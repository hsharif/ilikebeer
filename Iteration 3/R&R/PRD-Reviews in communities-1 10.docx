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C512F7" w:rsidRPr="00A201CB" w:rsidRDefault="006767C0" w:rsidP="00C512F7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g">
            <w:drawing>
              <wp:inline distT="0" distB="0" distL="0" distR="0">
                <wp:extent cx="4354830" cy="771525"/>
                <wp:effectExtent l="0" t="0" r="26670" b="28575"/>
                <wp:docPr id="2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54830" cy="771525"/>
                          <a:chOff x="21082" y="7112"/>
                          <a:chExt cx="30" cy="4"/>
                        </a:xfrm>
                      </wpg:grpSpPr>
                      <wps:wsp>
                        <wps:cNvPr id="3" name="Freeform 4"/>
                        <wps:cNvSpPr>
                          <a:spLocks/>
                        </wps:cNvSpPr>
                        <wps:spPr bwMode="black">
                          <a:xfrm>
                            <a:off x="21082" y="7113"/>
                            <a:ext cx="1" cy="2"/>
                          </a:xfrm>
                          <a:custGeom>
                            <a:avLst/>
                            <a:gdLst>
                              <a:gd name="T0" fmla="*/ 0 w 977"/>
                              <a:gd name="T1" fmla="*/ 0 h 1991"/>
                              <a:gd name="T2" fmla="*/ 0 w 977"/>
                              <a:gd name="T3" fmla="*/ 0 h 1991"/>
                              <a:gd name="T4" fmla="*/ 0 w 977"/>
                              <a:gd name="T5" fmla="*/ 0 h 1991"/>
                              <a:gd name="T6" fmla="*/ 0 w 977"/>
                              <a:gd name="T7" fmla="*/ 0 h 1991"/>
                              <a:gd name="T8" fmla="*/ 0 w 977"/>
                              <a:gd name="T9" fmla="*/ 0 h 1991"/>
                              <a:gd name="T10" fmla="*/ 0 w 977"/>
                              <a:gd name="T11" fmla="*/ 0 h 1991"/>
                              <a:gd name="T12" fmla="*/ 0 w 977"/>
                              <a:gd name="T13" fmla="*/ 0 h 1991"/>
                              <a:gd name="T14" fmla="*/ 0 w 977"/>
                              <a:gd name="T15" fmla="*/ 0 h 1991"/>
                              <a:gd name="T16" fmla="*/ 0 w 977"/>
                              <a:gd name="T17" fmla="*/ 0 h 1991"/>
                              <a:gd name="T18" fmla="*/ 0 w 977"/>
                              <a:gd name="T19" fmla="*/ 0 h 1991"/>
                              <a:gd name="T20" fmla="*/ 0 w 977"/>
                              <a:gd name="T21" fmla="*/ 0 h 1991"/>
                              <a:gd name="T22" fmla="*/ 0 w 977"/>
                              <a:gd name="T23" fmla="*/ 0 h 1991"/>
                              <a:gd name="T24" fmla="*/ 0 w 977"/>
                              <a:gd name="T25" fmla="*/ 0 h 1991"/>
                              <a:gd name="T26" fmla="*/ 0 w 977"/>
                              <a:gd name="T27" fmla="*/ 0 h 1991"/>
                              <a:gd name="T28" fmla="*/ 0 w 977"/>
                              <a:gd name="T29" fmla="*/ 0 h 1991"/>
                              <a:gd name="T30" fmla="*/ 0 w 977"/>
                              <a:gd name="T31" fmla="*/ 0 h 1991"/>
                              <a:gd name="T32" fmla="*/ 0 w 977"/>
                              <a:gd name="T33" fmla="*/ 0 h 1991"/>
                              <a:gd name="T34" fmla="*/ 0 w 977"/>
                              <a:gd name="T35" fmla="*/ 0 h 1991"/>
                              <a:gd name="T36" fmla="*/ 0 w 977"/>
                              <a:gd name="T37" fmla="*/ 0 h 1991"/>
                              <a:gd name="T38" fmla="*/ 0 w 977"/>
                              <a:gd name="T39" fmla="*/ 0 h 1991"/>
                              <a:gd name="T40" fmla="*/ 0 w 977"/>
                              <a:gd name="T41" fmla="*/ 0 h 1991"/>
                              <a:gd name="T42" fmla="*/ 0 w 977"/>
                              <a:gd name="T43" fmla="*/ 0 h 1991"/>
                              <a:gd name="T44" fmla="*/ 0 w 977"/>
                              <a:gd name="T45" fmla="*/ 0 h 1991"/>
                              <a:gd name="T46" fmla="*/ 0 w 977"/>
                              <a:gd name="T47" fmla="*/ 0 h 1991"/>
                              <a:gd name="T48" fmla="*/ 0 w 977"/>
                              <a:gd name="T49" fmla="*/ 0 h 1991"/>
                              <a:gd name="T50" fmla="*/ 0 w 977"/>
                              <a:gd name="T51" fmla="*/ 0 h 1991"/>
                              <a:gd name="T52" fmla="*/ 0 w 977"/>
                              <a:gd name="T53" fmla="*/ 0 h 1991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w 977"/>
                              <a:gd name="T82" fmla="*/ 0 h 1991"/>
                              <a:gd name="T83" fmla="*/ 977 w 977"/>
                              <a:gd name="T84" fmla="*/ 1991 h 1991"/>
                            </a:gdLst>
                            <a:ahLst/>
                            <a:cxnLst>
                              <a:cxn ang="T54">
                                <a:pos x="T0" y="T1"/>
                              </a:cxn>
                              <a:cxn ang="T55">
                                <a:pos x="T2" y="T3"/>
                              </a:cxn>
                              <a:cxn ang="T56">
                                <a:pos x="T4" y="T5"/>
                              </a:cxn>
                              <a:cxn ang="T57">
                                <a:pos x="T6" y="T7"/>
                              </a:cxn>
                              <a:cxn ang="T58">
                                <a:pos x="T8" y="T9"/>
                              </a:cxn>
                              <a:cxn ang="T59">
                                <a:pos x="T10" y="T11"/>
                              </a:cxn>
                              <a:cxn ang="T60">
                                <a:pos x="T12" y="T13"/>
                              </a:cxn>
                              <a:cxn ang="T61">
                                <a:pos x="T14" y="T15"/>
                              </a:cxn>
                              <a:cxn ang="T62">
                                <a:pos x="T16" y="T17"/>
                              </a:cxn>
                              <a:cxn ang="T63">
                                <a:pos x="T18" y="T19"/>
                              </a:cxn>
                              <a:cxn ang="T64">
                                <a:pos x="T20" y="T21"/>
                              </a:cxn>
                              <a:cxn ang="T65">
                                <a:pos x="T22" y="T23"/>
                              </a:cxn>
                              <a:cxn ang="T66">
                                <a:pos x="T24" y="T25"/>
                              </a:cxn>
                              <a:cxn ang="T67">
                                <a:pos x="T26" y="T27"/>
                              </a:cxn>
                              <a:cxn ang="T68">
                                <a:pos x="T28" y="T29"/>
                              </a:cxn>
                              <a:cxn ang="T69">
                                <a:pos x="T30" y="T31"/>
                              </a:cxn>
                              <a:cxn ang="T70">
                                <a:pos x="T32" y="T33"/>
                              </a:cxn>
                              <a:cxn ang="T71">
                                <a:pos x="T34" y="T35"/>
                              </a:cxn>
                              <a:cxn ang="T72">
                                <a:pos x="T36" y="T37"/>
                              </a:cxn>
                              <a:cxn ang="T73">
                                <a:pos x="T38" y="T39"/>
                              </a:cxn>
                              <a:cxn ang="T74">
                                <a:pos x="T40" y="T41"/>
                              </a:cxn>
                              <a:cxn ang="T75">
                                <a:pos x="T42" y="T43"/>
                              </a:cxn>
                              <a:cxn ang="T76">
                                <a:pos x="T44" y="T45"/>
                              </a:cxn>
                              <a:cxn ang="T77">
                                <a:pos x="T46" y="T47"/>
                              </a:cxn>
                              <a:cxn ang="T78">
                                <a:pos x="T48" y="T49"/>
                              </a:cxn>
                              <a:cxn ang="T79">
                                <a:pos x="T50" y="T51"/>
                              </a:cxn>
                              <a:cxn ang="T80">
                                <a:pos x="T52" y="T53"/>
                              </a:cxn>
                            </a:cxnLst>
                            <a:rect l="T81" t="T82" r="T83" b="T84"/>
                            <a:pathLst>
                              <a:path w="977" h="1991">
                                <a:moveTo>
                                  <a:pt x="38" y="1922"/>
                                </a:moveTo>
                                <a:cubicBezTo>
                                  <a:pt x="2" y="1904"/>
                                  <a:pt x="0" y="1894"/>
                                  <a:pt x="0" y="1826"/>
                                </a:cubicBezTo>
                                <a:cubicBezTo>
                                  <a:pt x="0" y="1699"/>
                                  <a:pt x="10" y="1597"/>
                                  <a:pt x="12" y="1556"/>
                                </a:cubicBezTo>
                                <a:cubicBezTo>
                                  <a:pt x="15" y="1529"/>
                                  <a:pt x="20" y="1516"/>
                                  <a:pt x="33" y="1516"/>
                                </a:cubicBezTo>
                                <a:cubicBezTo>
                                  <a:pt x="48" y="1516"/>
                                  <a:pt x="50" y="1524"/>
                                  <a:pt x="50" y="1544"/>
                                </a:cubicBezTo>
                                <a:cubicBezTo>
                                  <a:pt x="50" y="1567"/>
                                  <a:pt x="50" y="1602"/>
                                  <a:pt x="58" y="1638"/>
                                </a:cubicBezTo>
                                <a:cubicBezTo>
                                  <a:pt x="96" y="1826"/>
                                  <a:pt x="264" y="1897"/>
                                  <a:pt x="434" y="1897"/>
                                </a:cubicBezTo>
                                <a:cubicBezTo>
                                  <a:pt x="677" y="1897"/>
                                  <a:pt x="797" y="1722"/>
                                  <a:pt x="797" y="1559"/>
                                </a:cubicBezTo>
                                <a:cubicBezTo>
                                  <a:pt x="797" y="1384"/>
                                  <a:pt x="723" y="1282"/>
                                  <a:pt x="505" y="1102"/>
                                </a:cubicBezTo>
                                <a:lnTo>
                                  <a:pt x="391" y="1008"/>
                                </a:lnTo>
                                <a:cubicBezTo>
                                  <a:pt x="121" y="787"/>
                                  <a:pt x="61" y="630"/>
                                  <a:pt x="61" y="457"/>
                                </a:cubicBezTo>
                                <a:cubicBezTo>
                                  <a:pt x="61" y="185"/>
                                  <a:pt x="264" y="0"/>
                                  <a:pt x="586" y="0"/>
                                </a:cubicBezTo>
                                <a:cubicBezTo>
                                  <a:pt x="685" y="0"/>
                                  <a:pt x="759" y="10"/>
                                  <a:pt x="822" y="26"/>
                                </a:cubicBezTo>
                                <a:cubicBezTo>
                                  <a:pt x="870" y="36"/>
                                  <a:pt x="891" y="38"/>
                                  <a:pt x="911" y="38"/>
                                </a:cubicBezTo>
                                <a:cubicBezTo>
                                  <a:pt x="931" y="38"/>
                                  <a:pt x="936" y="43"/>
                                  <a:pt x="936" y="56"/>
                                </a:cubicBezTo>
                                <a:cubicBezTo>
                                  <a:pt x="936" y="69"/>
                                  <a:pt x="926" y="153"/>
                                  <a:pt x="926" y="325"/>
                                </a:cubicBezTo>
                                <a:cubicBezTo>
                                  <a:pt x="926" y="366"/>
                                  <a:pt x="921" y="384"/>
                                  <a:pt x="908" y="384"/>
                                </a:cubicBezTo>
                                <a:cubicBezTo>
                                  <a:pt x="893" y="384"/>
                                  <a:pt x="891" y="371"/>
                                  <a:pt x="888" y="351"/>
                                </a:cubicBezTo>
                                <a:cubicBezTo>
                                  <a:pt x="886" y="320"/>
                                  <a:pt x="870" y="252"/>
                                  <a:pt x="855" y="224"/>
                                </a:cubicBezTo>
                                <a:cubicBezTo>
                                  <a:pt x="840" y="196"/>
                                  <a:pt x="771" y="89"/>
                                  <a:pt x="538" y="89"/>
                                </a:cubicBezTo>
                                <a:cubicBezTo>
                                  <a:pt x="363" y="89"/>
                                  <a:pt x="225" y="198"/>
                                  <a:pt x="225" y="384"/>
                                </a:cubicBezTo>
                                <a:cubicBezTo>
                                  <a:pt x="225" y="528"/>
                                  <a:pt x="291" y="620"/>
                                  <a:pt x="535" y="810"/>
                                </a:cubicBezTo>
                                <a:lnTo>
                                  <a:pt x="606" y="866"/>
                                </a:lnTo>
                                <a:cubicBezTo>
                                  <a:pt x="906" y="1102"/>
                                  <a:pt x="977" y="1259"/>
                                  <a:pt x="977" y="1463"/>
                                </a:cubicBezTo>
                                <a:cubicBezTo>
                                  <a:pt x="977" y="1567"/>
                                  <a:pt x="936" y="1760"/>
                                  <a:pt x="761" y="1884"/>
                                </a:cubicBezTo>
                                <a:cubicBezTo>
                                  <a:pt x="652" y="1960"/>
                                  <a:pt x="515" y="1991"/>
                                  <a:pt x="378" y="1991"/>
                                </a:cubicBezTo>
                                <a:cubicBezTo>
                                  <a:pt x="258" y="1991"/>
                                  <a:pt x="142" y="1973"/>
                                  <a:pt x="38" y="1922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B070D" w:rsidRDefault="001B070D" w:rsidP="001B070D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5"/>
                        <wps:cNvSpPr>
                          <a:spLocks/>
                        </wps:cNvSpPr>
                        <wps:spPr bwMode="black">
                          <a:xfrm>
                            <a:off x="21083" y="7113"/>
                            <a:ext cx="2" cy="2"/>
                          </a:xfrm>
                          <a:custGeom>
                            <a:avLst/>
                            <a:gdLst>
                              <a:gd name="T0" fmla="*/ 0 w 1125"/>
                              <a:gd name="T1" fmla="*/ 0 h 1948"/>
                              <a:gd name="T2" fmla="*/ 0 w 1125"/>
                              <a:gd name="T3" fmla="*/ 0 h 1948"/>
                              <a:gd name="T4" fmla="*/ 0 w 1125"/>
                              <a:gd name="T5" fmla="*/ 0 h 1948"/>
                              <a:gd name="T6" fmla="*/ 0 w 1125"/>
                              <a:gd name="T7" fmla="*/ 0 h 1948"/>
                              <a:gd name="T8" fmla="*/ 0 w 1125"/>
                              <a:gd name="T9" fmla="*/ 0 h 1948"/>
                              <a:gd name="T10" fmla="*/ 0 w 1125"/>
                              <a:gd name="T11" fmla="*/ 0 h 1948"/>
                              <a:gd name="T12" fmla="*/ 0 w 1125"/>
                              <a:gd name="T13" fmla="*/ 0 h 1948"/>
                              <a:gd name="T14" fmla="*/ 0 w 1125"/>
                              <a:gd name="T15" fmla="*/ 0 h 1948"/>
                              <a:gd name="T16" fmla="*/ 0 w 1125"/>
                              <a:gd name="T17" fmla="*/ 0 h 1948"/>
                              <a:gd name="T18" fmla="*/ 0 w 1125"/>
                              <a:gd name="T19" fmla="*/ 0 h 1948"/>
                              <a:gd name="T20" fmla="*/ 0 w 1125"/>
                              <a:gd name="T21" fmla="*/ 0 h 1948"/>
                              <a:gd name="T22" fmla="*/ 0 w 1125"/>
                              <a:gd name="T23" fmla="*/ 0 h 1948"/>
                              <a:gd name="T24" fmla="*/ 0 w 1125"/>
                              <a:gd name="T25" fmla="*/ 0 h 1948"/>
                              <a:gd name="T26" fmla="*/ 0 w 1125"/>
                              <a:gd name="T27" fmla="*/ 0 h 1948"/>
                              <a:gd name="T28" fmla="*/ 0 w 1125"/>
                              <a:gd name="T29" fmla="*/ 0 h 1948"/>
                              <a:gd name="T30" fmla="*/ 0 w 1125"/>
                              <a:gd name="T31" fmla="*/ 0 h 1948"/>
                              <a:gd name="T32" fmla="*/ 0 w 1125"/>
                              <a:gd name="T33" fmla="*/ 0 h 1948"/>
                              <a:gd name="T34" fmla="*/ 0 w 1125"/>
                              <a:gd name="T35" fmla="*/ 0 h 1948"/>
                              <a:gd name="T36" fmla="*/ 0 w 1125"/>
                              <a:gd name="T37" fmla="*/ 0 h 1948"/>
                              <a:gd name="T38" fmla="*/ 0 w 1125"/>
                              <a:gd name="T39" fmla="*/ 0 h 1948"/>
                              <a:gd name="T40" fmla="*/ 0 w 1125"/>
                              <a:gd name="T41" fmla="*/ 0 h 1948"/>
                              <a:gd name="T42" fmla="*/ 0 w 1125"/>
                              <a:gd name="T43" fmla="*/ 0 h 1948"/>
                              <a:gd name="T44" fmla="*/ 0 w 1125"/>
                              <a:gd name="T45" fmla="*/ 0 h 1948"/>
                              <a:gd name="T46" fmla="*/ 0 w 1125"/>
                              <a:gd name="T47" fmla="*/ 0 h 1948"/>
                              <a:gd name="T48" fmla="*/ 0 w 1125"/>
                              <a:gd name="T49" fmla="*/ 0 h 1948"/>
                              <a:gd name="T50" fmla="*/ 0 w 1125"/>
                              <a:gd name="T51" fmla="*/ 0 h 1948"/>
                              <a:gd name="T52" fmla="*/ 0 w 1125"/>
                              <a:gd name="T53" fmla="*/ 0 h 1948"/>
                              <a:gd name="T54" fmla="*/ 0 w 1125"/>
                              <a:gd name="T55" fmla="*/ 0 h 1948"/>
                              <a:gd name="T56" fmla="*/ 0 w 1125"/>
                              <a:gd name="T57" fmla="*/ 0 h 1948"/>
                              <a:gd name="T58" fmla="*/ 0 w 1125"/>
                              <a:gd name="T59" fmla="*/ 0 h 1948"/>
                              <a:gd name="T60" fmla="*/ 0 w 1125"/>
                              <a:gd name="T61" fmla="*/ 0 h 1948"/>
                              <a:gd name="T62" fmla="*/ 0 w 1125"/>
                              <a:gd name="T63" fmla="*/ 0 h 1948"/>
                              <a:gd name="T64" fmla="*/ 0 w 1125"/>
                              <a:gd name="T65" fmla="*/ 0 h 1948"/>
                              <a:gd name="T66" fmla="*/ 0 w 1125"/>
                              <a:gd name="T67" fmla="*/ 0 h 1948"/>
                              <a:gd name="T68" fmla="*/ 0 w 1125"/>
                              <a:gd name="T69" fmla="*/ 0 h 1948"/>
                              <a:gd name="T70" fmla="*/ 0 w 1125"/>
                              <a:gd name="T71" fmla="*/ 0 h 1948"/>
                              <a:gd name="T72" fmla="*/ 0 w 1125"/>
                              <a:gd name="T73" fmla="*/ 0 h 1948"/>
                              <a:gd name="T74" fmla="*/ 0 w 1125"/>
                              <a:gd name="T75" fmla="*/ 0 h 1948"/>
                              <a:gd name="T76" fmla="*/ 0 w 1125"/>
                              <a:gd name="T77" fmla="*/ 0 h 1948"/>
                              <a:gd name="T78" fmla="*/ 0 w 1125"/>
                              <a:gd name="T79" fmla="*/ 0 h 1948"/>
                              <a:gd name="T80" fmla="*/ 0 w 1125"/>
                              <a:gd name="T81" fmla="*/ 0 h 1948"/>
                              <a:gd name="T82" fmla="*/ 0 w 1125"/>
                              <a:gd name="T83" fmla="*/ 0 h 1948"/>
                              <a:gd name="T84" fmla="*/ 0 w 1125"/>
                              <a:gd name="T85" fmla="*/ 0 h 1948"/>
                              <a:gd name="T86" fmla="*/ 0 w 1125"/>
                              <a:gd name="T87" fmla="*/ 0 h 1948"/>
                              <a:gd name="T88" fmla="*/ 0 w 1125"/>
                              <a:gd name="T89" fmla="*/ 0 h 1948"/>
                              <a:gd name="T90" fmla="*/ 0 w 1125"/>
                              <a:gd name="T91" fmla="*/ 0 h 1948"/>
                              <a:gd name="T92" fmla="*/ 0 w 1125"/>
                              <a:gd name="T93" fmla="*/ 0 h 1948"/>
                              <a:gd name="T94" fmla="*/ 0 w 1125"/>
                              <a:gd name="T95" fmla="*/ 0 h 1948"/>
                              <a:gd name="T96" fmla="*/ 0 w 1125"/>
                              <a:gd name="T97" fmla="*/ 0 h 1948"/>
                              <a:gd name="T98" fmla="*/ 0 w 1125"/>
                              <a:gd name="T99" fmla="*/ 0 h 1948"/>
                              <a:gd name="T100" fmla="*/ 0 w 1125"/>
                              <a:gd name="T101" fmla="*/ 0 h 1948"/>
                              <a:gd name="T102" fmla="*/ 0 w 1125"/>
                              <a:gd name="T103" fmla="*/ 0 h 1948"/>
                              <a:gd name="T104" fmla="*/ 0 w 1125"/>
                              <a:gd name="T105" fmla="*/ 0 h 1948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w 1125"/>
                              <a:gd name="T160" fmla="*/ 0 h 1948"/>
                              <a:gd name="T161" fmla="*/ 1125 w 1125"/>
                              <a:gd name="T162" fmla="*/ 1948 h 1948"/>
                            </a:gdLst>
                            <a:ahLst/>
                            <a:cxnLst>
                              <a:cxn ang="T106">
                                <a:pos x="T0" y="T1"/>
                              </a:cxn>
                              <a:cxn ang="T107">
                                <a:pos x="T2" y="T3"/>
                              </a:cxn>
                              <a:cxn ang="T108">
                                <a:pos x="T4" y="T5"/>
                              </a:cxn>
                              <a:cxn ang="T109">
                                <a:pos x="T6" y="T7"/>
                              </a:cxn>
                              <a:cxn ang="T110">
                                <a:pos x="T8" y="T9"/>
                              </a:cxn>
                              <a:cxn ang="T111">
                                <a:pos x="T10" y="T11"/>
                              </a:cxn>
                              <a:cxn ang="T112">
                                <a:pos x="T12" y="T13"/>
                              </a:cxn>
                              <a:cxn ang="T113">
                                <a:pos x="T14" y="T15"/>
                              </a:cxn>
                              <a:cxn ang="T114">
                                <a:pos x="T16" y="T17"/>
                              </a:cxn>
                              <a:cxn ang="T115">
                                <a:pos x="T18" y="T19"/>
                              </a:cxn>
                              <a:cxn ang="T116">
                                <a:pos x="T20" y="T21"/>
                              </a:cxn>
                              <a:cxn ang="T117">
                                <a:pos x="T22" y="T23"/>
                              </a:cxn>
                              <a:cxn ang="T118">
                                <a:pos x="T24" y="T25"/>
                              </a:cxn>
                              <a:cxn ang="T119">
                                <a:pos x="T26" y="T27"/>
                              </a:cxn>
                              <a:cxn ang="T120">
                                <a:pos x="T28" y="T29"/>
                              </a:cxn>
                              <a:cxn ang="T121">
                                <a:pos x="T30" y="T31"/>
                              </a:cxn>
                              <a:cxn ang="T122">
                                <a:pos x="T32" y="T33"/>
                              </a:cxn>
                              <a:cxn ang="T123">
                                <a:pos x="T34" y="T35"/>
                              </a:cxn>
                              <a:cxn ang="T124">
                                <a:pos x="T36" y="T37"/>
                              </a:cxn>
                              <a:cxn ang="T125">
                                <a:pos x="T38" y="T39"/>
                              </a:cxn>
                              <a:cxn ang="T126">
                                <a:pos x="T40" y="T41"/>
                              </a:cxn>
                              <a:cxn ang="T127">
                                <a:pos x="T42" y="T43"/>
                              </a:cxn>
                              <a:cxn ang="T128">
                                <a:pos x="T44" y="T45"/>
                              </a:cxn>
                              <a:cxn ang="T129">
                                <a:pos x="T46" y="T47"/>
                              </a:cxn>
                              <a:cxn ang="T130">
                                <a:pos x="T48" y="T49"/>
                              </a:cxn>
                              <a:cxn ang="T131">
                                <a:pos x="T50" y="T51"/>
                              </a:cxn>
                              <a:cxn ang="T132">
                                <a:pos x="T52" y="T53"/>
                              </a:cxn>
                              <a:cxn ang="T133">
                                <a:pos x="T54" y="T55"/>
                              </a:cxn>
                              <a:cxn ang="T134">
                                <a:pos x="T56" y="T57"/>
                              </a:cxn>
                              <a:cxn ang="T135">
                                <a:pos x="T58" y="T59"/>
                              </a:cxn>
                              <a:cxn ang="T136">
                                <a:pos x="T60" y="T61"/>
                              </a:cxn>
                              <a:cxn ang="T137">
                                <a:pos x="T62" y="T63"/>
                              </a:cxn>
                              <a:cxn ang="T138">
                                <a:pos x="T64" y="T65"/>
                              </a:cxn>
                              <a:cxn ang="T139">
                                <a:pos x="T66" y="T67"/>
                              </a:cxn>
                              <a:cxn ang="T140">
                                <a:pos x="T68" y="T69"/>
                              </a:cxn>
                              <a:cxn ang="T141">
                                <a:pos x="T70" y="T71"/>
                              </a:cxn>
                              <a:cxn ang="T142">
                                <a:pos x="T72" y="T73"/>
                              </a:cxn>
                              <a:cxn ang="T143">
                                <a:pos x="T74" y="T75"/>
                              </a:cxn>
                              <a:cxn ang="T144">
                                <a:pos x="T76" y="T77"/>
                              </a:cxn>
                              <a:cxn ang="T145">
                                <a:pos x="T78" y="T79"/>
                              </a:cxn>
                              <a:cxn ang="T146">
                                <a:pos x="T80" y="T81"/>
                              </a:cxn>
                              <a:cxn ang="T147">
                                <a:pos x="T82" y="T83"/>
                              </a:cxn>
                              <a:cxn ang="T148">
                                <a:pos x="T84" y="T85"/>
                              </a:cxn>
                              <a:cxn ang="T149">
                                <a:pos x="T86" y="T87"/>
                              </a:cxn>
                              <a:cxn ang="T150">
                                <a:pos x="T88" y="T89"/>
                              </a:cxn>
                              <a:cxn ang="T151">
                                <a:pos x="T90" y="T91"/>
                              </a:cxn>
                              <a:cxn ang="T152">
                                <a:pos x="T92" y="T93"/>
                              </a:cxn>
                              <a:cxn ang="T153">
                                <a:pos x="T94" y="T95"/>
                              </a:cxn>
                              <a:cxn ang="T154">
                                <a:pos x="T96" y="T97"/>
                              </a:cxn>
                              <a:cxn ang="T155">
                                <a:pos x="T98" y="T99"/>
                              </a:cxn>
                              <a:cxn ang="T156">
                                <a:pos x="T100" y="T101"/>
                              </a:cxn>
                              <a:cxn ang="T157">
                                <a:pos x="T102" y="T103"/>
                              </a:cxn>
                              <a:cxn ang="T158">
                                <a:pos x="T104" y="T105"/>
                              </a:cxn>
                            </a:cxnLst>
                            <a:rect l="T159" t="T160" r="T161" b="T162"/>
                            <a:pathLst>
                              <a:path w="1125" h="1948">
                                <a:moveTo>
                                  <a:pt x="221" y="757"/>
                                </a:moveTo>
                                <a:cubicBezTo>
                                  <a:pt x="221" y="361"/>
                                  <a:pt x="221" y="290"/>
                                  <a:pt x="216" y="209"/>
                                </a:cubicBezTo>
                                <a:cubicBezTo>
                                  <a:pt x="211" y="122"/>
                                  <a:pt x="191" y="82"/>
                                  <a:pt x="107" y="64"/>
                                </a:cubicBezTo>
                                <a:cubicBezTo>
                                  <a:pt x="87" y="59"/>
                                  <a:pt x="43" y="56"/>
                                  <a:pt x="21" y="56"/>
                                </a:cubicBezTo>
                                <a:cubicBezTo>
                                  <a:pt x="10" y="56"/>
                                  <a:pt x="0" y="51"/>
                                  <a:pt x="0" y="41"/>
                                </a:cubicBezTo>
                                <a:cubicBezTo>
                                  <a:pt x="0" y="26"/>
                                  <a:pt x="13" y="21"/>
                                  <a:pt x="41" y="21"/>
                                </a:cubicBezTo>
                                <a:cubicBezTo>
                                  <a:pt x="99" y="21"/>
                                  <a:pt x="168" y="21"/>
                                  <a:pt x="224" y="23"/>
                                </a:cubicBezTo>
                                <a:lnTo>
                                  <a:pt x="328" y="28"/>
                                </a:lnTo>
                                <a:cubicBezTo>
                                  <a:pt x="346" y="28"/>
                                  <a:pt x="851" y="28"/>
                                  <a:pt x="909" y="26"/>
                                </a:cubicBezTo>
                                <a:cubicBezTo>
                                  <a:pt x="957" y="23"/>
                                  <a:pt x="998" y="18"/>
                                  <a:pt x="1018" y="13"/>
                                </a:cubicBezTo>
                                <a:cubicBezTo>
                                  <a:pt x="1031" y="11"/>
                                  <a:pt x="1041" y="0"/>
                                  <a:pt x="1054" y="0"/>
                                </a:cubicBezTo>
                                <a:cubicBezTo>
                                  <a:pt x="1062" y="0"/>
                                  <a:pt x="1064" y="11"/>
                                  <a:pt x="1064" y="23"/>
                                </a:cubicBezTo>
                                <a:cubicBezTo>
                                  <a:pt x="1064" y="41"/>
                                  <a:pt x="1051" y="71"/>
                                  <a:pt x="1044" y="143"/>
                                </a:cubicBezTo>
                                <a:cubicBezTo>
                                  <a:pt x="1041" y="168"/>
                                  <a:pt x="1036" y="280"/>
                                  <a:pt x="1031" y="310"/>
                                </a:cubicBezTo>
                                <a:cubicBezTo>
                                  <a:pt x="1029" y="323"/>
                                  <a:pt x="1023" y="338"/>
                                  <a:pt x="1013" y="338"/>
                                </a:cubicBezTo>
                                <a:cubicBezTo>
                                  <a:pt x="998" y="338"/>
                                  <a:pt x="993" y="325"/>
                                  <a:pt x="993" y="305"/>
                                </a:cubicBezTo>
                                <a:cubicBezTo>
                                  <a:pt x="993" y="287"/>
                                  <a:pt x="990" y="244"/>
                                  <a:pt x="978" y="214"/>
                                </a:cubicBezTo>
                                <a:cubicBezTo>
                                  <a:pt x="960" y="173"/>
                                  <a:pt x="935" y="143"/>
                                  <a:pt x="798" y="127"/>
                                </a:cubicBezTo>
                                <a:cubicBezTo>
                                  <a:pt x="754" y="122"/>
                                  <a:pt x="478" y="120"/>
                                  <a:pt x="450" y="120"/>
                                </a:cubicBezTo>
                                <a:cubicBezTo>
                                  <a:pt x="440" y="120"/>
                                  <a:pt x="434" y="127"/>
                                  <a:pt x="434" y="145"/>
                                </a:cubicBezTo>
                                <a:lnTo>
                                  <a:pt x="434" y="846"/>
                                </a:lnTo>
                                <a:cubicBezTo>
                                  <a:pt x="434" y="864"/>
                                  <a:pt x="437" y="871"/>
                                  <a:pt x="450" y="871"/>
                                </a:cubicBezTo>
                                <a:cubicBezTo>
                                  <a:pt x="483" y="871"/>
                                  <a:pt x="795" y="871"/>
                                  <a:pt x="853" y="866"/>
                                </a:cubicBezTo>
                                <a:cubicBezTo>
                                  <a:pt x="914" y="861"/>
                                  <a:pt x="950" y="856"/>
                                  <a:pt x="973" y="831"/>
                                </a:cubicBezTo>
                                <a:cubicBezTo>
                                  <a:pt x="990" y="810"/>
                                  <a:pt x="1001" y="798"/>
                                  <a:pt x="1011" y="798"/>
                                </a:cubicBezTo>
                                <a:cubicBezTo>
                                  <a:pt x="1018" y="798"/>
                                  <a:pt x="1023" y="803"/>
                                  <a:pt x="1023" y="818"/>
                                </a:cubicBezTo>
                                <a:cubicBezTo>
                                  <a:pt x="1023" y="833"/>
                                  <a:pt x="1011" y="876"/>
                                  <a:pt x="1003" y="960"/>
                                </a:cubicBezTo>
                                <a:cubicBezTo>
                                  <a:pt x="998" y="1011"/>
                                  <a:pt x="993" y="1105"/>
                                  <a:pt x="993" y="1123"/>
                                </a:cubicBezTo>
                                <a:cubicBezTo>
                                  <a:pt x="993" y="1143"/>
                                  <a:pt x="993" y="1171"/>
                                  <a:pt x="975" y="1171"/>
                                </a:cubicBezTo>
                                <a:cubicBezTo>
                                  <a:pt x="963" y="1171"/>
                                  <a:pt x="957" y="1161"/>
                                  <a:pt x="957" y="1148"/>
                                </a:cubicBezTo>
                                <a:cubicBezTo>
                                  <a:pt x="957" y="1123"/>
                                  <a:pt x="957" y="1097"/>
                                  <a:pt x="947" y="1064"/>
                                </a:cubicBezTo>
                                <a:cubicBezTo>
                                  <a:pt x="937" y="1029"/>
                                  <a:pt x="914" y="985"/>
                                  <a:pt x="815" y="975"/>
                                </a:cubicBezTo>
                                <a:cubicBezTo>
                                  <a:pt x="747" y="968"/>
                                  <a:pt x="495" y="963"/>
                                  <a:pt x="452" y="963"/>
                                </a:cubicBezTo>
                                <a:cubicBezTo>
                                  <a:pt x="440" y="963"/>
                                  <a:pt x="434" y="970"/>
                                  <a:pt x="434" y="980"/>
                                </a:cubicBezTo>
                                <a:lnTo>
                                  <a:pt x="434" y="1204"/>
                                </a:lnTo>
                                <a:cubicBezTo>
                                  <a:pt x="434" y="1290"/>
                                  <a:pt x="432" y="1585"/>
                                  <a:pt x="434" y="1638"/>
                                </a:cubicBezTo>
                                <a:cubicBezTo>
                                  <a:pt x="442" y="1813"/>
                                  <a:pt x="480" y="1846"/>
                                  <a:pt x="729" y="1846"/>
                                </a:cubicBezTo>
                                <a:cubicBezTo>
                                  <a:pt x="795" y="1846"/>
                                  <a:pt x="907" y="1846"/>
                                  <a:pt x="973" y="1818"/>
                                </a:cubicBezTo>
                                <a:cubicBezTo>
                                  <a:pt x="1039" y="1790"/>
                                  <a:pt x="1069" y="1739"/>
                                  <a:pt x="1087" y="1635"/>
                                </a:cubicBezTo>
                                <a:cubicBezTo>
                                  <a:pt x="1092" y="1607"/>
                                  <a:pt x="1097" y="1597"/>
                                  <a:pt x="1110" y="1597"/>
                                </a:cubicBezTo>
                                <a:cubicBezTo>
                                  <a:pt x="1125" y="1597"/>
                                  <a:pt x="1125" y="1618"/>
                                  <a:pt x="1125" y="1635"/>
                                </a:cubicBezTo>
                                <a:cubicBezTo>
                                  <a:pt x="1125" y="1656"/>
                                  <a:pt x="1105" y="1829"/>
                                  <a:pt x="1092" y="1882"/>
                                </a:cubicBezTo>
                                <a:cubicBezTo>
                                  <a:pt x="1074" y="1948"/>
                                  <a:pt x="1054" y="1948"/>
                                  <a:pt x="955" y="1948"/>
                                </a:cubicBezTo>
                                <a:cubicBezTo>
                                  <a:pt x="765" y="1948"/>
                                  <a:pt x="625" y="1943"/>
                                  <a:pt x="526" y="1940"/>
                                </a:cubicBezTo>
                                <a:cubicBezTo>
                                  <a:pt x="427" y="1935"/>
                                  <a:pt x="366" y="1933"/>
                                  <a:pt x="328" y="1933"/>
                                </a:cubicBezTo>
                                <a:cubicBezTo>
                                  <a:pt x="323" y="1933"/>
                                  <a:pt x="280" y="1933"/>
                                  <a:pt x="226" y="1935"/>
                                </a:cubicBezTo>
                                <a:cubicBezTo>
                                  <a:pt x="176" y="1935"/>
                                  <a:pt x="117" y="1940"/>
                                  <a:pt x="79" y="1940"/>
                                </a:cubicBezTo>
                                <a:cubicBezTo>
                                  <a:pt x="51" y="1940"/>
                                  <a:pt x="38" y="1935"/>
                                  <a:pt x="38" y="1920"/>
                                </a:cubicBezTo>
                                <a:cubicBezTo>
                                  <a:pt x="38" y="1912"/>
                                  <a:pt x="43" y="1904"/>
                                  <a:pt x="59" y="1904"/>
                                </a:cubicBezTo>
                                <a:cubicBezTo>
                                  <a:pt x="82" y="1904"/>
                                  <a:pt x="112" y="1899"/>
                                  <a:pt x="135" y="1894"/>
                                </a:cubicBezTo>
                                <a:cubicBezTo>
                                  <a:pt x="186" y="1884"/>
                                  <a:pt x="198" y="1829"/>
                                  <a:pt x="209" y="1755"/>
                                </a:cubicBezTo>
                                <a:cubicBezTo>
                                  <a:pt x="221" y="1648"/>
                                  <a:pt x="221" y="1448"/>
                                  <a:pt x="221" y="1204"/>
                                </a:cubicBezTo>
                                <a:lnTo>
                                  <a:pt x="221" y="7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B070D" w:rsidRDefault="001B070D" w:rsidP="001B070D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6"/>
                        <wps:cNvSpPr>
                          <a:spLocks noEditPoints="1"/>
                        </wps:cNvSpPr>
                        <wps:spPr bwMode="black">
                          <a:xfrm>
                            <a:off x="21085" y="7113"/>
                            <a:ext cx="2" cy="2"/>
                          </a:xfrm>
                          <a:custGeom>
                            <a:avLst/>
                            <a:gdLst>
                              <a:gd name="T0" fmla="*/ 0 w 1935"/>
                              <a:gd name="T1" fmla="*/ 0 h 1955"/>
                              <a:gd name="T2" fmla="*/ 0 w 1935"/>
                              <a:gd name="T3" fmla="*/ 0 h 1955"/>
                              <a:gd name="T4" fmla="*/ 0 w 1935"/>
                              <a:gd name="T5" fmla="*/ 0 h 1955"/>
                              <a:gd name="T6" fmla="*/ 0 w 1935"/>
                              <a:gd name="T7" fmla="*/ 0 h 1955"/>
                              <a:gd name="T8" fmla="*/ 0 w 1935"/>
                              <a:gd name="T9" fmla="*/ 0 h 1955"/>
                              <a:gd name="T10" fmla="*/ 0 w 1935"/>
                              <a:gd name="T11" fmla="*/ 0 h 1955"/>
                              <a:gd name="T12" fmla="*/ 0 w 1935"/>
                              <a:gd name="T13" fmla="*/ 0 h 1955"/>
                              <a:gd name="T14" fmla="*/ 0 w 1935"/>
                              <a:gd name="T15" fmla="*/ 0 h 1955"/>
                              <a:gd name="T16" fmla="*/ 0 w 1935"/>
                              <a:gd name="T17" fmla="*/ 0 h 1955"/>
                              <a:gd name="T18" fmla="*/ 0 w 1935"/>
                              <a:gd name="T19" fmla="*/ 0 h 1955"/>
                              <a:gd name="T20" fmla="*/ 0 w 1935"/>
                              <a:gd name="T21" fmla="*/ 0 h 1955"/>
                              <a:gd name="T22" fmla="*/ 0 w 1935"/>
                              <a:gd name="T23" fmla="*/ 0 h 1955"/>
                              <a:gd name="T24" fmla="*/ 0 w 1935"/>
                              <a:gd name="T25" fmla="*/ 0 h 1955"/>
                              <a:gd name="T26" fmla="*/ 0 w 1935"/>
                              <a:gd name="T27" fmla="*/ 0 h 1955"/>
                              <a:gd name="T28" fmla="*/ 0 w 1935"/>
                              <a:gd name="T29" fmla="*/ 0 h 1955"/>
                              <a:gd name="T30" fmla="*/ 0 w 1935"/>
                              <a:gd name="T31" fmla="*/ 0 h 1955"/>
                              <a:gd name="T32" fmla="*/ 0 w 1935"/>
                              <a:gd name="T33" fmla="*/ 0 h 1955"/>
                              <a:gd name="T34" fmla="*/ 0 w 1935"/>
                              <a:gd name="T35" fmla="*/ 0 h 1955"/>
                              <a:gd name="T36" fmla="*/ 0 w 1935"/>
                              <a:gd name="T37" fmla="*/ 0 h 1955"/>
                              <a:gd name="T38" fmla="*/ 0 w 1935"/>
                              <a:gd name="T39" fmla="*/ 0 h 1955"/>
                              <a:gd name="T40" fmla="*/ 0 w 1935"/>
                              <a:gd name="T41" fmla="*/ 0 h 1955"/>
                              <a:gd name="T42" fmla="*/ 0 w 1935"/>
                              <a:gd name="T43" fmla="*/ 0 h 1955"/>
                              <a:gd name="T44" fmla="*/ 0 w 1935"/>
                              <a:gd name="T45" fmla="*/ 0 h 1955"/>
                              <a:gd name="T46" fmla="*/ 0 w 1935"/>
                              <a:gd name="T47" fmla="*/ 0 h 1955"/>
                              <a:gd name="T48" fmla="*/ 0 w 1935"/>
                              <a:gd name="T49" fmla="*/ 0 h 1955"/>
                              <a:gd name="T50" fmla="*/ 0 w 1935"/>
                              <a:gd name="T51" fmla="*/ 0 h 1955"/>
                              <a:gd name="T52" fmla="*/ 0 w 1935"/>
                              <a:gd name="T53" fmla="*/ 0 h 1955"/>
                              <a:gd name="T54" fmla="*/ 0 w 1935"/>
                              <a:gd name="T55" fmla="*/ 0 h 1955"/>
                              <a:gd name="T56" fmla="*/ 0 w 1935"/>
                              <a:gd name="T57" fmla="*/ 0 h 1955"/>
                              <a:gd name="T58" fmla="*/ 0 w 1935"/>
                              <a:gd name="T59" fmla="*/ 0 h 1955"/>
                              <a:gd name="T60" fmla="*/ 0 w 1935"/>
                              <a:gd name="T61" fmla="*/ 0 h 1955"/>
                              <a:gd name="T62" fmla="*/ 0 w 1935"/>
                              <a:gd name="T63" fmla="*/ 0 h 1955"/>
                              <a:gd name="T64" fmla="*/ 0 w 1935"/>
                              <a:gd name="T65" fmla="*/ 0 h 1955"/>
                              <a:gd name="T66" fmla="*/ 0 w 1935"/>
                              <a:gd name="T67" fmla="*/ 0 h 1955"/>
                              <a:gd name="T68" fmla="*/ 0 w 1935"/>
                              <a:gd name="T69" fmla="*/ 0 h 1955"/>
                              <a:gd name="T70" fmla="*/ 0 w 1935"/>
                              <a:gd name="T71" fmla="*/ 0 h 1955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w 1935"/>
                              <a:gd name="T109" fmla="*/ 0 h 1955"/>
                              <a:gd name="T110" fmla="*/ 1935 w 1935"/>
                              <a:gd name="T111" fmla="*/ 1955 h 1955"/>
                            </a:gdLst>
                            <a:ahLst/>
                            <a:cxnLst>
                              <a:cxn ang="T72">
                                <a:pos x="T0" y="T1"/>
                              </a:cxn>
                              <a:cxn ang="T73">
                                <a:pos x="T2" y="T3"/>
                              </a:cxn>
                              <a:cxn ang="T74">
                                <a:pos x="T4" y="T5"/>
                              </a:cxn>
                              <a:cxn ang="T75">
                                <a:pos x="T6" y="T7"/>
                              </a:cxn>
                              <a:cxn ang="T76">
                                <a:pos x="T8" y="T9"/>
                              </a:cxn>
                              <a:cxn ang="T77">
                                <a:pos x="T10" y="T11"/>
                              </a:cxn>
                              <a:cxn ang="T78">
                                <a:pos x="T12" y="T13"/>
                              </a:cxn>
                              <a:cxn ang="T79">
                                <a:pos x="T14" y="T15"/>
                              </a:cxn>
                              <a:cxn ang="T80">
                                <a:pos x="T16" y="T17"/>
                              </a:cxn>
                              <a:cxn ang="T81">
                                <a:pos x="T18" y="T19"/>
                              </a:cxn>
                              <a:cxn ang="T82">
                                <a:pos x="T20" y="T21"/>
                              </a:cxn>
                              <a:cxn ang="T83">
                                <a:pos x="T22" y="T23"/>
                              </a:cxn>
                              <a:cxn ang="T84">
                                <a:pos x="T24" y="T25"/>
                              </a:cxn>
                              <a:cxn ang="T85">
                                <a:pos x="T26" y="T27"/>
                              </a:cxn>
                              <a:cxn ang="T86">
                                <a:pos x="T28" y="T29"/>
                              </a:cxn>
                              <a:cxn ang="T87">
                                <a:pos x="T30" y="T31"/>
                              </a:cxn>
                              <a:cxn ang="T88">
                                <a:pos x="T32" y="T33"/>
                              </a:cxn>
                              <a:cxn ang="T89">
                                <a:pos x="T34" y="T35"/>
                              </a:cxn>
                              <a:cxn ang="T90">
                                <a:pos x="T36" y="T37"/>
                              </a:cxn>
                              <a:cxn ang="T91">
                                <a:pos x="T38" y="T39"/>
                              </a:cxn>
                              <a:cxn ang="T92">
                                <a:pos x="T40" y="T41"/>
                              </a:cxn>
                              <a:cxn ang="T93">
                                <a:pos x="T42" y="T43"/>
                              </a:cxn>
                              <a:cxn ang="T94">
                                <a:pos x="T44" y="T45"/>
                              </a:cxn>
                              <a:cxn ang="T95">
                                <a:pos x="T46" y="T47"/>
                              </a:cxn>
                              <a:cxn ang="T96">
                                <a:pos x="T48" y="T49"/>
                              </a:cxn>
                              <a:cxn ang="T97">
                                <a:pos x="T50" y="T51"/>
                              </a:cxn>
                              <a:cxn ang="T98">
                                <a:pos x="T52" y="T53"/>
                              </a:cxn>
                              <a:cxn ang="T99">
                                <a:pos x="T54" y="T55"/>
                              </a:cxn>
                              <a:cxn ang="T100">
                                <a:pos x="T56" y="T57"/>
                              </a:cxn>
                              <a:cxn ang="T101">
                                <a:pos x="T58" y="T59"/>
                              </a:cxn>
                              <a:cxn ang="T102">
                                <a:pos x="T60" y="T61"/>
                              </a:cxn>
                              <a:cxn ang="T103">
                                <a:pos x="T62" y="T63"/>
                              </a:cxn>
                              <a:cxn ang="T104">
                                <a:pos x="T64" y="T65"/>
                              </a:cxn>
                              <a:cxn ang="T105">
                                <a:pos x="T66" y="T67"/>
                              </a:cxn>
                              <a:cxn ang="T106">
                                <a:pos x="T68" y="T69"/>
                              </a:cxn>
                              <a:cxn ang="T107">
                                <a:pos x="T70" y="T71"/>
                              </a:cxn>
                            </a:cxnLst>
                            <a:rect l="T108" t="T109" r="T110" b="T111"/>
                            <a:pathLst>
                              <a:path w="1935" h="1955">
                                <a:moveTo>
                                  <a:pt x="1150" y="1115"/>
                                </a:moveTo>
                                <a:cubicBezTo>
                                  <a:pt x="1163" y="1115"/>
                                  <a:pt x="1163" y="1107"/>
                                  <a:pt x="1161" y="1097"/>
                                </a:cubicBezTo>
                                <a:lnTo>
                                  <a:pt x="920" y="412"/>
                                </a:lnTo>
                                <a:cubicBezTo>
                                  <a:pt x="907" y="373"/>
                                  <a:pt x="894" y="373"/>
                                  <a:pt x="881" y="412"/>
                                </a:cubicBezTo>
                                <a:lnTo>
                                  <a:pt x="658" y="1097"/>
                                </a:lnTo>
                                <a:cubicBezTo>
                                  <a:pt x="653" y="1110"/>
                                  <a:pt x="658" y="1115"/>
                                  <a:pt x="665" y="1115"/>
                                </a:cubicBezTo>
                                <a:lnTo>
                                  <a:pt x="1150" y="1115"/>
                                </a:lnTo>
                                <a:close/>
                                <a:moveTo>
                                  <a:pt x="886" y="99"/>
                                </a:moveTo>
                                <a:cubicBezTo>
                                  <a:pt x="917" y="15"/>
                                  <a:pt x="927" y="0"/>
                                  <a:pt x="942" y="0"/>
                                </a:cubicBezTo>
                                <a:cubicBezTo>
                                  <a:pt x="958" y="0"/>
                                  <a:pt x="968" y="13"/>
                                  <a:pt x="998" y="92"/>
                                </a:cubicBezTo>
                                <a:cubicBezTo>
                                  <a:pt x="1036" y="188"/>
                                  <a:pt x="1435" y="1237"/>
                                  <a:pt x="1590" y="1622"/>
                                </a:cubicBezTo>
                                <a:cubicBezTo>
                                  <a:pt x="1681" y="1849"/>
                                  <a:pt x="1755" y="1889"/>
                                  <a:pt x="1808" y="1904"/>
                                </a:cubicBezTo>
                                <a:cubicBezTo>
                                  <a:pt x="1846" y="1917"/>
                                  <a:pt x="1884" y="1919"/>
                                  <a:pt x="1910" y="1919"/>
                                </a:cubicBezTo>
                                <a:cubicBezTo>
                                  <a:pt x="1925" y="1919"/>
                                  <a:pt x="1935" y="1922"/>
                                  <a:pt x="1935" y="1935"/>
                                </a:cubicBezTo>
                                <a:cubicBezTo>
                                  <a:pt x="1935" y="1950"/>
                                  <a:pt x="1912" y="1955"/>
                                  <a:pt x="1884" y="1955"/>
                                </a:cubicBezTo>
                                <a:cubicBezTo>
                                  <a:pt x="1846" y="1955"/>
                                  <a:pt x="1661" y="1955"/>
                                  <a:pt x="1486" y="1950"/>
                                </a:cubicBezTo>
                                <a:cubicBezTo>
                                  <a:pt x="1437" y="1948"/>
                                  <a:pt x="1409" y="1948"/>
                                  <a:pt x="1409" y="1932"/>
                                </a:cubicBezTo>
                                <a:cubicBezTo>
                                  <a:pt x="1409" y="1922"/>
                                  <a:pt x="1417" y="1917"/>
                                  <a:pt x="1427" y="1914"/>
                                </a:cubicBezTo>
                                <a:cubicBezTo>
                                  <a:pt x="1442" y="1909"/>
                                  <a:pt x="1458" y="1887"/>
                                  <a:pt x="1442" y="1846"/>
                                </a:cubicBezTo>
                                <a:lnTo>
                                  <a:pt x="1206" y="1221"/>
                                </a:lnTo>
                                <a:cubicBezTo>
                                  <a:pt x="1201" y="1211"/>
                                  <a:pt x="1196" y="1206"/>
                                  <a:pt x="1183" y="1206"/>
                                </a:cubicBezTo>
                                <a:lnTo>
                                  <a:pt x="638" y="1206"/>
                                </a:lnTo>
                                <a:cubicBezTo>
                                  <a:pt x="625" y="1206"/>
                                  <a:pt x="617" y="1214"/>
                                  <a:pt x="612" y="1226"/>
                                </a:cubicBezTo>
                                <a:lnTo>
                                  <a:pt x="460" y="1676"/>
                                </a:lnTo>
                                <a:cubicBezTo>
                                  <a:pt x="437" y="1739"/>
                                  <a:pt x="424" y="1800"/>
                                  <a:pt x="424" y="1846"/>
                                </a:cubicBezTo>
                                <a:cubicBezTo>
                                  <a:pt x="424" y="1897"/>
                                  <a:pt x="478" y="1919"/>
                                  <a:pt x="521" y="1919"/>
                                </a:cubicBezTo>
                                <a:lnTo>
                                  <a:pt x="546" y="1919"/>
                                </a:lnTo>
                                <a:cubicBezTo>
                                  <a:pt x="564" y="1919"/>
                                  <a:pt x="572" y="1925"/>
                                  <a:pt x="572" y="1935"/>
                                </a:cubicBezTo>
                                <a:cubicBezTo>
                                  <a:pt x="572" y="1950"/>
                                  <a:pt x="556" y="1955"/>
                                  <a:pt x="533" y="1955"/>
                                </a:cubicBezTo>
                                <a:cubicBezTo>
                                  <a:pt x="473" y="1955"/>
                                  <a:pt x="363" y="1948"/>
                                  <a:pt x="335" y="1948"/>
                                </a:cubicBezTo>
                                <a:cubicBezTo>
                                  <a:pt x="308" y="1948"/>
                                  <a:pt x="168" y="1955"/>
                                  <a:pt x="49" y="1955"/>
                                </a:cubicBezTo>
                                <a:cubicBezTo>
                                  <a:pt x="16" y="1955"/>
                                  <a:pt x="0" y="1950"/>
                                  <a:pt x="0" y="1935"/>
                                </a:cubicBezTo>
                                <a:cubicBezTo>
                                  <a:pt x="0" y="1925"/>
                                  <a:pt x="11" y="1919"/>
                                  <a:pt x="23" y="1919"/>
                                </a:cubicBezTo>
                                <a:cubicBezTo>
                                  <a:pt x="41" y="1919"/>
                                  <a:pt x="76" y="1917"/>
                                  <a:pt x="97" y="1914"/>
                                </a:cubicBezTo>
                                <a:cubicBezTo>
                                  <a:pt x="214" y="1899"/>
                                  <a:pt x="264" y="1803"/>
                                  <a:pt x="310" y="1676"/>
                                </a:cubicBezTo>
                                <a:lnTo>
                                  <a:pt x="886" y="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B070D" w:rsidRDefault="001B070D" w:rsidP="001B070D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7"/>
                        <wps:cNvSpPr>
                          <a:spLocks noEditPoints="1"/>
                        </wps:cNvSpPr>
                        <wps:spPr bwMode="black">
                          <a:xfrm>
                            <a:off x="21088" y="7113"/>
                            <a:ext cx="2" cy="2"/>
                          </a:xfrm>
                          <a:custGeom>
                            <a:avLst/>
                            <a:gdLst>
                              <a:gd name="T0" fmla="*/ 0 w 1919"/>
                              <a:gd name="T1" fmla="*/ 0 h 1919"/>
                              <a:gd name="T2" fmla="*/ 0 w 1919"/>
                              <a:gd name="T3" fmla="*/ 0 h 1919"/>
                              <a:gd name="T4" fmla="*/ 0 w 1919"/>
                              <a:gd name="T5" fmla="*/ 0 h 1919"/>
                              <a:gd name="T6" fmla="*/ 0 w 1919"/>
                              <a:gd name="T7" fmla="*/ 0 h 1919"/>
                              <a:gd name="T8" fmla="*/ 0 w 1919"/>
                              <a:gd name="T9" fmla="*/ 0 h 1919"/>
                              <a:gd name="T10" fmla="*/ 0 w 1919"/>
                              <a:gd name="T11" fmla="*/ 0 h 1919"/>
                              <a:gd name="T12" fmla="*/ 0 w 1919"/>
                              <a:gd name="T13" fmla="*/ 0 h 1919"/>
                              <a:gd name="T14" fmla="*/ 0 w 1919"/>
                              <a:gd name="T15" fmla="*/ 0 h 1919"/>
                              <a:gd name="T16" fmla="*/ 0 w 1919"/>
                              <a:gd name="T17" fmla="*/ 0 h 1919"/>
                              <a:gd name="T18" fmla="*/ 0 w 1919"/>
                              <a:gd name="T19" fmla="*/ 0 h 1919"/>
                              <a:gd name="T20" fmla="*/ 0 w 1919"/>
                              <a:gd name="T21" fmla="*/ 0 h 1919"/>
                              <a:gd name="T22" fmla="*/ 0 w 1919"/>
                              <a:gd name="T23" fmla="*/ 0 h 1919"/>
                              <a:gd name="T24" fmla="*/ 0 w 1919"/>
                              <a:gd name="T25" fmla="*/ 0 h 1919"/>
                              <a:gd name="T26" fmla="*/ 0 w 1919"/>
                              <a:gd name="T27" fmla="*/ 0 h 1919"/>
                              <a:gd name="T28" fmla="*/ 0 w 1919"/>
                              <a:gd name="T29" fmla="*/ 0 h 1919"/>
                              <a:gd name="T30" fmla="*/ 0 w 1919"/>
                              <a:gd name="T31" fmla="*/ 0 h 1919"/>
                              <a:gd name="T32" fmla="*/ 0 w 1919"/>
                              <a:gd name="T33" fmla="*/ 0 h 1919"/>
                              <a:gd name="T34" fmla="*/ 0 w 1919"/>
                              <a:gd name="T35" fmla="*/ 0 h 1919"/>
                              <a:gd name="T36" fmla="*/ 0 w 1919"/>
                              <a:gd name="T37" fmla="*/ 0 h 1919"/>
                              <a:gd name="T38" fmla="*/ 0 w 1919"/>
                              <a:gd name="T39" fmla="*/ 0 h 1919"/>
                              <a:gd name="T40" fmla="*/ 0 w 1919"/>
                              <a:gd name="T41" fmla="*/ 0 h 1919"/>
                              <a:gd name="T42" fmla="*/ 0 w 1919"/>
                              <a:gd name="T43" fmla="*/ 0 h 1919"/>
                              <a:gd name="T44" fmla="*/ 0 w 1919"/>
                              <a:gd name="T45" fmla="*/ 0 h 1919"/>
                              <a:gd name="T46" fmla="*/ 0 w 1919"/>
                              <a:gd name="T47" fmla="*/ 0 h 1919"/>
                              <a:gd name="T48" fmla="*/ 0 w 1919"/>
                              <a:gd name="T49" fmla="*/ 0 h 1919"/>
                              <a:gd name="T50" fmla="*/ 0 w 1919"/>
                              <a:gd name="T51" fmla="*/ 0 h 1919"/>
                              <a:gd name="T52" fmla="*/ 0 w 1919"/>
                              <a:gd name="T53" fmla="*/ 0 h 1919"/>
                              <a:gd name="T54" fmla="*/ 0 w 1919"/>
                              <a:gd name="T55" fmla="*/ 0 h 1919"/>
                              <a:gd name="T56" fmla="*/ 0 w 1919"/>
                              <a:gd name="T57" fmla="*/ 0 h 1919"/>
                              <a:gd name="T58" fmla="*/ 0 w 1919"/>
                              <a:gd name="T59" fmla="*/ 0 h 1919"/>
                              <a:gd name="T60" fmla="*/ 0 w 1919"/>
                              <a:gd name="T61" fmla="*/ 0 h 1919"/>
                              <a:gd name="T62" fmla="*/ 0 w 1919"/>
                              <a:gd name="T63" fmla="*/ 0 h 1919"/>
                              <a:gd name="T64" fmla="*/ 0 w 1919"/>
                              <a:gd name="T65" fmla="*/ 0 h 1919"/>
                              <a:gd name="T66" fmla="*/ 0 w 1919"/>
                              <a:gd name="T67" fmla="*/ 0 h 1919"/>
                              <a:gd name="T68" fmla="*/ 0 w 1919"/>
                              <a:gd name="T69" fmla="*/ 0 h 1919"/>
                              <a:gd name="T70" fmla="*/ 0 w 1919"/>
                              <a:gd name="T71" fmla="*/ 0 h 1919"/>
                              <a:gd name="T72" fmla="*/ 0 w 1919"/>
                              <a:gd name="T73" fmla="*/ 0 h 1919"/>
                              <a:gd name="T74" fmla="*/ 0 w 1919"/>
                              <a:gd name="T75" fmla="*/ 0 h 1919"/>
                              <a:gd name="T76" fmla="*/ 0 w 1919"/>
                              <a:gd name="T77" fmla="*/ 0 h 1919"/>
                              <a:gd name="T78" fmla="*/ 0 w 1919"/>
                              <a:gd name="T79" fmla="*/ 0 h 1919"/>
                              <a:gd name="T80" fmla="*/ 0 w 1919"/>
                              <a:gd name="T81" fmla="*/ 0 h 1919"/>
                              <a:gd name="T82" fmla="*/ 0 w 1919"/>
                              <a:gd name="T83" fmla="*/ 0 h 1919"/>
                              <a:gd name="T84" fmla="*/ 0 w 1919"/>
                              <a:gd name="T85" fmla="*/ 0 h 1919"/>
                              <a:gd name="T86" fmla="*/ 0 w 1919"/>
                              <a:gd name="T87" fmla="*/ 0 h 1919"/>
                              <a:gd name="T88" fmla="*/ 0 w 1919"/>
                              <a:gd name="T89" fmla="*/ 0 h 1919"/>
                              <a:gd name="T90" fmla="*/ 0 w 1919"/>
                              <a:gd name="T91" fmla="*/ 0 h 1919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w 1919"/>
                              <a:gd name="T139" fmla="*/ 0 h 1919"/>
                              <a:gd name="T140" fmla="*/ 1919 w 1919"/>
                              <a:gd name="T141" fmla="*/ 1919 h 1919"/>
                            </a:gdLst>
                            <a:ahLst/>
                            <a:cxnLst>
                              <a:cxn ang="T92">
                                <a:pos x="T0" y="T1"/>
                              </a:cxn>
                              <a:cxn ang="T93">
                                <a:pos x="T2" y="T3"/>
                              </a:cxn>
                              <a:cxn ang="T94">
                                <a:pos x="T4" y="T5"/>
                              </a:cxn>
                              <a:cxn ang="T95">
                                <a:pos x="T6" y="T7"/>
                              </a:cxn>
                              <a:cxn ang="T96">
                                <a:pos x="T8" y="T9"/>
                              </a:cxn>
                              <a:cxn ang="T97">
                                <a:pos x="T10" y="T11"/>
                              </a:cxn>
                              <a:cxn ang="T98">
                                <a:pos x="T12" y="T13"/>
                              </a:cxn>
                              <a:cxn ang="T99">
                                <a:pos x="T14" y="T15"/>
                              </a:cxn>
                              <a:cxn ang="T100">
                                <a:pos x="T16" y="T17"/>
                              </a:cxn>
                              <a:cxn ang="T101">
                                <a:pos x="T18" y="T19"/>
                              </a:cxn>
                              <a:cxn ang="T102">
                                <a:pos x="T20" y="T21"/>
                              </a:cxn>
                              <a:cxn ang="T103">
                                <a:pos x="T22" y="T23"/>
                              </a:cxn>
                              <a:cxn ang="T104">
                                <a:pos x="T24" y="T25"/>
                              </a:cxn>
                              <a:cxn ang="T105">
                                <a:pos x="T26" y="T27"/>
                              </a:cxn>
                              <a:cxn ang="T106">
                                <a:pos x="T28" y="T29"/>
                              </a:cxn>
                              <a:cxn ang="T107">
                                <a:pos x="T30" y="T31"/>
                              </a:cxn>
                              <a:cxn ang="T108">
                                <a:pos x="T32" y="T33"/>
                              </a:cxn>
                              <a:cxn ang="T109">
                                <a:pos x="T34" y="T35"/>
                              </a:cxn>
                              <a:cxn ang="T110">
                                <a:pos x="T36" y="T37"/>
                              </a:cxn>
                              <a:cxn ang="T111">
                                <a:pos x="T38" y="T39"/>
                              </a:cxn>
                              <a:cxn ang="T112">
                                <a:pos x="T40" y="T41"/>
                              </a:cxn>
                              <a:cxn ang="T113">
                                <a:pos x="T42" y="T43"/>
                              </a:cxn>
                              <a:cxn ang="T114">
                                <a:pos x="T44" y="T45"/>
                              </a:cxn>
                              <a:cxn ang="T115">
                                <a:pos x="T46" y="T47"/>
                              </a:cxn>
                              <a:cxn ang="T116">
                                <a:pos x="T48" y="T49"/>
                              </a:cxn>
                              <a:cxn ang="T117">
                                <a:pos x="T50" y="T51"/>
                              </a:cxn>
                              <a:cxn ang="T118">
                                <a:pos x="T52" y="T53"/>
                              </a:cxn>
                              <a:cxn ang="T119">
                                <a:pos x="T54" y="T55"/>
                              </a:cxn>
                              <a:cxn ang="T120">
                                <a:pos x="T56" y="T57"/>
                              </a:cxn>
                              <a:cxn ang="T121">
                                <a:pos x="T58" y="T59"/>
                              </a:cxn>
                              <a:cxn ang="T122">
                                <a:pos x="T60" y="T61"/>
                              </a:cxn>
                              <a:cxn ang="T123">
                                <a:pos x="T62" y="T63"/>
                              </a:cxn>
                              <a:cxn ang="T124">
                                <a:pos x="T64" y="T65"/>
                              </a:cxn>
                              <a:cxn ang="T125">
                                <a:pos x="T66" y="T67"/>
                              </a:cxn>
                              <a:cxn ang="T126">
                                <a:pos x="T68" y="T69"/>
                              </a:cxn>
                              <a:cxn ang="T127">
                                <a:pos x="T70" y="T71"/>
                              </a:cxn>
                              <a:cxn ang="T128">
                                <a:pos x="T72" y="T73"/>
                              </a:cxn>
                              <a:cxn ang="T129">
                                <a:pos x="T74" y="T75"/>
                              </a:cxn>
                              <a:cxn ang="T130">
                                <a:pos x="T76" y="T77"/>
                              </a:cxn>
                              <a:cxn ang="T131">
                                <a:pos x="T78" y="T79"/>
                              </a:cxn>
                              <a:cxn ang="T132">
                                <a:pos x="T80" y="T81"/>
                              </a:cxn>
                              <a:cxn ang="T133">
                                <a:pos x="T82" y="T83"/>
                              </a:cxn>
                              <a:cxn ang="T134">
                                <a:pos x="T84" y="T85"/>
                              </a:cxn>
                              <a:cxn ang="T135">
                                <a:pos x="T86" y="T87"/>
                              </a:cxn>
                              <a:cxn ang="T136">
                                <a:pos x="T88" y="T89"/>
                              </a:cxn>
                              <a:cxn ang="T137">
                                <a:pos x="T90" y="T91"/>
                              </a:cxn>
                            </a:cxnLst>
                            <a:rect l="T138" t="T139" r="T140" b="T141"/>
                            <a:pathLst>
                              <a:path w="1919" h="1919">
                                <a:moveTo>
                                  <a:pt x="424" y="957"/>
                                </a:moveTo>
                                <a:cubicBezTo>
                                  <a:pt x="424" y="970"/>
                                  <a:pt x="429" y="980"/>
                                  <a:pt x="442" y="987"/>
                                </a:cubicBezTo>
                                <a:cubicBezTo>
                                  <a:pt x="480" y="1010"/>
                                  <a:pt x="597" y="1028"/>
                                  <a:pt x="709" y="1028"/>
                                </a:cubicBezTo>
                                <a:cubicBezTo>
                                  <a:pt x="769" y="1028"/>
                                  <a:pt x="841" y="1020"/>
                                  <a:pt x="899" y="980"/>
                                </a:cubicBezTo>
                                <a:cubicBezTo>
                                  <a:pt x="988" y="919"/>
                                  <a:pt x="1054" y="782"/>
                                  <a:pt x="1054" y="589"/>
                                </a:cubicBezTo>
                                <a:cubicBezTo>
                                  <a:pt x="1054" y="271"/>
                                  <a:pt x="886" y="81"/>
                                  <a:pt x="614" y="81"/>
                                </a:cubicBezTo>
                                <a:cubicBezTo>
                                  <a:pt x="538" y="81"/>
                                  <a:pt x="470" y="89"/>
                                  <a:pt x="445" y="96"/>
                                </a:cubicBezTo>
                                <a:cubicBezTo>
                                  <a:pt x="432" y="101"/>
                                  <a:pt x="424" y="111"/>
                                  <a:pt x="424" y="127"/>
                                </a:cubicBezTo>
                                <a:lnTo>
                                  <a:pt x="424" y="957"/>
                                </a:lnTo>
                                <a:close/>
                                <a:moveTo>
                                  <a:pt x="221" y="736"/>
                                </a:moveTo>
                                <a:cubicBezTo>
                                  <a:pt x="221" y="340"/>
                                  <a:pt x="221" y="269"/>
                                  <a:pt x="216" y="188"/>
                                </a:cubicBezTo>
                                <a:cubicBezTo>
                                  <a:pt x="211" y="101"/>
                                  <a:pt x="191" y="61"/>
                                  <a:pt x="107" y="43"/>
                                </a:cubicBezTo>
                                <a:cubicBezTo>
                                  <a:pt x="87" y="38"/>
                                  <a:pt x="43" y="35"/>
                                  <a:pt x="21" y="35"/>
                                </a:cubicBezTo>
                                <a:cubicBezTo>
                                  <a:pt x="10" y="35"/>
                                  <a:pt x="0" y="30"/>
                                  <a:pt x="0" y="20"/>
                                </a:cubicBezTo>
                                <a:cubicBezTo>
                                  <a:pt x="0" y="5"/>
                                  <a:pt x="13" y="0"/>
                                  <a:pt x="41" y="0"/>
                                </a:cubicBezTo>
                                <a:cubicBezTo>
                                  <a:pt x="155" y="0"/>
                                  <a:pt x="315" y="7"/>
                                  <a:pt x="328" y="7"/>
                                </a:cubicBezTo>
                                <a:cubicBezTo>
                                  <a:pt x="356" y="7"/>
                                  <a:pt x="549" y="0"/>
                                  <a:pt x="627" y="0"/>
                                </a:cubicBezTo>
                                <a:cubicBezTo>
                                  <a:pt x="787" y="0"/>
                                  <a:pt x="957" y="15"/>
                                  <a:pt x="1092" y="111"/>
                                </a:cubicBezTo>
                                <a:cubicBezTo>
                                  <a:pt x="1155" y="157"/>
                                  <a:pt x="1267" y="282"/>
                                  <a:pt x="1267" y="457"/>
                                </a:cubicBezTo>
                                <a:cubicBezTo>
                                  <a:pt x="1267" y="645"/>
                                  <a:pt x="1188" y="832"/>
                                  <a:pt x="960" y="1043"/>
                                </a:cubicBezTo>
                                <a:cubicBezTo>
                                  <a:pt x="1168" y="1310"/>
                                  <a:pt x="1341" y="1536"/>
                                  <a:pt x="1488" y="1693"/>
                                </a:cubicBezTo>
                                <a:cubicBezTo>
                                  <a:pt x="1625" y="1838"/>
                                  <a:pt x="1734" y="1866"/>
                                  <a:pt x="1798" y="1876"/>
                                </a:cubicBezTo>
                                <a:cubicBezTo>
                                  <a:pt x="1846" y="1883"/>
                                  <a:pt x="1881" y="1883"/>
                                  <a:pt x="1897" y="1883"/>
                                </a:cubicBezTo>
                                <a:cubicBezTo>
                                  <a:pt x="1909" y="1883"/>
                                  <a:pt x="1919" y="1891"/>
                                  <a:pt x="1919" y="1899"/>
                                </a:cubicBezTo>
                                <a:cubicBezTo>
                                  <a:pt x="1919" y="1914"/>
                                  <a:pt x="1904" y="1919"/>
                                  <a:pt x="1859" y="1919"/>
                                </a:cubicBezTo>
                                <a:lnTo>
                                  <a:pt x="1678" y="1919"/>
                                </a:lnTo>
                                <a:cubicBezTo>
                                  <a:pt x="1536" y="1919"/>
                                  <a:pt x="1473" y="1907"/>
                                  <a:pt x="1407" y="1871"/>
                                </a:cubicBezTo>
                                <a:cubicBezTo>
                                  <a:pt x="1297" y="1813"/>
                                  <a:pt x="1209" y="1688"/>
                                  <a:pt x="1064" y="1498"/>
                                </a:cubicBezTo>
                                <a:cubicBezTo>
                                  <a:pt x="957" y="1358"/>
                                  <a:pt x="838" y="1188"/>
                                  <a:pt x="787" y="1122"/>
                                </a:cubicBezTo>
                                <a:cubicBezTo>
                                  <a:pt x="777" y="1112"/>
                                  <a:pt x="769" y="1107"/>
                                  <a:pt x="754" y="1107"/>
                                </a:cubicBezTo>
                                <a:lnTo>
                                  <a:pt x="442" y="1102"/>
                                </a:lnTo>
                                <a:cubicBezTo>
                                  <a:pt x="429" y="1102"/>
                                  <a:pt x="424" y="1109"/>
                                  <a:pt x="424" y="1122"/>
                                </a:cubicBezTo>
                                <a:lnTo>
                                  <a:pt x="424" y="1183"/>
                                </a:lnTo>
                                <a:cubicBezTo>
                                  <a:pt x="424" y="1427"/>
                                  <a:pt x="424" y="1627"/>
                                  <a:pt x="437" y="1734"/>
                                </a:cubicBezTo>
                                <a:cubicBezTo>
                                  <a:pt x="445" y="1808"/>
                                  <a:pt x="460" y="1863"/>
                                  <a:pt x="536" y="1873"/>
                                </a:cubicBezTo>
                                <a:cubicBezTo>
                                  <a:pt x="571" y="1878"/>
                                  <a:pt x="627" y="1883"/>
                                  <a:pt x="650" y="1883"/>
                                </a:cubicBezTo>
                                <a:cubicBezTo>
                                  <a:pt x="665" y="1883"/>
                                  <a:pt x="670" y="1891"/>
                                  <a:pt x="670" y="1899"/>
                                </a:cubicBezTo>
                                <a:cubicBezTo>
                                  <a:pt x="670" y="1912"/>
                                  <a:pt x="658" y="1919"/>
                                  <a:pt x="630" y="1919"/>
                                </a:cubicBezTo>
                                <a:cubicBezTo>
                                  <a:pt x="490" y="1919"/>
                                  <a:pt x="330" y="1912"/>
                                  <a:pt x="318" y="1912"/>
                                </a:cubicBezTo>
                                <a:cubicBezTo>
                                  <a:pt x="315" y="1912"/>
                                  <a:pt x="155" y="1919"/>
                                  <a:pt x="79" y="1919"/>
                                </a:cubicBezTo>
                                <a:cubicBezTo>
                                  <a:pt x="51" y="1919"/>
                                  <a:pt x="38" y="1914"/>
                                  <a:pt x="38" y="1899"/>
                                </a:cubicBezTo>
                                <a:cubicBezTo>
                                  <a:pt x="38" y="1891"/>
                                  <a:pt x="43" y="1883"/>
                                  <a:pt x="59" y="1883"/>
                                </a:cubicBezTo>
                                <a:cubicBezTo>
                                  <a:pt x="82" y="1883"/>
                                  <a:pt x="112" y="1878"/>
                                  <a:pt x="135" y="1873"/>
                                </a:cubicBezTo>
                                <a:cubicBezTo>
                                  <a:pt x="185" y="1863"/>
                                  <a:pt x="198" y="1808"/>
                                  <a:pt x="208" y="1734"/>
                                </a:cubicBezTo>
                                <a:cubicBezTo>
                                  <a:pt x="221" y="1627"/>
                                  <a:pt x="221" y="1427"/>
                                  <a:pt x="221" y="1183"/>
                                </a:cubicBezTo>
                                <a:lnTo>
                                  <a:pt x="221" y="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B070D" w:rsidRDefault="001B070D" w:rsidP="001B070D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8"/>
                        <wps:cNvSpPr>
                          <a:spLocks/>
                        </wps:cNvSpPr>
                        <wps:spPr bwMode="black">
                          <a:xfrm>
                            <a:off x="21090" y="7113"/>
                            <a:ext cx="1" cy="2"/>
                          </a:xfrm>
                          <a:custGeom>
                            <a:avLst/>
                            <a:gdLst>
                              <a:gd name="T0" fmla="*/ 0 w 978"/>
                              <a:gd name="T1" fmla="*/ 0 h 1991"/>
                              <a:gd name="T2" fmla="*/ 0 w 978"/>
                              <a:gd name="T3" fmla="*/ 0 h 1991"/>
                              <a:gd name="T4" fmla="*/ 0 w 978"/>
                              <a:gd name="T5" fmla="*/ 0 h 1991"/>
                              <a:gd name="T6" fmla="*/ 0 w 978"/>
                              <a:gd name="T7" fmla="*/ 0 h 1991"/>
                              <a:gd name="T8" fmla="*/ 0 w 978"/>
                              <a:gd name="T9" fmla="*/ 0 h 1991"/>
                              <a:gd name="T10" fmla="*/ 0 w 978"/>
                              <a:gd name="T11" fmla="*/ 0 h 1991"/>
                              <a:gd name="T12" fmla="*/ 0 w 978"/>
                              <a:gd name="T13" fmla="*/ 0 h 1991"/>
                              <a:gd name="T14" fmla="*/ 0 w 978"/>
                              <a:gd name="T15" fmla="*/ 0 h 1991"/>
                              <a:gd name="T16" fmla="*/ 0 w 978"/>
                              <a:gd name="T17" fmla="*/ 0 h 1991"/>
                              <a:gd name="T18" fmla="*/ 0 w 978"/>
                              <a:gd name="T19" fmla="*/ 0 h 1991"/>
                              <a:gd name="T20" fmla="*/ 0 w 978"/>
                              <a:gd name="T21" fmla="*/ 0 h 1991"/>
                              <a:gd name="T22" fmla="*/ 0 w 978"/>
                              <a:gd name="T23" fmla="*/ 0 h 1991"/>
                              <a:gd name="T24" fmla="*/ 0 w 978"/>
                              <a:gd name="T25" fmla="*/ 0 h 1991"/>
                              <a:gd name="T26" fmla="*/ 0 w 978"/>
                              <a:gd name="T27" fmla="*/ 0 h 1991"/>
                              <a:gd name="T28" fmla="*/ 0 w 978"/>
                              <a:gd name="T29" fmla="*/ 0 h 1991"/>
                              <a:gd name="T30" fmla="*/ 0 w 978"/>
                              <a:gd name="T31" fmla="*/ 0 h 1991"/>
                              <a:gd name="T32" fmla="*/ 0 w 978"/>
                              <a:gd name="T33" fmla="*/ 0 h 1991"/>
                              <a:gd name="T34" fmla="*/ 0 w 978"/>
                              <a:gd name="T35" fmla="*/ 0 h 1991"/>
                              <a:gd name="T36" fmla="*/ 0 w 978"/>
                              <a:gd name="T37" fmla="*/ 0 h 1991"/>
                              <a:gd name="T38" fmla="*/ 0 w 978"/>
                              <a:gd name="T39" fmla="*/ 0 h 1991"/>
                              <a:gd name="T40" fmla="*/ 0 w 978"/>
                              <a:gd name="T41" fmla="*/ 0 h 1991"/>
                              <a:gd name="T42" fmla="*/ 0 w 978"/>
                              <a:gd name="T43" fmla="*/ 0 h 1991"/>
                              <a:gd name="T44" fmla="*/ 0 w 978"/>
                              <a:gd name="T45" fmla="*/ 0 h 1991"/>
                              <a:gd name="T46" fmla="*/ 0 w 978"/>
                              <a:gd name="T47" fmla="*/ 0 h 1991"/>
                              <a:gd name="T48" fmla="*/ 0 w 978"/>
                              <a:gd name="T49" fmla="*/ 0 h 1991"/>
                              <a:gd name="T50" fmla="*/ 0 w 978"/>
                              <a:gd name="T51" fmla="*/ 0 h 1991"/>
                              <a:gd name="T52" fmla="*/ 0 w 978"/>
                              <a:gd name="T53" fmla="*/ 0 h 1991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w 978"/>
                              <a:gd name="T82" fmla="*/ 0 h 1991"/>
                              <a:gd name="T83" fmla="*/ 978 w 978"/>
                              <a:gd name="T84" fmla="*/ 1991 h 1991"/>
                            </a:gdLst>
                            <a:ahLst/>
                            <a:cxnLst>
                              <a:cxn ang="T54">
                                <a:pos x="T0" y="T1"/>
                              </a:cxn>
                              <a:cxn ang="T55">
                                <a:pos x="T2" y="T3"/>
                              </a:cxn>
                              <a:cxn ang="T56">
                                <a:pos x="T4" y="T5"/>
                              </a:cxn>
                              <a:cxn ang="T57">
                                <a:pos x="T6" y="T7"/>
                              </a:cxn>
                              <a:cxn ang="T58">
                                <a:pos x="T8" y="T9"/>
                              </a:cxn>
                              <a:cxn ang="T59">
                                <a:pos x="T10" y="T11"/>
                              </a:cxn>
                              <a:cxn ang="T60">
                                <a:pos x="T12" y="T13"/>
                              </a:cxn>
                              <a:cxn ang="T61">
                                <a:pos x="T14" y="T15"/>
                              </a:cxn>
                              <a:cxn ang="T62">
                                <a:pos x="T16" y="T17"/>
                              </a:cxn>
                              <a:cxn ang="T63">
                                <a:pos x="T18" y="T19"/>
                              </a:cxn>
                              <a:cxn ang="T64">
                                <a:pos x="T20" y="T21"/>
                              </a:cxn>
                              <a:cxn ang="T65">
                                <a:pos x="T22" y="T23"/>
                              </a:cxn>
                              <a:cxn ang="T66">
                                <a:pos x="T24" y="T25"/>
                              </a:cxn>
                              <a:cxn ang="T67">
                                <a:pos x="T26" y="T27"/>
                              </a:cxn>
                              <a:cxn ang="T68">
                                <a:pos x="T28" y="T29"/>
                              </a:cxn>
                              <a:cxn ang="T69">
                                <a:pos x="T30" y="T31"/>
                              </a:cxn>
                              <a:cxn ang="T70">
                                <a:pos x="T32" y="T33"/>
                              </a:cxn>
                              <a:cxn ang="T71">
                                <a:pos x="T34" y="T35"/>
                              </a:cxn>
                              <a:cxn ang="T72">
                                <a:pos x="T36" y="T37"/>
                              </a:cxn>
                              <a:cxn ang="T73">
                                <a:pos x="T38" y="T39"/>
                              </a:cxn>
                              <a:cxn ang="T74">
                                <a:pos x="T40" y="T41"/>
                              </a:cxn>
                              <a:cxn ang="T75">
                                <a:pos x="T42" y="T43"/>
                              </a:cxn>
                              <a:cxn ang="T76">
                                <a:pos x="T44" y="T45"/>
                              </a:cxn>
                              <a:cxn ang="T77">
                                <a:pos x="T46" y="T47"/>
                              </a:cxn>
                              <a:cxn ang="T78">
                                <a:pos x="T48" y="T49"/>
                              </a:cxn>
                              <a:cxn ang="T79">
                                <a:pos x="T50" y="T51"/>
                              </a:cxn>
                              <a:cxn ang="T80">
                                <a:pos x="T52" y="T53"/>
                              </a:cxn>
                            </a:cxnLst>
                            <a:rect l="T81" t="T82" r="T83" b="T84"/>
                            <a:pathLst>
                              <a:path w="978" h="1991">
                                <a:moveTo>
                                  <a:pt x="38" y="1922"/>
                                </a:moveTo>
                                <a:cubicBezTo>
                                  <a:pt x="3" y="1904"/>
                                  <a:pt x="0" y="1894"/>
                                  <a:pt x="0" y="1826"/>
                                </a:cubicBezTo>
                                <a:cubicBezTo>
                                  <a:pt x="0" y="1699"/>
                                  <a:pt x="11" y="1597"/>
                                  <a:pt x="13" y="1556"/>
                                </a:cubicBezTo>
                                <a:cubicBezTo>
                                  <a:pt x="16" y="1529"/>
                                  <a:pt x="21" y="1516"/>
                                  <a:pt x="33" y="1516"/>
                                </a:cubicBezTo>
                                <a:cubicBezTo>
                                  <a:pt x="49" y="1516"/>
                                  <a:pt x="51" y="1524"/>
                                  <a:pt x="51" y="1544"/>
                                </a:cubicBezTo>
                                <a:cubicBezTo>
                                  <a:pt x="51" y="1567"/>
                                  <a:pt x="51" y="1602"/>
                                  <a:pt x="59" y="1638"/>
                                </a:cubicBezTo>
                                <a:cubicBezTo>
                                  <a:pt x="97" y="1826"/>
                                  <a:pt x="264" y="1897"/>
                                  <a:pt x="434" y="1897"/>
                                </a:cubicBezTo>
                                <a:cubicBezTo>
                                  <a:pt x="678" y="1897"/>
                                  <a:pt x="797" y="1722"/>
                                  <a:pt x="797" y="1559"/>
                                </a:cubicBezTo>
                                <a:cubicBezTo>
                                  <a:pt x="797" y="1384"/>
                                  <a:pt x="724" y="1282"/>
                                  <a:pt x="506" y="1102"/>
                                </a:cubicBezTo>
                                <a:lnTo>
                                  <a:pt x="391" y="1008"/>
                                </a:lnTo>
                                <a:cubicBezTo>
                                  <a:pt x="122" y="787"/>
                                  <a:pt x="61" y="630"/>
                                  <a:pt x="61" y="457"/>
                                </a:cubicBezTo>
                                <a:cubicBezTo>
                                  <a:pt x="61" y="185"/>
                                  <a:pt x="264" y="0"/>
                                  <a:pt x="587" y="0"/>
                                </a:cubicBezTo>
                                <a:cubicBezTo>
                                  <a:pt x="686" y="0"/>
                                  <a:pt x="759" y="10"/>
                                  <a:pt x="823" y="26"/>
                                </a:cubicBezTo>
                                <a:cubicBezTo>
                                  <a:pt x="871" y="36"/>
                                  <a:pt x="891" y="38"/>
                                  <a:pt x="912" y="38"/>
                                </a:cubicBezTo>
                                <a:cubicBezTo>
                                  <a:pt x="932" y="38"/>
                                  <a:pt x="937" y="43"/>
                                  <a:pt x="937" y="56"/>
                                </a:cubicBezTo>
                                <a:cubicBezTo>
                                  <a:pt x="937" y="69"/>
                                  <a:pt x="927" y="153"/>
                                  <a:pt x="927" y="325"/>
                                </a:cubicBezTo>
                                <a:cubicBezTo>
                                  <a:pt x="927" y="366"/>
                                  <a:pt x="922" y="384"/>
                                  <a:pt x="909" y="384"/>
                                </a:cubicBezTo>
                                <a:cubicBezTo>
                                  <a:pt x="894" y="384"/>
                                  <a:pt x="891" y="371"/>
                                  <a:pt x="889" y="351"/>
                                </a:cubicBezTo>
                                <a:cubicBezTo>
                                  <a:pt x="886" y="320"/>
                                  <a:pt x="871" y="252"/>
                                  <a:pt x="856" y="224"/>
                                </a:cubicBezTo>
                                <a:cubicBezTo>
                                  <a:pt x="841" y="196"/>
                                  <a:pt x="772" y="89"/>
                                  <a:pt x="539" y="89"/>
                                </a:cubicBezTo>
                                <a:cubicBezTo>
                                  <a:pt x="363" y="89"/>
                                  <a:pt x="226" y="198"/>
                                  <a:pt x="226" y="384"/>
                                </a:cubicBezTo>
                                <a:cubicBezTo>
                                  <a:pt x="226" y="528"/>
                                  <a:pt x="292" y="620"/>
                                  <a:pt x="536" y="810"/>
                                </a:cubicBezTo>
                                <a:lnTo>
                                  <a:pt x="607" y="866"/>
                                </a:lnTo>
                                <a:cubicBezTo>
                                  <a:pt x="907" y="1102"/>
                                  <a:pt x="978" y="1259"/>
                                  <a:pt x="978" y="1463"/>
                                </a:cubicBezTo>
                                <a:cubicBezTo>
                                  <a:pt x="978" y="1567"/>
                                  <a:pt x="937" y="1760"/>
                                  <a:pt x="762" y="1884"/>
                                </a:cubicBezTo>
                                <a:cubicBezTo>
                                  <a:pt x="653" y="1960"/>
                                  <a:pt x="516" y="1991"/>
                                  <a:pt x="379" y="1991"/>
                                </a:cubicBezTo>
                                <a:cubicBezTo>
                                  <a:pt x="259" y="1991"/>
                                  <a:pt x="143" y="1973"/>
                                  <a:pt x="38" y="1922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B070D" w:rsidRDefault="001B070D" w:rsidP="001B070D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9"/>
                        <wps:cNvSpPr>
                          <a:spLocks/>
                        </wps:cNvSpPr>
                        <wps:spPr bwMode="black">
                          <a:xfrm>
                            <a:off x="21093" y="7113"/>
                            <a:ext cx="3" cy="2"/>
                          </a:xfrm>
                          <a:custGeom>
                            <a:avLst/>
                            <a:gdLst>
                              <a:gd name="T0" fmla="*/ 0 w 2001"/>
                              <a:gd name="T1" fmla="*/ 0 h 1919"/>
                              <a:gd name="T2" fmla="*/ 0 w 2001"/>
                              <a:gd name="T3" fmla="*/ 0 h 1919"/>
                              <a:gd name="T4" fmla="*/ 0 w 2001"/>
                              <a:gd name="T5" fmla="*/ 0 h 1919"/>
                              <a:gd name="T6" fmla="*/ 0 w 2001"/>
                              <a:gd name="T7" fmla="*/ 0 h 1919"/>
                              <a:gd name="T8" fmla="*/ 0 w 2001"/>
                              <a:gd name="T9" fmla="*/ 0 h 1919"/>
                              <a:gd name="T10" fmla="*/ 0 w 2001"/>
                              <a:gd name="T11" fmla="*/ 0 h 1919"/>
                              <a:gd name="T12" fmla="*/ 0 w 2001"/>
                              <a:gd name="T13" fmla="*/ 0 h 1919"/>
                              <a:gd name="T14" fmla="*/ 0 w 2001"/>
                              <a:gd name="T15" fmla="*/ 0 h 1919"/>
                              <a:gd name="T16" fmla="*/ 0 w 2001"/>
                              <a:gd name="T17" fmla="*/ 0 h 1919"/>
                              <a:gd name="T18" fmla="*/ 0 w 2001"/>
                              <a:gd name="T19" fmla="*/ 0 h 1919"/>
                              <a:gd name="T20" fmla="*/ 0 w 2001"/>
                              <a:gd name="T21" fmla="*/ 0 h 1919"/>
                              <a:gd name="T22" fmla="*/ 0 w 2001"/>
                              <a:gd name="T23" fmla="*/ 0 h 1919"/>
                              <a:gd name="T24" fmla="*/ 0 w 2001"/>
                              <a:gd name="T25" fmla="*/ 0 h 1919"/>
                              <a:gd name="T26" fmla="*/ 0 w 2001"/>
                              <a:gd name="T27" fmla="*/ 0 h 1919"/>
                              <a:gd name="T28" fmla="*/ 0 w 2001"/>
                              <a:gd name="T29" fmla="*/ 0 h 1919"/>
                              <a:gd name="T30" fmla="*/ 0 w 2001"/>
                              <a:gd name="T31" fmla="*/ 0 h 1919"/>
                              <a:gd name="T32" fmla="*/ 0 w 2001"/>
                              <a:gd name="T33" fmla="*/ 0 h 1919"/>
                              <a:gd name="T34" fmla="*/ 0 w 2001"/>
                              <a:gd name="T35" fmla="*/ 0 h 1919"/>
                              <a:gd name="T36" fmla="*/ 0 w 2001"/>
                              <a:gd name="T37" fmla="*/ 0 h 1919"/>
                              <a:gd name="T38" fmla="*/ 0 w 2001"/>
                              <a:gd name="T39" fmla="*/ 0 h 1919"/>
                              <a:gd name="T40" fmla="*/ 0 w 2001"/>
                              <a:gd name="T41" fmla="*/ 0 h 1919"/>
                              <a:gd name="T42" fmla="*/ 0 w 2001"/>
                              <a:gd name="T43" fmla="*/ 0 h 1919"/>
                              <a:gd name="T44" fmla="*/ 0 w 2001"/>
                              <a:gd name="T45" fmla="*/ 0 h 1919"/>
                              <a:gd name="T46" fmla="*/ 0 w 2001"/>
                              <a:gd name="T47" fmla="*/ 0 h 1919"/>
                              <a:gd name="T48" fmla="*/ 0 w 2001"/>
                              <a:gd name="T49" fmla="*/ 0 h 1919"/>
                              <a:gd name="T50" fmla="*/ 0 w 2001"/>
                              <a:gd name="T51" fmla="*/ 0 h 1919"/>
                              <a:gd name="T52" fmla="*/ 0 w 2001"/>
                              <a:gd name="T53" fmla="*/ 0 h 1919"/>
                              <a:gd name="T54" fmla="*/ 0 w 2001"/>
                              <a:gd name="T55" fmla="*/ 0 h 1919"/>
                              <a:gd name="T56" fmla="*/ 0 w 2001"/>
                              <a:gd name="T57" fmla="*/ 0 h 1919"/>
                              <a:gd name="T58" fmla="*/ 0 w 2001"/>
                              <a:gd name="T59" fmla="*/ 0 h 1919"/>
                              <a:gd name="T60" fmla="*/ 0 w 2001"/>
                              <a:gd name="T61" fmla="*/ 0 h 1919"/>
                              <a:gd name="T62" fmla="*/ 0 w 2001"/>
                              <a:gd name="T63" fmla="*/ 0 h 1919"/>
                              <a:gd name="T64" fmla="*/ 0 w 2001"/>
                              <a:gd name="T65" fmla="*/ 0 h 1919"/>
                              <a:gd name="T66" fmla="*/ 0 w 2001"/>
                              <a:gd name="T67" fmla="*/ 0 h 1919"/>
                              <a:gd name="T68" fmla="*/ 0 w 2001"/>
                              <a:gd name="T69" fmla="*/ 0 h 1919"/>
                              <a:gd name="T70" fmla="*/ 0 w 2001"/>
                              <a:gd name="T71" fmla="*/ 0 h 1919"/>
                              <a:gd name="T72" fmla="*/ 0 w 2001"/>
                              <a:gd name="T73" fmla="*/ 0 h 1919"/>
                              <a:gd name="T74" fmla="*/ 0 w 2001"/>
                              <a:gd name="T75" fmla="*/ 0 h 1919"/>
                              <a:gd name="T76" fmla="*/ 0 w 2001"/>
                              <a:gd name="T77" fmla="*/ 0 h 1919"/>
                              <a:gd name="T78" fmla="*/ 0 w 2001"/>
                              <a:gd name="T79" fmla="*/ 0 h 1919"/>
                              <a:gd name="T80" fmla="*/ 0 w 2001"/>
                              <a:gd name="T81" fmla="*/ 0 h 1919"/>
                              <a:gd name="T82" fmla="*/ 0 w 2001"/>
                              <a:gd name="T83" fmla="*/ 0 h 1919"/>
                              <a:gd name="T84" fmla="*/ 0 w 2001"/>
                              <a:gd name="T85" fmla="*/ 0 h 1919"/>
                              <a:gd name="T86" fmla="*/ 0 w 2001"/>
                              <a:gd name="T87" fmla="*/ 0 h 1919"/>
                              <a:gd name="T88" fmla="*/ 0 w 2001"/>
                              <a:gd name="T89" fmla="*/ 0 h 1919"/>
                              <a:gd name="T90" fmla="*/ 0 w 2001"/>
                              <a:gd name="T91" fmla="*/ 0 h 1919"/>
                              <a:gd name="T92" fmla="*/ 0 w 2001"/>
                              <a:gd name="T93" fmla="*/ 0 h 1919"/>
                              <a:gd name="T94" fmla="*/ 0 w 2001"/>
                              <a:gd name="T95" fmla="*/ 0 h 1919"/>
                              <a:gd name="T96" fmla="*/ 0 w 2001"/>
                              <a:gd name="T97" fmla="*/ 0 h 1919"/>
                              <a:gd name="T98" fmla="*/ 0 w 2001"/>
                              <a:gd name="T99" fmla="*/ 0 h 1919"/>
                              <a:gd name="T100" fmla="*/ 0 w 2001"/>
                              <a:gd name="T101" fmla="*/ 0 h 1919"/>
                              <a:gd name="T102" fmla="*/ 0 w 2001"/>
                              <a:gd name="T103" fmla="*/ 0 h 1919"/>
                              <a:gd name="T104" fmla="*/ 0 w 2001"/>
                              <a:gd name="T105" fmla="*/ 0 h 1919"/>
                              <a:gd name="T106" fmla="*/ 0 w 2001"/>
                              <a:gd name="T107" fmla="*/ 0 h 1919"/>
                              <a:gd name="T108" fmla="*/ 0 w 2001"/>
                              <a:gd name="T109" fmla="*/ 0 h 1919"/>
                              <a:gd name="T110" fmla="*/ 0 w 2001"/>
                              <a:gd name="T111" fmla="*/ 0 h 1919"/>
                              <a:gd name="T112" fmla="*/ 0 w 2001"/>
                              <a:gd name="T113" fmla="*/ 0 h 1919"/>
                              <a:gd name="T114" fmla="*/ 0 w 2001"/>
                              <a:gd name="T115" fmla="*/ 0 h 1919"/>
                              <a:gd name="T116" fmla="*/ 0 w 2001"/>
                              <a:gd name="T117" fmla="*/ 0 h 1919"/>
                              <a:gd name="T118" fmla="*/ 0 w 2001"/>
                              <a:gd name="T119" fmla="*/ 0 h 1919"/>
                              <a:gd name="T120" fmla="*/ 0 w 2001"/>
                              <a:gd name="T121" fmla="*/ 0 h 1919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  <a:gd name="T177" fmla="*/ 0 60000 65536"/>
                              <a:gd name="T178" fmla="*/ 0 60000 65536"/>
                              <a:gd name="T179" fmla="*/ 0 60000 65536"/>
                              <a:gd name="T180" fmla="*/ 0 60000 65536"/>
                              <a:gd name="T181" fmla="*/ 0 60000 65536"/>
                              <a:gd name="T182" fmla="*/ 0 60000 65536"/>
                              <a:gd name="T183" fmla="*/ 0 w 2001"/>
                              <a:gd name="T184" fmla="*/ 0 h 1919"/>
                              <a:gd name="T185" fmla="*/ 2001 w 2001"/>
                              <a:gd name="T186" fmla="*/ 1919 h 1919"/>
                            </a:gdLst>
                            <a:ahLst/>
                            <a:cxnLst>
                              <a:cxn ang="T122">
                                <a:pos x="T0" y="T1"/>
                              </a:cxn>
                              <a:cxn ang="T123">
                                <a:pos x="T2" y="T3"/>
                              </a:cxn>
                              <a:cxn ang="T124">
                                <a:pos x="T4" y="T5"/>
                              </a:cxn>
                              <a:cxn ang="T125">
                                <a:pos x="T6" y="T7"/>
                              </a:cxn>
                              <a:cxn ang="T126">
                                <a:pos x="T8" y="T9"/>
                              </a:cxn>
                              <a:cxn ang="T127">
                                <a:pos x="T10" y="T11"/>
                              </a:cxn>
                              <a:cxn ang="T128">
                                <a:pos x="T12" y="T13"/>
                              </a:cxn>
                              <a:cxn ang="T129">
                                <a:pos x="T14" y="T15"/>
                              </a:cxn>
                              <a:cxn ang="T130">
                                <a:pos x="T16" y="T17"/>
                              </a:cxn>
                              <a:cxn ang="T131">
                                <a:pos x="T18" y="T19"/>
                              </a:cxn>
                              <a:cxn ang="T132">
                                <a:pos x="T20" y="T21"/>
                              </a:cxn>
                              <a:cxn ang="T133">
                                <a:pos x="T22" y="T23"/>
                              </a:cxn>
                              <a:cxn ang="T134">
                                <a:pos x="T24" y="T25"/>
                              </a:cxn>
                              <a:cxn ang="T135">
                                <a:pos x="T26" y="T27"/>
                              </a:cxn>
                              <a:cxn ang="T136">
                                <a:pos x="T28" y="T29"/>
                              </a:cxn>
                              <a:cxn ang="T137">
                                <a:pos x="T30" y="T31"/>
                              </a:cxn>
                              <a:cxn ang="T138">
                                <a:pos x="T32" y="T33"/>
                              </a:cxn>
                              <a:cxn ang="T139">
                                <a:pos x="T34" y="T35"/>
                              </a:cxn>
                              <a:cxn ang="T140">
                                <a:pos x="T36" y="T37"/>
                              </a:cxn>
                              <a:cxn ang="T141">
                                <a:pos x="T38" y="T39"/>
                              </a:cxn>
                              <a:cxn ang="T142">
                                <a:pos x="T40" y="T41"/>
                              </a:cxn>
                              <a:cxn ang="T143">
                                <a:pos x="T42" y="T43"/>
                              </a:cxn>
                              <a:cxn ang="T144">
                                <a:pos x="T44" y="T45"/>
                              </a:cxn>
                              <a:cxn ang="T145">
                                <a:pos x="T46" y="T47"/>
                              </a:cxn>
                              <a:cxn ang="T146">
                                <a:pos x="T48" y="T49"/>
                              </a:cxn>
                              <a:cxn ang="T147">
                                <a:pos x="T50" y="T51"/>
                              </a:cxn>
                              <a:cxn ang="T148">
                                <a:pos x="T52" y="T53"/>
                              </a:cxn>
                              <a:cxn ang="T149">
                                <a:pos x="T54" y="T55"/>
                              </a:cxn>
                              <a:cxn ang="T150">
                                <a:pos x="T56" y="T57"/>
                              </a:cxn>
                              <a:cxn ang="T151">
                                <a:pos x="T58" y="T59"/>
                              </a:cxn>
                              <a:cxn ang="T152">
                                <a:pos x="T60" y="T61"/>
                              </a:cxn>
                              <a:cxn ang="T153">
                                <a:pos x="T62" y="T63"/>
                              </a:cxn>
                              <a:cxn ang="T154">
                                <a:pos x="T64" y="T65"/>
                              </a:cxn>
                              <a:cxn ang="T155">
                                <a:pos x="T66" y="T67"/>
                              </a:cxn>
                              <a:cxn ang="T156">
                                <a:pos x="T68" y="T69"/>
                              </a:cxn>
                              <a:cxn ang="T157">
                                <a:pos x="T70" y="T71"/>
                              </a:cxn>
                              <a:cxn ang="T158">
                                <a:pos x="T72" y="T73"/>
                              </a:cxn>
                              <a:cxn ang="T159">
                                <a:pos x="T74" y="T75"/>
                              </a:cxn>
                              <a:cxn ang="T160">
                                <a:pos x="T76" y="T77"/>
                              </a:cxn>
                              <a:cxn ang="T161">
                                <a:pos x="T78" y="T79"/>
                              </a:cxn>
                              <a:cxn ang="T162">
                                <a:pos x="T80" y="T81"/>
                              </a:cxn>
                              <a:cxn ang="T163">
                                <a:pos x="T82" y="T83"/>
                              </a:cxn>
                              <a:cxn ang="T164">
                                <a:pos x="T84" y="T85"/>
                              </a:cxn>
                              <a:cxn ang="T165">
                                <a:pos x="T86" y="T87"/>
                              </a:cxn>
                              <a:cxn ang="T166">
                                <a:pos x="T88" y="T89"/>
                              </a:cxn>
                              <a:cxn ang="T167">
                                <a:pos x="T90" y="T91"/>
                              </a:cxn>
                              <a:cxn ang="T168">
                                <a:pos x="T92" y="T93"/>
                              </a:cxn>
                              <a:cxn ang="T169">
                                <a:pos x="T94" y="T95"/>
                              </a:cxn>
                              <a:cxn ang="T170">
                                <a:pos x="T96" y="T97"/>
                              </a:cxn>
                              <a:cxn ang="T171">
                                <a:pos x="T98" y="T99"/>
                              </a:cxn>
                              <a:cxn ang="T172">
                                <a:pos x="T100" y="T101"/>
                              </a:cxn>
                              <a:cxn ang="T173">
                                <a:pos x="T102" y="T103"/>
                              </a:cxn>
                              <a:cxn ang="T174">
                                <a:pos x="T104" y="T105"/>
                              </a:cxn>
                              <a:cxn ang="T175">
                                <a:pos x="T106" y="T107"/>
                              </a:cxn>
                              <a:cxn ang="T176">
                                <a:pos x="T108" y="T109"/>
                              </a:cxn>
                              <a:cxn ang="T177">
                                <a:pos x="T110" y="T111"/>
                              </a:cxn>
                              <a:cxn ang="T178">
                                <a:pos x="T112" y="T113"/>
                              </a:cxn>
                              <a:cxn ang="T179">
                                <a:pos x="T114" y="T115"/>
                              </a:cxn>
                              <a:cxn ang="T180">
                                <a:pos x="T116" y="T117"/>
                              </a:cxn>
                              <a:cxn ang="T181">
                                <a:pos x="T118" y="T119"/>
                              </a:cxn>
                              <a:cxn ang="T182">
                                <a:pos x="T120" y="T121"/>
                              </a:cxn>
                            </a:cxnLst>
                            <a:rect l="T183" t="T184" r="T185" b="T186"/>
                            <a:pathLst>
                              <a:path w="2001" h="1919">
                                <a:moveTo>
                                  <a:pt x="1755" y="1183"/>
                                </a:moveTo>
                                <a:cubicBezTo>
                                  <a:pt x="1755" y="1427"/>
                                  <a:pt x="1755" y="1627"/>
                                  <a:pt x="1767" y="1734"/>
                                </a:cubicBezTo>
                                <a:cubicBezTo>
                                  <a:pt x="1775" y="1808"/>
                                  <a:pt x="1790" y="1863"/>
                                  <a:pt x="1866" y="1873"/>
                                </a:cubicBezTo>
                                <a:cubicBezTo>
                                  <a:pt x="1902" y="1878"/>
                                  <a:pt x="1958" y="1883"/>
                                  <a:pt x="1981" y="1883"/>
                                </a:cubicBezTo>
                                <a:cubicBezTo>
                                  <a:pt x="1996" y="1883"/>
                                  <a:pt x="2001" y="1891"/>
                                  <a:pt x="2001" y="1899"/>
                                </a:cubicBezTo>
                                <a:cubicBezTo>
                                  <a:pt x="2001" y="1912"/>
                                  <a:pt x="1988" y="1919"/>
                                  <a:pt x="1960" y="1919"/>
                                </a:cubicBezTo>
                                <a:cubicBezTo>
                                  <a:pt x="1821" y="1919"/>
                                  <a:pt x="1661" y="1912"/>
                                  <a:pt x="1648" y="1912"/>
                                </a:cubicBezTo>
                                <a:cubicBezTo>
                                  <a:pt x="1635" y="1912"/>
                                  <a:pt x="1475" y="1919"/>
                                  <a:pt x="1399" y="1919"/>
                                </a:cubicBezTo>
                                <a:cubicBezTo>
                                  <a:pt x="1371" y="1919"/>
                                  <a:pt x="1358" y="1914"/>
                                  <a:pt x="1358" y="1899"/>
                                </a:cubicBezTo>
                                <a:cubicBezTo>
                                  <a:pt x="1358" y="1891"/>
                                  <a:pt x="1364" y="1883"/>
                                  <a:pt x="1379" y="1883"/>
                                </a:cubicBezTo>
                                <a:cubicBezTo>
                                  <a:pt x="1402" y="1883"/>
                                  <a:pt x="1432" y="1878"/>
                                  <a:pt x="1455" y="1873"/>
                                </a:cubicBezTo>
                                <a:cubicBezTo>
                                  <a:pt x="1506" y="1863"/>
                                  <a:pt x="1519" y="1808"/>
                                  <a:pt x="1529" y="1734"/>
                                </a:cubicBezTo>
                                <a:cubicBezTo>
                                  <a:pt x="1541" y="1627"/>
                                  <a:pt x="1541" y="1427"/>
                                  <a:pt x="1541" y="1183"/>
                                </a:cubicBezTo>
                                <a:lnTo>
                                  <a:pt x="1541" y="916"/>
                                </a:lnTo>
                                <a:cubicBezTo>
                                  <a:pt x="1541" y="906"/>
                                  <a:pt x="1534" y="901"/>
                                  <a:pt x="1526" y="901"/>
                                </a:cubicBezTo>
                                <a:lnTo>
                                  <a:pt x="450" y="901"/>
                                </a:lnTo>
                                <a:cubicBezTo>
                                  <a:pt x="442" y="901"/>
                                  <a:pt x="434" y="904"/>
                                  <a:pt x="434" y="916"/>
                                </a:cubicBezTo>
                                <a:lnTo>
                                  <a:pt x="434" y="1183"/>
                                </a:lnTo>
                                <a:cubicBezTo>
                                  <a:pt x="434" y="1427"/>
                                  <a:pt x="434" y="1627"/>
                                  <a:pt x="447" y="1734"/>
                                </a:cubicBezTo>
                                <a:cubicBezTo>
                                  <a:pt x="455" y="1808"/>
                                  <a:pt x="470" y="1863"/>
                                  <a:pt x="546" y="1873"/>
                                </a:cubicBezTo>
                                <a:cubicBezTo>
                                  <a:pt x="582" y="1878"/>
                                  <a:pt x="638" y="1883"/>
                                  <a:pt x="660" y="1883"/>
                                </a:cubicBezTo>
                                <a:cubicBezTo>
                                  <a:pt x="675" y="1883"/>
                                  <a:pt x="681" y="1891"/>
                                  <a:pt x="681" y="1899"/>
                                </a:cubicBezTo>
                                <a:cubicBezTo>
                                  <a:pt x="681" y="1912"/>
                                  <a:pt x="668" y="1919"/>
                                  <a:pt x="640" y="1919"/>
                                </a:cubicBezTo>
                                <a:cubicBezTo>
                                  <a:pt x="500" y="1919"/>
                                  <a:pt x="340" y="1912"/>
                                  <a:pt x="328" y="1912"/>
                                </a:cubicBezTo>
                                <a:cubicBezTo>
                                  <a:pt x="315" y="1912"/>
                                  <a:pt x="155" y="1919"/>
                                  <a:pt x="79" y="1919"/>
                                </a:cubicBezTo>
                                <a:cubicBezTo>
                                  <a:pt x="51" y="1919"/>
                                  <a:pt x="38" y="1914"/>
                                  <a:pt x="38" y="1899"/>
                                </a:cubicBezTo>
                                <a:cubicBezTo>
                                  <a:pt x="38" y="1891"/>
                                  <a:pt x="43" y="1883"/>
                                  <a:pt x="59" y="1883"/>
                                </a:cubicBezTo>
                                <a:cubicBezTo>
                                  <a:pt x="82" y="1883"/>
                                  <a:pt x="112" y="1878"/>
                                  <a:pt x="135" y="1873"/>
                                </a:cubicBezTo>
                                <a:cubicBezTo>
                                  <a:pt x="186" y="1863"/>
                                  <a:pt x="198" y="1808"/>
                                  <a:pt x="208" y="1734"/>
                                </a:cubicBezTo>
                                <a:cubicBezTo>
                                  <a:pt x="221" y="1627"/>
                                  <a:pt x="221" y="1427"/>
                                  <a:pt x="221" y="1183"/>
                                </a:cubicBezTo>
                                <a:lnTo>
                                  <a:pt x="221" y="736"/>
                                </a:lnTo>
                                <a:cubicBezTo>
                                  <a:pt x="221" y="340"/>
                                  <a:pt x="221" y="269"/>
                                  <a:pt x="216" y="188"/>
                                </a:cubicBezTo>
                                <a:cubicBezTo>
                                  <a:pt x="211" y="101"/>
                                  <a:pt x="191" y="61"/>
                                  <a:pt x="107" y="43"/>
                                </a:cubicBezTo>
                                <a:cubicBezTo>
                                  <a:pt x="87" y="38"/>
                                  <a:pt x="43" y="35"/>
                                  <a:pt x="21" y="35"/>
                                </a:cubicBezTo>
                                <a:cubicBezTo>
                                  <a:pt x="10" y="35"/>
                                  <a:pt x="0" y="30"/>
                                  <a:pt x="0" y="20"/>
                                </a:cubicBezTo>
                                <a:cubicBezTo>
                                  <a:pt x="0" y="5"/>
                                  <a:pt x="13" y="0"/>
                                  <a:pt x="41" y="0"/>
                                </a:cubicBezTo>
                                <a:cubicBezTo>
                                  <a:pt x="155" y="0"/>
                                  <a:pt x="315" y="7"/>
                                  <a:pt x="328" y="7"/>
                                </a:cubicBezTo>
                                <a:cubicBezTo>
                                  <a:pt x="340" y="7"/>
                                  <a:pt x="500" y="0"/>
                                  <a:pt x="577" y="0"/>
                                </a:cubicBezTo>
                                <a:cubicBezTo>
                                  <a:pt x="605" y="0"/>
                                  <a:pt x="617" y="5"/>
                                  <a:pt x="617" y="20"/>
                                </a:cubicBezTo>
                                <a:cubicBezTo>
                                  <a:pt x="617" y="30"/>
                                  <a:pt x="607" y="35"/>
                                  <a:pt x="597" y="35"/>
                                </a:cubicBezTo>
                                <a:cubicBezTo>
                                  <a:pt x="579" y="35"/>
                                  <a:pt x="564" y="38"/>
                                  <a:pt x="533" y="43"/>
                                </a:cubicBezTo>
                                <a:cubicBezTo>
                                  <a:pt x="465" y="56"/>
                                  <a:pt x="445" y="99"/>
                                  <a:pt x="440" y="188"/>
                                </a:cubicBezTo>
                                <a:cubicBezTo>
                                  <a:pt x="434" y="269"/>
                                  <a:pt x="434" y="340"/>
                                  <a:pt x="434" y="736"/>
                                </a:cubicBezTo>
                                <a:lnTo>
                                  <a:pt x="434" y="789"/>
                                </a:lnTo>
                                <a:cubicBezTo>
                                  <a:pt x="434" y="802"/>
                                  <a:pt x="442" y="804"/>
                                  <a:pt x="450" y="804"/>
                                </a:cubicBezTo>
                                <a:lnTo>
                                  <a:pt x="1526" y="804"/>
                                </a:lnTo>
                                <a:cubicBezTo>
                                  <a:pt x="1534" y="804"/>
                                  <a:pt x="1541" y="802"/>
                                  <a:pt x="1541" y="789"/>
                                </a:cubicBezTo>
                                <a:lnTo>
                                  <a:pt x="1541" y="736"/>
                                </a:lnTo>
                                <a:cubicBezTo>
                                  <a:pt x="1541" y="340"/>
                                  <a:pt x="1541" y="269"/>
                                  <a:pt x="1536" y="188"/>
                                </a:cubicBezTo>
                                <a:cubicBezTo>
                                  <a:pt x="1531" y="101"/>
                                  <a:pt x="1511" y="61"/>
                                  <a:pt x="1427" y="43"/>
                                </a:cubicBezTo>
                                <a:cubicBezTo>
                                  <a:pt x="1407" y="38"/>
                                  <a:pt x="1364" y="35"/>
                                  <a:pt x="1341" y="35"/>
                                </a:cubicBezTo>
                                <a:cubicBezTo>
                                  <a:pt x="1331" y="35"/>
                                  <a:pt x="1320" y="30"/>
                                  <a:pt x="1320" y="20"/>
                                </a:cubicBezTo>
                                <a:cubicBezTo>
                                  <a:pt x="1320" y="5"/>
                                  <a:pt x="1333" y="0"/>
                                  <a:pt x="1361" y="0"/>
                                </a:cubicBezTo>
                                <a:cubicBezTo>
                                  <a:pt x="1475" y="0"/>
                                  <a:pt x="1635" y="7"/>
                                  <a:pt x="1648" y="7"/>
                                </a:cubicBezTo>
                                <a:cubicBezTo>
                                  <a:pt x="1661" y="7"/>
                                  <a:pt x="1821" y="0"/>
                                  <a:pt x="1897" y="0"/>
                                </a:cubicBezTo>
                                <a:cubicBezTo>
                                  <a:pt x="1925" y="0"/>
                                  <a:pt x="1937" y="5"/>
                                  <a:pt x="1937" y="20"/>
                                </a:cubicBezTo>
                                <a:cubicBezTo>
                                  <a:pt x="1937" y="30"/>
                                  <a:pt x="1927" y="35"/>
                                  <a:pt x="1917" y="35"/>
                                </a:cubicBezTo>
                                <a:cubicBezTo>
                                  <a:pt x="1899" y="35"/>
                                  <a:pt x="1884" y="38"/>
                                  <a:pt x="1854" y="43"/>
                                </a:cubicBezTo>
                                <a:cubicBezTo>
                                  <a:pt x="1785" y="56"/>
                                  <a:pt x="1765" y="99"/>
                                  <a:pt x="1760" y="188"/>
                                </a:cubicBezTo>
                                <a:cubicBezTo>
                                  <a:pt x="1755" y="269"/>
                                  <a:pt x="1755" y="340"/>
                                  <a:pt x="1755" y="736"/>
                                </a:cubicBezTo>
                                <a:lnTo>
                                  <a:pt x="1755" y="1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B070D" w:rsidRDefault="001B070D" w:rsidP="001B070D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10"/>
                        <wps:cNvSpPr>
                          <a:spLocks noEditPoints="1"/>
                        </wps:cNvSpPr>
                        <wps:spPr bwMode="black">
                          <a:xfrm>
                            <a:off x="21096" y="7113"/>
                            <a:ext cx="2" cy="2"/>
                          </a:xfrm>
                          <a:custGeom>
                            <a:avLst/>
                            <a:gdLst>
                              <a:gd name="T0" fmla="*/ 0 w 1998"/>
                              <a:gd name="T1" fmla="*/ 0 h 1991"/>
                              <a:gd name="T2" fmla="*/ 0 w 1998"/>
                              <a:gd name="T3" fmla="*/ 0 h 1991"/>
                              <a:gd name="T4" fmla="*/ 0 w 1998"/>
                              <a:gd name="T5" fmla="*/ 0 h 1991"/>
                              <a:gd name="T6" fmla="*/ 0 w 1998"/>
                              <a:gd name="T7" fmla="*/ 0 h 1991"/>
                              <a:gd name="T8" fmla="*/ 0 w 1998"/>
                              <a:gd name="T9" fmla="*/ 0 h 1991"/>
                              <a:gd name="T10" fmla="*/ 0 w 1998"/>
                              <a:gd name="T11" fmla="*/ 0 h 1991"/>
                              <a:gd name="T12" fmla="*/ 0 w 1998"/>
                              <a:gd name="T13" fmla="*/ 0 h 1991"/>
                              <a:gd name="T14" fmla="*/ 0 w 1998"/>
                              <a:gd name="T15" fmla="*/ 0 h 1991"/>
                              <a:gd name="T16" fmla="*/ 0 w 1998"/>
                              <a:gd name="T17" fmla="*/ 0 h 1991"/>
                              <a:gd name="T18" fmla="*/ 0 w 1998"/>
                              <a:gd name="T19" fmla="*/ 0 h 1991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  <a:gd name="T30" fmla="*/ 0 w 1998"/>
                              <a:gd name="T31" fmla="*/ 0 h 1991"/>
                              <a:gd name="T32" fmla="*/ 1998 w 1998"/>
                              <a:gd name="T33" fmla="*/ 1991 h 1991"/>
                            </a:gdLst>
                            <a:ahLst/>
                            <a:cxnLst>
                              <a:cxn ang="T20">
                                <a:pos x="T0" y="T1"/>
                              </a:cxn>
                              <a:cxn ang="T21">
                                <a:pos x="T2" y="T3"/>
                              </a:cxn>
                              <a:cxn ang="T22">
                                <a:pos x="T4" y="T5"/>
                              </a:cxn>
                              <a:cxn ang="T23">
                                <a:pos x="T6" y="T7"/>
                              </a:cxn>
                              <a:cxn ang="T24">
                                <a:pos x="T8" y="T9"/>
                              </a:cxn>
                              <a:cxn ang="T25">
                                <a:pos x="T10" y="T11"/>
                              </a:cxn>
                              <a:cxn ang="T26">
                                <a:pos x="T12" y="T13"/>
                              </a:cxn>
                              <a:cxn ang="T27">
                                <a:pos x="T14" y="T15"/>
                              </a:cxn>
                              <a:cxn ang="T28">
                                <a:pos x="T16" y="T17"/>
                              </a:cxn>
                              <a:cxn ang="T29">
                                <a:pos x="T18" y="T19"/>
                              </a:cxn>
                            </a:cxnLst>
                            <a:rect l="T30" t="T31" r="T32" b="T33"/>
                            <a:pathLst>
                              <a:path w="1998" h="1991">
                                <a:moveTo>
                                  <a:pt x="1054" y="1894"/>
                                </a:moveTo>
                                <a:cubicBezTo>
                                  <a:pt x="1283" y="1894"/>
                                  <a:pt x="1755" y="1762"/>
                                  <a:pt x="1755" y="1023"/>
                                </a:cubicBezTo>
                                <a:cubicBezTo>
                                  <a:pt x="1755" y="414"/>
                                  <a:pt x="1384" y="86"/>
                                  <a:pt x="983" y="86"/>
                                </a:cubicBezTo>
                                <a:cubicBezTo>
                                  <a:pt x="559" y="86"/>
                                  <a:pt x="242" y="366"/>
                                  <a:pt x="242" y="922"/>
                                </a:cubicBezTo>
                                <a:cubicBezTo>
                                  <a:pt x="242" y="1513"/>
                                  <a:pt x="597" y="1894"/>
                                  <a:pt x="1054" y="1894"/>
                                </a:cubicBezTo>
                                <a:moveTo>
                                  <a:pt x="1001" y="0"/>
                                </a:moveTo>
                                <a:cubicBezTo>
                                  <a:pt x="1572" y="0"/>
                                  <a:pt x="1998" y="361"/>
                                  <a:pt x="1998" y="952"/>
                                </a:cubicBezTo>
                                <a:cubicBezTo>
                                  <a:pt x="1998" y="1521"/>
                                  <a:pt x="1597" y="1991"/>
                                  <a:pt x="986" y="1991"/>
                                </a:cubicBezTo>
                                <a:cubicBezTo>
                                  <a:pt x="290" y="1991"/>
                                  <a:pt x="0" y="1450"/>
                                  <a:pt x="0" y="993"/>
                                </a:cubicBezTo>
                                <a:cubicBezTo>
                                  <a:pt x="0" y="582"/>
                                  <a:pt x="300" y="0"/>
                                  <a:pt x="1001" y="0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B070D" w:rsidRDefault="001B070D" w:rsidP="001B070D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11"/>
                        <wps:cNvSpPr>
                          <a:spLocks/>
                        </wps:cNvSpPr>
                        <wps:spPr bwMode="black">
                          <a:xfrm>
                            <a:off x="21099" y="7113"/>
                            <a:ext cx="1" cy="2"/>
                          </a:xfrm>
                          <a:custGeom>
                            <a:avLst/>
                            <a:gdLst>
                              <a:gd name="T0" fmla="*/ 0 w 1205"/>
                              <a:gd name="T1" fmla="*/ 0 h 1927"/>
                              <a:gd name="T2" fmla="*/ 0 w 1205"/>
                              <a:gd name="T3" fmla="*/ 0 h 1927"/>
                              <a:gd name="T4" fmla="*/ 0 w 1205"/>
                              <a:gd name="T5" fmla="*/ 0 h 1927"/>
                              <a:gd name="T6" fmla="*/ 0 w 1205"/>
                              <a:gd name="T7" fmla="*/ 0 h 1927"/>
                              <a:gd name="T8" fmla="*/ 0 w 1205"/>
                              <a:gd name="T9" fmla="*/ 0 h 1927"/>
                              <a:gd name="T10" fmla="*/ 0 w 1205"/>
                              <a:gd name="T11" fmla="*/ 0 h 1927"/>
                              <a:gd name="T12" fmla="*/ 0 w 1205"/>
                              <a:gd name="T13" fmla="*/ 0 h 1927"/>
                              <a:gd name="T14" fmla="*/ 0 w 1205"/>
                              <a:gd name="T15" fmla="*/ 0 h 1927"/>
                              <a:gd name="T16" fmla="*/ 0 w 1205"/>
                              <a:gd name="T17" fmla="*/ 0 h 1927"/>
                              <a:gd name="T18" fmla="*/ 0 w 1205"/>
                              <a:gd name="T19" fmla="*/ 0 h 1927"/>
                              <a:gd name="T20" fmla="*/ 0 w 1205"/>
                              <a:gd name="T21" fmla="*/ 0 h 1927"/>
                              <a:gd name="T22" fmla="*/ 0 w 1205"/>
                              <a:gd name="T23" fmla="*/ 0 h 1927"/>
                              <a:gd name="T24" fmla="*/ 0 w 1205"/>
                              <a:gd name="T25" fmla="*/ 0 h 1927"/>
                              <a:gd name="T26" fmla="*/ 0 w 1205"/>
                              <a:gd name="T27" fmla="*/ 0 h 1927"/>
                              <a:gd name="T28" fmla="*/ 0 w 1205"/>
                              <a:gd name="T29" fmla="*/ 0 h 1927"/>
                              <a:gd name="T30" fmla="*/ 0 w 1205"/>
                              <a:gd name="T31" fmla="*/ 0 h 1927"/>
                              <a:gd name="T32" fmla="*/ 0 w 1205"/>
                              <a:gd name="T33" fmla="*/ 0 h 1927"/>
                              <a:gd name="T34" fmla="*/ 0 w 1205"/>
                              <a:gd name="T35" fmla="*/ 0 h 1927"/>
                              <a:gd name="T36" fmla="*/ 0 w 1205"/>
                              <a:gd name="T37" fmla="*/ 0 h 1927"/>
                              <a:gd name="T38" fmla="*/ 0 w 1205"/>
                              <a:gd name="T39" fmla="*/ 0 h 1927"/>
                              <a:gd name="T40" fmla="*/ 0 w 1205"/>
                              <a:gd name="T41" fmla="*/ 0 h 1927"/>
                              <a:gd name="T42" fmla="*/ 0 w 1205"/>
                              <a:gd name="T43" fmla="*/ 0 h 1927"/>
                              <a:gd name="T44" fmla="*/ 0 w 1205"/>
                              <a:gd name="T45" fmla="*/ 0 h 1927"/>
                              <a:gd name="T46" fmla="*/ 0 w 1205"/>
                              <a:gd name="T47" fmla="*/ 0 h 1927"/>
                              <a:gd name="T48" fmla="*/ 0 w 1205"/>
                              <a:gd name="T49" fmla="*/ 0 h 1927"/>
                              <a:gd name="T50" fmla="*/ 0 w 1205"/>
                              <a:gd name="T51" fmla="*/ 0 h 1927"/>
                              <a:gd name="T52" fmla="*/ 0 w 1205"/>
                              <a:gd name="T53" fmla="*/ 0 h 1927"/>
                              <a:gd name="T54" fmla="*/ 0 w 1205"/>
                              <a:gd name="T55" fmla="*/ 0 h 1927"/>
                              <a:gd name="T56" fmla="*/ 0 w 1205"/>
                              <a:gd name="T57" fmla="*/ 0 h 1927"/>
                              <a:gd name="T58" fmla="*/ 0 w 1205"/>
                              <a:gd name="T59" fmla="*/ 0 h 1927"/>
                              <a:gd name="T60" fmla="*/ 0 w 1205"/>
                              <a:gd name="T61" fmla="*/ 0 h 1927"/>
                              <a:gd name="T62" fmla="*/ 0 w 1205"/>
                              <a:gd name="T63" fmla="*/ 0 h 1927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w 1205"/>
                              <a:gd name="T97" fmla="*/ 0 h 1927"/>
                              <a:gd name="T98" fmla="*/ 1205 w 1205"/>
                              <a:gd name="T99" fmla="*/ 1927 h 1927"/>
                            </a:gdLst>
                            <a:ahLst/>
                            <a:cxnLst>
                              <a:cxn ang="T64">
                                <a:pos x="T0" y="T1"/>
                              </a:cxn>
                              <a:cxn ang="T65">
                                <a:pos x="T2" y="T3"/>
                              </a:cxn>
                              <a:cxn ang="T66">
                                <a:pos x="T4" y="T5"/>
                              </a:cxn>
                              <a:cxn ang="T67">
                                <a:pos x="T6" y="T7"/>
                              </a:cxn>
                              <a:cxn ang="T68">
                                <a:pos x="T8" y="T9"/>
                              </a:cxn>
                              <a:cxn ang="T69">
                                <a:pos x="T10" y="T11"/>
                              </a:cxn>
                              <a:cxn ang="T70">
                                <a:pos x="T12" y="T13"/>
                              </a:cxn>
                              <a:cxn ang="T71">
                                <a:pos x="T14" y="T15"/>
                              </a:cxn>
                              <a:cxn ang="T72">
                                <a:pos x="T16" y="T17"/>
                              </a:cxn>
                              <a:cxn ang="T73">
                                <a:pos x="T18" y="T19"/>
                              </a:cxn>
                              <a:cxn ang="T74">
                                <a:pos x="T20" y="T21"/>
                              </a:cxn>
                              <a:cxn ang="T75">
                                <a:pos x="T22" y="T23"/>
                              </a:cxn>
                              <a:cxn ang="T76">
                                <a:pos x="T24" y="T25"/>
                              </a:cxn>
                              <a:cxn ang="T77">
                                <a:pos x="T26" y="T27"/>
                              </a:cxn>
                              <a:cxn ang="T78">
                                <a:pos x="T28" y="T29"/>
                              </a:cxn>
                              <a:cxn ang="T79">
                                <a:pos x="T30" y="T31"/>
                              </a:cxn>
                              <a:cxn ang="T80">
                                <a:pos x="T32" y="T33"/>
                              </a:cxn>
                              <a:cxn ang="T81">
                                <a:pos x="T34" y="T35"/>
                              </a:cxn>
                              <a:cxn ang="T82">
                                <a:pos x="T36" y="T37"/>
                              </a:cxn>
                              <a:cxn ang="T83">
                                <a:pos x="T38" y="T39"/>
                              </a:cxn>
                              <a:cxn ang="T84">
                                <a:pos x="T40" y="T41"/>
                              </a:cxn>
                              <a:cxn ang="T85">
                                <a:pos x="T42" y="T43"/>
                              </a:cxn>
                              <a:cxn ang="T86">
                                <a:pos x="T44" y="T45"/>
                              </a:cxn>
                              <a:cxn ang="T87">
                                <a:pos x="T46" y="T47"/>
                              </a:cxn>
                              <a:cxn ang="T88">
                                <a:pos x="T48" y="T49"/>
                              </a:cxn>
                              <a:cxn ang="T89">
                                <a:pos x="T50" y="T51"/>
                              </a:cxn>
                              <a:cxn ang="T90">
                                <a:pos x="T52" y="T53"/>
                              </a:cxn>
                              <a:cxn ang="T91">
                                <a:pos x="T54" y="T55"/>
                              </a:cxn>
                              <a:cxn ang="T92">
                                <a:pos x="T56" y="T57"/>
                              </a:cxn>
                              <a:cxn ang="T93">
                                <a:pos x="T58" y="T59"/>
                              </a:cxn>
                              <a:cxn ang="T94">
                                <a:pos x="T60" y="T61"/>
                              </a:cxn>
                              <a:cxn ang="T95">
                                <a:pos x="T62" y="T63"/>
                              </a:cxn>
                            </a:cxnLst>
                            <a:rect l="T96" t="T97" r="T98" b="T99"/>
                            <a:pathLst>
                              <a:path w="1205" h="1927">
                                <a:moveTo>
                                  <a:pt x="434" y="1188"/>
                                </a:moveTo>
                                <a:cubicBezTo>
                                  <a:pt x="434" y="1561"/>
                                  <a:pt x="444" y="1724"/>
                                  <a:pt x="490" y="1769"/>
                                </a:cubicBezTo>
                                <a:cubicBezTo>
                                  <a:pt x="530" y="1810"/>
                                  <a:pt x="596" y="1828"/>
                                  <a:pt x="794" y="1828"/>
                                </a:cubicBezTo>
                                <a:cubicBezTo>
                                  <a:pt x="929" y="1828"/>
                                  <a:pt x="1040" y="1825"/>
                                  <a:pt x="1101" y="1752"/>
                                </a:cubicBezTo>
                                <a:cubicBezTo>
                                  <a:pt x="1134" y="1711"/>
                                  <a:pt x="1160" y="1647"/>
                                  <a:pt x="1167" y="1599"/>
                                </a:cubicBezTo>
                                <a:cubicBezTo>
                                  <a:pt x="1170" y="1579"/>
                                  <a:pt x="1175" y="1566"/>
                                  <a:pt x="1190" y="1566"/>
                                </a:cubicBezTo>
                                <a:cubicBezTo>
                                  <a:pt x="1203" y="1566"/>
                                  <a:pt x="1205" y="1576"/>
                                  <a:pt x="1205" y="1604"/>
                                </a:cubicBezTo>
                                <a:cubicBezTo>
                                  <a:pt x="1205" y="1632"/>
                                  <a:pt x="1188" y="1785"/>
                                  <a:pt x="1167" y="1858"/>
                                </a:cubicBezTo>
                                <a:cubicBezTo>
                                  <a:pt x="1150" y="1916"/>
                                  <a:pt x="1142" y="1927"/>
                                  <a:pt x="1007" y="1927"/>
                                </a:cubicBezTo>
                                <a:cubicBezTo>
                                  <a:pt x="825" y="1927"/>
                                  <a:pt x="693" y="1922"/>
                                  <a:pt x="586" y="1919"/>
                                </a:cubicBezTo>
                                <a:cubicBezTo>
                                  <a:pt x="479" y="1914"/>
                                  <a:pt x="401" y="1912"/>
                                  <a:pt x="327" y="1912"/>
                                </a:cubicBezTo>
                                <a:cubicBezTo>
                                  <a:pt x="317" y="1912"/>
                                  <a:pt x="274" y="1914"/>
                                  <a:pt x="223" y="1914"/>
                                </a:cubicBezTo>
                                <a:cubicBezTo>
                                  <a:pt x="172" y="1916"/>
                                  <a:pt x="116" y="1919"/>
                                  <a:pt x="78" y="1919"/>
                                </a:cubicBezTo>
                                <a:cubicBezTo>
                                  <a:pt x="50" y="1919"/>
                                  <a:pt x="38" y="1914"/>
                                  <a:pt x="38" y="1899"/>
                                </a:cubicBezTo>
                                <a:cubicBezTo>
                                  <a:pt x="38" y="1891"/>
                                  <a:pt x="43" y="1883"/>
                                  <a:pt x="58" y="1883"/>
                                </a:cubicBezTo>
                                <a:cubicBezTo>
                                  <a:pt x="81" y="1883"/>
                                  <a:pt x="111" y="1878"/>
                                  <a:pt x="134" y="1873"/>
                                </a:cubicBezTo>
                                <a:cubicBezTo>
                                  <a:pt x="185" y="1863"/>
                                  <a:pt x="198" y="1808"/>
                                  <a:pt x="208" y="1734"/>
                                </a:cubicBezTo>
                                <a:cubicBezTo>
                                  <a:pt x="220" y="1627"/>
                                  <a:pt x="220" y="1427"/>
                                  <a:pt x="220" y="1183"/>
                                </a:cubicBezTo>
                                <a:lnTo>
                                  <a:pt x="220" y="736"/>
                                </a:lnTo>
                                <a:cubicBezTo>
                                  <a:pt x="220" y="340"/>
                                  <a:pt x="220" y="269"/>
                                  <a:pt x="215" y="188"/>
                                </a:cubicBezTo>
                                <a:cubicBezTo>
                                  <a:pt x="210" y="101"/>
                                  <a:pt x="190" y="61"/>
                                  <a:pt x="106" y="43"/>
                                </a:cubicBezTo>
                                <a:cubicBezTo>
                                  <a:pt x="86" y="38"/>
                                  <a:pt x="43" y="35"/>
                                  <a:pt x="20" y="35"/>
                                </a:cubicBezTo>
                                <a:cubicBezTo>
                                  <a:pt x="10" y="35"/>
                                  <a:pt x="0" y="30"/>
                                  <a:pt x="0" y="20"/>
                                </a:cubicBezTo>
                                <a:cubicBezTo>
                                  <a:pt x="0" y="5"/>
                                  <a:pt x="12" y="0"/>
                                  <a:pt x="40" y="0"/>
                                </a:cubicBezTo>
                                <a:cubicBezTo>
                                  <a:pt x="154" y="0"/>
                                  <a:pt x="314" y="7"/>
                                  <a:pt x="327" y="7"/>
                                </a:cubicBezTo>
                                <a:cubicBezTo>
                                  <a:pt x="340" y="7"/>
                                  <a:pt x="525" y="0"/>
                                  <a:pt x="601" y="0"/>
                                </a:cubicBezTo>
                                <a:cubicBezTo>
                                  <a:pt x="629" y="0"/>
                                  <a:pt x="642" y="5"/>
                                  <a:pt x="642" y="20"/>
                                </a:cubicBezTo>
                                <a:cubicBezTo>
                                  <a:pt x="642" y="30"/>
                                  <a:pt x="632" y="35"/>
                                  <a:pt x="622" y="35"/>
                                </a:cubicBezTo>
                                <a:cubicBezTo>
                                  <a:pt x="604" y="35"/>
                                  <a:pt x="568" y="38"/>
                                  <a:pt x="538" y="43"/>
                                </a:cubicBezTo>
                                <a:cubicBezTo>
                                  <a:pt x="464" y="56"/>
                                  <a:pt x="444" y="99"/>
                                  <a:pt x="439" y="188"/>
                                </a:cubicBezTo>
                                <a:cubicBezTo>
                                  <a:pt x="434" y="269"/>
                                  <a:pt x="434" y="340"/>
                                  <a:pt x="434" y="736"/>
                                </a:cubicBezTo>
                                <a:lnTo>
                                  <a:pt x="434" y="11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B070D" w:rsidRDefault="001B070D" w:rsidP="001B070D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2"/>
                        <wps:cNvSpPr>
                          <a:spLocks noEditPoints="1"/>
                        </wps:cNvSpPr>
                        <wps:spPr bwMode="black">
                          <a:xfrm>
                            <a:off x="21101" y="7113"/>
                            <a:ext cx="2" cy="2"/>
                          </a:xfrm>
                          <a:custGeom>
                            <a:avLst/>
                            <a:gdLst>
                              <a:gd name="T0" fmla="*/ 0 w 1934"/>
                              <a:gd name="T1" fmla="*/ 0 h 1965"/>
                              <a:gd name="T2" fmla="*/ 0 w 1934"/>
                              <a:gd name="T3" fmla="*/ 0 h 1965"/>
                              <a:gd name="T4" fmla="*/ 0 w 1934"/>
                              <a:gd name="T5" fmla="*/ 0 h 1965"/>
                              <a:gd name="T6" fmla="*/ 0 w 1934"/>
                              <a:gd name="T7" fmla="*/ 0 h 1965"/>
                              <a:gd name="T8" fmla="*/ 0 w 1934"/>
                              <a:gd name="T9" fmla="*/ 0 h 1965"/>
                              <a:gd name="T10" fmla="*/ 0 w 1934"/>
                              <a:gd name="T11" fmla="*/ 0 h 1965"/>
                              <a:gd name="T12" fmla="*/ 0 w 1934"/>
                              <a:gd name="T13" fmla="*/ 0 h 1965"/>
                              <a:gd name="T14" fmla="*/ 0 w 1934"/>
                              <a:gd name="T15" fmla="*/ 0 h 1965"/>
                              <a:gd name="T16" fmla="*/ 0 w 1934"/>
                              <a:gd name="T17" fmla="*/ 0 h 1965"/>
                              <a:gd name="T18" fmla="*/ 0 w 1934"/>
                              <a:gd name="T19" fmla="*/ 0 h 1965"/>
                              <a:gd name="T20" fmla="*/ 0 w 1934"/>
                              <a:gd name="T21" fmla="*/ 0 h 1965"/>
                              <a:gd name="T22" fmla="*/ 0 w 1934"/>
                              <a:gd name="T23" fmla="*/ 0 h 1965"/>
                              <a:gd name="T24" fmla="*/ 0 w 1934"/>
                              <a:gd name="T25" fmla="*/ 0 h 1965"/>
                              <a:gd name="T26" fmla="*/ 0 w 1934"/>
                              <a:gd name="T27" fmla="*/ 0 h 1965"/>
                              <a:gd name="T28" fmla="*/ 0 w 1934"/>
                              <a:gd name="T29" fmla="*/ 0 h 1965"/>
                              <a:gd name="T30" fmla="*/ 0 w 1934"/>
                              <a:gd name="T31" fmla="*/ 0 h 1965"/>
                              <a:gd name="T32" fmla="*/ 0 w 1934"/>
                              <a:gd name="T33" fmla="*/ 0 h 1965"/>
                              <a:gd name="T34" fmla="*/ 0 w 1934"/>
                              <a:gd name="T35" fmla="*/ 0 h 1965"/>
                              <a:gd name="T36" fmla="*/ 0 w 1934"/>
                              <a:gd name="T37" fmla="*/ 0 h 1965"/>
                              <a:gd name="T38" fmla="*/ 0 w 1934"/>
                              <a:gd name="T39" fmla="*/ 0 h 1965"/>
                              <a:gd name="T40" fmla="*/ 0 w 1934"/>
                              <a:gd name="T41" fmla="*/ 0 h 1965"/>
                              <a:gd name="T42" fmla="*/ 0 w 1934"/>
                              <a:gd name="T43" fmla="*/ 0 h 1965"/>
                              <a:gd name="T44" fmla="*/ 0 w 1934"/>
                              <a:gd name="T45" fmla="*/ 0 h 1965"/>
                              <a:gd name="T46" fmla="*/ 0 w 1934"/>
                              <a:gd name="T47" fmla="*/ 0 h 1965"/>
                              <a:gd name="T48" fmla="*/ 0 w 1934"/>
                              <a:gd name="T49" fmla="*/ 0 h 1965"/>
                              <a:gd name="T50" fmla="*/ 0 w 1934"/>
                              <a:gd name="T51" fmla="*/ 0 h 1965"/>
                              <a:gd name="T52" fmla="*/ 0 w 1934"/>
                              <a:gd name="T53" fmla="*/ 0 h 1965"/>
                              <a:gd name="T54" fmla="*/ 0 w 1934"/>
                              <a:gd name="T55" fmla="*/ 0 h 1965"/>
                              <a:gd name="T56" fmla="*/ 0 w 1934"/>
                              <a:gd name="T57" fmla="*/ 0 h 1965"/>
                              <a:gd name="T58" fmla="*/ 0 w 1934"/>
                              <a:gd name="T59" fmla="*/ 0 h 1965"/>
                              <a:gd name="T60" fmla="*/ 0 w 1934"/>
                              <a:gd name="T61" fmla="*/ 0 h 1965"/>
                              <a:gd name="T62" fmla="*/ 0 w 1934"/>
                              <a:gd name="T63" fmla="*/ 0 h 1965"/>
                              <a:gd name="T64" fmla="*/ 0 w 1934"/>
                              <a:gd name="T65" fmla="*/ 0 h 1965"/>
                              <a:gd name="T66" fmla="*/ 0 w 1934"/>
                              <a:gd name="T67" fmla="*/ 0 h 1965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w 1934"/>
                              <a:gd name="T103" fmla="*/ 0 h 1965"/>
                              <a:gd name="T104" fmla="*/ 1934 w 1934"/>
                              <a:gd name="T105" fmla="*/ 1965 h 1965"/>
                            </a:gdLst>
                            <a:ahLst/>
                            <a:cxnLst>
                              <a:cxn ang="T68">
                                <a:pos x="T0" y="T1"/>
                              </a:cxn>
                              <a:cxn ang="T69">
                                <a:pos x="T2" y="T3"/>
                              </a:cxn>
                              <a:cxn ang="T70">
                                <a:pos x="T4" y="T5"/>
                              </a:cxn>
                              <a:cxn ang="T71">
                                <a:pos x="T6" y="T7"/>
                              </a:cxn>
                              <a:cxn ang="T72">
                                <a:pos x="T8" y="T9"/>
                              </a:cxn>
                              <a:cxn ang="T73">
                                <a:pos x="T10" y="T11"/>
                              </a:cxn>
                              <a:cxn ang="T74">
                                <a:pos x="T12" y="T13"/>
                              </a:cxn>
                              <a:cxn ang="T75">
                                <a:pos x="T14" y="T15"/>
                              </a:cxn>
                              <a:cxn ang="T76">
                                <a:pos x="T16" y="T17"/>
                              </a:cxn>
                              <a:cxn ang="T77">
                                <a:pos x="T18" y="T19"/>
                              </a:cxn>
                              <a:cxn ang="T78">
                                <a:pos x="T20" y="T21"/>
                              </a:cxn>
                              <a:cxn ang="T79">
                                <a:pos x="T22" y="T23"/>
                              </a:cxn>
                              <a:cxn ang="T80">
                                <a:pos x="T24" y="T25"/>
                              </a:cxn>
                              <a:cxn ang="T81">
                                <a:pos x="T26" y="T27"/>
                              </a:cxn>
                              <a:cxn ang="T82">
                                <a:pos x="T28" y="T29"/>
                              </a:cxn>
                              <a:cxn ang="T83">
                                <a:pos x="T30" y="T31"/>
                              </a:cxn>
                              <a:cxn ang="T84">
                                <a:pos x="T32" y="T33"/>
                              </a:cxn>
                              <a:cxn ang="T85">
                                <a:pos x="T34" y="T35"/>
                              </a:cxn>
                              <a:cxn ang="T86">
                                <a:pos x="T36" y="T37"/>
                              </a:cxn>
                              <a:cxn ang="T87">
                                <a:pos x="T38" y="T39"/>
                              </a:cxn>
                              <a:cxn ang="T88">
                                <a:pos x="T40" y="T41"/>
                              </a:cxn>
                              <a:cxn ang="T89">
                                <a:pos x="T42" y="T43"/>
                              </a:cxn>
                              <a:cxn ang="T90">
                                <a:pos x="T44" y="T45"/>
                              </a:cxn>
                              <a:cxn ang="T91">
                                <a:pos x="T46" y="T47"/>
                              </a:cxn>
                              <a:cxn ang="T92">
                                <a:pos x="T48" y="T49"/>
                              </a:cxn>
                              <a:cxn ang="T93">
                                <a:pos x="T50" y="T51"/>
                              </a:cxn>
                              <a:cxn ang="T94">
                                <a:pos x="T52" y="T53"/>
                              </a:cxn>
                              <a:cxn ang="T95">
                                <a:pos x="T54" y="T55"/>
                              </a:cxn>
                              <a:cxn ang="T96">
                                <a:pos x="T56" y="T57"/>
                              </a:cxn>
                              <a:cxn ang="T97">
                                <a:pos x="T58" y="T59"/>
                              </a:cxn>
                              <a:cxn ang="T98">
                                <a:pos x="T60" y="T61"/>
                              </a:cxn>
                              <a:cxn ang="T99">
                                <a:pos x="T62" y="T63"/>
                              </a:cxn>
                              <a:cxn ang="T100">
                                <a:pos x="T64" y="T65"/>
                              </a:cxn>
                              <a:cxn ang="T101">
                                <a:pos x="T66" y="T67"/>
                              </a:cxn>
                            </a:cxnLst>
                            <a:rect l="T102" t="T103" r="T104" b="T105"/>
                            <a:pathLst>
                              <a:path w="1934" h="1965">
                                <a:moveTo>
                                  <a:pt x="434" y="1033"/>
                                </a:moveTo>
                                <a:cubicBezTo>
                                  <a:pt x="434" y="1302"/>
                                  <a:pt x="436" y="1536"/>
                                  <a:pt x="439" y="1584"/>
                                </a:cubicBezTo>
                                <a:cubicBezTo>
                                  <a:pt x="441" y="1647"/>
                                  <a:pt x="446" y="1749"/>
                                  <a:pt x="466" y="1777"/>
                                </a:cubicBezTo>
                                <a:cubicBezTo>
                                  <a:pt x="499" y="1825"/>
                                  <a:pt x="599" y="1879"/>
                                  <a:pt x="898" y="1879"/>
                                </a:cubicBezTo>
                                <a:cubicBezTo>
                                  <a:pt x="1134" y="1879"/>
                                  <a:pt x="1353" y="1792"/>
                                  <a:pt x="1502" y="1643"/>
                                </a:cubicBezTo>
                                <a:cubicBezTo>
                                  <a:pt x="1634" y="1513"/>
                                  <a:pt x="1705" y="1269"/>
                                  <a:pt x="1705" y="1036"/>
                                </a:cubicBezTo>
                                <a:cubicBezTo>
                                  <a:pt x="1705" y="713"/>
                                  <a:pt x="1566" y="505"/>
                                  <a:pt x="1462" y="396"/>
                                </a:cubicBezTo>
                                <a:cubicBezTo>
                                  <a:pt x="1223" y="145"/>
                                  <a:pt x="934" y="109"/>
                                  <a:pt x="632" y="109"/>
                                </a:cubicBezTo>
                                <a:cubicBezTo>
                                  <a:pt x="581" y="109"/>
                                  <a:pt x="487" y="117"/>
                                  <a:pt x="466" y="127"/>
                                </a:cubicBezTo>
                                <a:cubicBezTo>
                                  <a:pt x="444" y="137"/>
                                  <a:pt x="436" y="150"/>
                                  <a:pt x="436" y="178"/>
                                </a:cubicBezTo>
                                <a:cubicBezTo>
                                  <a:pt x="434" y="264"/>
                                  <a:pt x="434" y="523"/>
                                  <a:pt x="434" y="718"/>
                                </a:cubicBezTo>
                                <a:lnTo>
                                  <a:pt x="434" y="1033"/>
                                </a:lnTo>
                                <a:close/>
                                <a:moveTo>
                                  <a:pt x="220" y="759"/>
                                </a:moveTo>
                                <a:cubicBezTo>
                                  <a:pt x="220" y="363"/>
                                  <a:pt x="220" y="292"/>
                                  <a:pt x="215" y="211"/>
                                </a:cubicBezTo>
                                <a:cubicBezTo>
                                  <a:pt x="210" y="124"/>
                                  <a:pt x="190" y="84"/>
                                  <a:pt x="106" y="66"/>
                                </a:cubicBezTo>
                                <a:cubicBezTo>
                                  <a:pt x="86" y="61"/>
                                  <a:pt x="43" y="58"/>
                                  <a:pt x="20" y="58"/>
                                </a:cubicBezTo>
                                <a:cubicBezTo>
                                  <a:pt x="10" y="58"/>
                                  <a:pt x="0" y="53"/>
                                  <a:pt x="0" y="43"/>
                                </a:cubicBezTo>
                                <a:cubicBezTo>
                                  <a:pt x="0" y="28"/>
                                  <a:pt x="12" y="23"/>
                                  <a:pt x="40" y="23"/>
                                </a:cubicBezTo>
                                <a:cubicBezTo>
                                  <a:pt x="154" y="23"/>
                                  <a:pt x="314" y="30"/>
                                  <a:pt x="327" y="30"/>
                                </a:cubicBezTo>
                                <a:cubicBezTo>
                                  <a:pt x="357" y="30"/>
                                  <a:pt x="517" y="23"/>
                                  <a:pt x="670" y="23"/>
                                </a:cubicBezTo>
                                <a:cubicBezTo>
                                  <a:pt x="921" y="23"/>
                                  <a:pt x="1385" y="0"/>
                                  <a:pt x="1688" y="312"/>
                                </a:cubicBezTo>
                                <a:cubicBezTo>
                                  <a:pt x="1814" y="444"/>
                                  <a:pt x="1934" y="655"/>
                                  <a:pt x="1934" y="957"/>
                                </a:cubicBezTo>
                                <a:cubicBezTo>
                                  <a:pt x="1934" y="1277"/>
                                  <a:pt x="1802" y="1523"/>
                                  <a:pt x="1660" y="1673"/>
                                </a:cubicBezTo>
                                <a:cubicBezTo>
                                  <a:pt x="1550" y="1787"/>
                                  <a:pt x="1322" y="1965"/>
                                  <a:pt x="890" y="1965"/>
                                </a:cubicBezTo>
                                <a:cubicBezTo>
                                  <a:pt x="781" y="1965"/>
                                  <a:pt x="647" y="1957"/>
                                  <a:pt x="538" y="1950"/>
                                </a:cubicBezTo>
                                <a:cubicBezTo>
                                  <a:pt x="426" y="1942"/>
                                  <a:pt x="340" y="1935"/>
                                  <a:pt x="327" y="1935"/>
                                </a:cubicBezTo>
                                <a:cubicBezTo>
                                  <a:pt x="322" y="1935"/>
                                  <a:pt x="279" y="1935"/>
                                  <a:pt x="225" y="1937"/>
                                </a:cubicBezTo>
                                <a:cubicBezTo>
                                  <a:pt x="175" y="1937"/>
                                  <a:pt x="116" y="1942"/>
                                  <a:pt x="78" y="1942"/>
                                </a:cubicBezTo>
                                <a:cubicBezTo>
                                  <a:pt x="50" y="1942"/>
                                  <a:pt x="38" y="1937"/>
                                  <a:pt x="38" y="1922"/>
                                </a:cubicBezTo>
                                <a:cubicBezTo>
                                  <a:pt x="38" y="1914"/>
                                  <a:pt x="43" y="1906"/>
                                  <a:pt x="58" y="1906"/>
                                </a:cubicBezTo>
                                <a:cubicBezTo>
                                  <a:pt x="81" y="1906"/>
                                  <a:pt x="111" y="1901"/>
                                  <a:pt x="134" y="1896"/>
                                </a:cubicBezTo>
                                <a:cubicBezTo>
                                  <a:pt x="185" y="1886"/>
                                  <a:pt x="197" y="1831"/>
                                  <a:pt x="208" y="1757"/>
                                </a:cubicBezTo>
                                <a:cubicBezTo>
                                  <a:pt x="220" y="1650"/>
                                  <a:pt x="220" y="1450"/>
                                  <a:pt x="220" y="1206"/>
                                </a:cubicBezTo>
                                <a:lnTo>
                                  <a:pt x="220" y="7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B070D" w:rsidRDefault="001B070D" w:rsidP="001B070D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13"/>
                        <wps:cNvSpPr>
                          <a:spLocks/>
                        </wps:cNvSpPr>
                        <wps:spPr bwMode="black">
                          <a:xfrm>
                            <a:off x="21104" y="7113"/>
                            <a:ext cx="1" cy="2"/>
                          </a:xfrm>
                          <a:custGeom>
                            <a:avLst/>
                            <a:gdLst>
                              <a:gd name="T0" fmla="*/ 0 w 650"/>
                              <a:gd name="T1" fmla="*/ 0 h 1919"/>
                              <a:gd name="T2" fmla="*/ 0 w 650"/>
                              <a:gd name="T3" fmla="*/ 0 h 1919"/>
                              <a:gd name="T4" fmla="*/ 0 w 650"/>
                              <a:gd name="T5" fmla="*/ 0 h 1919"/>
                              <a:gd name="T6" fmla="*/ 0 w 650"/>
                              <a:gd name="T7" fmla="*/ 0 h 1919"/>
                              <a:gd name="T8" fmla="*/ 0 w 650"/>
                              <a:gd name="T9" fmla="*/ 0 h 1919"/>
                              <a:gd name="T10" fmla="*/ 0 w 650"/>
                              <a:gd name="T11" fmla="*/ 0 h 1919"/>
                              <a:gd name="T12" fmla="*/ 0 w 650"/>
                              <a:gd name="T13" fmla="*/ 0 h 1919"/>
                              <a:gd name="T14" fmla="*/ 0 w 650"/>
                              <a:gd name="T15" fmla="*/ 0 h 1919"/>
                              <a:gd name="T16" fmla="*/ 0 w 650"/>
                              <a:gd name="T17" fmla="*/ 0 h 1919"/>
                              <a:gd name="T18" fmla="*/ 0 w 650"/>
                              <a:gd name="T19" fmla="*/ 0 h 1919"/>
                              <a:gd name="T20" fmla="*/ 0 w 650"/>
                              <a:gd name="T21" fmla="*/ 0 h 1919"/>
                              <a:gd name="T22" fmla="*/ 0 w 650"/>
                              <a:gd name="T23" fmla="*/ 0 h 1919"/>
                              <a:gd name="T24" fmla="*/ 0 w 650"/>
                              <a:gd name="T25" fmla="*/ 0 h 1919"/>
                              <a:gd name="T26" fmla="*/ 0 w 650"/>
                              <a:gd name="T27" fmla="*/ 0 h 1919"/>
                              <a:gd name="T28" fmla="*/ 0 w 650"/>
                              <a:gd name="T29" fmla="*/ 0 h 1919"/>
                              <a:gd name="T30" fmla="*/ 0 w 650"/>
                              <a:gd name="T31" fmla="*/ 0 h 1919"/>
                              <a:gd name="T32" fmla="*/ 0 w 650"/>
                              <a:gd name="T33" fmla="*/ 0 h 1919"/>
                              <a:gd name="T34" fmla="*/ 0 w 650"/>
                              <a:gd name="T35" fmla="*/ 0 h 1919"/>
                              <a:gd name="T36" fmla="*/ 0 w 650"/>
                              <a:gd name="T37" fmla="*/ 0 h 1919"/>
                              <a:gd name="T38" fmla="*/ 0 w 650"/>
                              <a:gd name="T39" fmla="*/ 0 h 1919"/>
                              <a:gd name="T40" fmla="*/ 0 w 650"/>
                              <a:gd name="T41" fmla="*/ 0 h 1919"/>
                              <a:gd name="T42" fmla="*/ 0 w 650"/>
                              <a:gd name="T43" fmla="*/ 0 h 1919"/>
                              <a:gd name="T44" fmla="*/ 0 w 650"/>
                              <a:gd name="T45" fmla="*/ 0 h 1919"/>
                              <a:gd name="T46" fmla="*/ 0 w 650"/>
                              <a:gd name="T47" fmla="*/ 0 h 1919"/>
                              <a:gd name="T48" fmla="*/ 0 w 650"/>
                              <a:gd name="T49" fmla="*/ 0 h 1919"/>
                              <a:gd name="T50" fmla="*/ 0 w 650"/>
                              <a:gd name="T51" fmla="*/ 0 h 1919"/>
                              <a:gd name="T52" fmla="*/ 0 w 650"/>
                              <a:gd name="T53" fmla="*/ 0 h 1919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w 650"/>
                              <a:gd name="T82" fmla="*/ 0 h 1919"/>
                              <a:gd name="T83" fmla="*/ 650 w 650"/>
                              <a:gd name="T84" fmla="*/ 1919 h 1919"/>
                            </a:gdLst>
                            <a:ahLst/>
                            <a:cxnLst>
                              <a:cxn ang="T54">
                                <a:pos x="T0" y="T1"/>
                              </a:cxn>
                              <a:cxn ang="T55">
                                <a:pos x="T2" y="T3"/>
                              </a:cxn>
                              <a:cxn ang="T56">
                                <a:pos x="T4" y="T5"/>
                              </a:cxn>
                              <a:cxn ang="T57">
                                <a:pos x="T6" y="T7"/>
                              </a:cxn>
                              <a:cxn ang="T58">
                                <a:pos x="T8" y="T9"/>
                              </a:cxn>
                              <a:cxn ang="T59">
                                <a:pos x="T10" y="T11"/>
                              </a:cxn>
                              <a:cxn ang="T60">
                                <a:pos x="T12" y="T13"/>
                              </a:cxn>
                              <a:cxn ang="T61">
                                <a:pos x="T14" y="T15"/>
                              </a:cxn>
                              <a:cxn ang="T62">
                                <a:pos x="T16" y="T17"/>
                              </a:cxn>
                              <a:cxn ang="T63">
                                <a:pos x="T18" y="T19"/>
                              </a:cxn>
                              <a:cxn ang="T64">
                                <a:pos x="T20" y="T21"/>
                              </a:cxn>
                              <a:cxn ang="T65">
                                <a:pos x="T22" y="T23"/>
                              </a:cxn>
                              <a:cxn ang="T66">
                                <a:pos x="T24" y="T25"/>
                              </a:cxn>
                              <a:cxn ang="T67">
                                <a:pos x="T26" y="T27"/>
                              </a:cxn>
                              <a:cxn ang="T68">
                                <a:pos x="T28" y="T29"/>
                              </a:cxn>
                              <a:cxn ang="T69">
                                <a:pos x="T30" y="T31"/>
                              </a:cxn>
                              <a:cxn ang="T70">
                                <a:pos x="T32" y="T33"/>
                              </a:cxn>
                              <a:cxn ang="T71">
                                <a:pos x="T34" y="T35"/>
                              </a:cxn>
                              <a:cxn ang="T72">
                                <a:pos x="T36" y="T37"/>
                              </a:cxn>
                              <a:cxn ang="T73">
                                <a:pos x="T38" y="T39"/>
                              </a:cxn>
                              <a:cxn ang="T74">
                                <a:pos x="T40" y="T41"/>
                              </a:cxn>
                              <a:cxn ang="T75">
                                <a:pos x="T42" y="T43"/>
                              </a:cxn>
                              <a:cxn ang="T76">
                                <a:pos x="T44" y="T45"/>
                              </a:cxn>
                              <a:cxn ang="T77">
                                <a:pos x="T46" y="T47"/>
                              </a:cxn>
                              <a:cxn ang="T78">
                                <a:pos x="T48" y="T49"/>
                              </a:cxn>
                              <a:cxn ang="T79">
                                <a:pos x="T50" y="T51"/>
                              </a:cxn>
                              <a:cxn ang="T80">
                                <a:pos x="T52" y="T53"/>
                              </a:cxn>
                            </a:cxnLst>
                            <a:rect l="T81" t="T82" r="T83" b="T84"/>
                            <a:pathLst>
                              <a:path w="650" h="1919">
                                <a:moveTo>
                                  <a:pt x="404" y="1183"/>
                                </a:moveTo>
                                <a:cubicBezTo>
                                  <a:pt x="404" y="1427"/>
                                  <a:pt x="404" y="1627"/>
                                  <a:pt x="417" y="1734"/>
                                </a:cubicBezTo>
                                <a:cubicBezTo>
                                  <a:pt x="424" y="1808"/>
                                  <a:pt x="439" y="1863"/>
                                  <a:pt x="516" y="1873"/>
                                </a:cubicBezTo>
                                <a:cubicBezTo>
                                  <a:pt x="551" y="1878"/>
                                  <a:pt x="607" y="1883"/>
                                  <a:pt x="630" y="1883"/>
                                </a:cubicBezTo>
                                <a:cubicBezTo>
                                  <a:pt x="645" y="1883"/>
                                  <a:pt x="650" y="1891"/>
                                  <a:pt x="650" y="1899"/>
                                </a:cubicBezTo>
                                <a:cubicBezTo>
                                  <a:pt x="650" y="1912"/>
                                  <a:pt x="637" y="1919"/>
                                  <a:pt x="609" y="1919"/>
                                </a:cubicBezTo>
                                <a:cubicBezTo>
                                  <a:pt x="470" y="1919"/>
                                  <a:pt x="310" y="1912"/>
                                  <a:pt x="297" y="1912"/>
                                </a:cubicBezTo>
                                <a:cubicBezTo>
                                  <a:pt x="285" y="1912"/>
                                  <a:pt x="125" y="1919"/>
                                  <a:pt x="49" y="1919"/>
                                </a:cubicBezTo>
                                <a:cubicBezTo>
                                  <a:pt x="21" y="1919"/>
                                  <a:pt x="8" y="1914"/>
                                  <a:pt x="8" y="1899"/>
                                </a:cubicBezTo>
                                <a:cubicBezTo>
                                  <a:pt x="8" y="1891"/>
                                  <a:pt x="13" y="1883"/>
                                  <a:pt x="28" y="1883"/>
                                </a:cubicBezTo>
                                <a:cubicBezTo>
                                  <a:pt x="51" y="1883"/>
                                  <a:pt x="82" y="1878"/>
                                  <a:pt x="104" y="1873"/>
                                </a:cubicBezTo>
                                <a:cubicBezTo>
                                  <a:pt x="155" y="1863"/>
                                  <a:pt x="168" y="1808"/>
                                  <a:pt x="178" y="1734"/>
                                </a:cubicBezTo>
                                <a:cubicBezTo>
                                  <a:pt x="191" y="1627"/>
                                  <a:pt x="191" y="1427"/>
                                  <a:pt x="191" y="1183"/>
                                </a:cubicBezTo>
                                <a:lnTo>
                                  <a:pt x="191" y="736"/>
                                </a:lnTo>
                                <a:cubicBezTo>
                                  <a:pt x="191" y="340"/>
                                  <a:pt x="191" y="269"/>
                                  <a:pt x="186" y="188"/>
                                </a:cubicBezTo>
                                <a:cubicBezTo>
                                  <a:pt x="180" y="101"/>
                                  <a:pt x="155" y="58"/>
                                  <a:pt x="99" y="45"/>
                                </a:cubicBezTo>
                                <a:cubicBezTo>
                                  <a:pt x="71" y="38"/>
                                  <a:pt x="38" y="35"/>
                                  <a:pt x="21" y="35"/>
                                </a:cubicBezTo>
                                <a:cubicBezTo>
                                  <a:pt x="10" y="35"/>
                                  <a:pt x="0" y="30"/>
                                  <a:pt x="0" y="20"/>
                                </a:cubicBezTo>
                                <a:cubicBezTo>
                                  <a:pt x="0" y="5"/>
                                  <a:pt x="13" y="0"/>
                                  <a:pt x="41" y="0"/>
                                </a:cubicBezTo>
                                <a:cubicBezTo>
                                  <a:pt x="125" y="0"/>
                                  <a:pt x="285" y="7"/>
                                  <a:pt x="297" y="7"/>
                                </a:cubicBezTo>
                                <a:cubicBezTo>
                                  <a:pt x="310" y="7"/>
                                  <a:pt x="470" y="0"/>
                                  <a:pt x="546" y="0"/>
                                </a:cubicBezTo>
                                <a:cubicBezTo>
                                  <a:pt x="574" y="0"/>
                                  <a:pt x="587" y="5"/>
                                  <a:pt x="587" y="20"/>
                                </a:cubicBezTo>
                                <a:cubicBezTo>
                                  <a:pt x="587" y="30"/>
                                  <a:pt x="577" y="35"/>
                                  <a:pt x="566" y="35"/>
                                </a:cubicBezTo>
                                <a:cubicBezTo>
                                  <a:pt x="549" y="35"/>
                                  <a:pt x="533" y="38"/>
                                  <a:pt x="503" y="43"/>
                                </a:cubicBezTo>
                                <a:cubicBezTo>
                                  <a:pt x="434" y="56"/>
                                  <a:pt x="414" y="99"/>
                                  <a:pt x="409" y="188"/>
                                </a:cubicBezTo>
                                <a:cubicBezTo>
                                  <a:pt x="404" y="269"/>
                                  <a:pt x="404" y="340"/>
                                  <a:pt x="404" y="736"/>
                                </a:cubicBezTo>
                                <a:lnTo>
                                  <a:pt x="404" y="1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B070D" w:rsidRDefault="001B070D" w:rsidP="001B070D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14"/>
                        <wps:cNvSpPr>
                          <a:spLocks/>
                        </wps:cNvSpPr>
                        <wps:spPr bwMode="black">
                          <a:xfrm>
                            <a:off x="21105" y="7113"/>
                            <a:ext cx="3" cy="2"/>
                          </a:xfrm>
                          <a:custGeom>
                            <a:avLst/>
                            <a:gdLst>
                              <a:gd name="T0" fmla="*/ 0 w 2041"/>
                              <a:gd name="T1" fmla="*/ 0 h 1973"/>
                              <a:gd name="T2" fmla="*/ 0 w 2041"/>
                              <a:gd name="T3" fmla="*/ 0 h 1973"/>
                              <a:gd name="T4" fmla="*/ 0 w 2041"/>
                              <a:gd name="T5" fmla="*/ 0 h 1973"/>
                              <a:gd name="T6" fmla="*/ 0 w 2041"/>
                              <a:gd name="T7" fmla="*/ 0 h 1973"/>
                              <a:gd name="T8" fmla="*/ 0 w 2041"/>
                              <a:gd name="T9" fmla="*/ 0 h 1973"/>
                              <a:gd name="T10" fmla="*/ 0 w 2041"/>
                              <a:gd name="T11" fmla="*/ 0 h 1973"/>
                              <a:gd name="T12" fmla="*/ 0 w 2041"/>
                              <a:gd name="T13" fmla="*/ 0 h 1973"/>
                              <a:gd name="T14" fmla="*/ 0 w 2041"/>
                              <a:gd name="T15" fmla="*/ 0 h 1973"/>
                              <a:gd name="T16" fmla="*/ 0 w 2041"/>
                              <a:gd name="T17" fmla="*/ 0 h 1973"/>
                              <a:gd name="T18" fmla="*/ 0 w 2041"/>
                              <a:gd name="T19" fmla="*/ 0 h 1973"/>
                              <a:gd name="T20" fmla="*/ 0 w 2041"/>
                              <a:gd name="T21" fmla="*/ 0 h 1973"/>
                              <a:gd name="T22" fmla="*/ 0 w 2041"/>
                              <a:gd name="T23" fmla="*/ 0 h 1973"/>
                              <a:gd name="T24" fmla="*/ 0 w 2041"/>
                              <a:gd name="T25" fmla="*/ 0 h 1973"/>
                              <a:gd name="T26" fmla="*/ 0 w 2041"/>
                              <a:gd name="T27" fmla="*/ 0 h 1973"/>
                              <a:gd name="T28" fmla="*/ 0 w 2041"/>
                              <a:gd name="T29" fmla="*/ 0 h 1973"/>
                              <a:gd name="T30" fmla="*/ 0 w 2041"/>
                              <a:gd name="T31" fmla="*/ 0 h 1973"/>
                              <a:gd name="T32" fmla="*/ 0 w 2041"/>
                              <a:gd name="T33" fmla="*/ 0 h 1973"/>
                              <a:gd name="T34" fmla="*/ 0 w 2041"/>
                              <a:gd name="T35" fmla="*/ 0 h 1973"/>
                              <a:gd name="T36" fmla="*/ 0 w 2041"/>
                              <a:gd name="T37" fmla="*/ 0 h 1973"/>
                              <a:gd name="T38" fmla="*/ 0 w 2041"/>
                              <a:gd name="T39" fmla="*/ 0 h 1973"/>
                              <a:gd name="T40" fmla="*/ 0 w 2041"/>
                              <a:gd name="T41" fmla="*/ 0 h 1973"/>
                              <a:gd name="T42" fmla="*/ 0 w 2041"/>
                              <a:gd name="T43" fmla="*/ 0 h 1973"/>
                              <a:gd name="T44" fmla="*/ 0 w 2041"/>
                              <a:gd name="T45" fmla="*/ 0 h 1973"/>
                              <a:gd name="T46" fmla="*/ 0 w 2041"/>
                              <a:gd name="T47" fmla="*/ 0 h 1973"/>
                              <a:gd name="T48" fmla="*/ 0 w 2041"/>
                              <a:gd name="T49" fmla="*/ 0 h 1973"/>
                              <a:gd name="T50" fmla="*/ 0 w 2041"/>
                              <a:gd name="T51" fmla="*/ 0 h 1973"/>
                              <a:gd name="T52" fmla="*/ 0 w 2041"/>
                              <a:gd name="T53" fmla="*/ 0 h 1973"/>
                              <a:gd name="T54" fmla="*/ 0 w 2041"/>
                              <a:gd name="T55" fmla="*/ 0 h 1973"/>
                              <a:gd name="T56" fmla="*/ 0 w 2041"/>
                              <a:gd name="T57" fmla="*/ 0 h 1973"/>
                              <a:gd name="T58" fmla="*/ 0 w 2041"/>
                              <a:gd name="T59" fmla="*/ 0 h 1973"/>
                              <a:gd name="T60" fmla="*/ 0 w 2041"/>
                              <a:gd name="T61" fmla="*/ 0 h 1973"/>
                              <a:gd name="T62" fmla="*/ 0 w 2041"/>
                              <a:gd name="T63" fmla="*/ 0 h 1973"/>
                              <a:gd name="T64" fmla="*/ 0 w 2041"/>
                              <a:gd name="T65" fmla="*/ 0 h 1973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w 2041"/>
                              <a:gd name="T100" fmla="*/ 0 h 1973"/>
                              <a:gd name="T101" fmla="*/ 2041 w 2041"/>
                              <a:gd name="T102" fmla="*/ 1973 h 1973"/>
                            </a:gdLst>
                            <a:ahLst/>
                            <a:cxnLst>
                              <a:cxn ang="T66">
                                <a:pos x="T0" y="T1"/>
                              </a:cxn>
                              <a:cxn ang="T67">
                                <a:pos x="T2" y="T3"/>
                              </a:cxn>
                              <a:cxn ang="T68">
                                <a:pos x="T4" y="T5"/>
                              </a:cxn>
                              <a:cxn ang="T69">
                                <a:pos x="T6" y="T7"/>
                              </a:cxn>
                              <a:cxn ang="T70">
                                <a:pos x="T8" y="T9"/>
                              </a:cxn>
                              <a:cxn ang="T71">
                                <a:pos x="T10" y="T11"/>
                              </a:cxn>
                              <a:cxn ang="T72">
                                <a:pos x="T12" y="T13"/>
                              </a:cxn>
                              <a:cxn ang="T73">
                                <a:pos x="T14" y="T15"/>
                              </a:cxn>
                              <a:cxn ang="T74">
                                <a:pos x="T16" y="T17"/>
                              </a:cxn>
                              <a:cxn ang="T75">
                                <a:pos x="T18" y="T19"/>
                              </a:cxn>
                              <a:cxn ang="T76">
                                <a:pos x="T20" y="T21"/>
                              </a:cxn>
                              <a:cxn ang="T77">
                                <a:pos x="T22" y="T23"/>
                              </a:cxn>
                              <a:cxn ang="T78">
                                <a:pos x="T24" y="T25"/>
                              </a:cxn>
                              <a:cxn ang="T79">
                                <a:pos x="T26" y="T27"/>
                              </a:cxn>
                              <a:cxn ang="T80">
                                <a:pos x="T28" y="T29"/>
                              </a:cxn>
                              <a:cxn ang="T81">
                                <a:pos x="T30" y="T31"/>
                              </a:cxn>
                              <a:cxn ang="T82">
                                <a:pos x="T32" y="T33"/>
                              </a:cxn>
                              <a:cxn ang="T83">
                                <a:pos x="T34" y="T35"/>
                              </a:cxn>
                              <a:cxn ang="T84">
                                <a:pos x="T36" y="T37"/>
                              </a:cxn>
                              <a:cxn ang="T85">
                                <a:pos x="T38" y="T39"/>
                              </a:cxn>
                              <a:cxn ang="T86">
                                <a:pos x="T40" y="T41"/>
                              </a:cxn>
                              <a:cxn ang="T87">
                                <a:pos x="T42" y="T43"/>
                              </a:cxn>
                              <a:cxn ang="T88">
                                <a:pos x="T44" y="T45"/>
                              </a:cxn>
                              <a:cxn ang="T89">
                                <a:pos x="T46" y="T47"/>
                              </a:cxn>
                              <a:cxn ang="T90">
                                <a:pos x="T48" y="T49"/>
                              </a:cxn>
                              <a:cxn ang="T91">
                                <a:pos x="T50" y="T51"/>
                              </a:cxn>
                              <a:cxn ang="T92">
                                <a:pos x="T52" y="T53"/>
                              </a:cxn>
                              <a:cxn ang="T93">
                                <a:pos x="T54" y="T55"/>
                              </a:cxn>
                              <a:cxn ang="T94">
                                <a:pos x="T56" y="T57"/>
                              </a:cxn>
                              <a:cxn ang="T95">
                                <a:pos x="T58" y="T59"/>
                              </a:cxn>
                              <a:cxn ang="T96">
                                <a:pos x="T60" y="T61"/>
                              </a:cxn>
                              <a:cxn ang="T97">
                                <a:pos x="T62" y="T63"/>
                              </a:cxn>
                              <a:cxn ang="T98">
                                <a:pos x="T64" y="T65"/>
                              </a:cxn>
                            </a:cxnLst>
                            <a:rect l="T99" t="T100" r="T101" b="T102"/>
                            <a:pathLst>
                              <a:path w="2041" h="1973">
                                <a:moveTo>
                                  <a:pt x="353" y="1610"/>
                                </a:moveTo>
                                <a:cubicBezTo>
                                  <a:pt x="358" y="1818"/>
                                  <a:pt x="384" y="1884"/>
                                  <a:pt x="452" y="1904"/>
                                </a:cubicBezTo>
                                <a:cubicBezTo>
                                  <a:pt x="500" y="1917"/>
                                  <a:pt x="556" y="1919"/>
                                  <a:pt x="579" y="1919"/>
                                </a:cubicBezTo>
                                <a:cubicBezTo>
                                  <a:pt x="592" y="1919"/>
                                  <a:pt x="599" y="1925"/>
                                  <a:pt x="599" y="1935"/>
                                </a:cubicBezTo>
                                <a:cubicBezTo>
                                  <a:pt x="599" y="1950"/>
                                  <a:pt x="584" y="1955"/>
                                  <a:pt x="554" y="1955"/>
                                </a:cubicBezTo>
                                <a:cubicBezTo>
                                  <a:pt x="409" y="1955"/>
                                  <a:pt x="307" y="1948"/>
                                  <a:pt x="285" y="1948"/>
                                </a:cubicBezTo>
                                <a:cubicBezTo>
                                  <a:pt x="262" y="1948"/>
                                  <a:pt x="155" y="1955"/>
                                  <a:pt x="41" y="1955"/>
                                </a:cubicBezTo>
                                <a:cubicBezTo>
                                  <a:pt x="16" y="1955"/>
                                  <a:pt x="0" y="1952"/>
                                  <a:pt x="0" y="1935"/>
                                </a:cubicBezTo>
                                <a:cubicBezTo>
                                  <a:pt x="0" y="1925"/>
                                  <a:pt x="8" y="1919"/>
                                  <a:pt x="21" y="1919"/>
                                </a:cubicBezTo>
                                <a:cubicBezTo>
                                  <a:pt x="41" y="1919"/>
                                  <a:pt x="86" y="1917"/>
                                  <a:pt x="125" y="1904"/>
                                </a:cubicBezTo>
                                <a:cubicBezTo>
                                  <a:pt x="188" y="1887"/>
                                  <a:pt x="201" y="1813"/>
                                  <a:pt x="201" y="1582"/>
                                </a:cubicBezTo>
                                <a:lnTo>
                                  <a:pt x="203" y="127"/>
                                </a:lnTo>
                                <a:cubicBezTo>
                                  <a:pt x="203" y="28"/>
                                  <a:pt x="211" y="0"/>
                                  <a:pt x="231" y="0"/>
                                </a:cubicBezTo>
                                <a:cubicBezTo>
                                  <a:pt x="252" y="0"/>
                                  <a:pt x="295" y="56"/>
                                  <a:pt x="320" y="81"/>
                                </a:cubicBezTo>
                                <a:cubicBezTo>
                                  <a:pt x="358" y="125"/>
                                  <a:pt x="736" y="533"/>
                                  <a:pt x="1127" y="952"/>
                                </a:cubicBezTo>
                                <a:cubicBezTo>
                                  <a:pt x="1379" y="1221"/>
                                  <a:pt x="1655" y="1531"/>
                                  <a:pt x="1737" y="1615"/>
                                </a:cubicBezTo>
                                <a:lnTo>
                                  <a:pt x="1709" y="325"/>
                                </a:lnTo>
                                <a:cubicBezTo>
                                  <a:pt x="1706" y="160"/>
                                  <a:pt x="1688" y="104"/>
                                  <a:pt x="1610" y="84"/>
                                </a:cubicBezTo>
                                <a:cubicBezTo>
                                  <a:pt x="1564" y="74"/>
                                  <a:pt x="1506" y="71"/>
                                  <a:pt x="1485" y="71"/>
                                </a:cubicBezTo>
                                <a:cubicBezTo>
                                  <a:pt x="1468" y="71"/>
                                  <a:pt x="1465" y="64"/>
                                  <a:pt x="1465" y="53"/>
                                </a:cubicBezTo>
                                <a:cubicBezTo>
                                  <a:pt x="1465" y="38"/>
                                  <a:pt x="1485" y="36"/>
                                  <a:pt x="1516" y="36"/>
                                </a:cubicBezTo>
                                <a:cubicBezTo>
                                  <a:pt x="1630" y="36"/>
                                  <a:pt x="1752" y="43"/>
                                  <a:pt x="1780" y="43"/>
                                </a:cubicBezTo>
                                <a:cubicBezTo>
                                  <a:pt x="1808" y="43"/>
                                  <a:pt x="1892" y="36"/>
                                  <a:pt x="1996" y="36"/>
                                </a:cubicBezTo>
                                <a:cubicBezTo>
                                  <a:pt x="2024" y="36"/>
                                  <a:pt x="2041" y="38"/>
                                  <a:pt x="2041" y="53"/>
                                </a:cubicBezTo>
                                <a:cubicBezTo>
                                  <a:pt x="2041" y="64"/>
                                  <a:pt x="2031" y="71"/>
                                  <a:pt x="2014" y="71"/>
                                </a:cubicBezTo>
                                <a:cubicBezTo>
                                  <a:pt x="2001" y="71"/>
                                  <a:pt x="1983" y="71"/>
                                  <a:pt x="1952" y="79"/>
                                </a:cubicBezTo>
                                <a:cubicBezTo>
                                  <a:pt x="1869" y="97"/>
                                  <a:pt x="1859" y="153"/>
                                  <a:pt x="1859" y="305"/>
                                </a:cubicBezTo>
                                <a:lnTo>
                                  <a:pt x="1854" y="1793"/>
                                </a:lnTo>
                                <a:cubicBezTo>
                                  <a:pt x="1854" y="1960"/>
                                  <a:pt x="1848" y="1973"/>
                                  <a:pt x="1831" y="1973"/>
                                </a:cubicBezTo>
                                <a:cubicBezTo>
                                  <a:pt x="1810" y="1973"/>
                                  <a:pt x="1780" y="1945"/>
                                  <a:pt x="1645" y="1810"/>
                                </a:cubicBezTo>
                                <a:cubicBezTo>
                                  <a:pt x="1617" y="1785"/>
                                  <a:pt x="1252" y="1412"/>
                                  <a:pt x="983" y="1122"/>
                                </a:cubicBezTo>
                                <a:cubicBezTo>
                                  <a:pt x="688" y="805"/>
                                  <a:pt x="401" y="485"/>
                                  <a:pt x="320" y="394"/>
                                </a:cubicBezTo>
                                <a:lnTo>
                                  <a:pt x="353" y="16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B070D" w:rsidRDefault="001B070D" w:rsidP="001B070D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15"/>
                        <wps:cNvSpPr>
                          <a:spLocks/>
                        </wps:cNvSpPr>
                        <wps:spPr bwMode="black">
                          <a:xfrm>
                            <a:off x="21108" y="7113"/>
                            <a:ext cx="3" cy="2"/>
                          </a:xfrm>
                          <a:custGeom>
                            <a:avLst/>
                            <a:gdLst>
                              <a:gd name="T0" fmla="*/ 0 w 1892"/>
                              <a:gd name="T1" fmla="*/ 0 h 1991"/>
                              <a:gd name="T2" fmla="*/ 0 w 1892"/>
                              <a:gd name="T3" fmla="*/ 0 h 1991"/>
                              <a:gd name="T4" fmla="*/ 0 w 1892"/>
                              <a:gd name="T5" fmla="*/ 0 h 1991"/>
                              <a:gd name="T6" fmla="*/ 0 w 1892"/>
                              <a:gd name="T7" fmla="*/ 0 h 1991"/>
                              <a:gd name="T8" fmla="*/ 0 w 1892"/>
                              <a:gd name="T9" fmla="*/ 0 h 1991"/>
                              <a:gd name="T10" fmla="*/ 0 w 1892"/>
                              <a:gd name="T11" fmla="*/ 0 h 1991"/>
                              <a:gd name="T12" fmla="*/ 0 w 1892"/>
                              <a:gd name="T13" fmla="*/ 0 h 1991"/>
                              <a:gd name="T14" fmla="*/ 0 w 1892"/>
                              <a:gd name="T15" fmla="*/ 0 h 1991"/>
                              <a:gd name="T16" fmla="*/ 0 w 1892"/>
                              <a:gd name="T17" fmla="*/ 0 h 1991"/>
                              <a:gd name="T18" fmla="*/ 0 w 1892"/>
                              <a:gd name="T19" fmla="*/ 0 h 1991"/>
                              <a:gd name="T20" fmla="*/ 0 w 1892"/>
                              <a:gd name="T21" fmla="*/ 0 h 1991"/>
                              <a:gd name="T22" fmla="*/ 0 w 1892"/>
                              <a:gd name="T23" fmla="*/ 0 h 1991"/>
                              <a:gd name="T24" fmla="*/ 0 w 1892"/>
                              <a:gd name="T25" fmla="*/ 0 h 1991"/>
                              <a:gd name="T26" fmla="*/ 0 w 1892"/>
                              <a:gd name="T27" fmla="*/ 0 h 1991"/>
                              <a:gd name="T28" fmla="*/ 0 w 1892"/>
                              <a:gd name="T29" fmla="*/ 0 h 1991"/>
                              <a:gd name="T30" fmla="*/ 0 w 1892"/>
                              <a:gd name="T31" fmla="*/ 0 h 1991"/>
                              <a:gd name="T32" fmla="*/ 0 w 1892"/>
                              <a:gd name="T33" fmla="*/ 0 h 1991"/>
                              <a:gd name="T34" fmla="*/ 0 w 1892"/>
                              <a:gd name="T35" fmla="*/ 0 h 1991"/>
                              <a:gd name="T36" fmla="*/ 0 w 1892"/>
                              <a:gd name="T37" fmla="*/ 0 h 1991"/>
                              <a:gd name="T38" fmla="*/ 0 w 1892"/>
                              <a:gd name="T39" fmla="*/ 0 h 1991"/>
                              <a:gd name="T40" fmla="*/ 0 w 1892"/>
                              <a:gd name="T41" fmla="*/ 0 h 1991"/>
                              <a:gd name="T42" fmla="*/ 0 w 1892"/>
                              <a:gd name="T43" fmla="*/ 0 h 1991"/>
                              <a:gd name="T44" fmla="*/ 0 w 1892"/>
                              <a:gd name="T45" fmla="*/ 0 h 1991"/>
                              <a:gd name="T46" fmla="*/ 0 w 1892"/>
                              <a:gd name="T47" fmla="*/ 0 h 1991"/>
                              <a:gd name="T48" fmla="*/ 0 w 1892"/>
                              <a:gd name="T49" fmla="*/ 0 h 1991"/>
                              <a:gd name="T50" fmla="*/ 0 w 1892"/>
                              <a:gd name="T51" fmla="*/ 0 h 1991"/>
                              <a:gd name="T52" fmla="*/ 0 w 1892"/>
                              <a:gd name="T53" fmla="*/ 0 h 1991"/>
                              <a:gd name="T54" fmla="*/ 0 w 1892"/>
                              <a:gd name="T55" fmla="*/ 0 h 1991"/>
                              <a:gd name="T56" fmla="*/ 0 w 1892"/>
                              <a:gd name="T57" fmla="*/ 0 h 1991"/>
                              <a:gd name="T58" fmla="*/ 0 w 1892"/>
                              <a:gd name="T59" fmla="*/ 0 h 1991"/>
                              <a:gd name="T60" fmla="*/ 0 w 1892"/>
                              <a:gd name="T61" fmla="*/ 0 h 1991"/>
                              <a:gd name="T62" fmla="*/ 0 w 1892"/>
                              <a:gd name="T63" fmla="*/ 0 h 1991"/>
                              <a:gd name="T64" fmla="*/ 0 w 1892"/>
                              <a:gd name="T65" fmla="*/ 0 h 1991"/>
                              <a:gd name="T66" fmla="*/ 0 w 1892"/>
                              <a:gd name="T67" fmla="*/ 0 h 1991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w 1892"/>
                              <a:gd name="T103" fmla="*/ 0 h 1991"/>
                              <a:gd name="T104" fmla="*/ 1892 w 1892"/>
                              <a:gd name="T105" fmla="*/ 1991 h 1991"/>
                            </a:gdLst>
                            <a:ahLst/>
                            <a:cxnLst>
                              <a:cxn ang="T68">
                                <a:pos x="T0" y="T1"/>
                              </a:cxn>
                              <a:cxn ang="T69">
                                <a:pos x="T2" y="T3"/>
                              </a:cxn>
                              <a:cxn ang="T70">
                                <a:pos x="T4" y="T5"/>
                              </a:cxn>
                              <a:cxn ang="T71">
                                <a:pos x="T6" y="T7"/>
                              </a:cxn>
                              <a:cxn ang="T72">
                                <a:pos x="T8" y="T9"/>
                              </a:cxn>
                              <a:cxn ang="T73">
                                <a:pos x="T10" y="T11"/>
                              </a:cxn>
                              <a:cxn ang="T74">
                                <a:pos x="T12" y="T13"/>
                              </a:cxn>
                              <a:cxn ang="T75">
                                <a:pos x="T14" y="T15"/>
                              </a:cxn>
                              <a:cxn ang="T76">
                                <a:pos x="T16" y="T17"/>
                              </a:cxn>
                              <a:cxn ang="T77">
                                <a:pos x="T18" y="T19"/>
                              </a:cxn>
                              <a:cxn ang="T78">
                                <a:pos x="T20" y="T21"/>
                              </a:cxn>
                              <a:cxn ang="T79">
                                <a:pos x="T22" y="T23"/>
                              </a:cxn>
                              <a:cxn ang="T80">
                                <a:pos x="T24" y="T25"/>
                              </a:cxn>
                              <a:cxn ang="T81">
                                <a:pos x="T26" y="T27"/>
                              </a:cxn>
                              <a:cxn ang="T82">
                                <a:pos x="T28" y="T29"/>
                              </a:cxn>
                              <a:cxn ang="T83">
                                <a:pos x="T30" y="T31"/>
                              </a:cxn>
                              <a:cxn ang="T84">
                                <a:pos x="T32" y="T33"/>
                              </a:cxn>
                              <a:cxn ang="T85">
                                <a:pos x="T34" y="T35"/>
                              </a:cxn>
                              <a:cxn ang="T86">
                                <a:pos x="T36" y="T37"/>
                              </a:cxn>
                              <a:cxn ang="T87">
                                <a:pos x="T38" y="T39"/>
                              </a:cxn>
                              <a:cxn ang="T88">
                                <a:pos x="T40" y="T41"/>
                              </a:cxn>
                              <a:cxn ang="T89">
                                <a:pos x="T42" y="T43"/>
                              </a:cxn>
                              <a:cxn ang="T90">
                                <a:pos x="T44" y="T45"/>
                              </a:cxn>
                              <a:cxn ang="T91">
                                <a:pos x="T46" y="T47"/>
                              </a:cxn>
                              <a:cxn ang="T92">
                                <a:pos x="T48" y="T49"/>
                              </a:cxn>
                              <a:cxn ang="T93">
                                <a:pos x="T50" y="T51"/>
                              </a:cxn>
                              <a:cxn ang="T94">
                                <a:pos x="T52" y="T53"/>
                              </a:cxn>
                              <a:cxn ang="T95">
                                <a:pos x="T54" y="T55"/>
                              </a:cxn>
                              <a:cxn ang="T96">
                                <a:pos x="T56" y="T57"/>
                              </a:cxn>
                              <a:cxn ang="T97">
                                <a:pos x="T58" y="T59"/>
                              </a:cxn>
                              <a:cxn ang="T98">
                                <a:pos x="T60" y="T61"/>
                              </a:cxn>
                              <a:cxn ang="T99">
                                <a:pos x="T62" y="T63"/>
                              </a:cxn>
                              <a:cxn ang="T100">
                                <a:pos x="T64" y="T65"/>
                              </a:cxn>
                              <a:cxn ang="T101">
                                <a:pos x="T66" y="T67"/>
                              </a:cxn>
                            </a:cxnLst>
                            <a:rect l="T102" t="T103" r="T104" b="T105"/>
                            <a:pathLst>
                              <a:path w="1892" h="1991">
                                <a:moveTo>
                                  <a:pt x="1496" y="1308"/>
                                </a:moveTo>
                                <a:cubicBezTo>
                                  <a:pt x="1496" y="1102"/>
                                  <a:pt x="1483" y="1074"/>
                                  <a:pt x="1381" y="1046"/>
                                </a:cubicBezTo>
                                <a:cubicBezTo>
                                  <a:pt x="1361" y="1041"/>
                                  <a:pt x="1318" y="1039"/>
                                  <a:pt x="1295" y="1039"/>
                                </a:cubicBezTo>
                                <a:cubicBezTo>
                                  <a:pt x="1285" y="1039"/>
                                  <a:pt x="1275" y="1034"/>
                                  <a:pt x="1275" y="1023"/>
                                </a:cubicBezTo>
                                <a:cubicBezTo>
                                  <a:pt x="1275" y="1008"/>
                                  <a:pt x="1288" y="1003"/>
                                  <a:pt x="1315" y="1003"/>
                                </a:cubicBezTo>
                                <a:cubicBezTo>
                                  <a:pt x="1430" y="1003"/>
                                  <a:pt x="1590" y="1011"/>
                                  <a:pt x="1602" y="1011"/>
                                </a:cubicBezTo>
                                <a:cubicBezTo>
                                  <a:pt x="1615" y="1011"/>
                                  <a:pt x="1775" y="1003"/>
                                  <a:pt x="1851" y="1003"/>
                                </a:cubicBezTo>
                                <a:cubicBezTo>
                                  <a:pt x="1879" y="1003"/>
                                  <a:pt x="1892" y="1008"/>
                                  <a:pt x="1892" y="1023"/>
                                </a:cubicBezTo>
                                <a:cubicBezTo>
                                  <a:pt x="1892" y="1034"/>
                                  <a:pt x="1881" y="1039"/>
                                  <a:pt x="1871" y="1039"/>
                                </a:cubicBezTo>
                                <a:cubicBezTo>
                                  <a:pt x="1854" y="1039"/>
                                  <a:pt x="1838" y="1041"/>
                                  <a:pt x="1808" y="1046"/>
                                </a:cubicBezTo>
                                <a:cubicBezTo>
                                  <a:pt x="1740" y="1059"/>
                                  <a:pt x="1719" y="1102"/>
                                  <a:pt x="1714" y="1191"/>
                                </a:cubicBezTo>
                                <a:cubicBezTo>
                                  <a:pt x="1709" y="1272"/>
                                  <a:pt x="1709" y="1348"/>
                                  <a:pt x="1709" y="1455"/>
                                </a:cubicBezTo>
                                <a:lnTo>
                                  <a:pt x="1709" y="1739"/>
                                </a:lnTo>
                                <a:cubicBezTo>
                                  <a:pt x="1709" y="1854"/>
                                  <a:pt x="1706" y="1859"/>
                                  <a:pt x="1676" y="1876"/>
                                </a:cubicBezTo>
                                <a:cubicBezTo>
                                  <a:pt x="1513" y="1963"/>
                                  <a:pt x="1285" y="1991"/>
                                  <a:pt x="1138" y="1991"/>
                                </a:cubicBezTo>
                                <a:cubicBezTo>
                                  <a:pt x="945" y="1991"/>
                                  <a:pt x="584" y="1965"/>
                                  <a:pt x="302" y="1719"/>
                                </a:cubicBezTo>
                                <a:cubicBezTo>
                                  <a:pt x="148" y="1585"/>
                                  <a:pt x="0" y="1313"/>
                                  <a:pt x="0" y="995"/>
                                </a:cubicBezTo>
                                <a:cubicBezTo>
                                  <a:pt x="0" y="589"/>
                                  <a:pt x="198" y="302"/>
                                  <a:pt x="424" y="160"/>
                                </a:cubicBezTo>
                                <a:cubicBezTo>
                                  <a:pt x="653" y="18"/>
                                  <a:pt x="904" y="0"/>
                                  <a:pt x="1100" y="0"/>
                                </a:cubicBezTo>
                                <a:cubicBezTo>
                                  <a:pt x="1260" y="0"/>
                                  <a:pt x="1440" y="33"/>
                                  <a:pt x="1488" y="43"/>
                                </a:cubicBezTo>
                                <a:cubicBezTo>
                                  <a:pt x="1541" y="56"/>
                                  <a:pt x="1630" y="66"/>
                                  <a:pt x="1694" y="69"/>
                                </a:cubicBezTo>
                                <a:cubicBezTo>
                                  <a:pt x="1719" y="71"/>
                                  <a:pt x="1724" y="81"/>
                                  <a:pt x="1724" y="92"/>
                                </a:cubicBezTo>
                                <a:cubicBezTo>
                                  <a:pt x="1724" y="127"/>
                                  <a:pt x="1706" y="198"/>
                                  <a:pt x="1706" y="452"/>
                                </a:cubicBezTo>
                                <a:cubicBezTo>
                                  <a:pt x="1706" y="493"/>
                                  <a:pt x="1701" y="506"/>
                                  <a:pt x="1684" y="506"/>
                                </a:cubicBezTo>
                                <a:cubicBezTo>
                                  <a:pt x="1671" y="506"/>
                                  <a:pt x="1668" y="490"/>
                                  <a:pt x="1666" y="467"/>
                                </a:cubicBezTo>
                                <a:cubicBezTo>
                                  <a:pt x="1663" y="432"/>
                                  <a:pt x="1650" y="361"/>
                                  <a:pt x="1612" y="300"/>
                                </a:cubicBezTo>
                                <a:cubicBezTo>
                                  <a:pt x="1549" y="203"/>
                                  <a:pt x="1343" y="94"/>
                                  <a:pt x="1016" y="94"/>
                                </a:cubicBezTo>
                                <a:cubicBezTo>
                                  <a:pt x="856" y="94"/>
                                  <a:pt x="666" y="109"/>
                                  <a:pt x="473" y="262"/>
                                </a:cubicBezTo>
                                <a:cubicBezTo>
                                  <a:pt x="325" y="378"/>
                                  <a:pt x="221" y="609"/>
                                  <a:pt x="221" y="907"/>
                                </a:cubicBezTo>
                                <a:cubicBezTo>
                                  <a:pt x="221" y="1264"/>
                                  <a:pt x="401" y="1524"/>
                                  <a:pt x="490" y="1610"/>
                                </a:cubicBezTo>
                                <a:cubicBezTo>
                                  <a:pt x="691" y="1805"/>
                                  <a:pt x="922" y="1881"/>
                                  <a:pt x="1155" y="1881"/>
                                </a:cubicBezTo>
                                <a:cubicBezTo>
                                  <a:pt x="1247" y="1881"/>
                                  <a:pt x="1379" y="1866"/>
                                  <a:pt x="1445" y="1828"/>
                                </a:cubicBezTo>
                                <a:cubicBezTo>
                                  <a:pt x="1478" y="1810"/>
                                  <a:pt x="1496" y="1782"/>
                                  <a:pt x="1496" y="1739"/>
                                </a:cubicBezTo>
                                <a:lnTo>
                                  <a:pt x="1496" y="1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B070D" w:rsidRDefault="001B070D" w:rsidP="001B070D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16"/>
                        <wps:cNvSpPr>
                          <a:spLocks/>
                        </wps:cNvSpPr>
                        <wps:spPr bwMode="black">
                          <a:xfrm>
                            <a:off x="21111" y="7113"/>
                            <a:ext cx="1" cy="2"/>
                          </a:xfrm>
                          <a:custGeom>
                            <a:avLst/>
                            <a:gdLst>
                              <a:gd name="T0" fmla="*/ 0 w 978"/>
                              <a:gd name="T1" fmla="*/ 0 h 1991"/>
                              <a:gd name="T2" fmla="*/ 0 w 978"/>
                              <a:gd name="T3" fmla="*/ 0 h 1991"/>
                              <a:gd name="T4" fmla="*/ 0 w 978"/>
                              <a:gd name="T5" fmla="*/ 0 h 1991"/>
                              <a:gd name="T6" fmla="*/ 0 w 978"/>
                              <a:gd name="T7" fmla="*/ 0 h 1991"/>
                              <a:gd name="T8" fmla="*/ 0 w 978"/>
                              <a:gd name="T9" fmla="*/ 0 h 1991"/>
                              <a:gd name="T10" fmla="*/ 0 w 978"/>
                              <a:gd name="T11" fmla="*/ 0 h 1991"/>
                              <a:gd name="T12" fmla="*/ 0 w 978"/>
                              <a:gd name="T13" fmla="*/ 0 h 1991"/>
                              <a:gd name="T14" fmla="*/ 0 w 978"/>
                              <a:gd name="T15" fmla="*/ 0 h 1991"/>
                              <a:gd name="T16" fmla="*/ 0 w 978"/>
                              <a:gd name="T17" fmla="*/ 0 h 1991"/>
                              <a:gd name="T18" fmla="*/ 0 w 978"/>
                              <a:gd name="T19" fmla="*/ 0 h 1991"/>
                              <a:gd name="T20" fmla="*/ 0 w 978"/>
                              <a:gd name="T21" fmla="*/ 0 h 1991"/>
                              <a:gd name="T22" fmla="*/ 0 w 978"/>
                              <a:gd name="T23" fmla="*/ 0 h 1991"/>
                              <a:gd name="T24" fmla="*/ 0 w 978"/>
                              <a:gd name="T25" fmla="*/ 0 h 1991"/>
                              <a:gd name="T26" fmla="*/ 0 w 978"/>
                              <a:gd name="T27" fmla="*/ 0 h 1991"/>
                              <a:gd name="T28" fmla="*/ 0 w 978"/>
                              <a:gd name="T29" fmla="*/ 0 h 1991"/>
                              <a:gd name="T30" fmla="*/ 0 w 978"/>
                              <a:gd name="T31" fmla="*/ 0 h 1991"/>
                              <a:gd name="T32" fmla="*/ 0 w 978"/>
                              <a:gd name="T33" fmla="*/ 0 h 1991"/>
                              <a:gd name="T34" fmla="*/ 0 w 978"/>
                              <a:gd name="T35" fmla="*/ 0 h 1991"/>
                              <a:gd name="T36" fmla="*/ 0 w 978"/>
                              <a:gd name="T37" fmla="*/ 0 h 1991"/>
                              <a:gd name="T38" fmla="*/ 0 w 978"/>
                              <a:gd name="T39" fmla="*/ 0 h 1991"/>
                              <a:gd name="T40" fmla="*/ 0 w 978"/>
                              <a:gd name="T41" fmla="*/ 0 h 1991"/>
                              <a:gd name="T42" fmla="*/ 0 w 978"/>
                              <a:gd name="T43" fmla="*/ 0 h 1991"/>
                              <a:gd name="T44" fmla="*/ 0 w 978"/>
                              <a:gd name="T45" fmla="*/ 0 h 1991"/>
                              <a:gd name="T46" fmla="*/ 0 w 978"/>
                              <a:gd name="T47" fmla="*/ 0 h 1991"/>
                              <a:gd name="T48" fmla="*/ 0 w 978"/>
                              <a:gd name="T49" fmla="*/ 0 h 1991"/>
                              <a:gd name="T50" fmla="*/ 0 w 978"/>
                              <a:gd name="T51" fmla="*/ 0 h 1991"/>
                              <a:gd name="T52" fmla="*/ 0 w 978"/>
                              <a:gd name="T53" fmla="*/ 0 h 1991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w 978"/>
                              <a:gd name="T82" fmla="*/ 0 h 1991"/>
                              <a:gd name="T83" fmla="*/ 978 w 978"/>
                              <a:gd name="T84" fmla="*/ 1991 h 1991"/>
                            </a:gdLst>
                            <a:ahLst/>
                            <a:cxnLst>
                              <a:cxn ang="T54">
                                <a:pos x="T0" y="T1"/>
                              </a:cxn>
                              <a:cxn ang="T55">
                                <a:pos x="T2" y="T3"/>
                              </a:cxn>
                              <a:cxn ang="T56">
                                <a:pos x="T4" y="T5"/>
                              </a:cxn>
                              <a:cxn ang="T57">
                                <a:pos x="T6" y="T7"/>
                              </a:cxn>
                              <a:cxn ang="T58">
                                <a:pos x="T8" y="T9"/>
                              </a:cxn>
                              <a:cxn ang="T59">
                                <a:pos x="T10" y="T11"/>
                              </a:cxn>
                              <a:cxn ang="T60">
                                <a:pos x="T12" y="T13"/>
                              </a:cxn>
                              <a:cxn ang="T61">
                                <a:pos x="T14" y="T15"/>
                              </a:cxn>
                              <a:cxn ang="T62">
                                <a:pos x="T16" y="T17"/>
                              </a:cxn>
                              <a:cxn ang="T63">
                                <a:pos x="T18" y="T19"/>
                              </a:cxn>
                              <a:cxn ang="T64">
                                <a:pos x="T20" y="T21"/>
                              </a:cxn>
                              <a:cxn ang="T65">
                                <a:pos x="T22" y="T23"/>
                              </a:cxn>
                              <a:cxn ang="T66">
                                <a:pos x="T24" y="T25"/>
                              </a:cxn>
                              <a:cxn ang="T67">
                                <a:pos x="T26" y="T27"/>
                              </a:cxn>
                              <a:cxn ang="T68">
                                <a:pos x="T28" y="T29"/>
                              </a:cxn>
                              <a:cxn ang="T69">
                                <a:pos x="T30" y="T31"/>
                              </a:cxn>
                              <a:cxn ang="T70">
                                <a:pos x="T32" y="T33"/>
                              </a:cxn>
                              <a:cxn ang="T71">
                                <a:pos x="T34" y="T35"/>
                              </a:cxn>
                              <a:cxn ang="T72">
                                <a:pos x="T36" y="T37"/>
                              </a:cxn>
                              <a:cxn ang="T73">
                                <a:pos x="T38" y="T39"/>
                              </a:cxn>
                              <a:cxn ang="T74">
                                <a:pos x="T40" y="T41"/>
                              </a:cxn>
                              <a:cxn ang="T75">
                                <a:pos x="T42" y="T43"/>
                              </a:cxn>
                              <a:cxn ang="T76">
                                <a:pos x="T44" y="T45"/>
                              </a:cxn>
                              <a:cxn ang="T77">
                                <a:pos x="T46" y="T47"/>
                              </a:cxn>
                              <a:cxn ang="T78">
                                <a:pos x="T48" y="T49"/>
                              </a:cxn>
                              <a:cxn ang="T79">
                                <a:pos x="T50" y="T51"/>
                              </a:cxn>
                              <a:cxn ang="T80">
                                <a:pos x="T52" y="T53"/>
                              </a:cxn>
                            </a:cxnLst>
                            <a:rect l="T81" t="T82" r="T83" b="T84"/>
                            <a:pathLst>
                              <a:path w="978" h="1991">
                                <a:moveTo>
                                  <a:pt x="39" y="1922"/>
                                </a:moveTo>
                                <a:cubicBezTo>
                                  <a:pt x="3" y="1904"/>
                                  <a:pt x="0" y="1894"/>
                                  <a:pt x="0" y="1826"/>
                                </a:cubicBezTo>
                                <a:cubicBezTo>
                                  <a:pt x="0" y="1699"/>
                                  <a:pt x="11" y="1597"/>
                                  <a:pt x="13" y="1556"/>
                                </a:cubicBezTo>
                                <a:cubicBezTo>
                                  <a:pt x="16" y="1529"/>
                                  <a:pt x="21" y="1516"/>
                                  <a:pt x="34" y="1516"/>
                                </a:cubicBezTo>
                                <a:cubicBezTo>
                                  <a:pt x="49" y="1516"/>
                                  <a:pt x="51" y="1524"/>
                                  <a:pt x="51" y="1544"/>
                                </a:cubicBezTo>
                                <a:cubicBezTo>
                                  <a:pt x="51" y="1567"/>
                                  <a:pt x="51" y="1602"/>
                                  <a:pt x="59" y="1638"/>
                                </a:cubicBezTo>
                                <a:cubicBezTo>
                                  <a:pt x="97" y="1826"/>
                                  <a:pt x="265" y="1897"/>
                                  <a:pt x="435" y="1897"/>
                                </a:cubicBezTo>
                                <a:cubicBezTo>
                                  <a:pt x="678" y="1897"/>
                                  <a:pt x="798" y="1722"/>
                                  <a:pt x="798" y="1559"/>
                                </a:cubicBezTo>
                                <a:cubicBezTo>
                                  <a:pt x="798" y="1384"/>
                                  <a:pt x="724" y="1282"/>
                                  <a:pt x="506" y="1102"/>
                                </a:cubicBezTo>
                                <a:lnTo>
                                  <a:pt x="392" y="1008"/>
                                </a:lnTo>
                                <a:cubicBezTo>
                                  <a:pt x="123" y="787"/>
                                  <a:pt x="61" y="630"/>
                                  <a:pt x="61" y="457"/>
                                </a:cubicBezTo>
                                <a:cubicBezTo>
                                  <a:pt x="61" y="185"/>
                                  <a:pt x="265" y="0"/>
                                  <a:pt x="587" y="0"/>
                                </a:cubicBezTo>
                                <a:cubicBezTo>
                                  <a:pt x="686" y="0"/>
                                  <a:pt x="760" y="10"/>
                                  <a:pt x="823" y="26"/>
                                </a:cubicBezTo>
                                <a:cubicBezTo>
                                  <a:pt x="871" y="36"/>
                                  <a:pt x="892" y="38"/>
                                  <a:pt x="912" y="38"/>
                                </a:cubicBezTo>
                                <a:cubicBezTo>
                                  <a:pt x="933" y="38"/>
                                  <a:pt x="937" y="43"/>
                                  <a:pt x="937" y="56"/>
                                </a:cubicBezTo>
                                <a:cubicBezTo>
                                  <a:pt x="937" y="69"/>
                                  <a:pt x="927" y="153"/>
                                  <a:pt x="927" y="325"/>
                                </a:cubicBezTo>
                                <a:cubicBezTo>
                                  <a:pt x="927" y="366"/>
                                  <a:pt x="922" y="384"/>
                                  <a:pt x="909" y="384"/>
                                </a:cubicBezTo>
                                <a:cubicBezTo>
                                  <a:pt x="894" y="384"/>
                                  <a:pt x="892" y="371"/>
                                  <a:pt x="889" y="351"/>
                                </a:cubicBezTo>
                                <a:cubicBezTo>
                                  <a:pt x="887" y="320"/>
                                  <a:pt x="871" y="252"/>
                                  <a:pt x="856" y="224"/>
                                </a:cubicBezTo>
                                <a:cubicBezTo>
                                  <a:pt x="841" y="196"/>
                                  <a:pt x="772" y="89"/>
                                  <a:pt x="539" y="89"/>
                                </a:cubicBezTo>
                                <a:cubicBezTo>
                                  <a:pt x="364" y="89"/>
                                  <a:pt x="227" y="198"/>
                                  <a:pt x="227" y="384"/>
                                </a:cubicBezTo>
                                <a:cubicBezTo>
                                  <a:pt x="227" y="528"/>
                                  <a:pt x="292" y="620"/>
                                  <a:pt x="536" y="810"/>
                                </a:cubicBezTo>
                                <a:lnTo>
                                  <a:pt x="607" y="866"/>
                                </a:lnTo>
                                <a:cubicBezTo>
                                  <a:pt x="907" y="1102"/>
                                  <a:pt x="978" y="1259"/>
                                  <a:pt x="978" y="1463"/>
                                </a:cubicBezTo>
                                <a:cubicBezTo>
                                  <a:pt x="978" y="1567"/>
                                  <a:pt x="937" y="1760"/>
                                  <a:pt x="762" y="1884"/>
                                </a:cubicBezTo>
                                <a:cubicBezTo>
                                  <a:pt x="653" y="1960"/>
                                  <a:pt x="516" y="1991"/>
                                  <a:pt x="379" y="1991"/>
                                </a:cubicBezTo>
                                <a:cubicBezTo>
                                  <a:pt x="259" y="1991"/>
                                  <a:pt x="143" y="1973"/>
                                  <a:pt x="39" y="1922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B070D" w:rsidRDefault="001B070D" w:rsidP="001B070D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Line 34"/>
                        <wps:cNvCnPr/>
                        <wps:spPr bwMode="black">
                          <a:xfrm>
                            <a:off x="21082" y="7116"/>
                            <a:ext cx="3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35"/>
                        <wps:cNvCnPr/>
                        <wps:spPr bwMode="black">
                          <a:xfrm>
                            <a:off x="21082" y="7112"/>
                            <a:ext cx="3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0" o:spid="_x0000_s1026" style="width:342.9pt;height:60.75pt;mso-position-horizontal-relative:char;mso-position-vertical-relative:line" coordorigin="21082,7112" coordsize="30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">
                <v:shape id="Freeform 4" o:spid="_x0000_s1027" style="position:absolute;left:21082;top:7113;width:1;height:2;visibility:visible;mso-wrap-style:square;v-text-anchor:top" coordsize="977,1991" o:spt="100" o:bwmode="black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7l8OsUA&#10;AADaAAAADwAAAGRycy9kb3ducmV2LnhtbESPT2vCQBTE7wW/w/KE3upGk5Y2dRURSoLQg3/o+ZF9&#10;JsHs27i71dhP7xYKPQ4z8xtmvhxMJy7kfGtZwXSSgCCurG65VnDYfzy9gvABWWNnmRTcyMNyMXqY&#10;Y67tlbd02YVaRAj7HBU0IfS5lL5qyKCf2J44ekfrDIYoXS21w2uEm07OkuRFGmw5LjTY07qh6rT7&#10;Ngreiu6WmbB1P+Xn89cs3ZyL7HhW6nE8rN5BBBrCf/ivXWoFKfxeiTdAL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uXw6xQAAANoAAAAPAAAAAAAAAAAAAAAAAJgCAABkcnMv&#10;ZG93bnJldi54bWxQSwUGAAAAAAQABAD1AAAAigMAAAAA&#10;" adj="-11796480,,5400" path="m38,1922c2,1904,,1894,,1826,,1699,10,1597,12,1556v3,-27,8,-40,21,-40c48,1516,50,1524,50,1544v,23,,58,8,94c96,1826,264,1897,434,1897v243,,363,-175,363,-338c797,1384,723,1282,505,1102l391,1008c121,787,61,630,61,457,61,185,264,,586,v99,,173,10,236,26c870,36,891,38,911,38v20,,25,5,25,18c936,69,926,153,926,325v,41,-5,59,-18,59c893,384,891,371,888,351,886,320,870,252,855,224,840,196,771,89,538,89,363,89,225,198,225,384v,144,66,236,310,426l606,866v300,236,371,393,371,597c977,1567,936,1760,761,1884v-109,76,-246,107,-383,107c258,1991,142,1973,38,1922e" fillcolor="black" stroked="f" strokeweight="0">
                  <v:stroke joinstyle="round"/>
                  <v:formulas/>
                  <v:path arrowok="t" o:connecttype="custom" o:connectlocs="0,0;0,0;0,0;0,0;0,0;0,0;0,0;0,0;0,0;0,0;0,0;0,0;0,0;0,0;0,0;0,0;0,0;0,0;0,0;0,0;0,0;0,0;0,0;0,0;0,0;0,0;0,0" o:connectangles="0,0,0,0,0,0,0,0,0,0,0,0,0,0,0,0,0,0,0,0,0,0,0,0,0,0,0" textboxrect="0,0,977,1991"/>
                  <v:textbox>
                    <w:txbxContent>
                      <w:p w:rsidR="001B070D" w:rsidRDefault="001B070D" w:rsidP="001B070D"/>
                    </w:txbxContent>
                  </v:textbox>
                </v:shape>
                <v:shape id="Freeform 5" o:spid="_x0000_s1028" style="position:absolute;left:21083;top:7113;width:2;height:2;visibility:visible;mso-wrap-style:square;v-text-anchor:top" coordsize="1125,1948" o:spt="100" o:bwmode="black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1HiT8UA&#10;AADaAAAADwAAAGRycy9kb3ducmV2LnhtbESPT2vCQBTE7wW/w/KEXkKzaekfiVnFVgTBi02Eenxk&#10;n0kw+zZk15h++64g9DjMzG+YbDmaVgzUu8ayguc4AUFcWt1wpeBQbJ5mIJxH1thaJgW/5GC5mDxk&#10;mGp75W8acl+JAGGXooLa+y6V0pU1GXSx7YiDd7K9QR9kX0nd4zXATStfkuRdGmw4LNTY0VdN5Tm/&#10;GAXF5+6yLt6OP3u9j4ZDtI42HyMp9TgdV3MQnkb/H763t1rBK9yuhBsgF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UeJPxQAAANoAAAAPAAAAAAAAAAAAAAAAAJgCAABkcnMv&#10;ZG93bnJldi54bWxQSwUGAAAAAAQABAD1AAAAigMAAAAA&#10;" adj="-11796480,,5400" path="m221,757v,-396,,-467,-5,-548c211,122,191,82,107,64,87,59,43,56,21,56,10,56,,51,,41,,26,13,21,41,21v58,,127,,183,2l328,28v18,,523,,581,-2c957,23,998,18,1018,13,1031,11,1041,,1054,v8,,10,11,10,23c1064,41,1051,71,1044,143v-3,25,-8,137,-13,167c1029,323,1023,338,1013,338v-15,,-20,-13,-20,-33c993,287,990,244,978,214,960,173,935,143,798,127v-44,-5,-320,-7,-348,-7c440,120,434,127,434,145r,701c434,864,437,871,450,871v33,,345,,403,-5c914,861,950,856,973,831v17,-21,28,-33,38,-33c1018,798,1023,803,1023,818v,15,-12,58,-20,142c998,1011,993,1105,993,1123v,20,,48,-18,48c963,1171,957,1161,957,1148v,-25,,-51,-10,-84c937,1029,914,985,815,975,747,968,495,963,452,963v-12,,-18,7,-18,17l434,1204v,86,-2,381,,434c442,1813,480,1846,729,1846v66,,178,,244,-28c1039,1790,1069,1739,1087,1635v5,-28,10,-38,23,-38c1125,1597,1125,1618,1125,1635v,21,-20,194,-33,247c1074,1948,1054,1948,955,1948v-190,,-330,-5,-429,-8c427,1935,366,1933,328,1933v-5,,-48,,-102,2c176,1935,117,1940,79,1940v-28,,-41,-5,-41,-20c38,1912,43,1904,59,1904v23,,53,-5,76,-10c186,1884,198,1829,209,1755v12,-107,12,-307,12,-551l221,757xe" fillcolor="black" stroked="f" strokeweight="0">
                  <v:stroke joinstyle="round"/>
                  <v:formulas/>
                  <v:path arrowok="t" o:connecttype="custom" o:connectlocs="0,0;0,0;0,0;0,0;0,0;0,0;0,0;0,0;0,0;0,0;0,0;0,0;0,0;0,0;0,0;0,0;0,0;0,0;0,0;0,0;0,0;0,0;0,0;0,0;0,0;0,0;0,0;0,0;0,0;0,0;0,0;0,0;0,0;0,0;0,0;0,0;0,0;0,0;0,0;0,0;0,0;0,0;0,0;0,0;0,0;0,0;0,0;0,0;0,0;0,0;0,0;0,0;0,0" o:connectangles="0,0,0,0,0,0,0,0,0,0,0,0,0,0,0,0,0,0,0,0,0,0,0,0,0,0,0,0,0,0,0,0,0,0,0,0,0,0,0,0,0,0,0,0,0,0,0,0,0,0,0,0,0" textboxrect="0,0,1125,1948"/>
                  <v:textbox>
                    <w:txbxContent>
                      <w:p w:rsidR="001B070D" w:rsidRDefault="001B070D" w:rsidP="001B070D"/>
                    </w:txbxContent>
                  </v:textbox>
                </v:shape>
                <v:shape id="Freeform 6" o:spid="_x0000_s1029" style="position:absolute;left:21085;top:7113;width:2;height:2;visibility:visible;mso-wrap-style:square;v-text-anchor:top" coordsize="1935,1955" o:spt="100" o:bwmode="black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CT/sQA&#10;AADaAAAADwAAAGRycy9kb3ducmV2LnhtbESPQWvCQBSE74X+h+UVeqsbAxGJbkJNsRU91Rb0+Mi+&#10;JqHZtyG7Jum/dwWhx2FmvmHW+WRaMVDvGssK5rMIBHFpdcOVgu+v7csShPPIGlvLpOCPHOTZ48Ma&#10;U21H/qTh6CsRIOxSVFB736VSurImg25mO+Lg/djeoA+yr6TucQxw08o4ihbSYMNhocaOiprK3+PF&#10;KDgkb8YuNwufFOdT/D7fn6JN9aHU89P0ugLhafL/4Xt7pxUkcLsSboDM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uwk/7EAAAA2gAAAA8AAAAAAAAAAAAAAAAAmAIAAGRycy9k&#10;b3ducmV2LnhtbFBLBQYAAAAABAAEAPUAAACJAwAAAAA=&#10;" adj="-11796480,,5400" path="m1150,1115v13,,13,-8,11,-18l920,412v-13,-39,-26,-39,-39,l658,1097v-5,13,,18,7,18l1150,1115xm886,99c917,15,927,,942,v16,,26,13,56,92c1036,188,1435,1237,1590,1622v91,227,165,267,218,282c1846,1917,1884,1919,1910,1919v15,,25,3,25,16c1935,1950,1912,1955,1884,1955v-38,,-223,,-398,-5c1437,1948,1409,1948,1409,1932v,-10,8,-15,18,-18c1442,1909,1458,1887,1442,1846l1206,1221v-5,-10,-10,-15,-23,-15l638,1206v-13,,-21,8,-26,20l460,1676v-23,63,-36,124,-36,170c424,1897,478,1919,521,1919r25,c564,1919,572,1925,572,1935v,15,-16,20,-39,20c473,1955,363,1948,335,1948v-27,,-167,7,-286,7c16,1955,,1950,,1935v,-10,11,-16,23,-16c41,1919,76,1917,97,1914v117,-15,167,-111,213,-238l886,99xe" fillcolor="black" stroked="f" strokeweight="0">
                  <v:stroke joinstyle="round"/>
                  <v:formulas/>
                  <v:path arrowok="t" o:connecttype="custom" o:connectlocs="0,0;0,0;0,0;0,0;0,0;0,0;0,0;0,0;0,0;0,0;0,0;0,0;0,0;0,0;0,0;0,0;0,0;0,0;0,0;0,0;0,0;0,0;0,0;0,0;0,0;0,0;0,0;0,0;0,0;0,0;0,0;0,0;0,0;0,0;0,0;0,0" o:connectangles="0,0,0,0,0,0,0,0,0,0,0,0,0,0,0,0,0,0,0,0,0,0,0,0,0,0,0,0,0,0,0,0,0,0,0,0" textboxrect="0,0,1935,1955"/>
                  <o:lock v:ext="edit" verticies="t"/>
                  <v:textbox>
                    <w:txbxContent>
                      <w:p w:rsidR="001B070D" w:rsidRDefault="001B070D" w:rsidP="001B070D"/>
                    </w:txbxContent>
                  </v:textbox>
                </v:shape>
                <v:shape id="Freeform 7" o:spid="_x0000_s1030" style="position:absolute;left:21088;top:7113;width:2;height:2;visibility:visible;mso-wrap-style:square;v-text-anchor:top" coordsize="1919,1919" o:spt="100" o:bwmode="black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guXKsAA&#10;AADaAAAADwAAAGRycy9kb3ducmV2LnhtbESPT2sCMRDF74LfIYzQi9RsK8iyNUpbKBQ8afU+bMbN&#10;2s0k3Yy6fntTKPT4eH9+vOV68J26UJ/awAaeZgUo4jrYlhsD+6+PxxJUEmSLXWAycKME69V4tMTK&#10;hitv6bKTRuURThUacCKx0jrVjjymWYjE2TuG3qNk2Tfa9njN477Tz0Wx0B5bzgSHkd4d1d+7s88Q&#10;nMq8PL11cthu0PNPPLs6GvMwGV5fQAkN8h/+a39aAwv4vZJvgF7d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guXKsAAAADaAAAADwAAAAAAAAAAAAAAAACYAgAAZHJzL2Rvd25y&#10;ZXYueG1sUEsFBgAAAAAEAAQA9QAAAIUDAAAAAA==&#10;" adj="-11796480,,5400" path="m424,957v,13,5,23,18,30c480,1010,597,1028,709,1028v60,,132,-8,190,-48c988,919,1054,782,1054,589,1054,271,886,81,614,81v-76,,-144,8,-169,15c432,101,424,111,424,127r,830xm221,736v,-396,,-467,-5,-548c211,101,191,61,107,43,87,38,43,35,21,35,10,35,,30,,20,,5,13,,41,,155,,315,7,328,7,356,7,549,,627,v160,,330,15,465,111c1155,157,1267,282,1267,457v,188,-79,375,-307,586c1168,1310,1341,1536,1488,1693v137,145,246,173,310,183c1846,1883,1881,1883,1897,1883v12,,22,8,22,16c1919,1914,1904,1919,1859,1919r-181,c1536,1919,1473,1907,1407,1871v-110,-58,-198,-183,-343,-373c957,1358,838,1188,787,1122v-10,-10,-18,-15,-33,-15l442,1102v-13,,-18,7,-18,20l424,1183v,244,,444,13,551c445,1808,460,1863,536,1873v35,5,91,10,114,10c665,1883,670,1891,670,1899v,13,-12,20,-40,20c490,1919,330,1912,318,1912v-3,,-163,7,-239,7c51,1919,38,1914,38,1899v,-8,5,-16,21,-16c82,1883,112,1878,135,1873v50,-10,63,-65,73,-139c221,1627,221,1427,221,1183r,-447xe" fillcolor="black" stroked="f" strokeweight="0">
                  <v:stroke joinstyle="round"/>
                  <v:formulas/>
                  <v:path arrowok="t" o:connecttype="custom" o:connectlocs="0,0;0,0;0,0;0,0;0,0;0,0;0,0;0,0;0,0;0,0;0,0;0,0;0,0;0,0;0,0;0,0;0,0;0,0;0,0;0,0;0,0;0,0;0,0;0,0;0,0;0,0;0,0;0,0;0,0;0,0;0,0;0,0;0,0;0,0;0,0;0,0;0,0;0,0;0,0;0,0;0,0;0,0;0,0;0,0;0,0;0,0" o:connectangles="0,0,0,0,0,0,0,0,0,0,0,0,0,0,0,0,0,0,0,0,0,0,0,0,0,0,0,0,0,0,0,0,0,0,0,0,0,0,0,0,0,0,0,0,0,0" textboxrect="0,0,1919,1919"/>
                  <o:lock v:ext="edit" verticies="t"/>
                  <v:textbox>
                    <w:txbxContent>
                      <w:p w:rsidR="001B070D" w:rsidRDefault="001B070D" w:rsidP="001B070D"/>
                    </w:txbxContent>
                  </v:textbox>
                </v:shape>
                <v:shape id="Freeform 8" o:spid="_x0000_s1031" style="position:absolute;left:21090;top:7113;width:1;height:2;visibility:visible;mso-wrap-style:square;v-text-anchor:top" coordsize="978,1991" o:spt="100" o:bwmode="black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Pju8IA&#10;AADaAAAADwAAAGRycy9kb3ducmV2LnhtbESPQWvCQBSE74L/YXmCt7pRSyvRVURUSsFDo3h+ZJ9J&#10;cPdtyK4m9td3C4LHYWa+YRarzhpxp8ZXjhWMRwkI4tzpigsFp+PubQbCB2SNxjEpeJCH1bLfW2Cq&#10;Xcs/dM9CISKEfYoKyhDqVEqfl2TRj1xNHL2LayyGKJtC6gbbCLdGTpLkQ1qsOC6UWNOmpPya3ayC&#10;I41/D1s7PZvq+m722Xl94e9WqeGgW89BBOrCK/xsf2kFn/B/Jd4Auf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M+O7wgAAANoAAAAPAAAAAAAAAAAAAAAAAJgCAABkcnMvZG93&#10;bnJldi54bWxQSwUGAAAAAAQABAD1AAAAhwMAAAAA&#10;" adj="-11796480,,5400" path="m38,1922c3,1904,,1894,,1826,,1699,11,1597,13,1556v3,-27,8,-40,20,-40c49,1516,51,1524,51,1544v,23,,58,8,94c97,1826,264,1897,434,1897v244,,363,-175,363,-338c797,1384,724,1282,506,1102l391,1008c122,787,61,630,61,457,61,185,264,,587,v99,,172,10,236,26c871,36,891,38,912,38v20,,25,5,25,18c937,69,927,153,927,325v,41,-5,59,-18,59c894,384,891,371,889,351,886,320,871,252,856,224,841,196,772,89,539,89,363,89,226,198,226,384v,144,66,236,310,426l607,866v300,236,371,393,371,597c978,1567,937,1760,762,1884v-109,76,-246,107,-383,107c259,1991,143,1973,38,1922e" fillcolor="black" stroked="f" strokeweight="0">
                  <v:stroke joinstyle="round"/>
                  <v:formulas/>
                  <v:path arrowok="t" o:connecttype="custom" o:connectlocs="0,0;0,0;0,0;0,0;0,0;0,0;0,0;0,0;0,0;0,0;0,0;0,0;0,0;0,0;0,0;0,0;0,0;0,0;0,0;0,0;0,0;0,0;0,0;0,0;0,0;0,0;0,0" o:connectangles="0,0,0,0,0,0,0,0,0,0,0,0,0,0,0,0,0,0,0,0,0,0,0,0,0,0,0" textboxrect="0,0,978,1991"/>
                  <v:textbox>
                    <w:txbxContent>
                      <w:p w:rsidR="001B070D" w:rsidRDefault="001B070D" w:rsidP="001B070D"/>
                    </w:txbxContent>
                  </v:textbox>
                </v:shape>
                <v:shape id="Freeform 9" o:spid="_x0000_s1032" style="position:absolute;left:21093;top:7113;width:3;height:2;visibility:visible;mso-wrap-style:square;v-text-anchor:top" coordsize="2001,1919" o:spt="100" o:bwmode="black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ap5MEA&#10;AADaAAAADwAAAGRycy9kb3ducmV2LnhtbERPXWvCMBR9H+w/hCvsRWyqlFGqUWTgGIPBptXnS3Nt&#10;uzU3tcls/PfLw8DHw/lebYLpxJUG11pWME9SEMSV1S3XCsrDbpaDcB5ZY2eZFNzIwWb9+LDCQtuR&#10;v+i697WIIewKVNB43xdSuqohgy6xPXHkznYw6CMcaqkHHGO46eQiTZ+lwZZjQ4M9vTRU/ex/jQL5&#10;Xk6zsMhfp5+nW/YR5th+Hy9KPU3CdgnCU/B38b/7TSuIW+OVeAPk+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YmqeTBAAAA2gAAAA8AAAAAAAAAAAAAAAAAmAIAAGRycy9kb3du&#10;cmV2LnhtbFBLBQYAAAAABAAEAPUAAACGAwAAAAA=&#10;" adj="-11796480,,5400" path="m1755,1183v,244,,444,12,551c1775,1808,1790,1863,1866,1873v36,5,92,10,115,10c1996,1883,2001,1891,2001,1899v,13,-13,20,-41,20c1821,1919,1661,1912,1648,1912v-13,,-173,7,-249,7c1371,1919,1358,1914,1358,1899v,-8,6,-16,21,-16c1402,1883,1432,1878,1455,1873v51,-10,64,-65,74,-139c1541,1627,1541,1427,1541,1183r,-267c1541,906,1534,901,1526,901r-1076,c442,901,434,904,434,916r,267c434,1427,434,1627,447,1734v8,74,23,129,99,139c582,1878,638,1883,660,1883v15,,21,8,21,16c681,1912,668,1919,640,1919v-140,,-300,-7,-312,-7c315,1912,155,1919,79,1919v-28,,-41,-5,-41,-20c38,1891,43,1883,59,1883v23,,53,-5,76,-10c186,1863,198,1808,208,1734v13,-107,13,-307,13,-551l221,736v,-396,,-467,-5,-548c211,101,191,61,107,43,87,38,43,35,21,35,10,35,,30,,20,,5,13,,41,,155,,315,7,328,7,340,7,500,,577,v28,,40,5,40,20c617,30,607,35,597,35v-18,,-33,3,-64,8c465,56,445,99,440,188v-6,81,-6,152,-6,548l434,789v,13,8,15,16,15l1526,804v8,,15,-2,15,-15l1541,736v,-396,,-467,-5,-548c1531,101,1511,61,1427,43v-20,-5,-63,-8,-86,-8c1331,35,1320,30,1320,20,1320,5,1333,,1361,v114,,274,7,287,7c1661,7,1821,,1897,v28,,40,5,40,20c1937,30,1927,35,1917,35v-18,,-33,3,-63,8c1785,56,1765,99,1760,188v-5,81,-5,152,-5,548l1755,1183xe" fillcolor="black" stroked="f" strokeweight="0">
                  <v:stroke joinstyle="round"/>
                  <v:formulas/>
                  <v:path arrowok="t" o:connecttype="custom" o:connectlocs="0,0;0,0;0,0;0,0;0,0;0,0;0,0;0,0;0,0;0,0;0,0;0,0;0,0;0,0;0,0;0,0;0,0;0,0;0,0;0,0;0,0;0,0;0,0;0,0;0,0;0,0;0,0;0,0;0,0;0,0;0,0;0,0;0,0;0,0;0,0;0,0;0,0;0,0;0,0;0,0;0,0;0,0;0,0;0,0;0,0;0,0;0,0;0,0;0,0;0,0;0,0;0,0;0,0;0,0;0,0;0,0;0,0;0,0;0,0;0,0;0,0" o:connectangles="0,0,0,0,0,0,0,0,0,0,0,0,0,0,0,0,0,0,0,0,0,0,0,0,0,0,0,0,0,0,0,0,0,0,0,0,0,0,0,0,0,0,0,0,0,0,0,0,0,0,0,0,0,0,0,0,0,0,0,0,0" textboxrect="0,0,2001,1919"/>
                  <v:textbox>
                    <w:txbxContent>
                      <w:p w:rsidR="001B070D" w:rsidRDefault="001B070D" w:rsidP="001B070D"/>
                    </w:txbxContent>
                  </v:textbox>
                </v:shape>
                <v:shape id="Freeform 10" o:spid="_x0000_s1033" style="position:absolute;left:21096;top:7113;width:2;height:2;visibility:visible;mso-wrap-style:square;v-text-anchor:top" coordsize="1998,1991" o:spt="100" o:bwmode="black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tiM8MA&#10;AADaAAAADwAAAGRycy9kb3ducmV2LnhtbESPQWvCQBSE7wX/w/IEb3WjB7HRVSQohF7aRkGPz+wz&#10;CWbfhuw2Sfvr3ULB4zAz3zDr7WBq0VHrKssKZtMIBHFudcWFgtPx8LoE4TyyxtoyKfghB9vN6GWN&#10;sbY9f1GX+UIECLsYFZTeN7GULi/JoJvahjh4N9sa9EG2hdQt9gFuajmPooU0WHFYKLGhpKT8nn0b&#10;Bb/1JU/Tfddn758fWJ052R+viVKT8bBbgfA0+Gf4v51qBW/wdyXcALl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ftiM8MAAADaAAAADwAAAAAAAAAAAAAAAACYAgAAZHJzL2Rv&#10;d25yZXYueG1sUEsFBgAAAAAEAAQA9QAAAIgDAAAAAA==&#10;" adj="-11796480,,5400" path="m1054,1894v229,,701,-132,701,-871c1755,414,1384,86,983,86,559,86,242,366,242,922v,591,355,972,812,972m1001,v571,,997,361,997,952c1998,1521,1597,1991,986,1991,290,1991,,1450,,993,,582,300,,1001,e" fillcolor="black" stroked="f" strokeweight="0">
                  <v:stroke joinstyle="round"/>
                  <v:formulas/>
                  <v:path arrowok="t" o:connecttype="custom" o:connectlocs="0,0;0,0;0,0;0,0;0,0;0,0;0,0;0,0;0,0;0,0" o:connectangles="0,0,0,0,0,0,0,0,0,0" textboxrect="0,0,1998,1991"/>
                  <o:lock v:ext="edit" verticies="t"/>
                  <v:textbox>
                    <w:txbxContent>
                      <w:p w:rsidR="001B070D" w:rsidRDefault="001B070D" w:rsidP="001B070D"/>
                    </w:txbxContent>
                  </v:textbox>
                </v:shape>
                <v:shape id="Freeform 11" o:spid="_x0000_s1034" style="position:absolute;left:21099;top:7113;width:1;height:2;visibility:visible;mso-wrap-style:square;v-text-anchor:top" coordsize="1205,1927" o:spt="100" o:bwmode="black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fLMsMA&#10;AADbAAAADwAAAGRycy9kb3ducmV2LnhtbESPQWvDMAyF74X9B6PCbo3dMraS1gllZazXdWO9ilhN&#10;QmM5xG6T7ddXh8FuEu/pvU/bcvKdutEQ28AWlpkBRVwF13Jt4evzbbEGFROywy4wWfihCGXxMNti&#10;7sLIH3Q7plpJCMccLTQp9bnWsWrIY8xCTyzaOQwek6xDrd2Ao4T7Tq+MedYeW5aGBnt6bai6HK/e&#10;wos7ve/Hdnkef7+fTroms756Y+3jfNptQCWa0r/57/rgBF/o5RcZQB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PfLMsMAAADbAAAADwAAAAAAAAAAAAAAAACYAgAAZHJzL2Rv&#10;d25yZXYueG1sUEsFBgAAAAAEAAQA9QAAAIgDAAAAAA==&#10;" adj="-11796480,,5400" path="m434,1188v,373,10,536,56,581c530,1810,596,1828,794,1828v135,,246,-3,307,-76c1134,1711,1160,1647,1167,1599v3,-20,8,-33,23,-33c1203,1566,1205,1576,1205,1604v,28,-17,181,-38,254c1150,1916,1142,1927,1007,1927v-182,,-314,-5,-421,-8c479,1914,401,1912,327,1912v-10,,-53,2,-104,2c172,1916,116,1919,78,1919v-28,,-40,-5,-40,-20c38,1891,43,1883,58,1883v23,,53,-5,76,-10c185,1863,198,1808,208,1734v12,-107,12,-307,12,-551l220,736v,-396,,-467,-5,-548c210,101,190,61,106,43,86,38,43,35,20,35,10,35,,30,,20,,5,12,,40,,154,,314,7,327,7,340,7,525,,601,v28,,41,5,41,20c642,30,632,35,622,35v-18,,-54,3,-84,8c464,56,444,99,439,188v-5,81,-5,152,-5,548l434,1188xe" fillcolor="black" stroked="f" strokeweight="0">
                  <v:stroke joinstyle="round"/>
                  <v:formulas/>
                  <v:path arrowok="t" o:connecttype="custom" o:connectlocs="0,0;0,0;0,0;0,0;0,0;0,0;0,0;0,0;0,0;0,0;0,0;0,0;0,0;0,0;0,0;0,0;0,0;0,0;0,0;0,0;0,0;0,0;0,0;0,0;0,0;0,0;0,0;0,0;0,0;0,0;0,0;0,0" o:connectangles="0,0,0,0,0,0,0,0,0,0,0,0,0,0,0,0,0,0,0,0,0,0,0,0,0,0,0,0,0,0,0,0" textboxrect="0,0,1205,1927"/>
                  <v:textbox>
                    <w:txbxContent>
                      <w:p w:rsidR="001B070D" w:rsidRDefault="001B070D" w:rsidP="001B070D"/>
                    </w:txbxContent>
                  </v:textbox>
                </v:shape>
                <v:shape id="Freeform 12" o:spid="_x0000_s1035" style="position:absolute;left:21101;top:7113;width:2;height:2;visibility:visible;mso-wrap-style:square;v-text-anchor:top" coordsize="1934,1965" o:spt="100" o:bwmode="black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QdR8IA&#10;AADbAAAADwAAAGRycy9kb3ducmV2LnhtbERPTWsCMRC9F/wPYQQvRbMKLboaRZSCl0K77cHjuJnd&#10;LG4mS5K66783hUJv83ifs9kNthU38qFxrGA+y0AQl043XCv4/nqbLkGEiKyxdUwK7hRgtx09bTDX&#10;rudPuhWxFimEQ44KTIxdLmUoDVkMM9cRJ65y3mJM0NdSe+xTuG3lIstepcWGU4PBjg6GymvxYxVU&#10;+4KOL8dzZfrVhzk/8+W0fPdKTcbDfg0i0hD/xX/uk07z5/D7SzpAb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VB1HwgAAANsAAAAPAAAAAAAAAAAAAAAAAJgCAABkcnMvZG93&#10;bnJldi54bWxQSwUGAAAAAAQABAD1AAAAhwMAAAAA&#10;" adj="-11796480,,5400" path="m434,1033v,269,2,503,5,551c441,1647,446,1749,466,1777v33,48,133,102,432,102c1134,1879,1353,1792,1502,1643v132,-130,203,-374,203,-607c1705,713,1566,505,1462,396,1223,145,934,109,632,109v-51,,-145,8,-166,18c444,137,436,150,436,178v-2,86,-2,345,-2,540l434,1033xm220,759v,-396,,-467,-5,-548c210,124,190,84,106,66,86,61,43,58,20,58,10,58,,53,,43,,28,12,23,40,23v114,,274,7,287,7c357,30,517,23,670,23,921,23,1385,,1688,312v126,132,246,343,246,645c1934,1277,1802,1523,1660,1673v-110,114,-338,292,-770,292c781,1965,647,1957,538,1950v-112,-8,-198,-15,-211,-15c322,1935,279,1935,225,1937v-50,,-109,5,-147,5c50,1942,38,1937,38,1922v,-8,5,-16,20,-16c81,1906,111,1901,134,1896v51,-10,63,-65,74,-139c220,1650,220,1450,220,1206r,-447xe" fillcolor="black" stroked="f" strokeweight="0">
                  <v:stroke joinstyle="round"/>
                  <v:formulas/>
                  <v:path arrowok="t" o:connecttype="custom" o:connectlocs="0,0;0,0;0,0;0,0;0,0;0,0;0,0;0,0;0,0;0,0;0,0;0,0;0,0;0,0;0,0;0,0;0,0;0,0;0,0;0,0;0,0;0,0;0,0;0,0;0,0;0,0;0,0;0,0;0,0;0,0;0,0;0,0;0,0;0,0" o:connectangles="0,0,0,0,0,0,0,0,0,0,0,0,0,0,0,0,0,0,0,0,0,0,0,0,0,0,0,0,0,0,0,0,0,0" textboxrect="0,0,1934,1965"/>
                  <o:lock v:ext="edit" verticies="t"/>
                  <v:textbox>
                    <w:txbxContent>
                      <w:p w:rsidR="001B070D" w:rsidRDefault="001B070D" w:rsidP="001B070D"/>
                    </w:txbxContent>
                  </v:textbox>
                </v:shape>
                <v:shape id="Freeform 13" o:spid="_x0000_s1036" style="position:absolute;left:21104;top:7113;width:1;height:2;visibility:visible;mso-wrap-style:square;v-text-anchor:top" coordsize="650,1919" o:spt="100" o:bwmode="black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U7ScEA&#10;AADbAAAADwAAAGRycy9kb3ducmV2LnhtbERPTWvCQBC9F/wPywi9FN1UpEh0FRELIi1F48HjkB2T&#10;YHY2ZMeY/vtuQfA2j/c5i1XvatVRGyrPBt7HCSji3NuKCwOn7HM0AxUE2WLtmQz8UoDVcvCywNT6&#10;Ox+oO0qhYgiHFA2UIk2qdchLchjGviGO3MW3DiXCttC2xXsMd7WeJMmHdlhxbCixoU1J+fV4cwZk&#10;n//ss9m0e9t+bb8lm56D9t6Y12G/noMS6uUpfrh3Ns6fwP8v8QC9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h1O0nBAAAA2wAAAA8AAAAAAAAAAAAAAAAAmAIAAGRycy9kb3du&#10;cmV2LnhtbFBLBQYAAAAABAAEAPUAAACGAwAAAAA=&#10;" adj="-11796480,,5400" path="m404,1183v,244,,444,13,551c424,1808,439,1863,516,1873v35,5,91,10,114,10c645,1883,650,1891,650,1899v,13,-13,20,-41,20c470,1919,310,1912,297,1912v-12,,-172,7,-248,7c21,1919,8,1914,8,1899v,-8,5,-16,20,-16c51,1883,82,1878,104,1873v51,-10,64,-65,74,-139c191,1627,191,1427,191,1183r,-447c191,340,191,269,186,188,180,101,155,58,99,45,71,38,38,35,21,35,10,35,,30,,20,,5,13,,41,v84,,244,7,256,7c310,7,470,,546,v28,,41,5,41,20c587,30,577,35,566,35v-17,,-33,3,-63,8c434,56,414,99,409,188v-5,81,-5,152,-5,548l404,1183xe" fillcolor="black" stroked="f" strokeweight="0">
                  <v:stroke joinstyle="round"/>
                  <v:formulas/>
                  <v:path arrowok="t" o:connecttype="custom" o:connectlocs="0,0;0,0;0,0;0,0;0,0;0,0;0,0;0,0;0,0;0,0;0,0;0,0;0,0;0,0;0,0;0,0;0,0;0,0;0,0;0,0;0,0;0,0;0,0;0,0;0,0;0,0;0,0" o:connectangles="0,0,0,0,0,0,0,0,0,0,0,0,0,0,0,0,0,0,0,0,0,0,0,0,0,0,0" textboxrect="0,0,650,1919"/>
                  <v:textbox>
                    <w:txbxContent>
                      <w:p w:rsidR="001B070D" w:rsidRDefault="001B070D" w:rsidP="001B070D"/>
                    </w:txbxContent>
                  </v:textbox>
                </v:shape>
                <v:shape id="Freeform 14" o:spid="_x0000_s1037" style="position:absolute;left:21105;top:7113;width:3;height:2;visibility:visible;mso-wrap-style:square;v-text-anchor:top" coordsize="2041,1973" o:spt="100" o:bwmode="black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ezmMIA&#10;AADbAAAADwAAAGRycy9kb3ducmV2LnhtbERPTWvCQBC9C/0PyxR6001aCG10DRJa6MWDMdLrkB2T&#10;YHY23V019de7hUJv83ifsyomM4gLOd9bVpAuEhDEjdU9twrq/cf8FYQPyBoHy6TghzwU64fZCnNt&#10;r7yjSxVaEUPY56igC2HMpfRNRwb9wo7EkTtaZzBE6FqpHV5juBnkc5Jk0mDPsaHDkcqOmlN1Ngq+&#10;3t6n79th67K6PO+rvjxkGadKPT1OmyWIQFP4F/+5P3Wc/wK/v8QD5Po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J7OYwgAAANsAAAAPAAAAAAAAAAAAAAAAAJgCAABkcnMvZG93&#10;bnJldi54bWxQSwUGAAAAAAQABAD1AAAAhwMAAAAA&#10;" adj="-11796480,,5400" path="m353,1610v5,208,31,274,99,294c500,1917,556,1919,579,1919v13,,20,6,20,16c599,1950,584,1955,554,1955v-145,,-247,-7,-269,-7c262,1948,155,1955,41,1955,16,1955,,1952,,1935v,-10,8,-16,21,-16c41,1919,86,1917,125,1904v63,-17,76,-91,76,-322l203,127c203,28,211,,231,v21,,64,56,89,81c358,125,736,533,1127,952v252,269,528,579,610,663l1709,325c1706,160,1688,104,1610,84,1564,74,1506,71,1485,71v-17,,-20,-7,-20,-18c1465,38,1485,36,1516,36v114,,236,7,264,7c1808,43,1892,36,1996,36v28,,45,2,45,17c2041,64,2031,71,2014,71v-13,,-31,,-62,8c1869,97,1859,153,1859,305r-5,1488c1854,1960,1848,1973,1831,1973v-21,,-51,-28,-186,-163c1617,1785,1252,1412,983,1122,688,805,401,485,320,394r33,1216xe" fillcolor="black" stroked="f" strokeweight="0">
                  <v:stroke joinstyle="round"/>
                  <v:formulas/>
                  <v:path arrowok="t" o:connecttype="custom" o:connectlocs="0,0;0,0;0,0;0,0;0,0;0,0;0,0;0,0;0,0;0,0;0,0;0,0;0,0;0,0;0,0;0,0;0,0;0,0;0,0;0,0;0,0;0,0;0,0;0,0;0,0;0,0;0,0;0,0;0,0;0,0;0,0;0,0;0,0" o:connectangles="0,0,0,0,0,0,0,0,0,0,0,0,0,0,0,0,0,0,0,0,0,0,0,0,0,0,0,0,0,0,0,0,0" textboxrect="0,0,2041,1973"/>
                  <v:textbox>
                    <w:txbxContent>
                      <w:p w:rsidR="001B070D" w:rsidRDefault="001B070D" w:rsidP="001B070D"/>
                    </w:txbxContent>
                  </v:textbox>
                </v:shape>
                <v:shape id="Freeform 15" o:spid="_x0000_s1038" style="position:absolute;left:21108;top:7113;width:3;height:2;visibility:visible;mso-wrap-style:square;v-text-anchor:top" coordsize="1892,1991" o:spt="100" o:bwmode="black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wqhn8AA&#10;AADbAAAADwAAAGRycy9kb3ducmV2LnhtbERPTYvCMBC9C/6HMMJeRFNFy1KNIqIg7Emrex6a2bZs&#10;M6lNtN399UYQvM3jfc5y3ZlK3KlxpWUFk3EEgjizuuRcwTndjz5BOI+ssbJMCv7IwXrV7y0x0bbl&#10;I91PPhchhF2CCgrv60RKlxVk0I1tTRy4H9sY9AE2udQNtiHcVHIaRbE0WHJoKLCmbUHZ7+lmFHyl&#10;1zhPd/vJ8ICX73+ct1mFrVIfg26zAOGp82/xy33QYf4Mnr+E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wqhn8AAAADbAAAADwAAAAAAAAAAAAAAAACYAgAAZHJzL2Rvd25y&#10;ZXYueG1sUEsFBgAAAAAEAAQA9QAAAIUDAAAAAA==&#10;" adj="-11796480,,5400" path="m1496,1308v,-206,-13,-234,-115,-262c1361,1041,1318,1039,1295,1039v-10,,-20,-5,-20,-16c1275,1008,1288,1003,1315,1003v115,,275,8,287,8c1615,1011,1775,1003,1851,1003v28,,41,5,41,20c1892,1034,1881,1039,1871,1039v-17,,-33,2,-63,7c1740,1059,1719,1102,1714,1191v-5,81,-5,157,-5,264l1709,1739v,115,-3,120,-33,137c1513,1963,1285,1991,1138,1991v-193,,-554,-26,-836,-272c148,1585,,1313,,995,,589,198,302,424,160,653,18,904,,1100,v160,,340,33,388,43c1541,56,1630,66,1694,69v25,2,30,12,30,23c1724,127,1706,198,1706,452v,41,-5,54,-22,54c1671,506,1668,490,1666,467v-3,-35,-16,-106,-54,-167c1549,203,1343,94,1016,94,856,94,666,109,473,262,325,378,221,609,221,907v,357,180,617,269,703c691,1805,922,1881,1155,1881v92,,224,-15,290,-53c1478,1810,1496,1782,1496,1739r,-431xe" fillcolor="black" stroked="f" strokeweight="0">
                  <v:stroke joinstyle="round"/>
                  <v:formulas/>
                  <v:path arrowok="t" o:connecttype="custom" o:connectlocs="0,0;0,0;0,0;0,0;0,0;0,0;0,0;0,0;0,0;0,0;0,0;0,0;0,0;0,0;0,0;0,0;0,0;0,0;0,0;0,0;0,0;0,0;0,0;0,0;0,0;0,0;0,0;0,0;0,0;0,0;0,0;0,0;0,0;0,0" o:connectangles="0,0,0,0,0,0,0,0,0,0,0,0,0,0,0,0,0,0,0,0,0,0,0,0,0,0,0,0,0,0,0,0,0,0" textboxrect="0,0,1892,1991"/>
                  <v:textbox>
                    <w:txbxContent>
                      <w:p w:rsidR="001B070D" w:rsidRDefault="001B070D" w:rsidP="001B070D"/>
                    </w:txbxContent>
                  </v:textbox>
                </v:shape>
                <v:shape id="Freeform 16" o:spid="_x0000_s1039" style="position:absolute;left:21111;top:7113;width:1;height:2;visibility:visible;mso-wrap-style:square;v-text-anchor:top" coordsize="978,1991" o:spt="100" o:bwmode="black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l+WMEA&#10;AADbAAAADwAAAGRycy9kb3ducmV2LnhtbERPTYvCMBC9C/6HMIK3NVV3F6lGEVFZFjxsFc9DM7bF&#10;ZFKaaOv++s2C4G0e73MWq84acafGV44VjEcJCOLc6YoLBafj7m0GwgdkjcYxKXiQh9Wy31tgql3L&#10;P3TPQiFiCPsUFZQh1KmUPi/Joh+5mjhyF9dYDBE2hdQNtjHcGjlJkk9pseLYUGJNm5Lya3azCo40&#10;/j1s7fRsquu72Wfn9YW/W6WGg249BxGoCy/x0/2l4/wP+P8lHi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mpfljBAAAA2wAAAA8AAAAAAAAAAAAAAAAAmAIAAGRycy9kb3du&#10;cmV2LnhtbFBLBQYAAAAABAAEAPUAAACGAwAAAAA=&#10;" adj="-11796480,,5400" path="m39,1922c3,1904,,1894,,1826,,1699,11,1597,13,1556v3,-27,8,-40,21,-40c49,1516,51,1524,51,1544v,23,,58,8,94c97,1826,265,1897,435,1897v243,,363,-175,363,-338c798,1384,724,1282,506,1102l392,1008c123,787,61,630,61,457,61,185,265,,587,v99,,173,10,236,26c871,36,892,38,912,38v21,,25,5,25,18c937,69,927,153,927,325v,41,-5,59,-18,59c894,384,892,371,889,351,887,320,871,252,856,224,841,196,772,89,539,89,364,89,227,198,227,384v,144,65,236,309,426l607,866v300,236,371,393,371,597c978,1567,937,1760,762,1884v-109,76,-246,107,-383,107c259,1991,143,1973,39,1922e" fillcolor="black" stroked="f" strokeweight="0">
                  <v:stroke joinstyle="round"/>
                  <v:formulas/>
                  <v:path arrowok="t" o:connecttype="custom" o:connectlocs="0,0;0,0;0,0;0,0;0,0;0,0;0,0;0,0;0,0;0,0;0,0;0,0;0,0;0,0;0,0;0,0;0,0;0,0;0,0;0,0;0,0;0,0;0,0;0,0;0,0;0,0;0,0" o:connectangles="0,0,0,0,0,0,0,0,0,0,0,0,0,0,0,0,0,0,0,0,0,0,0,0,0,0,0" textboxrect="0,0,978,1991"/>
                  <v:textbox>
                    <w:txbxContent>
                      <w:p w:rsidR="001B070D" w:rsidRDefault="001B070D" w:rsidP="001B070D"/>
                    </w:txbxContent>
                  </v:textbox>
                </v:shape>
                <v:line id="Line 34" o:spid="_x0000_s1040" style="position:absolute;visibility:visible;mso-wrap-style:square" from="21082,7116" to="21112,7116" o:connectortype="straight" o:bwmode="black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+fC+b0AAADbAAAADwAAAGRycy9kb3ducmV2LnhtbERPvQrCMBDeBd8hnOCmqQ6i1SgiKKKT&#10;bRe3oznbYnMpTdT69kYQ3O7j+73VpjO1eFLrKssKJuMIBHFudcWFgizdj+YgnEfWWFsmBW9ysFn3&#10;eyuMtX3xhZ6JL0QIYRejgtL7JpbS5SUZdGPbEAfuZluDPsC2kLrFVwg3tZxG0UwarDg0lNjQrqT8&#10;njyMgup+WBS8uOSnyXS+zZKUzumVlBoOuu0ShKfO/8U/91GH+T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vnwvm9AAAA2wAAAA8AAAAAAAAAAAAAAAAAoQIA&#10;AGRycy9kb3ducmV2LnhtbFBLBQYAAAAABAAEAPkAAACLAwAAAAA=&#10;" strokeweight="2pt">
                  <v:stroke joinstyle="miter"/>
                </v:line>
                <v:line id="Line 35" o:spid="_x0000_s1041" style="position:absolute;visibility:visible;mso-wrap-style:square" from="21082,7112" to="21112,7112" o:connectortype="straight" o:bwmode="black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tnYr0AAADbAAAADwAAAGRycy9kb3ducmV2LnhtbERPvQrCMBDeBd8hnOCmqQ7+VKOIoIhO&#10;ti5uR3O2xeZSmqj17Y0guN3H93vLdWsq8aTGlZYVjIYRCOLM6pJzBZd0N5iBcB5ZY2WZFLzJwXrV&#10;7Swx1vbFZ3omPhchhF2MCgrv61hKlxVk0A1tTRy4m20M+gCbXOoGXyHcVHIcRRNpsOTQUGBN24Ky&#10;e/IwCsr7fp7z/JwdR+PZ5pKkdEqvpFS/124WIDy1/i/+uQ86zJ/C95dwgFx9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SrZ2K9AAAA2wAAAA8AAAAAAAAAAAAAAAAAoQIA&#10;AGRycy9kb3ducmV2LnhtbFBLBQYAAAAABAAEAPkAAACLAwAAAAA=&#10;" strokeweight="2pt">
                  <v:stroke joinstyle="miter"/>
                </v:line>
                <w10:anchorlock/>
              </v:group>
            </w:pict>
          </mc:Fallback>
        </mc:AlternateContent>
      </w:r>
    </w:p>
    <w:p w:rsidR="00C512F7" w:rsidRPr="00A201CB" w:rsidRDefault="00EB0CED" w:rsidP="00C512F7">
      <w:pPr>
        <w:jc w:val="center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95250</wp:posOffset>
            </wp:positionH>
            <wp:positionV relativeFrom="paragraph">
              <wp:posOffset>11430</wp:posOffset>
            </wp:positionV>
            <wp:extent cx="6038850" cy="571500"/>
            <wp:effectExtent l="19050" t="0" r="0" b="0"/>
            <wp:wrapNone/>
            <wp:docPr id="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571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512F7" w:rsidRPr="00A201CB" w:rsidRDefault="00C512F7" w:rsidP="00C512F7">
      <w:pPr>
        <w:jc w:val="center"/>
        <w:rPr>
          <w:rFonts w:ascii="Arial" w:hAnsi="Arial" w:cs="Arial"/>
        </w:rPr>
      </w:pPr>
    </w:p>
    <w:p w:rsidR="00C512F7" w:rsidRPr="00A201CB" w:rsidRDefault="00C512F7" w:rsidP="00C512F7">
      <w:pPr>
        <w:pStyle w:val="BodyTextIndent2"/>
        <w:ind w:left="0"/>
        <w:jc w:val="both"/>
        <w:rPr>
          <w:sz w:val="40"/>
        </w:rPr>
      </w:pPr>
    </w:p>
    <w:p w:rsidR="00C512F7" w:rsidRPr="00AA7671" w:rsidRDefault="00EB0CED" w:rsidP="00C512F7">
      <w:pPr>
        <w:pStyle w:val="BodyTextIndent2"/>
        <w:tabs>
          <w:tab w:val="left" w:pos="360"/>
        </w:tabs>
        <w:ind w:left="360" w:hanging="360"/>
        <w:rPr>
          <w:sz w:val="40"/>
          <w:lang w:val="fr-FR"/>
        </w:rPr>
      </w:pPr>
      <w:r w:rsidRPr="00AA7671">
        <w:rPr>
          <w:sz w:val="40"/>
          <w:lang w:val="fr-FR"/>
        </w:rPr>
        <w:t xml:space="preserve">OBU Product </w:t>
      </w:r>
      <w:proofErr w:type="spellStart"/>
      <w:r w:rsidRPr="00AA7671">
        <w:rPr>
          <w:sz w:val="40"/>
          <w:lang w:val="fr-FR"/>
        </w:rPr>
        <w:t>Requirements</w:t>
      </w:r>
      <w:proofErr w:type="spellEnd"/>
      <w:r w:rsidRPr="00AA7671">
        <w:rPr>
          <w:sz w:val="40"/>
          <w:lang w:val="fr-FR"/>
        </w:rPr>
        <w:t xml:space="preserve"> Document (PRD)</w:t>
      </w:r>
    </w:p>
    <w:p w:rsidR="00C512F7" w:rsidRPr="00AA7671" w:rsidRDefault="00C512F7">
      <w:pPr>
        <w:jc w:val="center"/>
        <w:rPr>
          <w:rFonts w:ascii="Arial" w:hAnsi="Arial" w:cs="Arial"/>
          <w:b/>
          <w:sz w:val="40"/>
          <w:lang w:val="fr-FR"/>
        </w:rPr>
      </w:pPr>
    </w:p>
    <w:p w:rsidR="00C512F7" w:rsidRDefault="00312346">
      <w:pPr>
        <w:jc w:val="center"/>
        <w:rPr>
          <w:rFonts w:ascii="Arial" w:hAnsi="Arial" w:cs="Arial"/>
          <w:b/>
          <w:i/>
          <w:sz w:val="40"/>
        </w:rPr>
      </w:pPr>
      <w:r>
        <w:rPr>
          <w:rFonts w:ascii="Arial" w:hAnsi="Arial" w:cs="Arial"/>
          <w:b/>
          <w:i/>
          <w:sz w:val="40"/>
        </w:rPr>
        <w:t>Reviews in Communities</w:t>
      </w:r>
    </w:p>
    <w:p w:rsidR="00C512F7" w:rsidRPr="00551773" w:rsidRDefault="00CC2BD4">
      <w:pPr>
        <w:jc w:val="center"/>
        <w:rPr>
          <w:rFonts w:ascii="Arial" w:hAnsi="Arial" w:cs="Arial"/>
          <w:b/>
          <w:i/>
          <w:color w:val="3333FF"/>
          <w:sz w:val="28"/>
          <w:szCs w:val="20"/>
        </w:rPr>
      </w:pPr>
      <w:r>
        <w:rPr>
          <w:rFonts w:ascii="Arial" w:hAnsi="Arial" w:cs="Arial"/>
          <w:b/>
          <w:i/>
          <w:sz w:val="28"/>
        </w:rPr>
        <w:t>(</w:t>
      </w:r>
      <w:proofErr w:type="spellStart"/>
      <w:r>
        <w:rPr>
          <w:rFonts w:ascii="Arial" w:hAnsi="Arial" w:cs="Arial"/>
          <w:b/>
          <w:i/>
          <w:sz w:val="28"/>
        </w:rPr>
        <w:t>WorkLenz</w:t>
      </w:r>
      <w:proofErr w:type="spellEnd"/>
      <w:r>
        <w:rPr>
          <w:rFonts w:ascii="Arial" w:hAnsi="Arial" w:cs="Arial"/>
          <w:b/>
          <w:i/>
          <w:sz w:val="28"/>
        </w:rPr>
        <w:t xml:space="preserve"> #</w:t>
      </w:r>
      <w:r w:rsidR="006B11D4">
        <w:rPr>
          <w:rFonts w:ascii="Arial" w:hAnsi="Arial" w:cs="Arial"/>
          <w:b/>
          <w:i/>
          <w:sz w:val="28"/>
        </w:rPr>
        <w:t>17132</w:t>
      </w:r>
      <w:r w:rsidR="00EB0CED" w:rsidRPr="00551773">
        <w:rPr>
          <w:rFonts w:ascii="Arial" w:hAnsi="Arial" w:cs="Arial"/>
          <w:b/>
          <w:i/>
          <w:sz w:val="28"/>
        </w:rPr>
        <w:t>)</w:t>
      </w:r>
    </w:p>
    <w:p w:rsidR="00C512F7" w:rsidRPr="00D32934" w:rsidRDefault="00956DD5" w:rsidP="00C512F7">
      <w:pPr>
        <w:jc w:val="center"/>
        <w:rPr>
          <w:rFonts w:ascii="Arial" w:hAnsi="Arial" w:cs="Arial"/>
          <w:b/>
          <w:color w:val="3333FF"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 w:val="16"/>
              <w:default w:val="1"/>
            </w:checkBox>
          </w:ffData>
        </w:fldChar>
      </w:r>
      <w:r w:rsidR="00CC2BD4">
        <w:rPr>
          <w:rFonts w:ascii="Arial" w:hAnsi="Arial" w:cs="Arial"/>
          <w:sz w:val="20"/>
          <w:szCs w:val="20"/>
        </w:rPr>
        <w:instrText xml:space="preserve"> FORMCHECKBOX </w:instrText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end"/>
      </w:r>
      <w:r w:rsidR="00EB0CED" w:rsidRPr="00ED4FA6">
        <w:rPr>
          <w:rFonts w:ascii="Arial" w:hAnsi="Arial" w:cs="Arial"/>
          <w:sz w:val="20"/>
          <w:szCs w:val="20"/>
          <w:lang w:val="fr-FR"/>
        </w:rPr>
        <w:t xml:space="preserve"> </w:t>
      </w:r>
      <w:r w:rsidR="00EB0CED" w:rsidRPr="00D32934">
        <w:rPr>
          <w:rFonts w:ascii="Arial" w:hAnsi="Arial" w:cs="Arial"/>
          <w:b/>
          <w:color w:val="3333FF"/>
          <w:sz w:val="20"/>
          <w:szCs w:val="20"/>
        </w:rPr>
        <w:t>Preliminary</w:t>
      </w:r>
    </w:p>
    <w:p w:rsidR="00C512F7" w:rsidRPr="00D32934" w:rsidRDefault="00C512F7" w:rsidP="00C512F7">
      <w:pPr>
        <w:spacing w:line="240" w:lineRule="atLeast"/>
        <w:ind w:left="288" w:hanging="288"/>
        <w:jc w:val="center"/>
        <w:rPr>
          <w:rFonts w:ascii="Arial" w:hAnsi="Arial" w:cs="Arial"/>
          <w:sz w:val="20"/>
          <w:szCs w:val="20"/>
          <w:lang w:val="fr-FR"/>
        </w:rPr>
      </w:pPr>
    </w:p>
    <w:p w:rsidR="00C512F7" w:rsidRPr="00D32934" w:rsidRDefault="00956DD5" w:rsidP="00C512F7">
      <w:pPr>
        <w:spacing w:line="240" w:lineRule="atLeast"/>
        <w:ind w:left="288" w:hanging="288"/>
        <w:jc w:val="center"/>
        <w:rPr>
          <w:rFonts w:ascii="Arial" w:hAnsi="Arial" w:cs="Arial"/>
          <w:sz w:val="20"/>
          <w:szCs w:val="20"/>
          <w:lang w:val="fr-FR"/>
        </w:rPr>
      </w:pPr>
      <w:r>
        <w:rPr>
          <w:rFonts w:ascii="Arial" w:hAnsi="Arial" w:cs="Arial"/>
          <w:sz w:val="20"/>
          <w:szCs w:val="20"/>
          <w:lang w:val="fr-FR"/>
        </w:rPr>
        <w:fldChar w:fldCharType="begin">
          <w:ffData>
            <w:name w:val=""/>
            <w:enabled/>
            <w:calcOnExit w:val="0"/>
            <w:checkBox>
              <w:size w:val="16"/>
              <w:default w:val="0"/>
            </w:checkBox>
          </w:ffData>
        </w:fldChar>
      </w:r>
      <w:r w:rsidR="00CC2BD4">
        <w:rPr>
          <w:rFonts w:ascii="Arial" w:hAnsi="Arial" w:cs="Arial"/>
          <w:sz w:val="20"/>
          <w:szCs w:val="20"/>
          <w:lang w:val="fr-FR"/>
        </w:rPr>
        <w:instrText xml:space="preserve"> FORMCHECKBOX </w:instrText>
      </w:r>
      <w:r>
        <w:rPr>
          <w:rFonts w:ascii="Arial" w:hAnsi="Arial" w:cs="Arial"/>
          <w:sz w:val="20"/>
          <w:szCs w:val="20"/>
          <w:lang w:val="fr-FR"/>
        </w:rPr>
      </w:r>
      <w:r>
        <w:rPr>
          <w:rFonts w:ascii="Arial" w:hAnsi="Arial" w:cs="Arial"/>
          <w:sz w:val="20"/>
          <w:szCs w:val="20"/>
          <w:lang w:val="fr-FR"/>
        </w:rPr>
        <w:fldChar w:fldCharType="end"/>
      </w:r>
      <w:r w:rsidR="00EB0CED" w:rsidRPr="00D32934">
        <w:rPr>
          <w:rFonts w:ascii="Arial" w:hAnsi="Arial" w:cs="Arial"/>
          <w:sz w:val="20"/>
          <w:szCs w:val="20"/>
          <w:lang w:val="fr-FR"/>
        </w:rPr>
        <w:t xml:space="preserve"> </w:t>
      </w:r>
      <w:r w:rsidR="00EB0CED" w:rsidRPr="00D32934">
        <w:rPr>
          <w:rFonts w:ascii="Arial" w:hAnsi="Arial" w:cs="Arial"/>
          <w:b/>
          <w:color w:val="3333FF"/>
          <w:sz w:val="20"/>
          <w:szCs w:val="20"/>
        </w:rPr>
        <w:t>Final</w:t>
      </w:r>
    </w:p>
    <w:p w:rsidR="00C512F7" w:rsidRDefault="00EB0CED" w:rsidP="00C512F7">
      <w:pPr>
        <w:pStyle w:val="TitlePageAuthor"/>
        <w:rPr>
          <w:rFonts w:ascii="Arial" w:hAnsi="Arial" w:cs="Arial"/>
        </w:rPr>
      </w:pPr>
      <w:r>
        <w:rPr>
          <w:rFonts w:ascii="Arial" w:hAnsi="Arial" w:cs="Arial"/>
        </w:rPr>
        <w:t xml:space="preserve">Author: </w:t>
      </w:r>
      <w:r w:rsidR="00C512F7">
        <w:rPr>
          <w:rFonts w:ascii="Arial" w:hAnsi="Arial" w:cs="Arial"/>
        </w:rPr>
        <w:t>Judy Massuda</w:t>
      </w:r>
      <w:r>
        <w:rPr>
          <w:rFonts w:ascii="Arial" w:hAnsi="Arial" w:cs="Arial"/>
        </w:rPr>
        <w:t xml:space="preserve"> (</w:t>
      </w:r>
      <w:hyperlink r:id="rId10" w:history="1">
        <w:r w:rsidR="00C512F7" w:rsidRPr="00372D6A">
          <w:rPr>
            <w:rStyle w:val="Hyperlink"/>
            <w:rFonts w:ascii="Arial" w:hAnsi="Arial" w:cs="Arial"/>
          </w:rPr>
          <w:t>jmassud@searshc.com</w:t>
        </w:r>
      </w:hyperlink>
      <w:r>
        <w:rPr>
          <w:rFonts w:ascii="Arial" w:hAnsi="Arial" w:cs="Arial"/>
        </w:rPr>
        <w:t>)</w:t>
      </w:r>
    </w:p>
    <w:p w:rsidR="00C512F7" w:rsidRPr="004A2793" w:rsidRDefault="00EB0CED" w:rsidP="00C512F7">
      <w:pPr>
        <w:pStyle w:val="TitlePageAuthor"/>
        <w:rPr>
          <w:rFonts w:ascii="Arial" w:hAnsi="Arial" w:cs="Arial"/>
        </w:rPr>
      </w:pPr>
      <w:r>
        <w:rPr>
          <w:rFonts w:ascii="Arial" w:hAnsi="Arial" w:cs="Arial"/>
        </w:rPr>
        <w:t xml:space="preserve">Sponsor: </w:t>
      </w:r>
      <w:r w:rsidR="00696F58">
        <w:rPr>
          <w:rFonts w:ascii="Arial" w:hAnsi="Arial" w:cs="Arial"/>
        </w:rPr>
        <w:t>Don Fotsch</w:t>
      </w:r>
      <w:r w:rsidR="00AA23A8">
        <w:rPr>
          <w:rFonts w:ascii="Arial" w:hAnsi="Arial" w:cs="Arial"/>
        </w:rPr>
        <w:t xml:space="preserve"> (</w:t>
      </w:r>
      <w:r w:rsidR="00AA23A8" w:rsidRPr="00AA23A8">
        <w:rPr>
          <w:rFonts w:ascii="Arial" w:hAnsi="Arial" w:cs="Arial"/>
        </w:rPr>
        <w:t>dfotsch</w:t>
      </w:r>
      <w:r w:rsidR="00AA23A8">
        <w:rPr>
          <w:rFonts w:ascii="Arial" w:hAnsi="Arial" w:cs="Arial"/>
        </w:rPr>
        <w:t>@searshc.com</w:t>
      </w:r>
      <w:r w:rsidR="00CC2BD4">
        <w:rPr>
          <w:rFonts w:ascii="Arial" w:hAnsi="Arial" w:cs="Arial"/>
        </w:rPr>
        <w:t xml:space="preserve">) </w:t>
      </w:r>
    </w:p>
    <w:p w:rsidR="00C512F7" w:rsidRPr="00A201CB" w:rsidRDefault="00C512F7">
      <w:pPr>
        <w:rPr>
          <w:rFonts w:ascii="Arial" w:hAnsi="Arial" w:cs="Arial"/>
        </w:rPr>
      </w:pPr>
    </w:p>
    <w:p w:rsidR="00C512F7" w:rsidRPr="00A201CB" w:rsidRDefault="00C512F7">
      <w:pPr>
        <w:jc w:val="center"/>
        <w:rPr>
          <w:rFonts w:ascii="Arial" w:hAnsi="Arial" w:cs="Arial"/>
        </w:rPr>
      </w:pPr>
    </w:p>
    <w:p w:rsidR="00C512F7" w:rsidRPr="00A201CB" w:rsidRDefault="00C512F7">
      <w:pPr>
        <w:jc w:val="center"/>
        <w:rPr>
          <w:rFonts w:ascii="Arial" w:hAnsi="Arial" w:cs="Arial"/>
        </w:rPr>
      </w:pPr>
    </w:p>
    <w:p w:rsidR="00C512F7" w:rsidRDefault="00C512F7">
      <w:pPr>
        <w:pStyle w:val="TitlePageDate"/>
        <w:jc w:val="left"/>
        <w:rPr>
          <w:rFonts w:ascii="Arial" w:hAnsi="Arial" w:cs="Arial"/>
        </w:rPr>
      </w:pPr>
    </w:p>
    <w:p w:rsidR="00C512F7" w:rsidRPr="00A201CB" w:rsidRDefault="00C512F7">
      <w:pPr>
        <w:pStyle w:val="TitlePageDate"/>
        <w:jc w:val="left"/>
        <w:rPr>
          <w:rFonts w:ascii="Arial" w:hAnsi="Arial" w:cs="Arial"/>
        </w:rPr>
      </w:pPr>
    </w:p>
    <w:p w:rsidR="00C512F7" w:rsidRPr="00A201CB" w:rsidRDefault="00C512F7">
      <w:pPr>
        <w:pStyle w:val="TitlePageDate"/>
        <w:jc w:val="left"/>
        <w:rPr>
          <w:rFonts w:ascii="Arial" w:hAnsi="Arial" w:cs="Arial"/>
        </w:rPr>
      </w:pPr>
    </w:p>
    <w:p w:rsidR="00C512F7" w:rsidRPr="00A201CB" w:rsidRDefault="00C512F7">
      <w:pPr>
        <w:pStyle w:val="TitlePageDate"/>
        <w:jc w:val="left"/>
        <w:rPr>
          <w:rFonts w:ascii="Arial" w:hAnsi="Arial" w:cs="Arial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2316"/>
        <w:gridCol w:w="7539"/>
      </w:tblGrid>
      <w:tr w:rsidR="00C512F7" w:rsidRPr="00A201CB">
        <w:trPr>
          <w:cantSplit/>
          <w:trHeight w:val="335"/>
        </w:trPr>
        <w:tc>
          <w:tcPr>
            <w:tcW w:w="2316" w:type="dxa"/>
            <w:shd w:val="pct10" w:color="auto" w:fill="auto"/>
            <w:vAlign w:val="center"/>
          </w:tcPr>
          <w:p w:rsidR="00C512F7" w:rsidRPr="00A201CB" w:rsidRDefault="00EB0CED">
            <w:pPr>
              <w:pStyle w:val="TableContent"/>
              <w:rPr>
                <w:rFonts w:ascii="Arial" w:hAnsi="Arial" w:cs="Arial"/>
                <w:b/>
                <w:i/>
                <w:sz w:val="22"/>
              </w:rPr>
            </w:pPr>
            <w:r w:rsidRPr="00A201CB">
              <w:rPr>
                <w:rFonts w:ascii="Arial" w:hAnsi="Arial" w:cs="Arial"/>
                <w:b/>
                <w:i/>
                <w:sz w:val="22"/>
              </w:rPr>
              <w:t>Current Revision:</w:t>
            </w:r>
          </w:p>
        </w:tc>
        <w:tc>
          <w:tcPr>
            <w:tcW w:w="7539" w:type="dxa"/>
            <w:shd w:val="pct10" w:color="auto" w:fill="auto"/>
          </w:tcPr>
          <w:p w:rsidR="00C512F7" w:rsidRPr="00E471C7" w:rsidRDefault="00EB0CED" w:rsidP="00C512F7">
            <w:pPr>
              <w:pStyle w:val="TableContent"/>
              <w:rPr>
                <w:rFonts w:ascii="Arial" w:hAnsi="Arial" w:cs="Arial"/>
                <w:i/>
                <w:sz w:val="20"/>
              </w:rPr>
            </w:pPr>
            <w:r w:rsidRPr="00E471C7">
              <w:rPr>
                <w:rFonts w:ascii="Arial" w:hAnsi="Arial" w:cs="Arial"/>
                <w:i/>
                <w:sz w:val="20"/>
              </w:rPr>
              <w:t xml:space="preserve">Version </w:t>
            </w:r>
            <w:r w:rsidR="00CC2BD4">
              <w:rPr>
                <w:rFonts w:ascii="Arial" w:hAnsi="Arial" w:cs="Arial"/>
                <w:i/>
                <w:sz w:val="20"/>
              </w:rPr>
              <w:t>1</w:t>
            </w:r>
            <w:r w:rsidR="006B11D4">
              <w:rPr>
                <w:rFonts w:ascii="Arial" w:hAnsi="Arial" w:cs="Arial"/>
                <w:i/>
                <w:sz w:val="20"/>
              </w:rPr>
              <w:t>.</w:t>
            </w:r>
            <w:ins w:id="1" w:author="Massuda, Judy" w:date="2012-11-26T10:49:00Z">
              <w:r w:rsidR="00740A3D">
                <w:rPr>
                  <w:rFonts w:ascii="Arial" w:hAnsi="Arial" w:cs="Arial"/>
                  <w:i/>
                  <w:sz w:val="20"/>
                </w:rPr>
                <w:t>10</w:t>
              </w:r>
            </w:ins>
            <w:del w:id="2" w:author="Massuda, Judy" w:date="2012-11-26T10:49:00Z">
              <w:r w:rsidR="00243413" w:rsidDel="00740A3D">
                <w:rPr>
                  <w:rFonts w:ascii="Arial" w:hAnsi="Arial" w:cs="Arial"/>
                  <w:i/>
                  <w:sz w:val="20"/>
                </w:rPr>
                <w:delText>9</w:delText>
              </w:r>
            </w:del>
          </w:p>
        </w:tc>
      </w:tr>
      <w:tr w:rsidR="00C512F7" w:rsidRPr="00A201CB">
        <w:trPr>
          <w:cantSplit/>
          <w:trHeight w:val="335"/>
        </w:trPr>
        <w:tc>
          <w:tcPr>
            <w:tcW w:w="2316" w:type="dxa"/>
            <w:shd w:val="pct10" w:color="auto" w:fill="auto"/>
            <w:vAlign w:val="center"/>
          </w:tcPr>
          <w:p w:rsidR="00C512F7" w:rsidRPr="00A201CB" w:rsidRDefault="00EB0CED">
            <w:pPr>
              <w:pStyle w:val="TableContent"/>
              <w:rPr>
                <w:rFonts w:ascii="Arial" w:hAnsi="Arial" w:cs="Arial"/>
                <w:b/>
                <w:i/>
                <w:sz w:val="22"/>
              </w:rPr>
            </w:pPr>
            <w:r w:rsidRPr="00A201CB">
              <w:rPr>
                <w:rFonts w:ascii="Arial" w:hAnsi="Arial" w:cs="Arial"/>
                <w:b/>
                <w:i/>
                <w:sz w:val="22"/>
              </w:rPr>
              <w:t>Document Name:</w:t>
            </w:r>
          </w:p>
        </w:tc>
        <w:tc>
          <w:tcPr>
            <w:tcW w:w="7539" w:type="dxa"/>
            <w:shd w:val="pct10" w:color="auto" w:fill="auto"/>
          </w:tcPr>
          <w:p w:rsidR="00C512F7" w:rsidRPr="00E471C7" w:rsidRDefault="00956DD5" w:rsidP="00312346">
            <w:pPr>
              <w:pStyle w:val="TableContent"/>
              <w:rPr>
                <w:rFonts w:ascii="Arial" w:hAnsi="Arial" w:cs="Arial"/>
                <w:i/>
                <w:sz w:val="20"/>
              </w:rPr>
            </w:pPr>
            <w:r w:rsidRPr="00E471C7">
              <w:rPr>
                <w:rFonts w:ascii="Arial" w:hAnsi="Arial" w:cs="Arial"/>
                <w:i/>
                <w:sz w:val="20"/>
              </w:rPr>
              <w:fldChar w:fldCharType="begin"/>
            </w:r>
            <w:r w:rsidR="00EB0CED" w:rsidRPr="00E471C7">
              <w:rPr>
                <w:rFonts w:ascii="Arial" w:hAnsi="Arial" w:cs="Arial"/>
                <w:i/>
                <w:sz w:val="20"/>
              </w:rPr>
              <w:instrText xml:space="preserve"> FILENAME </w:instrText>
            </w:r>
            <w:r w:rsidRPr="00E471C7">
              <w:rPr>
                <w:rFonts w:ascii="Arial" w:hAnsi="Arial" w:cs="Arial"/>
                <w:i/>
                <w:sz w:val="20"/>
              </w:rPr>
              <w:fldChar w:fldCharType="separate"/>
            </w:r>
            <w:r w:rsidR="00EB0CED" w:rsidRPr="00E471C7">
              <w:rPr>
                <w:rFonts w:ascii="Arial" w:hAnsi="Arial" w:cs="Arial"/>
                <w:i/>
                <w:noProof/>
                <w:sz w:val="20"/>
              </w:rPr>
              <w:t>PRD-</w:t>
            </w:r>
            <w:r w:rsidR="00312346">
              <w:rPr>
                <w:rFonts w:ascii="Arial" w:hAnsi="Arial" w:cs="Arial"/>
                <w:i/>
                <w:noProof/>
                <w:sz w:val="20"/>
              </w:rPr>
              <w:t>Reviews in Communities</w:t>
            </w:r>
            <w:r w:rsidRPr="00E471C7">
              <w:rPr>
                <w:rFonts w:ascii="Arial" w:hAnsi="Arial" w:cs="Arial"/>
                <w:i/>
                <w:sz w:val="20"/>
              </w:rPr>
              <w:fldChar w:fldCharType="end"/>
            </w:r>
          </w:p>
        </w:tc>
      </w:tr>
    </w:tbl>
    <w:p w:rsidR="00C512F7" w:rsidRPr="00A201CB" w:rsidRDefault="00C512F7">
      <w:pPr>
        <w:pStyle w:val="BlockText1"/>
        <w:rPr>
          <w:rFonts w:ascii="Arial" w:hAnsi="Arial" w:cs="Arial"/>
          <w:sz w:val="20"/>
        </w:rPr>
        <w:sectPr w:rsidR="00C512F7" w:rsidRPr="00A201CB">
          <w:footerReference w:type="default" r:id="rId11"/>
          <w:type w:val="nextColumn"/>
          <w:pgSz w:w="12240" w:h="15840" w:code="1"/>
          <w:pgMar w:top="1152" w:right="1260" w:bottom="432" w:left="117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26"/>
        </w:sectPr>
      </w:pPr>
    </w:p>
    <w:p w:rsidR="00C512F7" w:rsidRPr="000E7DB8" w:rsidRDefault="00EB0CED" w:rsidP="00C512F7">
      <w:pPr>
        <w:jc w:val="center"/>
        <w:rPr>
          <w:rFonts w:ascii="Arial" w:hAnsi="Arial" w:cs="Arial"/>
          <w:b/>
          <w:sz w:val="40"/>
          <w:u w:val="single"/>
        </w:rPr>
      </w:pPr>
      <w:r w:rsidRPr="00A201CB">
        <w:rPr>
          <w:rFonts w:ascii="Arial" w:hAnsi="Arial" w:cs="Arial"/>
          <w:b/>
          <w:sz w:val="40"/>
          <w:u w:val="single"/>
        </w:rPr>
        <w:lastRenderedPageBreak/>
        <w:t xml:space="preserve">Table </w:t>
      </w:r>
      <w:proofErr w:type="gramStart"/>
      <w:r w:rsidRPr="00A201CB">
        <w:rPr>
          <w:rFonts w:ascii="Arial" w:hAnsi="Arial" w:cs="Arial"/>
          <w:b/>
          <w:sz w:val="40"/>
          <w:u w:val="single"/>
        </w:rPr>
        <w:t>Of</w:t>
      </w:r>
      <w:proofErr w:type="gramEnd"/>
      <w:r w:rsidRPr="00A201CB">
        <w:rPr>
          <w:rFonts w:ascii="Arial" w:hAnsi="Arial" w:cs="Arial"/>
          <w:b/>
          <w:sz w:val="40"/>
          <w:u w:val="single"/>
        </w:rPr>
        <w:t xml:space="preserve"> Contents</w:t>
      </w:r>
    </w:p>
    <w:p w:rsidR="00D942B9" w:rsidRDefault="00956DD5">
      <w:pPr>
        <w:pStyle w:val="TOC2"/>
        <w:tabs>
          <w:tab w:val="left" w:pos="720"/>
          <w:tab w:val="right" w:leader="dot" w:pos="96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C30F0B">
        <w:rPr>
          <w:rFonts w:ascii="Arial" w:hAnsi="Arial" w:cs="Arial"/>
          <w:i/>
        </w:rPr>
        <w:fldChar w:fldCharType="begin"/>
      </w:r>
      <w:r w:rsidR="00EB0CED" w:rsidRPr="00C30F0B">
        <w:rPr>
          <w:rFonts w:ascii="Arial" w:hAnsi="Arial" w:cs="Arial"/>
          <w:i/>
        </w:rPr>
        <w:instrText xml:space="preserve"> TOC \o "1-4" \h \z \u </w:instrText>
      </w:r>
      <w:r w:rsidRPr="00C30F0B">
        <w:rPr>
          <w:rFonts w:ascii="Arial" w:hAnsi="Arial" w:cs="Arial"/>
          <w:i/>
        </w:rPr>
        <w:fldChar w:fldCharType="separate"/>
      </w:r>
      <w:hyperlink w:anchor="_Toc336860772" w:history="1">
        <w:r w:rsidR="00D942B9" w:rsidRPr="00456BC5">
          <w:rPr>
            <w:rStyle w:val="Hyperlink"/>
            <w:noProof/>
          </w:rPr>
          <w:t>1</w:t>
        </w:r>
        <w:r w:rsidR="00D942B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D942B9" w:rsidRPr="00456BC5">
          <w:rPr>
            <w:rStyle w:val="Hyperlink"/>
            <w:rFonts w:cs="Arial"/>
            <w:noProof/>
          </w:rPr>
          <w:t>Administrative</w:t>
        </w:r>
        <w:r w:rsidR="00D942B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42B9">
          <w:rPr>
            <w:noProof/>
            <w:webHidden/>
          </w:rPr>
          <w:instrText xml:space="preserve"> PAGEREF _Toc336860772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B523A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942B9" w:rsidRDefault="00DE0C2D">
      <w:pPr>
        <w:pStyle w:val="TOC2"/>
        <w:tabs>
          <w:tab w:val="left" w:pos="720"/>
          <w:tab w:val="right" w:leader="dot" w:pos="96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36860773" w:history="1">
        <w:r w:rsidR="00D942B9" w:rsidRPr="00456BC5">
          <w:rPr>
            <w:rStyle w:val="Hyperlink"/>
            <w:noProof/>
          </w:rPr>
          <w:t>1.1</w:t>
        </w:r>
        <w:r w:rsidR="00D942B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D942B9" w:rsidRPr="00456BC5">
          <w:rPr>
            <w:rStyle w:val="Hyperlink"/>
            <w:noProof/>
          </w:rPr>
          <w:t>Revision History</w:t>
        </w:r>
        <w:r w:rsidR="00D942B9">
          <w:rPr>
            <w:noProof/>
            <w:webHidden/>
          </w:rPr>
          <w:tab/>
        </w:r>
        <w:r w:rsidR="00956DD5">
          <w:rPr>
            <w:noProof/>
            <w:webHidden/>
          </w:rPr>
          <w:fldChar w:fldCharType="begin"/>
        </w:r>
        <w:r w:rsidR="00D942B9">
          <w:rPr>
            <w:noProof/>
            <w:webHidden/>
          </w:rPr>
          <w:instrText xml:space="preserve"> PAGEREF _Toc336860773 \h </w:instrText>
        </w:r>
        <w:r w:rsidR="00956DD5">
          <w:rPr>
            <w:noProof/>
            <w:webHidden/>
          </w:rPr>
        </w:r>
        <w:r w:rsidR="00956DD5">
          <w:rPr>
            <w:noProof/>
            <w:webHidden/>
          </w:rPr>
          <w:fldChar w:fldCharType="separate"/>
        </w:r>
        <w:r w:rsidR="002B523A">
          <w:rPr>
            <w:noProof/>
            <w:webHidden/>
          </w:rPr>
          <w:t>1</w:t>
        </w:r>
        <w:r w:rsidR="00956DD5">
          <w:rPr>
            <w:noProof/>
            <w:webHidden/>
          </w:rPr>
          <w:fldChar w:fldCharType="end"/>
        </w:r>
      </w:hyperlink>
    </w:p>
    <w:p w:rsidR="00D942B9" w:rsidRDefault="00DE0C2D">
      <w:pPr>
        <w:pStyle w:val="TOC2"/>
        <w:tabs>
          <w:tab w:val="left" w:pos="720"/>
          <w:tab w:val="right" w:leader="dot" w:pos="96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36860774" w:history="1">
        <w:r w:rsidR="00D942B9" w:rsidRPr="00456BC5">
          <w:rPr>
            <w:rStyle w:val="Hyperlink"/>
            <w:noProof/>
          </w:rPr>
          <w:t>1.2</w:t>
        </w:r>
        <w:r w:rsidR="00D942B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D942B9" w:rsidRPr="00456BC5">
          <w:rPr>
            <w:rStyle w:val="Hyperlink"/>
            <w:noProof/>
          </w:rPr>
          <w:t>Enterprise Project Dependencies</w:t>
        </w:r>
        <w:r w:rsidR="00D942B9">
          <w:rPr>
            <w:noProof/>
            <w:webHidden/>
          </w:rPr>
          <w:tab/>
        </w:r>
        <w:r w:rsidR="00956DD5">
          <w:rPr>
            <w:noProof/>
            <w:webHidden/>
          </w:rPr>
          <w:fldChar w:fldCharType="begin"/>
        </w:r>
        <w:r w:rsidR="00D942B9">
          <w:rPr>
            <w:noProof/>
            <w:webHidden/>
          </w:rPr>
          <w:instrText xml:space="preserve"> PAGEREF _Toc336860774 \h </w:instrText>
        </w:r>
        <w:r w:rsidR="00956DD5">
          <w:rPr>
            <w:noProof/>
            <w:webHidden/>
          </w:rPr>
        </w:r>
        <w:r w:rsidR="00956DD5">
          <w:rPr>
            <w:noProof/>
            <w:webHidden/>
          </w:rPr>
          <w:fldChar w:fldCharType="separate"/>
        </w:r>
        <w:r w:rsidR="002B523A">
          <w:rPr>
            <w:noProof/>
            <w:webHidden/>
          </w:rPr>
          <w:t>1</w:t>
        </w:r>
        <w:r w:rsidR="00956DD5">
          <w:rPr>
            <w:noProof/>
            <w:webHidden/>
          </w:rPr>
          <w:fldChar w:fldCharType="end"/>
        </w:r>
      </w:hyperlink>
    </w:p>
    <w:p w:rsidR="00D942B9" w:rsidRDefault="00DE0C2D">
      <w:pPr>
        <w:pStyle w:val="TOC2"/>
        <w:tabs>
          <w:tab w:val="left" w:pos="720"/>
          <w:tab w:val="right" w:leader="dot" w:pos="96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36860775" w:history="1">
        <w:r w:rsidR="00D942B9" w:rsidRPr="00456BC5">
          <w:rPr>
            <w:rStyle w:val="Hyperlink"/>
            <w:noProof/>
          </w:rPr>
          <w:t>2</w:t>
        </w:r>
        <w:r w:rsidR="00D942B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D942B9" w:rsidRPr="00456BC5">
          <w:rPr>
            <w:rStyle w:val="Hyperlink"/>
            <w:rFonts w:cs="Arial"/>
            <w:noProof/>
          </w:rPr>
          <w:t>Product Requirements</w:t>
        </w:r>
        <w:r w:rsidR="00D942B9">
          <w:rPr>
            <w:noProof/>
            <w:webHidden/>
          </w:rPr>
          <w:tab/>
        </w:r>
        <w:r w:rsidR="00956DD5">
          <w:rPr>
            <w:noProof/>
            <w:webHidden/>
          </w:rPr>
          <w:fldChar w:fldCharType="begin"/>
        </w:r>
        <w:r w:rsidR="00D942B9">
          <w:rPr>
            <w:noProof/>
            <w:webHidden/>
          </w:rPr>
          <w:instrText xml:space="preserve"> PAGEREF _Toc336860775 \h </w:instrText>
        </w:r>
        <w:r w:rsidR="00956DD5">
          <w:rPr>
            <w:noProof/>
            <w:webHidden/>
          </w:rPr>
        </w:r>
        <w:r w:rsidR="00956DD5">
          <w:rPr>
            <w:noProof/>
            <w:webHidden/>
          </w:rPr>
          <w:fldChar w:fldCharType="separate"/>
        </w:r>
        <w:r w:rsidR="002B523A">
          <w:rPr>
            <w:noProof/>
            <w:webHidden/>
          </w:rPr>
          <w:t>1</w:t>
        </w:r>
        <w:r w:rsidR="00956DD5">
          <w:rPr>
            <w:noProof/>
            <w:webHidden/>
          </w:rPr>
          <w:fldChar w:fldCharType="end"/>
        </w:r>
      </w:hyperlink>
    </w:p>
    <w:p w:rsidR="00C512F7" w:rsidRPr="0045324D" w:rsidRDefault="00956DD5" w:rsidP="00C512F7">
      <w:pPr>
        <w:ind w:left="360"/>
        <w:rPr>
          <w:rFonts w:ascii="Arial" w:hAnsi="Arial" w:cs="Arial"/>
          <w:b/>
          <w:caps/>
        </w:rPr>
      </w:pPr>
      <w:r w:rsidRPr="00C30F0B">
        <w:rPr>
          <w:rFonts w:ascii="Arial" w:hAnsi="Arial" w:cs="Arial"/>
          <w:i/>
        </w:rPr>
        <w:fldChar w:fldCharType="end"/>
      </w:r>
    </w:p>
    <w:p w:rsidR="00C512F7" w:rsidRPr="00A201CB" w:rsidRDefault="00EB0CED" w:rsidP="008578C2">
      <w:pPr>
        <w:pStyle w:val="Heading2"/>
        <w:numPr>
          <w:ilvl w:val="0"/>
          <w:numId w:val="2"/>
        </w:numPr>
        <w:shd w:val="pct20" w:color="auto" w:fill="auto"/>
        <w:tabs>
          <w:tab w:val="clear" w:pos="1152"/>
          <w:tab w:val="num" w:pos="270"/>
        </w:tabs>
        <w:spacing w:before="0"/>
        <w:ind w:left="270" w:hanging="270"/>
        <w:rPr>
          <w:rFonts w:cs="Arial"/>
          <w:sz w:val="28"/>
        </w:rPr>
      </w:pPr>
      <w:bookmarkStart w:id="3" w:name="_Toc336860772"/>
      <w:r w:rsidRPr="00A201CB">
        <w:rPr>
          <w:rFonts w:cs="Arial"/>
          <w:sz w:val="28"/>
        </w:rPr>
        <w:t>Administrative</w:t>
      </w:r>
      <w:bookmarkStart w:id="4" w:name="_Toc121302757"/>
      <w:bookmarkStart w:id="5" w:name="_Toc121302803"/>
      <w:bookmarkEnd w:id="3"/>
      <w:bookmarkEnd w:id="4"/>
      <w:bookmarkEnd w:id="5"/>
    </w:p>
    <w:p w:rsidR="00C512F7" w:rsidRPr="00E41FED" w:rsidRDefault="00EB0CED" w:rsidP="008578C2">
      <w:pPr>
        <w:pStyle w:val="Heading2"/>
        <w:numPr>
          <w:ilvl w:val="1"/>
          <w:numId w:val="2"/>
        </w:numPr>
        <w:tabs>
          <w:tab w:val="clear" w:pos="1800"/>
          <w:tab w:val="left" w:pos="810"/>
        </w:tabs>
        <w:ind w:left="810" w:hanging="540"/>
      </w:pPr>
      <w:bookmarkStart w:id="6" w:name="_Toc336860773"/>
      <w:r w:rsidRPr="00E41FED">
        <w:t>Revision History</w:t>
      </w:r>
      <w:bookmarkEnd w:id="6"/>
    </w:p>
    <w:tbl>
      <w:tblPr>
        <w:tblW w:w="8660" w:type="dxa"/>
        <w:jc w:val="center"/>
        <w:tblInd w:w="2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036"/>
        <w:gridCol w:w="1262"/>
        <w:gridCol w:w="3168"/>
        <w:gridCol w:w="2194"/>
      </w:tblGrid>
      <w:tr w:rsidR="00C512F7" w:rsidRPr="00A201CB">
        <w:trPr>
          <w:trHeight w:val="464"/>
          <w:jc w:val="center"/>
        </w:trPr>
        <w:tc>
          <w:tcPr>
            <w:tcW w:w="2036" w:type="dxa"/>
            <w:shd w:val="clear" w:color="auto" w:fill="99CCFF"/>
          </w:tcPr>
          <w:p w:rsidR="00C512F7" w:rsidRPr="00A201CB" w:rsidRDefault="00EB0CED" w:rsidP="00C512F7">
            <w:pPr>
              <w:pStyle w:val="TableHeading"/>
              <w:rPr>
                <w:rFonts w:cs="Arial"/>
              </w:rPr>
            </w:pPr>
            <w:r w:rsidRPr="00A201CB">
              <w:rPr>
                <w:rFonts w:cs="Arial"/>
              </w:rPr>
              <w:t>Date</w:t>
            </w:r>
          </w:p>
        </w:tc>
        <w:tc>
          <w:tcPr>
            <w:tcW w:w="1262" w:type="dxa"/>
            <w:shd w:val="clear" w:color="auto" w:fill="99CCFF"/>
          </w:tcPr>
          <w:p w:rsidR="00C512F7" w:rsidRPr="00A201CB" w:rsidRDefault="00EB0CED" w:rsidP="00C512F7">
            <w:pPr>
              <w:pStyle w:val="TableHeading"/>
              <w:rPr>
                <w:rFonts w:cs="Arial"/>
              </w:rPr>
            </w:pPr>
            <w:r w:rsidRPr="00A201CB">
              <w:rPr>
                <w:rFonts w:cs="Arial"/>
              </w:rPr>
              <w:t>Version</w:t>
            </w:r>
          </w:p>
        </w:tc>
        <w:tc>
          <w:tcPr>
            <w:tcW w:w="3168" w:type="dxa"/>
            <w:shd w:val="clear" w:color="auto" w:fill="99CCFF"/>
          </w:tcPr>
          <w:p w:rsidR="00C512F7" w:rsidRPr="00A201CB" w:rsidRDefault="00EB0CED" w:rsidP="00C512F7">
            <w:pPr>
              <w:pStyle w:val="TableHeading"/>
              <w:rPr>
                <w:rFonts w:cs="Arial"/>
              </w:rPr>
            </w:pPr>
            <w:r w:rsidRPr="00A201CB">
              <w:rPr>
                <w:rFonts w:cs="Arial"/>
              </w:rPr>
              <w:t>Update Description</w:t>
            </w:r>
          </w:p>
        </w:tc>
        <w:tc>
          <w:tcPr>
            <w:tcW w:w="2194" w:type="dxa"/>
            <w:shd w:val="clear" w:color="auto" w:fill="99CCFF"/>
          </w:tcPr>
          <w:p w:rsidR="00C512F7" w:rsidRPr="00A201CB" w:rsidRDefault="00EB0CED" w:rsidP="00C512F7">
            <w:pPr>
              <w:pStyle w:val="TableHeading"/>
              <w:rPr>
                <w:rFonts w:cs="Arial"/>
              </w:rPr>
            </w:pPr>
            <w:r w:rsidRPr="00A201CB">
              <w:rPr>
                <w:rFonts w:cs="Arial"/>
              </w:rPr>
              <w:t>Author(s)</w:t>
            </w:r>
          </w:p>
        </w:tc>
      </w:tr>
      <w:tr w:rsidR="00C512F7" w:rsidRPr="00A201CB">
        <w:trPr>
          <w:trHeight w:val="239"/>
          <w:jc w:val="center"/>
        </w:trPr>
        <w:tc>
          <w:tcPr>
            <w:tcW w:w="2036" w:type="dxa"/>
          </w:tcPr>
          <w:p w:rsidR="00C512F7" w:rsidRPr="004C2DD4" w:rsidRDefault="00312346" w:rsidP="00C512F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8/6</w:t>
            </w:r>
            <w:r w:rsidR="00EB0CED">
              <w:rPr>
                <w:rFonts w:ascii="Arial" w:hAnsi="Arial" w:cs="Arial"/>
                <w:sz w:val="20"/>
              </w:rPr>
              <w:t>/</w:t>
            </w:r>
            <w:r w:rsidR="00EB0CED" w:rsidRPr="004C2DD4">
              <w:rPr>
                <w:rFonts w:ascii="Arial" w:hAnsi="Arial" w:cs="Arial"/>
                <w:sz w:val="20"/>
              </w:rPr>
              <w:t>201</w:t>
            </w:r>
            <w:r w:rsidR="00C512F7"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1262" w:type="dxa"/>
          </w:tcPr>
          <w:p w:rsidR="00C512F7" w:rsidRPr="00A201CB" w:rsidRDefault="00EB0CE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1.0</w:t>
            </w:r>
          </w:p>
        </w:tc>
        <w:tc>
          <w:tcPr>
            <w:tcW w:w="3168" w:type="dxa"/>
          </w:tcPr>
          <w:p w:rsidR="00C512F7" w:rsidRPr="00A201CB" w:rsidRDefault="00EB0CED">
            <w:pPr>
              <w:rPr>
                <w:rFonts w:ascii="Arial" w:hAnsi="Arial" w:cs="Arial"/>
                <w:sz w:val="20"/>
              </w:rPr>
            </w:pPr>
            <w:r w:rsidRPr="00A201CB">
              <w:rPr>
                <w:rFonts w:ascii="Arial" w:hAnsi="Arial" w:cs="Arial"/>
                <w:sz w:val="20"/>
              </w:rPr>
              <w:t>Initial Draft</w:t>
            </w:r>
          </w:p>
        </w:tc>
        <w:tc>
          <w:tcPr>
            <w:tcW w:w="2194" w:type="dxa"/>
          </w:tcPr>
          <w:p w:rsidR="00C512F7" w:rsidRPr="00A201CB" w:rsidRDefault="00C512F7" w:rsidP="00C512F7">
            <w:pPr>
              <w:ind w:right="-128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Judy Massuda</w:t>
            </w:r>
          </w:p>
        </w:tc>
      </w:tr>
      <w:tr w:rsidR="00A54F73" w:rsidRPr="00A201CB">
        <w:trPr>
          <w:trHeight w:val="239"/>
          <w:jc w:val="center"/>
        </w:trPr>
        <w:tc>
          <w:tcPr>
            <w:tcW w:w="2036" w:type="dxa"/>
          </w:tcPr>
          <w:p w:rsidR="00A54F73" w:rsidRDefault="006B11D4" w:rsidP="00C512F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8/7/2012</w:t>
            </w:r>
          </w:p>
        </w:tc>
        <w:tc>
          <w:tcPr>
            <w:tcW w:w="1262" w:type="dxa"/>
          </w:tcPr>
          <w:p w:rsidR="00A54F73" w:rsidRDefault="006B11D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1.1</w:t>
            </w:r>
          </w:p>
        </w:tc>
        <w:tc>
          <w:tcPr>
            <w:tcW w:w="3168" w:type="dxa"/>
          </w:tcPr>
          <w:p w:rsidR="00A54F73" w:rsidRDefault="006B11D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Expanded 4.2</w:t>
            </w:r>
          </w:p>
        </w:tc>
        <w:tc>
          <w:tcPr>
            <w:tcW w:w="2194" w:type="dxa"/>
          </w:tcPr>
          <w:p w:rsidR="00A54F73" w:rsidRDefault="006B11D4" w:rsidP="00C512F7">
            <w:pPr>
              <w:ind w:right="-128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Judy Massuda</w:t>
            </w:r>
          </w:p>
        </w:tc>
      </w:tr>
      <w:tr w:rsidR="00A54F73" w:rsidRPr="00A201CB">
        <w:trPr>
          <w:trHeight w:val="239"/>
          <w:jc w:val="center"/>
        </w:trPr>
        <w:tc>
          <w:tcPr>
            <w:tcW w:w="2036" w:type="dxa"/>
          </w:tcPr>
          <w:p w:rsidR="00A54F73" w:rsidRDefault="00037558" w:rsidP="00C512F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8/8/2012</w:t>
            </w:r>
          </w:p>
        </w:tc>
        <w:tc>
          <w:tcPr>
            <w:tcW w:w="1262" w:type="dxa"/>
          </w:tcPr>
          <w:p w:rsidR="00A54F73" w:rsidRDefault="0003755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1.2</w:t>
            </w:r>
          </w:p>
        </w:tc>
        <w:tc>
          <w:tcPr>
            <w:tcW w:w="3168" w:type="dxa"/>
          </w:tcPr>
          <w:p w:rsidR="00A54F73" w:rsidRDefault="0003755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Various Updates</w:t>
            </w:r>
          </w:p>
        </w:tc>
        <w:tc>
          <w:tcPr>
            <w:tcW w:w="2194" w:type="dxa"/>
          </w:tcPr>
          <w:p w:rsidR="00A54F73" w:rsidRDefault="00037558" w:rsidP="00C512F7">
            <w:pPr>
              <w:ind w:right="-128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Judy Massuda</w:t>
            </w:r>
          </w:p>
        </w:tc>
      </w:tr>
      <w:tr w:rsidR="00A54F73" w:rsidRPr="00A201CB">
        <w:trPr>
          <w:trHeight w:val="239"/>
          <w:jc w:val="center"/>
        </w:trPr>
        <w:tc>
          <w:tcPr>
            <w:tcW w:w="2036" w:type="dxa"/>
          </w:tcPr>
          <w:p w:rsidR="00A54F73" w:rsidRDefault="008B7170" w:rsidP="008B717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9/20/2012</w:t>
            </w:r>
          </w:p>
        </w:tc>
        <w:tc>
          <w:tcPr>
            <w:tcW w:w="1262" w:type="dxa"/>
          </w:tcPr>
          <w:p w:rsidR="00A54F73" w:rsidRDefault="008B717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1.3 </w:t>
            </w:r>
          </w:p>
        </w:tc>
        <w:tc>
          <w:tcPr>
            <w:tcW w:w="3168" w:type="dxa"/>
          </w:tcPr>
          <w:p w:rsidR="00A54F73" w:rsidRDefault="008B717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Minor changes</w:t>
            </w:r>
          </w:p>
        </w:tc>
        <w:tc>
          <w:tcPr>
            <w:tcW w:w="2194" w:type="dxa"/>
          </w:tcPr>
          <w:p w:rsidR="00A54F73" w:rsidRDefault="008B7170" w:rsidP="00C512F7">
            <w:pPr>
              <w:ind w:right="-128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Judy Massuda</w:t>
            </w:r>
          </w:p>
        </w:tc>
      </w:tr>
      <w:tr w:rsidR="008B7170" w:rsidRPr="00A201CB">
        <w:trPr>
          <w:trHeight w:val="239"/>
          <w:jc w:val="center"/>
        </w:trPr>
        <w:tc>
          <w:tcPr>
            <w:tcW w:w="2036" w:type="dxa"/>
          </w:tcPr>
          <w:p w:rsidR="008B7170" w:rsidRDefault="008B7170" w:rsidP="008B717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10/11/2012</w:t>
            </w:r>
          </w:p>
        </w:tc>
        <w:tc>
          <w:tcPr>
            <w:tcW w:w="1262" w:type="dxa"/>
          </w:tcPr>
          <w:p w:rsidR="008B7170" w:rsidRDefault="008B717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1.4</w:t>
            </w:r>
          </w:p>
        </w:tc>
        <w:tc>
          <w:tcPr>
            <w:tcW w:w="3168" w:type="dxa"/>
          </w:tcPr>
          <w:p w:rsidR="008B7170" w:rsidRDefault="008B717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Major rewrite</w:t>
            </w:r>
          </w:p>
        </w:tc>
        <w:tc>
          <w:tcPr>
            <w:tcW w:w="2194" w:type="dxa"/>
          </w:tcPr>
          <w:p w:rsidR="008B7170" w:rsidRDefault="008B7170" w:rsidP="00C512F7">
            <w:pPr>
              <w:ind w:right="-128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Judy Massuda</w:t>
            </w:r>
          </w:p>
        </w:tc>
      </w:tr>
      <w:tr w:rsidR="00C66722" w:rsidRPr="00A201CB">
        <w:trPr>
          <w:trHeight w:val="239"/>
          <w:jc w:val="center"/>
        </w:trPr>
        <w:tc>
          <w:tcPr>
            <w:tcW w:w="2036" w:type="dxa"/>
          </w:tcPr>
          <w:p w:rsidR="00C66722" w:rsidRDefault="00C66722" w:rsidP="008B717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10/18/2012</w:t>
            </w:r>
          </w:p>
        </w:tc>
        <w:tc>
          <w:tcPr>
            <w:tcW w:w="1262" w:type="dxa"/>
          </w:tcPr>
          <w:p w:rsidR="00C66722" w:rsidRDefault="00C6672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1.5</w:t>
            </w:r>
          </w:p>
        </w:tc>
        <w:tc>
          <w:tcPr>
            <w:tcW w:w="3168" w:type="dxa"/>
          </w:tcPr>
          <w:p w:rsidR="00C66722" w:rsidRDefault="00C6672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Minor updates</w:t>
            </w:r>
          </w:p>
        </w:tc>
        <w:tc>
          <w:tcPr>
            <w:tcW w:w="2194" w:type="dxa"/>
          </w:tcPr>
          <w:p w:rsidR="00C66722" w:rsidRDefault="00C66722" w:rsidP="00C512F7">
            <w:pPr>
              <w:ind w:right="-128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Judy Massuda</w:t>
            </w:r>
          </w:p>
        </w:tc>
      </w:tr>
      <w:tr w:rsidR="001562D8" w:rsidRPr="00A201CB">
        <w:trPr>
          <w:trHeight w:val="239"/>
          <w:jc w:val="center"/>
        </w:trPr>
        <w:tc>
          <w:tcPr>
            <w:tcW w:w="2036" w:type="dxa"/>
          </w:tcPr>
          <w:p w:rsidR="001562D8" w:rsidRDefault="001562D8" w:rsidP="008B717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11/07/2012</w:t>
            </w:r>
          </w:p>
        </w:tc>
        <w:tc>
          <w:tcPr>
            <w:tcW w:w="1262" w:type="dxa"/>
          </w:tcPr>
          <w:p w:rsidR="001562D8" w:rsidRDefault="001562D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1.6</w:t>
            </w:r>
          </w:p>
        </w:tc>
        <w:tc>
          <w:tcPr>
            <w:tcW w:w="3168" w:type="dxa"/>
          </w:tcPr>
          <w:p w:rsidR="001562D8" w:rsidRDefault="001562D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Minor update</w:t>
            </w:r>
          </w:p>
        </w:tc>
        <w:tc>
          <w:tcPr>
            <w:tcW w:w="2194" w:type="dxa"/>
          </w:tcPr>
          <w:p w:rsidR="001562D8" w:rsidRDefault="001562D8" w:rsidP="00C512F7">
            <w:pPr>
              <w:ind w:right="-128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Judy Massuda</w:t>
            </w:r>
          </w:p>
        </w:tc>
      </w:tr>
      <w:tr w:rsidR="006F749F" w:rsidRPr="00A201CB">
        <w:trPr>
          <w:trHeight w:val="239"/>
          <w:jc w:val="center"/>
        </w:trPr>
        <w:tc>
          <w:tcPr>
            <w:tcW w:w="2036" w:type="dxa"/>
          </w:tcPr>
          <w:p w:rsidR="006F749F" w:rsidRDefault="006F749F" w:rsidP="008B717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11/19/2012</w:t>
            </w:r>
          </w:p>
        </w:tc>
        <w:tc>
          <w:tcPr>
            <w:tcW w:w="1262" w:type="dxa"/>
          </w:tcPr>
          <w:p w:rsidR="006F749F" w:rsidRDefault="006F749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1.7</w:t>
            </w:r>
          </w:p>
        </w:tc>
        <w:tc>
          <w:tcPr>
            <w:tcW w:w="3168" w:type="dxa"/>
          </w:tcPr>
          <w:p w:rsidR="006F749F" w:rsidRDefault="006F749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Minor updates</w:t>
            </w:r>
          </w:p>
        </w:tc>
        <w:tc>
          <w:tcPr>
            <w:tcW w:w="2194" w:type="dxa"/>
          </w:tcPr>
          <w:p w:rsidR="006F749F" w:rsidRDefault="006F749F" w:rsidP="00C512F7">
            <w:pPr>
              <w:ind w:right="-128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Judy Massuda</w:t>
            </w:r>
          </w:p>
        </w:tc>
      </w:tr>
      <w:tr w:rsidR="0091669E" w:rsidRPr="00A201CB">
        <w:trPr>
          <w:trHeight w:val="239"/>
          <w:jc w:val="center"/>
        </w:trPr>
        <w:tc>
          <w:tcPr>
            <w:tcW w:w="2036" w:type="dxa"/>
          </w:tcPr>
          <w:p w:rsidR="0091669E" w:rsidRDefault="0091669E" w:rsidP="008B717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11/19/2012</w:t>
            </w:r>
          </w:p>
        </w:tc>
        <w:tc>
          <w:tcPr>
            <w:tcW w:w="1262" w:type="dxa"/>
          </w:tcPr>
          <w:p w:rsidR="0091669E" w:rsidRDefault="0091669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1.8</w:t>
            </w:r>
          </w:p>
        </w:tc>
        <w:tc>
          <w:tcPr>
            <w:tcW w:w="3168" w:type="dxa"/>
          </w:tcPr>
          <w:p w:rsidR="0091669E" w:rsidRDefault="0091669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Fixed </w:t>
            </w:r>
            <w:proofErr w:type="spellStart"/>
            <w:r>
              <w:rPr>
                <w:rFonts w:ascii="Arial" w:hAnsi="Arial" w:cs="Arial"/>
                <w:sz w:val="20"/>
              </w:rPr>
              <w:t>SubCategory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to Category</w:t>
            </w:r>
          </w:p>
        </w:tc>
        <w:tc>
          <w:tcPr>
            <w:tcW w:w="2194" w:type="dxa"/>
          </w:tcPr>
          <w:p w:rsidR="0091669E" w:rsidRDefault="0091669E" w:rsidP="00C512F7">
            <w:pPr>
              <w:ind w:right="-128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Judy Massuda</w:t>
            </w:r>
          </w:p>
        </w:tc>
      </w:tr>
      <w:tr w:rsidR="00DA2C6E" w:rsidRPr="00A201CB">
        <w:trPr>
          <w:trHeight w:val="239"/>
          <w:jc w:val="center"/>
          <w:ins w:id="7" w:author="Massuda, Judy" w:date="2012-11-21T16:52:00Z"/>
        </w:trPr>
        <w:tc>
          <w:tcPr>
            <w:tcW w:w="2036" w:type="dxa"/>
          </w:tcPr>
          <w:p w:rsidR="00DA2C6E" w:rsidRDefault="00DA2C6E" w:rsidP="008B7170">
            <w:pPr>
              <w:rPr>
                <w:ins w:id="8" w:author="Massuda, Judy" w:date="2012-11-21T16:52:00Z"/>
                <w:rFonts w:ascii="Arial" w:hAnsi="Arial" w:cs="Arial"/>
                <w:sz w:val="20"/>
              </w:rPr>
            </w:pPr>
            <w:ins w:id="9" w:author="Massuda, Judy" w:date="2012-11-21T16:53:00Z">
              <w:r>
                <w:rPr>
                  <w:rFonts w:ascii="Arial" w:hAnsi="Arial" w:cs="Arial"/>
                  <w:sz w:val="20"/>
                </w:rPr>
                <w:t>11/21/2012</w:t>
              </w:r>
            </w:ins>
          </w:p>
        </w:tc>
        <w:tc>
          <w:tcPr>
            <w:tcW w:w="1262" w:type="dxa"/>
          </w:tcPr>
          <w:p w:rsidR="00DA2C6E" w:rsidRDefault="00DA2C6E">
            <w:pPr>
              <w:rPr>
                <w:ins w:id="10" w:author="Massuda, Judy" w:date="2012-11-21T16:52:00Z"/>
                <w:rFonts w:ascii="Arial" w:hAnsi="Arial" w:cs="Arial"/>
                <w:sz w:val="20"/>
              </w:rPr>
            </w:pPr>
            <w:ins w:id="11" w:author="Massuda, Judy" w:date="2012-11-21T16:53:00Z">
              <w:r>
                <w:rPr>
                  <w:rFonts w:ascii="Arial" w:hAnsi="Arial" w:cs="Arial"/>
                  <w:sz w:val="20"/>
                </w:rPr>
                <w:t>1.9</w:t>
              </w:r>
            </w:ins>
          </w:p>
        </w:tc>
        <w:tc>
          <w:tcPr>
            <w:tcW w:w="3168" w:type="dxa"/>
          </w:tcPr>
          <w:p w:rsidR="00DA2C6E" w:rsidRDefault="00DA2C6E">
            <w:pPr>
              <w:rPr>
                <w:ins w:id="12" w:author="Massuda, Judy" w:date="2012-11-21T16:52:00Z"/>
                <w:rFonts w:ascii="Arial" w:hAnsi="Arial" w:cs="Arial"/>
                <w:sz w:val="20"/>
              </w:rPr>
            </w:pPr>
            <w:ins w:id="13" w:author="Massuda, Judy" w:date="2012-11-21T16:53:00Z">
              <w:r>
                <w:rPr>
                  <w:rFonts w:ascii="Arial" w:hAnsi="Arial" w:cs="Arial"/>
                  <w:sz w:val="20"/>
                </w:rPr>
                <w:t>Added exclusion of Bundles, collections and outfits</w:t>
              </w:r>
            </w:ins>
          </w:p>
        </w:tc>
        <w:tc>
          <w:tcPr>
            <w:tcW w:w="2194" w:type="dxa"/>
          </w:tcPr>
          <w:p w:rsidR="00DA2C6E" w:rsidRDefault="00DA2C6E" w:rsidP="00C512F7">
            <w:pPr>
              <w:ind w:right="-128"/>
              <w:rPr>
                <w:ins w:id="14" w:author="Massuda, Judy" w:date="2012-11-21T16:52:00Z"/>
                <w:rFonts w:ascii="Arial" w:hAnsi="Arial" w:cs="Arial"/>
                <w:sz w:val="20"/>
              </w:rPr>
            </w:pPr>
            <w:ins w:id="15" w:author="Massuda, Judy" w:date="2012-11-21T16:53:00Z">
              <w:r>
                <w:rPr>
                  <w:rFonts w:ascii="Arial" w:hAnsi="Arial" w:cs="Arial"/>
                  <w:sz w:val="20"/>
                </w:rPr>
                <w:t>Judy Massuda</w:t>
              </w:r>
            </w:ins>
          </w:p>
        </w:tc>
      </w:tr>
      <w:tr w:rsidR="00AA0E5E" w:rsidRPr="00A201CB">
        <w:trPr>
          <w:trHeight w:val="239"/>
          <w:jc w:val="center"/>
          <w:ins w:id="16" w:author="Massuda, Judy" w:date="2012-11-26T10:48:00Z"/>
        </w:trPr>
        <w:tc>
          <w:tcPr>
            <w:tcW w:w="2036" w:type="dxa"/>
          </w:tcPr>
          <w:p w:rsidR="00AA0E5E" w:rsidRDefault="00AA0E5E" w:rsidP="008B7170">
            <w:pPr>
              <w:rPr>
                <w:ins w:id="17" w:author="Massuda, Judy" w:date="2012-11-26T10:48:00Z"/>
                <w:rFonts w:ascii="Arial" w:hAnsi="Arial" w:cs="Arial"/>
                <w:sz w:val="20"/>
              </w:rPr>
            </w:pPr>
            <w:ins w:id="18" w:author="Massuda, Judy" w:date="2012-11-26T10:48:00Z">
              <w:r>
                <w:rPr>
                  <w:rFonts w:ascii="Arial" w:hAnsi="Arial" w:cs="Arial"/>
                  <w:sz w:val="20"/>
                </w:rPr>
                <w:t>11/26/2012</w:t>
              </w:r>
            </w:ins>
          </w:p>
        </w:tc>
        <w:tc>
          <w:tcPr>
            <w:tcW w:w="1262" w:type="dxa"/>
          </w:tcPr>
          <w:p w:rsidR="00AA0E5E" w:rsidRDefault="00AA0E5E">
            <w:pPr>
              <w:rPr>
                <w:ins w:id="19" w:author="Massuda, Judy" w:date="2012-11-26T10:48:00Z"/>
                <w:rFonts w:ascii="Arial" w:hAnsi="Arial" w:cs="Arial"/>
                <w:sz w:val="20"/>
              </w:rPr>
            </w:pPr>
            <w:ins w:id="20" w:author="Massuda, Judy" w:date="2012-11-26T10:48:00Z">
              <w:r>
                <w:rPr>
                  <w:rFonts w:ascii="Arial" w:hAnsi="Arial" w:cs="Arial"/>
                  <w:sz w:val="20"/>
                </w:rPr>
                <w:t>1.10</w:t>
              </w:r>
            </w:ins>
          </w:p>
        </w:tc>
        <w:tc>
          <w:tcPr>
            <w:tcW w:w="3168" w:type="dxa"/>
          </w:tcPr>
          <w:p w:rsidR="00AA0E5E" w:rsidRDefault="00AA0E5E">
            <w:pPr>
              <w:rPr>
                <w:ins w:id="21" w:author="Massuda, Judy" w:date="2012-11-26T10:48:00Z"/>
                <w:rFonts w:ascii="Arial" w:hAnsi="Arial" w:cs="Arial"/>
                <w:sz w:val="20"/>
              </w:rPr>
            </w:pPr>
            <w:ins w:id="22" w:author="Massuda, Judy" w:date="2012-11-26T10:48:00Z">
              <w:r>
                <w:rPr>
                  <w:rFonts w:ascii="Arial" w:hAnsi="Arial" w:cs="Arial"/>
                  <w:sz w:val="20"/>
                </w:rPr>
                <w:t>Minor clarifications</w:t>
              </w:r>
            </w:ins>
          </w:p>
        </w:tc>
        <w:tc>
          <w:tcPr>
            <w:tcW w:w="2194" w:type="dxa"/>
          </w:tcPr>
          <w:p w:rsidR="00AA0E5E" w:rsidRDefault="00AA0E5E" w:rsidP="00C512F7">
            <w:pPr>
              <w:ind w:right="-128"/>
              <w:rPr>
                <w:ins w:id="23" w:author="Massuda, Judy" w:date="2012-11-26T10:48:00Z"/>
                <w:rFonts w:ascii="Arial" w:hAnsi="Arial" w:cs="Arial"/>
                <w:sz w:val="20"/>
              </w:rPr>
            </w:pPr>
            <w:ins w:id="24" w:author="Massuda, Judy" w:date="2012-11-26T10:48:00Z">
              <w:r>
                <w:rPr>
                  <w:rFonts w:ascii="Arial" w:hAnsi="Arial" w:cs="Arial"/>
                  <w:sz w:val="20"/>
                </w:rPr>
                <w:t>Judy Massuda</w:t>
              </w:r>
            </w:ins>
          </w:p>
        </w:tc>
      </w:tr>
    </w:tbl>
    <w:p w:rsidR="00C512F7" w:rsidRPr="00A201CB" w:rsidRDefault="00C512F7" w:rsidP="00C512F7">
      <w:pPr>
        <w:pStyle w:val="Heading2"/>
        <w:tabs>
          <w:tab w:val="clear" w:pos="1800"/>
        </w:tabs>
        <w:spacing w:before="0" w:after="120"/>
        <w:ind w:left="0" w:firstLine="0"/>
        <w:rPr>
          <w:rFonts w:cs="Arial"/>
        </w:rPr>
      </w:pPr>
    </w:p>
    <w:p w:rsidR="00C512F7" w:rsidRDefault="00C512F7">
      <w:pPr>
        <w:rPr>
          <w:rFonts w:ascii="Arial" w:hAnsi="Arial" w:cs="Arial"/>
          <w:sz w:val="28"/>
        </w:rPr>
      </w:pPr>
    </w:p>
    <w:p w:rsidR="00C512F7" w:rsidRPr="00905E98" w:rsidRDefault="00EB0CED" w:rsidP="008578C2">
      <w:pPr>
        <w:pStyle w:val="Heading2"/>
        <w:numPr>
          <w:ilvl w:val="1"/>
          <w:numId w:val="2"/>
        </w:numPr>
        <w:tabs>
          <w:tab w:val="clear" w:pos="1800"/>
          <w:tab w:val="num" w:pos="810"/>
        </w:tabs>
        <w:ind w:left="810" w:hanging="540"/>
      </w:pPr>
      <w:bookmarkStart w:id="25" w:name="_Toc336860774"/>
      <w:r w:rsidRPr="00905E98">
        <w:t>Enterprise Project Dependencies</w:t>
      </w:r>
      <w:bookmarkEnd w:id="25"/>
    </w:p>
    <w:p w:rsidR="00C512F7" w:rsidRDefault="00312346" w:rsidP="00C2198E">
      <w:pPr>
        <w:ind w:firstLine="270"/>
        <w:rPr>
          <w:highlight w:val="yellow"/>
        </w:rPr>
      </w:pPr>
      <w:r>
        <w:t>WL 6064</w:t>
      </w:r>
      <w:r>
        <w:tab/>
      </w:r>
    </w:p>
    <w:p w:rsidR="00C2198E" w:rsidRPr="00152B94" w:rsidRDefault="00C2198E" w:rsidP="00C512F7">
      <w:pPr>
        <w:rPr>
          <w:highlight w:val="yellow"/>
        </w:rPr>
      </w:pPr>
    </w:p>
    <w:p w:rsidR="00A107B8" w:rsidRDefault="00A107B8" w:rsidP="00A107B8">
      <w:bookmarkStart w:id="26" w:name="_Toc137553479"/>
      <w:bookmarkStart w:id="27" w:name="_Toc137614743"/>
      <w:bookmarkStart w:id="28" w:name="_Toc137615377"/>
      <w:bookmarkEnd w:id="26"/>
      <w:bookmarkEnd w:id="27"/>
      <w:bookmarkEnd w:id="28"/>
    </w:p>
    <w:p w:rsidR="00A107B8" w:rsidRPr="00A107B8" w:rsidRDefault="00A107B8" w:rsidP="00A107B8">
      <w:pPr>
        <w:pStyle w:val="ListParagraph"/>
      </w:pPr>
    </w:p>
    <w:p w:rsidR="00C512F7" w:rsidRPr="00A201CB" w:rsidRDefault="00EB0CED" w:rsidP="008578C2">
      <w:pPr>
        <w:pStyle w:val="Heading2"/>
        <w:numPr>
          <w:ilvl w:val="0"/>
          <w:numId w:val="2"/>
        </w:numPr>
        <w:shd w:val="pct20" w:color="auto" w:fill="auto"/>
        <w:tabs>
          <w:tab w:val="clear" w:pos="1152"/>
          <w:tab w:val="num" w:pos="270"/>
        </w:tabs>
        <w:spacing w:before="0"/>
        <w:ind w:left="270" w:hanging="270"/>
        <w:rPr>
          <w:rFonts w:cs="Arial"/>
          <w:sz w:val="28"/>
        </w:rPr>
      </w:pPr>
      <w:bookmarkStart w:id="29" w:name="_Toc336860775"/>
      <w:r w:rsidRPr="00E41FED">
        <w:rPr>
          <w:rFonts w:cs="Arial"/>
          <w:sz w:val="28"/>
        </w:rPr>
        <w:t>Product Requirements</w:t>
      </w:r>
      <w:bookmarkEnd w:id="29"/>
      <w:r w:rsidRPr="00A201CB">
        <w:rPr>
          <w:rFonts w:cs="Arial"/>
          <w:sz w:val="28"/>
        </w:rPr>
        <w:t xml:space="preserve"> </w:t>
      </w:r>
    </w:p>
    <w:p w:rsidR="00C512F7" w:rsidRPr="00ED4FA6" w:rsidRDefault="00EB0CED" w:rsidP="00C512F7">
      <w:pPr>
        <w:pStyle w:val="BodyText"/>
        <w:rPr>
          <w:rFonts w:ascii="Arial" w:hAnsi="Arial" w:cs="Arial"/>
          <w:b/>
          <w:i/>
          <w:color w:val="0000FF"/>
          <w:sz w:val="20"/>
          <w:szCs w:val="20"/>
        </w:rPr>
      </w:pPr>
      <w:r w:rsidRPr="00ED4FA6">
        <w:rPr>
          <w:rFonts w:ascii="Arial" w:hAnsi="Arial" w:cs="Arial"/>
          <w:b/>
          <w:i/>
          <w:color w:val="0000FF"/>
          <w:sz w:val="20"/>
          <w:szCs w:val="20"/>
        </w:rPr>
        <w:t>Priority Definitions:</w:t>
      </w:r>
    </w:p>
    <w:p w:rsidR="00C512F7" w:rsidRPr="00ED4FA6" w:rsidRDefault="00EB0CED" w:rsidP="008578C2">
      <w:pPr>
        <w:pStyle w:val="Bodytextwithbullet"/>
        <w:numPr>
          <w:ilvl w:val="0"/>
          <w:numId w:val="3"/>
        </w:numPr>
        <w:tabs>
          <w:tab w:val="clear" w:pos="360"/>
        </w:tabs>
        <w:ind w:left="900"/>
        <w:rPr>
          <w:b/>
          <w:i/>
          <w:color w:val="0000FF"/>
        </w:rPr>
      </w:pPr>
      <w:r w:rsidRPr="00ED4FA6">
        <w:rPr>
          <w:b/>
          <w:i/>
          <w:color w:val="0000FF"/>
        </w:rPr>
        <w:t>High (H):  Critical functionality – launch not possible until this requirement is complete</w:t>
      </w:r>
    </w:p>
    <w:p w:rsidR="00C512F7" w:rsidRPr="00ED4FA6" w:rsidRDefault="00EB0CED" w:rsidP="008578C2">
      <w:pPr>
        <w:pStyle w:val="Bodytextwithbullet"/>
        <w:numPr>
          <w:ilvl w:val="0"/>
          <w:numId w:val="3"/>
        </w:numPr>
        <w:tabs>
          <w:tab w:val="clear" w:pos="360"/>
        </w:tabs>
        <w:ind w:left="900"/>
        <w:rPr>
          <w:b/>
          <w:i/>
          <w:color w:val="0000FF"/>
        </w:rPr>
      </w:pPr>
      <w:r w:rsidRPr="00ED4FA6">
        <w:rPr>
          <w:b/>
          <w:i/>
          <w:color w:val="0000FF"/>
        </w:rPr>
        <w:t>Medium (M):  Highly desired functionality - important to the business, but may be deferred to the next phase if necessary to meet critical dates.</w:t>
      </w:r>
    </w:p>
    <w:p w:rsidR="00C512F7" w:rsidRDefault="00EB0CED" w:rsidP="008578C2">
      <w:pPr>
        <w:pStyle w:val="Bodytextwithbullet"/>
        <w:numPr>
          <w:ilvl w:val="0"/>
          <w:numId w:val="3"/>
        </w:numPr>
        <w:tabs>
          <w:tab w:val="clear" w:pos="360"/>
        </w:tabs>
        <w:ind w:left="900"/>
        <w:rPr>
          <w:b/>
          <w:i/>
          <w:color w:val="0000FF"/>
        </w:rPr>
      </w:pPr>
      <w:r w:rsidRPr="00ED4FA6">
        <w:rPr>
          <w:b/>
          <w:i/>
          <w:color w:val="0000FF"/>
        </w:rPr>
        <w:lastRenderedPageBreak/>
        <w:t>Low (L):  Functionality may be deferred to the next phase as needed, i.e., “nice to have”.</w:t>
      </w:r>
    </w:p>
    <w:p w:rsidR="00C512F7" w:rsidRDefault="00C512F7" w:rsidP="00C512F7">
      <w:pPr>
        <w:pStyle w:val="Bodytextwithbullet"/>
        <w:tabs>
          <w:tab w:val="clear" w:pos="360"/>
          <w:tab w:val="clear" w:pos="900"/>
        </w:tabs>
        <w:ind w:left="540" w:firstLine="0"/>
        <w:rPr>
          <w:b/>
          <w:i/>
          <w:color w:val="0000FF"/>
        </w:rPr>
      </w:pPr>
    </w:p>
    <w:p w:rsidR="00C512F7" w:rsidRDefault="00EB0CED" w:rsidP="00C512F7">
      <w:pPr>
        <w:pStyle w:val="Bodytextwithbullet"/>
        <w:tabs>
          <w:tab w:val="clear" w:pos="360"/>
          <w:tab w:val="clear" w:pos="900"/>
        </w:tabs>
        <w:ind w:left="540" w:firstLine="0"/>
        <w:rPr>
          <w:b/>
          <w:i/>
          <w:color w:val="0000FF"/>
        </w:rPr>
      </w:pPr>
      <w:r>
        <w:rPr>
          <w:b/>
          <w:i/>
          <w:color w:val="0000FF"/>
        </w:rPr>
        <w:t>NOTE:  Phase implies a distribution of prioritized required functionality delivered in a series of deployments (phases), from most important to least important.</w:t>
      </w:r>
    </w:p>
    <w:p w:rsidR="00C512F7" w:rsidRDefault="00C512F7" w:rsidP="00C512F7">
      <w:pPr>
        <w:pStyle w:val="Bodytextwithbullet"/>
        <w:tabs>
          <w:tab w:val="clear" w:pos="360"/>
          <w:tab w:val="clear" w:pos="900"/>
        </w:tabs>
        <w:ind w:left="540" w:firstLine="0"/>
        <w:rPr>
          <w:b/>
          <w:i/>
          <w:color w:val="0000FF"/>
        </w:rPr>
      </w:pPr>
    </w:p>
    <w:p w:rsidR="00C512F7" w:rsidRPr="00ED4FA6" w:rsidRDefault="00EB0CED" w:rsidP="00C512F7">
      <w:pPr>
        <w:ind w:left="630"/>
        <w:rPr>
          <w:rFonts w:ascii="Arial" w:hAnsi="Arial" w:cs="Arial"/>
          <w:b/>
          <w:i/>
          <w:color w:val="0000FF"/>
          <w:sz w:val="20"/>
          <w:szCs w:val="20"/>
        </w:rPr>
      </w:pPr>
      <w:r>
        <w:rPr>
          <w:rFonts w:ascii="Arial" w:hAnsi="Arial" w:cs="Arial"/>
          <w:b/>
          <w:i/>
          <w:color w:val="0000FF"/>
          <w:sz w:val="20"/>
          <w:szCs w:val="20"/>
        </w:rPr>
        <w:t>PRD authors may use an outline format to describe requirements, or use the table below for numbered requirements.</w:t>
      </w:r>
      <w:r w:rsidRPr="00ED4FA6">
        <w:rPr>
          <w:rFonts w:ascii="Arial" w:hAnsi="Arial" w:cs="Arial"/>
          <w:b/>
          <w:i/>
          <w:color w:val="0000FF"/>
          <w:sz w:val="20"/>
          <w:szCs w:val="20"/>
        </w:rPr>
        <w:t> </w:t>
      </w:r>
    </w:p>
    <w:p w:rsidR="00C512F7" w:rsidRPr="00ED4FA6" w:rsidRDefault="00C512F7" w:rsidP="00C512F7">
      <w:pPr>
        <w:pStyle w:val="Bodytextwithbullet"/>
        <w:tabs>
          <w:tab w:val="clear" w:pos="360"/>
          <w:tab w:val="clear" w:pos="900"/>
        </w:tabs>
        <w:ind w:left="540" w:firstLine="0"/>
        <w:rPr>
          <w:b/>
          <w:i/>
          <w:color w:val="0000FF"/>
        </w:rPr>
      </w:pPr>
    </w:p>
    <w:p w:rsidR="00C512F7" w:rsidRPr="00A201CB" w:rsidRDefault="00C512F7" w:rsidP="00C512F7">
      <w:pPr>
        <w:pStyle w:val="Bodytextwithbullet"/>
        <w:tabs>
          <w:tab w:val="clear" w:pos="360"/>
        </w:tabs>
        <w:ind w:left="540" w:firstLine="0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6"/>
        <w:gridCol w:w="6265"/>
        <w:gridCol w:w="999"/>
        <w:gridCol w:w="1068"/>
      </w:tblGrid>
      <w:tr w:rsidR="00C512F7" w:rsidRPr="00A201CB">
        <w:trPr>
          <w:tblHeader/>
        </w:trPr>
        <w:tc>
          <w:tcPr>
            <w:tcW w:w="1136" w:type="dxa"/>
            <w:shd w:val="clear" w:color="auto" w:fill="99CCFF"/>
            <w:vAlign w:val="center"/>
          </w:tcPr>
          <w:p w:rsidR="00C512F7" w:rsidRPr="00A201CB" w:rsidRDefault="00EB0CED">
            <w:pPr>
              <w:pStyle w:val="TableHeader"/>
              <w:rPr>
                <w:rFonts w:ascii="Arial" w:hAnsi="Arial" w:cs="Arial"/>
              </w:rPr>
            </w:pPr>
            <w:r w:rsidRPr="00A201CB">
              <w:rPr>
                <w:rFonts w:ascii="Arial" w:hAnsi="Arial" w:cs="Arial"/>
              </w:rPr>
              <w:t>Req. #</w:t>
            </w:r>
          </w:p>
        </w:tc>
        <w:tc>
          <w:tcPr>
            <w:tcW w:w="6265" w:type="dxa"/>
            <w:tcBorders>
              <w:right w:val="double" w:sz="4" w:space="0" w:color="auto"/>
            </w:tcBorders>
            <w:shd w:val="clear" w:color="auto" w:fill="99CCFF"/>
            <w:vAlign w:val="center"/>
          </w:tcPr>
          <w:p w:rsidR="00C512F7" w:rsidRPr="00A201CB" w:rsidRDefault="00EB0CED">
            <w:pPr>
              <w:pStyle w:val="TableHeader"/>
              <w:rPr>
                <w:rFonts w:ascii="Arial" w:hAnsi="Arial" w:cs="Arial"/>
              </w:rPr>
            </w:pPr>
            <w:r w:rsidRPr="00A201CB">
              <w:rPr>
                <w:rFonts w:ascii="Arial" w:hAnsi="Arial" w:cs="Arial"/>
              </w:rPr>
              <w:t>Description</w:t>
            </w:r>
          </w:p>
        </w:tc>
        <w:tc>
          <w:tcPr>
            <w:tcW w:w="999" w:type="dxa"/>
            <w:tcBorders>
              <w:left w:val="double" w:sz="4" w:space="0" w:color="auto"/>
            </w:tcBorders>
            <w:shd w:val="clear" w:color="auto" w:fill="99CCFF"/>
            <w:vAlign w:val="center"/>
          </w:tcPr>
          <w:p w:rsidR="00C512F7" w:rsidRPr="00A201CB" w:rsidRDefault="00EB0CED">
            <w:pPr>
              <w:pStyle w:val="TableHeader"/>
              <w:rPr>
                <w:rFonts w:ascii="Arial" w:hAnsi="Arial" w:cs="Arial"/>
              </w:rPr>
            </w:pPr>
            <w:r w:rsidRPr="00A201CB">
              <w:rPr>
                <w:rFonts w:ascii="Arial" w:hAnsi="Arial" w:cs="Arial"/>
              </w:rPr>
              <w:t>Priority (H, M, L)</w:t>
            </w:r>
          </w:p>
        </w:tc>
        <w:tc>
          <w:tcPr>
            <w:tcW w:w="1068" w:type="dxa"/>
            <w:shd w:val="clear" w:color="auto" w:fill="99CCFF"/>
            <w:vAlign w:val="center"/>
          </w:tcPr>
          <w:p w:rsidR="00C512F7" w:rsidRPr="00A201CB" w:rsidRDefault="00EB0CED">
            <w:pPr>
              <w:pStyle w:val="TableHeader"/>
              <w:rPr>
                <w:rFonts w:ascii="Arial" w:hAnsi="Arial" w:cs="Arial"/>
              </w:rPr>
            </w:pPr>
            <w:r w:rsidRPr="00A201CB">
              <w:rPr>
                <w:rFonts w:ascii="Arial" w:hAnsi="Arial" w:cs="Arial"/>
              </w:rPr>
              <w:t>Phase</w:t>
            </w:r>
          </w:p>
        </w:tc>
      </w:tr>
      <w:tr w:rsidR="00B052F7" w:rsidRPr="00120D45">
        <w:tc>
          <w:tcPr>
            <w:tcW w:w="1136" w:type="dxa"/>
          </w:tcPr>
          <w:p w:rsidR="00B052F7" w:rsidRDefault="00B052F7" w:rsidP="00C512F7">
            <w:pPr>
              <w:pStyle w:val="Requiremen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4.0</w:t>
            </w:r>
          </w:p>
        </w:tc>
        <w:tc>
          <w:tcPr>
            <w:tcW w:w="6265" w:type="dxa"/>
            <w:tcBorders>
              <w:right w:val="double" w:sz="4" w:space="0" w:color="auto"/>
            </w:tcBorders>
          </w:tcPr>
          <w:p w:rsidR="00B052F7" w:rsidRDefault="00B052F7" w:rsidP="00B052F7">
            <w:pPr>
              <w:pStyle w:val="TableContent"/>
              <w:spacing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Header, global </w:t>
            </w:r>
            <w:proofErr w:type="spellStart"/>
            <w:r>
              <w:rPr>
                <w:rFonts w:ascii="Arial" w:hAnsi="Arial" w:cs="Arial"/>
                <w:b/>
              </w:rPr>
              <w:t>nav</w:t>
            </w:r>
            <w:proofErr w:type="spellEnd"/>
            <w:r>
              <w:rPr>
                <w:rFonts w:ascii="Arial" w:hAnsi="Arial" w:cs="Arial"/>
                <w:b/>
              </w:rPr>
              <w:t>, and search</w:t>
            </w:r>
            <w:r w:rsidR="001F09E3">
              <w:rPr>
                <w:rFonts w:ascii="Arial" w:hAnsi="Arial" w:cs="Arial"/>
                <w:b/>
              </w:rPr>
              <w:t xml:space="preserve"> (PHP team)</w:t>
            </w:r>
          </w:p>
          <w:p w:rsidR="00B052F7" w:rsidRDefault="00B052F7" w:rsidP="00B052F7">
            <w:pPr>
              <w:pStyle w:val="TableContent"/>
              <w:spacing w:line="240" w:lineRule="auto"/>
              <w:rPr>
                <w:rFonts w:ascii="Arial" w:hAnsi="Arial" w:cs="Arial"/>
              </w:rPr>
            </w:pPr>
            <w:r w:rsidRPr="00B052F7">
              <w:rPr>
                <w:rFonts w:ascii="Arial" w:hAnsi="Arial" w:cs="Arial"/>
              </w:rPr>
              <w:t xml:space="preserve">Should </w:t>
            </w:r>
            <w:r>
              <w:rPr>
                <w:rFonts w:ascii="Arial" w:hAnsi="Arial" w:cs="Arial"/>
              </w:rPr>
              <w:t xml:space="preserve">replicate .com without being disruptive to the </w:t>
            </w:r>
            <w:r w:rsidR="00394D22">
              <w:rPr>
                <w:rFonts w:ascii="Arial" w:hAnsi="Arial" w:cs="Arial"/>
              </w:rPr>
              <w:t>customer. While in communities</w:t>
            </w:r>
          </w:p>
          <w:p w:rsidR="00B052F7" w:rsidRDefault="00B052F7" w:rsidP="008578C2">
            <w:pPr>
              <w:pStyle w:val="TableContent"/>
              <w:numPr>
                <w:ilvl w:val="0"/>
                <w:numId w:val="10"/>
              </w:num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communities content should surface </w:t>
            </w:r>
            <w:r w:rsidR="00394D22">
              <w:rPr>
                <w:rFonts w:ascii="Arial" w:hAnsi="Arial" w:cs="Arial"/>
              </w:rPr>
              <w:t xml:space="preserve">first </w:t>
            </w:r>
            <w:r>
              <w:rPr>
                <w:rFonts w:ascii="Arial" w:hAnsi="Arial" w:cs="Arial"/>
              </w:rPr>
              <w:t xml:space="preserve">from search </w:t>
            </w:r>
            <w:r w:rsidR="00394D22">
              <w:rPr>
                <w:rFonts w:ascii="Arial" w:hAnsi="Arial" w:cs="Arial"/>
              </w:rPr>
              <w:t xml:space="preserve">when on the </w:t>
            </w:r>
            <w:proofErr w:type="spellStart"/>
            <w:r w:rsidR="00394D22">
              <w:rPr>
                <w:rFonts w:ascii="Arial" w:hAnsi="Arial" w:cs="Arial"/>
              </w:rPr>
              <w:t>communites</w:t>
            </w:r>
            <w:proofErr w:type="spellEnd"/>
            <w:r w:rsidR="00394D22">
              <w:rPr>
                <w:rFonts w:ascii="Arial" w:hAnsi="Arial" w:cs="Arial"/>
              </w:rPr>
              <w:t xml:space="preserve"> </w:t>
            </w:r>
            <w:ins w:id="30" w:author="Massuda, Judy" w:date="2012-11-26T10:38:00Z">
              <w:r w:rsidR="006C3209">
                <w:rPr>
                  <w:rFonts w:ascii="Arial" w:hAnsi="Arial" w:cs="Arial"/>
                </w:rPr>
                <w:t>(</w:t>
              </w:r>
              <w:r w:rsidR="006C3209" w:rsidRPr="006C3209">
                <w:rPr>
                  <w:rFonts w:ascii="Arial" w:hAnsi="Arial" w:cs="Arial"/>
                  <w:b/>
                  <w:rPrChange w:id="31" w:author="Massuda, Judy" w:date="2012-11-26T10:38:00Z">
                    <w:rPr>
                      <w:rFonts w:ascii="Arial" w:hAnsi="Arial" w:cs="Arial"/>
                    </w:rPr>
                  </w:rPrChange>
                </w:rPr>
                <w:t xml:space="preserve">see </w:t>
              </w:r>
              <w:proofErr w:type="spellStart"/>
              <w:r w:rsidR="006C3209" w:rsidRPr="006C3209">
                <w:rPr>
                  <w:rFonts w:ascii="Arial" w:hAnsi="Arial" w:cs="Arial"/>
                  <w:b/>
                  <w:rPrChange w:id="32" w:author="Massuda, Judy" w:date="2012-11-26T10:38:00Z">
                    <w:rPr>
                      <w:rFonts w:ascii="Arial" w:hAnsi="Arial" w:cs="Arial"/>
                    </w:rPr>
                  </w:rPrChange>
                </w:rPr>
                <w:t>req</w:t>
              </w:r>
              <w:proofErr w:type="spellEnd"/>
              <w:r w:rsidR="006C3209" w:rsidRPr="006C3209">
                <w:rPr>
                  <w:rFonts w:ascii="Arial" w:hAnsi="Arial" w:cs="Arial"/>
                  <w:b/>
                  <w:rPrChange w:id="33" w:author="Massuda, Judy" w:date="2012-11-26T10:38:00Z">
                    <w:rPr>
                      <w:rFonts w:ascii="Arial" w:hAnsi="Arial" w:cs="Arial"/>
                    </w:rPr>
                  </w:rPrChange>
                </w:rPr>
                <w:t>: 4.1.1</w:t>
              </w:r>
              <w:r w:rsidR="006C3209">
                <w:rPr>
                  <w:rFonts w:ascii="Arial" w:hAnsi="Arial" w:cs="Arial"/>
                </w:rPr>
                <w:t>)</w:t>
              </w:r>
            </w:ins>
          </w:p>
          <w:p w:rsidR="00B052F7" w:rsidRDefault="00B052F7" w:rsidP="008578C2">
            <w:pPr>
              <w:pStyle w:val="TableContent"/>
              <w:numPr>
                <w:ilvl w:val="0"/>
                <w:numId w:val="10"/>
              </w:num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navigation and </w:t>
            </w:r>
            <w:proofErr w:type="spellStart"/>
            <w:r>
              <w:rPr>
                <w:rFonts w:ascii="Arial" w:hAnsi="Arial" w:cs="Arial"/>
              </w:rPr>
              <w:t>subnavigation</w:t>
            </w:r>
            <w:proofErr w:type="spellEnd"/>
            <w:r>
              <w:rPr>
                <w:rFonts w:ascii="Arial" w:hAnsi="Arial" w:cs="Arial"/>
              </w:rPr>
              <w:t xml:space="preserve"> should be clear for communities</w:t>
            </w:r>
          </w:p>
          <w:p w:rsidR="00B052F7" w:rsidRDefault="00B052F7" w:rsidP="008578C2">
            <w:pPr>
              <w:pStyle w:val="TableContent"/>
              <w:numPr>
                <w:ilvl w:val="0"/>
                <w:numId w:val="10"/>
              </w:num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feedback should be differentiated (</w:t>
            </w:r>
            <w:r w:rsidR="00394D22">
              <w:rPr>
                <w:rFonts w:ascii="Arial" w:hAnsi="Arial" w:cs="Arial"/>
              </w:rPr>
              <w:t xml:space="preserve">may be able to be done through </w:t>
            </w:r>
            <w:proofErr w:type="spellStart"/>
            <w:r w:rsidR="00394D22">
              <w:rPr>
                <w:rFonts w:ascii="Arial" w:hAnsi="Arial" w:cs="Arial"/>
              </w:rPr>
              <w:t>Q</w:t>
            </w:r>
            <w:r>
              <w:rPr>
                <w:rFonts w:ascii="Arial" w:hAnsi="Arial" w:cs="Arial"/>
              </w:rPr>
              <w:t>ualtrics</w:t>
            </w:r>
            <w:proofErr w:type="spellEnd"/>
            <w:r w:rsidR="00ED19AF">
              <w:rPr>
                <w:rFonts w:ascii="Arial" w:hAnsi="Arial" w:cs="Arial"/>
              </w:rPr>
              <w:t>)</w:t>
            </w:r>
          </w:p>
          <w:p w:rsidR="00B052F7" w:rsidRPr="00203A0B" w:rsidRDefault="00394D22" w:rsidP="00394D22">
            <w:pPr>
              <w:pStyle w:val="TableContent"/>
              <w:numPr>
                <w:ilvl w:val="0"/>
                <w:numId w:val="10"/>
              </w:num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Link in header to profile should surface c</w:t>
            </w:r>
            <w:r w:rsidR="00B052F7">
              <w:rPr>
                <w:rFonts w:ascii="Arial" w:hAnsi="Arial" w:cs="Arial"/>
              </w:rPr>
              <w:t xml:space="preserve">ommunities content </w:t>
            </w:r>
          </w:p>
        </w:tc>
        <w:tc>
          <w:tcPr>
            <w:tcW w:w="999" w:type="dxa"/>
            <w:tcBorders>
              <w:left w:val="double" w:sz="4" w:space="0" w:color="auto"/>
            </w:tcBorders>
          </w:tcPr>
          <w:p w:rsidR="00B052F7" w:rsidRDefault="00B052F7" w:rsidP="00C512F7">
            <w:pPr>
              <w:pStyle w:val="TableContent"/>
              <w:tabs>
                <w:tab w:val="left" w:pos="589"/>
              </w:tabs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</w:t>
            </w:r>
          </w:p>
        </w:tc>
        <w:tc>
          <w:tcPr>
            <w:tcW w:w="1068" w:type="dxa"/>
          </w:tcPr>
          <w:p w:rsidR="00B052F7" w:rsidRPr="00120D45" w:rsidRDefault="00B052F7">
            <w:pPr>
              <w:pStyle w:val="TableContent"/>
              <w:rPr>
                <w:rFonts w:ascii="Arial" w:hAnsi="Arial" w:cs="Arial"/>
                <w:b/>
              </w:rPr>
            </w:pPr>
          </w:p>
        </w:tc>
      </w:tr>
      <w:tr w:rsidR="003453EB" w:rsidRPr="00120D45">
        <w:tc>
          <w:tcPr>
            <w:tcW w:w="1136" w:type="dxa"/>
          </w:tcPr>
          <w:p w:rsidR="003453EB" w:rsidRPr="00120D45" w:rsidRDefault="003453EB" w:rsidP="00C512F7">
            <w:pPr>
              <w:pStyle w:val="Requiremen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4.1</w:t>
            </w:r>
          </w:p>
        </w:tc>
        <w:tc>
          <w:tcPr>
            <w:tcW w:w="6265" w:type="dxa"/>
            <w:tcBorders>
              <w:right w:val="double" w:sz="4" w:space="0" w:color="auto"/>
            </w:tcBorders>
          </w:tcPr>
          <w:p w:rsidR="00737202" w:rsidRDefault="003453EB" w:rsidP="00737202">
            <w:pPr>
              <w:pStyle w:val="TableContent"/>
              <w:spacing w:line="240" w:lineRule="auto"/>
              <w:rPr>
                <w:ins w:id="34" w:author="Massuda, Judy" w:date="2012-11-26T10:43:00Z"/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Search</w:t>
            </w:r>
            <w:r w:rsidR="001F09E3">
              <w:rPr>
                <w:rFonts w:ascii="Arial" w:hAnsi="Arial" w:cs="Arial"/>
                <w:b/>
              </w:rPr>
              <w:t xml:space="preserve"> </w:t>
            </w:r>
          </w:p>
          <w:p w:rsidR="00737202" w:rsidRPr="008B7170" w:rsidRDefault="00737202" w:rsidP="00737202">
            <w:pPr>
              <w:pStyle w:val="TableContent"/>
              <w:spacing w:line="240" w:lineRule="auto"/>
              <w:rPr>
                <w:ins w:id="35" w:author="Massuda, Judy" w:date="2012-11-26T10:43:00Z"/>
                <w:rFonts w:ascii="Arial" w:hAnsi="Arial" w:cs="Arial"/>
                <w:color w:val="FF0000"/>
              </w:rPr>
            </w:pPr>
            <w:proofErr w:type="spellStart"/>
            <w:ins w:id="36" w:author="Massuda, Judy" w:date="2012-11-26T10:43:00Z">
              <w:r>
                <w:rPr>
                  <w:rFonts w:ascii="Arial" w:hAnsi="Arial" w:cs="Arial"/>
                  <w:b/>
                </w:rPr>
                <w:t>SolrX</w:t>
              </w:r>
              <w:proofErr w:type="spellEnd"/>
              <w:r>
                <w:rPr>
                  <w:rFonts w:ascii="Arial" w:hAnsi="Arial" w:cs="Arial"/>
                  <w:b/>
                </w:rPr>
                <w:t xml:space="preserve"> Search upgrade for Core </w:t>
              </w:r>
              <w:r w:rsidRPr="00364ABF">
                <w:rPr>
                  <w:rFonts w:ascii="Arial" w:hAnsi="Arial" w:cs="Arial"/>
                </w:rPr>
                <w:t xml:space="preserve">(Search and WCS Content teams; </w:t>
              </w:r>
              <w:r>
                <w:rPr>
                  <w:rFonts w:ascii="Arial" w:hAnsi="Arial" w:cs="Arial"/>
                </w:rPr>
                <w:t>backend only</w:t>
              </w:r>
              <w:r w:rsidRPr="00364ABF">
                <w:rPr>
                  <w:rFonts w:ascii="Arial" w:hAnsi="Arial" w:cs="Arial"/>
                </w:rPr>
                <w:t xml:space="preserve">) </w:t>
              </w:r>
              <w:r>
                <w:rPr>
                  <w:rFonts w:ascii="Arial" w:hAnsi="Arial" w:cs="Arial"/>
                </w:rPr>
                <w:t xml:space="preserve">- Updates to Search and Content </w:t>
              </w:r>
              <w:r w:rsidRPr="00C7414E">
                <w:rPr>
                  <w:rFonts w:ascii="Arial" w:hAnsi="Arial" w:cs="Arial"/>
                </w:rPr>
                <w:t xml:space="preserve">to </w:t>
              </w:r>
              <w:r>
                <w:rPr>
                  <w:rFonts w:ascii="Arial" w:hAnsi="Arial" w:cs="Arial"/>
                </w:rPr>
                <w:t>allow for</w:t>
              </w:r>
              <w:r w:rsidRPr="00C7414E">
                <w:rPr>
                  <w:rFonts w:ascii="Arial" w:hAnsi="Arial" w:cs="Arial"/>
                </w:rPr>
                <w:t xml:space="preserve"> </w:t>
              </w:r>
              <w:proofErr w:type="spellStart"/>
              <w:r w:rsidRPr="00C7414E">
                <w:rPr>
                  <w:rFonts w:ascii="Arial" w:hAnsi="Arial" w:cs="Arial"/>
                </w:rPr>
                <w:t>StoreID</w:t>
              </w:r>
              <w:proofErr w:type="spellEnd"/>
              <w:r w:rsidRPr="00C7414E">
                <w:rPr>
                  <w:rFonts w:ascii="Arial" w:hAnsi="Arial" w:cs="Arial"/>
                </w:rPr>
                <w:t xml:space="preserve"> </w:t>
              </w:r>
              <w:r>
                <w:rPr>
                  <w:rFonts w:ascii="Arial" w:hAnsi="Arial" w:cs="Arial"/>
                </w:rPr>
                <w:t>to be used to call site specific search results</w:t>
              </w:r>
            </w:ins>
          </w:p>
          <w:p w:rsidR="003453EB" w:rsidRDefault="00737202">
            <w:pPr>
              <w:pStyle w:val="TableContent"/>
              <w:numPr>
                <w:ilvl w:val="0"/>
                <w:numId w:val="11"/>
              </w:numPr>
              <w:spacing w:line="240" w:lineRule="auto"/>
              <w:rPr>
                <w:rFonts w:ascii="Arial" w:hAnsi="Arial" w:cs="Arial"/>
                <w:b/>
              </w:rPr>
              <w:pPrChange w:id="37" w:author="Massuda, Judy" w:date="2012-11-26T10:43:00Z">
                <w:pPr>
                  <w:pStyle w:val="TableContent"/>
                </w:pPr>
              </w:pPrChange>
            </w:pPr>
            <w:ins w:id="38" w:author="Massuda, Judy" w:date="2012-11-26T10:43:00Z">
              <w:r>
                <w:rPr>
                  <w:rFonts w:ascii="Arial" w:hAnsi="Arial" w:cs="Arial"/>
                </w:rPr>
                <w:t>Each site would display current data for that site and not the 7 day old data that is used now.</w:t>
              </w:r>
            </w:ins>
          </w:p>
        </w:tc>
        <w:tc>
          <w:tcPr>
            <w:tcW w:w="999" w:type="dxa"/>
            <w:tcBorders>
              <w:left w:val="double" w:sz="4" w:space="0" w:color="auto"/>
            </w:tcBorders>
          </w:tcPr>
          <w:p w:rsidR="003453EB" w:rsidRDefault="003453EB" w:rsidP="00C512F7">
            <w:pPr>
              <w:pStyle w:val="TableContent"/>
              <w:tabs>
                <w:tab w:val="left" w:pos="589"/>
              </w:tabs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</w:t>
            </w:r>
          </w:p>
        </w:tc>
        <w:tc>
          <w:tcPr>
            <w:tcW w:w="1068" w:type="dxa"/>
          </w:tcPr>
          <w:p w:rsidR="003453EB" w:rsidRPr="00120D45" w:rsidRDefault="003453EB">
            <w:pPr>
              <w:pStyle w:val="TableContent"/>
              <w:rPr>
                <w:rFonts w:ascii="Arial" w:hAnsi="Arial" w:cs="Arial"/>
                <w:b/>
              </w:rPr>
            </w:pPr>
          </w:p>
        </w:tc>
      </w:tr>
      <w:tr w:rsidR="003453EB" w:rsidRPr="003453EB" w:rsidDel="00737202">
        <w:trPr>
          <w:del w:id="39" w:author="Massuda, Judy" w:date="2012-11-26T10:42:00Z"/>
        </w:trPr>
        <w:tc>
          <w:tcPr>
            <w:tcW w:w="1136" w:type="dxa"/>
          </w:tcPr>
          <w:p w:rsidR="003453EB" w:rsidRPr="003453EB" w:rsidDel="00737202" w:rsidRDefault="003453EB" w:rsidP="00C512F7">
            <w:pPr>
              <w:pStyle w:val="Requirement"/>
              <w:rPr>
                <w:del w:id="40" w:author="Massuda, Judy" w:date="2012-11-26T10:42:00Z"/>
                <w:rFonts w:ascii="Arial" w:hAnsi="Arial" w:cs="Arial"/>
              </w:rPr>
            </w:pPr>
            <w:del w:id="41" w:author="Massuda, Judy" w:date="2012-11-26T10:42:00Z">
              <w:r w:rsidDel="00737202">
                <w:rPr>
                  <w:rFonts w:ascii="Arial" w:hAnsi="Arial" w:cs="Arial"/>
                </w:rPr>
                <w:delText>4.1.1</w:delText>
              </w:r>
            </w:del>
          </w:p>
        </w:tc>
        <w:tc>
          <w:tcPr>
            <w:tcW w:w="6265" w:type="dxa"/>
            <w:tcBorders>
              <w:right w:val="double" w:sz="4" w:space="0" w:color="auto"/>
            </w:tcBorders>
          </w:tcPr>
          <w:p w:rsidR="006B63A7" w:rsidDel="00737202" w:rsidRDefault="006B63A7" w:rsidP="008B7170">
            <w:pPr>
              <w:pStyle w:val="TableContent"/>
              <w:spacing w:line="240" w:lineRule="auto"/>
              <w:rPr>
                <w:del w:id="42" w:author="Massuda, Judy" w:date="2012-11-26T10:42:00Z"/>
                <w:rFonts w:ascii="Arial" w:hAnsi="Arial" w:cs="Arial"/>
              </w:rPr>
            </w:pPr>
            <w:del w:id="43" w:author="Massuda, Judy" w:date="2012-11-26T10:42:00Z">
              <w:r w:rsidDel="00737202">
                <w:rPr>
                  <w:rFonts w:ascii="Arial" w:hAnsi="Arial" w:cs="Arial"/>
                  <w:b/>
                </w:rPr>
                <w:delText>(PHP team)</w:delText>
              </w:r>
            </w:del>
          </w:p>
          <w:p w:rsidR="003453EB" w:rsidDel="00737202" w:rsidRDefault="008B7170" w:rsidP="008B7170">
            <w:pPr>
              <w:pStyle w:val="TableContent"/>
              <w:spacing w:line="240" w:lineRule="auto"/>
              <w:rPr>
                <w:del w:id="44" w:author="Massuda, Judy" w:date="2012-11-26T10:42:00Z"/>
                <w:rFonts w:ascii="Arial" w:hAnsi="Arial" w:cs="Arial"/>
              </w:rPr>
            </w:pPr>
            <w:del w:id="45" w:author="Massuda, Judy" w:date="2012-11-26T10:42:00Z">
              <w:r w:rsidDel="00737202">
                <w:rPr>
                  <w:rFonts w:ascii="Arial" w:hAnsi="Arial" w:cs="Arial"/>
                </w:rPr>
                <w:delText xml:space="preserve">Communities should implement Solr search results within the communities, results should show communities content. </w:delText>
              </w:r>
            </w:del>
            <w:del w:id="46" w:author="Massuda, Judy" w:date="2012-11-26T10:40:00Z">
              <w:r w:rsidDel="00737202">
                <w:rPr>
                  <w:rFonts w:ascii="Arial" w:hAnsi="Arial" w:cs="Arial"/>
                </w:rPr>
                <w:delText xml:space="preserve">Additionally should show products so that Communities members can read and write reviews. </w:delText>
              </w:r>
            </w:del>
          </w:p>
          <w:p w:rsidR="008B7170" w:rsidDel="00737202" w:rsidRDefault="008B7170" w:rsidP="008578C2">
            <w:pPr>
              <w:pStyle w:val="TableContent"/>
              <w:numPr>
                <w:ilvl w:val="0"/>
                <w:numId w:val="9"/>
              </w:numPr>
              <w:spacing w:line="240" w:lineRule="auto"/>
              <w:rPr>
                <w:del w:id="47" w:author="Massuda, Judy" w:date="2012-11-26T10:42:00Z"/>
                <w:rFonts w:ascii="Arial" w:hAnsi="Arial" w:cs="Arial"/>
              </w:rPr>
            </w:pPr>
            <w:del w:id="48" w:author="Massuda, Judy" w:date="2012-11-26T10:42:00Z">
              <w:r w:rsidDel="00737202">
                <w:rPr>
                  <w:rFonts w:ascii="Arial" w:hAnsi="Arial" w:cs="Arial"/>
                </w:rPr>
                <w:delText xml:space="preserve">Search results should show relevant </w:delText>
              </w:r>
            </w:del>
          </w:p>
          <w:p w:rsidR="008B7170" w:rsidDel="00737202" w:rsidRDefault="008B7170" w:rsidP="008578C2">
            <w:pPr>
              <w:pStyle w:val="TableContent"/>
              <w:numPr>
                <w:ilvl w:val="1"/>
                <w:numId w:val="9"/>
              </w:numPr>
              <w:spacing w:line="240" w:lineRule="auto"/>
              <w:rPr>
                <w:del w:id="49" w:author="Massuda, Judy" w:date="2012-11-26T10:42:00Z"/>
                <w:rFonts w:ascii="Arial" w:hAnsi="Arial" w:cs="Arial"/>
              </w:rPr>
            </w:pPr>
            <w:del w:id="50" w:author="Massuda, Judy" w:date="2012-11-26T10:42:00Z">
              <w:r w:rsidDel="00737202">
                <w:rPr>
                  <w:rFonts w:ascii="Arial" w:hAnsi="Arial" w:cs="Arial"/>
                </w:rPr>
                <w:delText>Blogs</w:delText>
              </w:r>
            </w:del>
          </w:p>
          <w:p w:rsidR="008B7170" w:rsidDel="00737202" w:rsidRDefault="008B7170" w:rsidP="008578C2">
            <w:pPr>
              <w:pStyle w:val="TableContent"/>
              <w:numPr>
                <w:ilvl w:val="1"/>
                <w:numId w:val="9"/>
              </w:numPr>
              <w:spacing w:line="240" w:lineRule="auto"/>
              <w:rPr>
                <w:del w:id="51" w:author="Massuda, Judy" w:date="2012-11-26T10:42:00Z"/>
                <w:rFonts w:ascii="Arial" w:hAnsi="Arial" w:cs="Arial"/>
              </w:rPr>
            </w:pPr>
            <w:del w:id="52" w:author="Massuda, Judy" w:date="2012-11-26T10:42:00Z">
              <w:r w:rsidDel="00737202">
                <w:rPr>
                  <w:rFonts w:ascii="Arial" w:hAnsi="Arial" w:cs="Arial"/>
                </w:rPr>
                <w:delText>Guides</w:delText>
              </w:r>
            </w:del>
          </w:p>
          <w:p w:rsidR="008B7170" w:rsidRPr="008B7170" w:rsidDel="00737202" w:rsidRDefault="008B7170" w:rsidP="008578C2">
            <w:pPr>
              <w:pStyle w:val="TableContent"/>
              <w:numPr>
                <w:ilvl w:val="1"/>
                <w:numId w:val="9"/>
              </w:numPr>
              <w:spacing w:line="240" w:lineRule="auto"/>
              <w:rPr>
                <w:del w:id="53" w:author="Massuda, Judy" w:date="2012-11-26T10:42:00Z"/>
                <w:rFonts w:ascii="Arial" w:hAnsi="Arial" w:cs="Arial"/>
              </w:rPr>
            </w:pPr>
            <w:del w:id="54" w:author="Massuda, Judy" w:date="2012-11-26T10:42:00Z">
              <w:r w:rsidDel="00737202">
                <w:rPr>
                  <w:rFonts w:ascii="Arial" w:hAnsi="Arial" w:cs="Arial"/>
                </w:rPr>
                <w:delText>Q&amp;A</w:delText>
              </w:r>
            </w:del>
          </w:p>
          <w:p w:rsidR="008B7170" w:rsidDel="00737202" w:rsidRDefault="008B7170" w:rsidP="008578C2">
            <w:pPr>
              <w:pStyle w:val="TableContent"/>
              <w:numPr>
                <w:ilvl w:val="1"/>
                <w:numId w:val="9"/>
              </w:numPr>
              <w:spacing w:line="240" w:lineRule="auto"/>
              <w:rPr>
                <w:del w:id="55" w:author="Massuda, Judy" w:date="2012-11-26T10:42:00Z"/>
                <w:rFonts w:ascii="Arial" w:hAnsi="Arial" w:cs="Arial"/>
              </w:rPr>
            </w:pPr>
            <w:del w:id="56" w:author="Massuda, Judy" w:date="2012-11-26T10:39:00Z">
              <w:r w:rsidDel="00737202">
                <w:rPr>
                  <w:rFonts w:ascii="Arial" w:hAnsi="Arial" w:cs="Arial"/>
                </w:rPr>
                <w:delText xml:space="preserve">Category </w:delText>
              </w:r>
              <w:r w:rsidR="006B63A7" w:rsidDel="00737202">
                <w:rPr>
                  <w:rFonts w:ascii="Arial" w:hAnsi="Arial" w:cs="Arial"/>
                </w:rPr>
                <w:delText xml:space="preserve">Research </w:delText>
              </w:r>
              <w:r w:rsidDel="00737202">
                <w:rPr>
                  <w:rFonts w:ascii="Arial" w:hAnsi="Arial" w:cs="Arial"/>
                </w:rPr>
                <w:delText>Page</w:delText>
              </w:r>
            </w:del>
          </w:p>
          <w:p w:rsidR="008B7170" w:rsidRPr="003453EB" w:rsidDel="00737202" w:rsidRDefault="008B7170" w:rsidP="00F75BEE">
            <w:pPr>
              <w:pStyle w:val="TableContent"/>
              <w:spacing w:line="240" w:lineRule="auto"/>
              <w:ind w:left="1440"/>
              <w:rPr>
                <w:del w:id="57" w:author="Massuda, Judy" w:date="2012-11-26T10:42:00Z"/>
                <w:rFonts w:ascii="Arial" w:hAnsi="Arial" w:cs="Arial"/>
              </w:rPr>
            </w:pPr>
          </w:p>
        </w:tc>
        <w:tc>
          <w:tcPr>
            <w:tcW w:w="999" w:type="dxa"/>
            <w:tcBorders>
              <w:left w:val="double" w:sz="4" w:space="0" w:color="auto"/>
            </w:tcBorders>
          </w:tcPr>
          <w:p w:rsidR="003453EB" w:rsidRPr="003453EB" w:rsidDel="00737202" w:rsidRDefault="003453EB" w:rsidP="00C512F7">
            <w:pPr>
              <w:pStyle w:val="TableContent"/>
              <w:tabs>
                <w:tab w:val="left" w:pos="589"/>
              </w:tabs>
              <w:spacing w:line="240" w:lineRule="auto"/>
              <w:jc w:val="center"/>
              <w:rPr>
                <w:del w:id="58" w:author="Massuda, Judy" w:date="2012-11-26T10:42:00Z"/>
                <w:rFonts w:ascii="Arial" w:hAnsi="Arial" w:cs="Arial"/>
              </w:rPr>
            </w:pPr>
            <w:del w:id="59" w:author="Massuda, Judy" w:date="2012-11-26T10:42:00Z">
              <w:r w:rsidDel="00737202">
                <w:rPr>
                  <w:rFonts w:ascii="Arial" w:hAnsi="Arial" w:cs="Arial"/>
                </w:rPr>
                <w:delText>H</w:delText>
              </w:r>
            </w:del>
          </w:p>
        </w:tc>
        <w:tc>
          <w:tcPr>
            <w:tcW w:w="1068" w:type="dxa"/>
          </w:tcPr>
          <w:p w:rsidR="003453EB" w:rsidRPr="003453EB" w:rsidDel="00737202" w:rsidRDefault="003453EB">
            <w:pPr>
              <w:pStyle w:val="TableContent"/>
              <w:rPr>
                <w:del w:id="60" w:author="Massuda, Judy" w:date="2012-11-26T10:42:00Z"/>
                <w:rFonts w:ascii="Arial" w:hAnsi="Arial" w:cs="Arial"/>
              </w:rPr>
            </w:pPr>
          </w:p>
        </w:tc>
      </w:tr>
      <w:tr w:rsidR="003453EB" w:rsidRPr="003453EB">
        <w:tc>
          <w:tcPr>
            <w:tcW w:w="1136" w:type="dxa"/>
          </w:tcPr>
          <w:p w:rsidR="003453EB" w:rsidRDefault="003453EB" w:rsidP="00C512F7">
            <w:pPr>
              <w:pStyle w:val="Requirement"/>
              <w:rPr>
                <w:rFonts w:ascii="Arial" w:hAnsi="Arial" w:cs="Arial"/>
              </w:rPr>
            </w:pPr>
            <w:del w:id="61" w:author="Massuda, Judy" w:date="2012-11-26T10:42:00Z">
              <w:r w:rsidDel="00737202">
                <w:rPr>
                  <w:rFonts w:ascii="Arial" w:hAnsi="Arial" w:cs="Arial"/>
                </w:rPr>
                <w:delText>4.1.2</w:delText>
              </w:r>
            </w:del>
          </w:p>
        </w:tc>
        <w:tc>
          <w:tcPr>
            <w:tcW w:w="6265" w:type="dxa"/>
            <w:tcBorders>
              <w:right w:val="double" w:sz="4" w:space="0" w:color="auto"/>
            </w:tcBorders>
          </w:tcPr>
          <w:p w:rsidR="008B7170" w:rsidRPr="008B7170" w:rsidDel="00737202" w:rsidRDefault="008B7170" w:rsidP="008B7170">
            <w:pPr>
              <w:pStyle w:val="TableContent"/>
              <w:spacing w:line="240" w:lineRule="auto"/>
              <w:rPr>
                <w:del w:id="62" w:author="Massuda, Judy" w:date="2012-11-26T10:43:00Z"/>
                <w:rFonts w:ascii="Arial" w:hAnsi="Arial" w:cs="Arial"/>
                <w:color w:val="FF0000"/>
              </w:rPr>
            </w:pPr>
            <w:del w:id="63" w:author="Massuda, Judy" w:date="2012-11-26T10:43:00Z">
              <w:r w:rsidDel="00737202">
                <w:rPr>
                  <w:rFonts w:ascii="Arial" w:hAnsi="Arial" w:cs="Arial"/>
                  <w:b/>
                </w:rPr>
                <w:delText xml:space="preserve">SolrX Search upgrade for Core </w:delText>
              </w:r>
              <w:r w:rsidRPr="00364ABF" w:rsidDel="00737202">
                <w:rPr>
                  <w:rFonts w:ascii="Arial" w:hAnsi="Arial" w:cs="Arial"/>
                </w:rPr>
                <w:delText xml:space="preserve">(Search and WCS Content teams; </w:delText>
              </w:r>
              <w:r w:rsidDel="00737202">
                <w:rPr>
                  <w:rFonts w:ascii="Arial" w:hAnsi="Arial" w:cs="Arial"/>
                </w:rPr>
                <w:delText>backend only</w:delText>
              </w:r>
              <w:r w:rsidRPr="00364ABF" w:rsidDel="00737202">
                <w:rPr>
                  <w:rFonts w:ascii="Arial" w:hAnsi="Arial" w:cs="Arial"/>
                </w:rPr>
                <w:delText xml:space="preserve">) </w:delText>
              </w:r>
              <w:r w:rsidDel="00737202">
                <w:rPr>
                  <w:rFonts w:ascii="Arial" w:hAnsi="Arial" w:cs="Arial"/>
                </w:rPr>
                <w:delText xml:space="preserve">- Updates to Search and Content </w:delText>
              </w:r>
              <w:r w:rsidRPr="00C7414E" w:rsidDel="00737202">
                <w:rPr>
                  <w:rFonts w:ascii="Arial" w:hAnsi="Arial" w:cs="Arial"/>
                </w:rPr>
                <w:delText xml:space="preserve">to </w:delText>
              </w:r>
              <w:r w:rsidDel="00737202">
                <w:rPr>
                  <w:rFonts w:ascii="Arial" w:hAnsi="Arial" w:cs="Arial"/>
                </w:rPr>
                <w:delText>allow for</w:delText>
              </w:r>
              <w:r w:rsidRPr="00C7414E" w:rsidDel="00737202">
                <w:rPr>
                  <w:rFonts w:ascii="Arial" w:hAnsi="Arial" w:cs="Arial"/>
                </w:rPr>
                <w:delText xml:space="preserve"> StoreID </w:delText>
              </w:r>
              <w:r w:rsidDel="00737202">
                <w:rPr>
                  <w:rFonts w:ascii="Arial" w:hAnsi="Arial" w:cs="Arial"/>
                </w:rPr>
                <w:delText>to be used to call site specific search results</w:delText>
              </w:r>
            </w:del>
          </w:p>
          <w:p w:rsidR="008B7170" w:rsidRDefault="008B7170" w:rsidP="008578C2">
            <w:pPr>
              <w:pStyle w:val="TableContent"/>
              <w:numPr>
                <w:ilvl w:val="0"/>
                <w:numId w:val="8"/>
              </w:numPr>
              <w:spacing w:line="240" w:lineRule="auto"/>
              <w:rPr>
                <w:rFonts w:ascii="Arial" w:hAnsi="Arial" w:cs="Arial"/>
              </w:rPr>
            </w:pPr>
            <w:del w:id="64" w:author="Massuda, Judy" w:date="2012-11-26T10:43:00Z">
              <w:r w:rsidDel="00737202">
                <w:rPr>
                  <w:rFonts w:ascii="Arial" w:hAnsi="Arial" w:cs="Arial"/>
                </w:rPr>
                <w:delText>Each site would display current data for that site and not the 7 day old data that is used now.</w:delText>
              </w:r>
            </w:del>
          </w:p>
        </w:tc>
        <w:tc>
          <w:tcPr>
            <w:tcW w:w="999" w:type="dxa"/>
            <w:tcBorders>
              <w:left w:val="double" w:sz="4" w:space="0" w:color="auto"/>
            </w:tcBorders>
          </w:tcPr>
          <w:p w:rsidR="003453EB" w:rsidRDefault="003453EB" w:rsidP="00C512F7">
            <w:pPr>
              <w:pStyle w:val="TableContent"/>
              <w:tabs>
                <w:tab w:val="left" w:pos="589"/>
              </w:tabs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</w:t>
            </w:r>
          </w:p>
        </w:tc>
        <w:tc>
          <w:tcPr>
            <w:tcW w:w="1068" w:type="dxa"/>
          </w:tcPr>
          <w:p w:rsidR="003453EB" w:rsidRPr="003453EB" w:rsidRDefault="003453EB">
            <w:pPr>
              <w:pStyle w:val="TableContent"/>
              <w:rPr>
                <w:rFonts w:ascii="Arial" w:hAnsi="Arial" w:cs="Arial"/>
              </w:rPr>
            </w:pPr>
          </w:p>
        </w:tc>
      </w:tr>
      <w:tr w:rsidR="00C512F7" w:rsidRPr="00120D45">
        <w:tc>
          <w:tcPr>
            <w:tcW w:w="1136" w:type="dxa"/>
          </w:tcPr>
          <w:p w:rsidR="00C512F7" w:rsidRPr="00120D45" w:rsidRDefault="00EB0CED" w:rsidP="00C512F7">
            <w:pPr>
              <w:pStyle w:val="Requirement"/>
              <w:rPr>
                <w:rFonts w:ascii="Arial" w:hAnsi="Arial" w:cs="Arial"/>
                <w:b/>
              </w:rPr>
            </w:pPr>
            <w:r w:rsidRPr="00120D45">
              <w:rPr>
                <w:rFonts w:ascii="Arial" w:hAnsi="Arial" w:cs="Arial"/>
                <w:b/>
              </w:rPr>
              <w:t>4.</w:t>
            </w:r>
            <w:r w:rsidR="003453EB"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6265" w:type="dxa"/>
            <w:tcBorders>
              <w:right w:val="double" w:sz="4" w:space="0" w:color="auto"/>
            </w:tcBorders>
          </w:tcPr>
          <w:p w:rsidR="00C512F7" w:rsidRPr="00120D45" w:rsidRDefault="00C23383" w:rsidP="00882706">
            <w:pPr>
              <w:pStyle w:val="TableConten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Read reviews in communities</w:t>
            </w:r>
          </w:p>
        </w:tc>
        <w:tc>
          <w:tcPr>
            <w:tcW w:w="999" w:type="dxa"/>
            <w:tcBorders>
              <w:left w:val="double" w:sz="4" w:space="0" w:color="auto"/>
            </w:tcBorders>
          </w:tcPr>
          <w:p w:rsidR="00C512F7" w:rsidRPr="00120D45" w:rsidRDefault="00EB0CED" w:rsidP="00C512F7">
            <w:pPr>
              <w:pStyle w:val="TableContent"/>
              <w:tabs>
                <w:tab w:val="left" w:pos="589"/>
              </w:tabs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</w:t>
            </w:r>
          </w:p>
        </w:tc>
        <w:tc>
          <w:tcPr>
            <w:tcW w:w="1068" w:type="dxa"/>
          </w:tcPr>
          <w:p w:rsidR="00C512F7" w:rsidRPr="00120D45" w:rsidRDefault="00C512F7">
            <w:pPr>
              <w:pStyle w:val="TableContent"/>
              <w:rPr>
                <w:rFonts w:ascii="Arial" w:hAnsi="Arial" w:cs="Arial"/>
                <w:b/>
              </w:rPr>
            </w:pPr>
          </w:p>
        </w:tc>
      </w:tr>
      <w:tr w:rsidR="00CE068F" w:rsidRPr="00A201CB">
        <w:tc>
          <w:tcPr>
            <w:tcW w:w="1136" w:type="dxa"/>
          </w:tcPr>
          <w:p w:rsidR="00CE068F" w:rsidRDefault="003453EB" w:rsidP="00C512F7">
            <w:pPr>
              <w:pStyle w:val="Requiremen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4.2</w:t>
            </w:r>
            <w:r w:rsidR="00CE068F">
              <w:rPr>
                <w:rFonts w:ascii="Arial" w:hAnsi="Arial" w:cs="Arial"/>
              </w:rPr>
              <w:t>.1</w:t>
            </w:r>
          </w:p>
        </w:tc>
        <w:tc>
          <w:tcPr>
            <w:tcW w:w="6265" w:type="dxa"/>
            <w:tcBorders>
              <w:right w:val="double" w:sz="4" w:space="0" w:color="auto"/>
            </w:tcBorders>
          </w:tcPr>
          <w:p w:rsidR="001F09E3" w:rsidRPr="00F75BEE" w:rsidRDefault="00F432D2" w:rsidP="00F75BEE">
            <w:pPr>
              <w:pStyle w:val="TableContent"/>
              <w:rPr>
                <w:rFonts w:ascii="Arial" w:hAnsi="Arial" w:cs="Arial"/>
                <w:b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b/>
                <w:szCs w:val="18"/>
                <w:shd w:val="clear" w:color="auto" w:fill="FFFFFF"/>
              </w:rPr>
              <w:t>(</w:t>
            </w:r>
            <w:r w:rsidR="001F09E3" w:rsidRPr="00F75BEE">
              <w:rPr>
                <w:rFonts w:ascii="Arial" w:hAnsi="Arial" w:cs="Arial"/>
                <w:b/>
                <w:szCs w:val="18"/>
                <w:shd w:val="clear" w:color="auto" w:fill="FFFFFF"/>
              </w:rPr>
              <w:t>PHP Team</w:t>
            </w:r>
            <w:r>
              <w:rPr>
                <w:rFonts w:ascii="Arial" w:hAnsi="Arial" w:cs="Arial"/>
                <w:b/>
                <w:szCs w:val="18"/>
                <w:shd w:val="clear" w:color="auto" w:fill="FFFFFF"/>
              </w:rPr>
              <w:t>)</w:t>
            </w:r>
          </w:p>
          <w:p w:rsidR="00FF14D1" w:rsidRPr="00FF14D1" w:rsidRDefault="001F09E3" w:rsidP="008578C2">
            <w:pPr>
              <w:pStyle w:val="TableContent"/>
              <w:numPr>
                <w:ilvl w:val="0"/>
                <w:numId w:val="4"/>
              </w:numPr>
              <w:rPr>
                <w:rFonts w:ascii="Arial" w:hAnsi="Arial" w:cs="Arial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szCs w:val="18"/>
                <w:shd w:val="clear" w:color="auto" w:fill="FFFFFF"/>
              </w:rPr>
              <w:t>P</w:t>
            </w:r>
            <w:r w:rsidR="00FF14D1" w:rsidRPr="00FF14D1">
              <w:rPr>
                <w:rFonts w:ascii="Arial" w:hAnsi="Arial" w:cs="Arial"/>
                <w:szCs w:val="18"/>
                <w:shd w:val="clear" w:color="auto" w:fill="FFFFFF"/>
              </w:rPr>
              <w:t>aths to reading reviews on communities</w:t>
            </w:r>
          </w:p>
          <w:p w:rsidR="00FF26AF" w:rsidRDefault="00737202" w:rsidP="008578C2">
            <w:pPr>
              <w:pStyle w:val="TableContent"/>
              <w:numPr>
                <w:ilvl w:val="1"/>
                <w:numId w:val="4"/>
              </w:numPr>
              <w:spacing w:line="240" w:lineRule="auto"/>
              <w:rPr>
                <w:rFonts w:ascii="Arial" w:hAnsi="Arial" w:cs="Arial"/>
                <w:szCs w:val="18"/>
                <w:shd w:val="clear" w:color="auto" w:fill="FFFFFF"/>
              </w:rPr>
            </w:pPr>
            <w:ins w:id="65" w:author="Massuda, Judy" w:date="2012-11-26T10:43:00Z">
              <w:r>
                <w:rPr>
                  <w:rFonts w:ascii="Arial" w:hAnsi="Arial" w:cs="Arial"/>
                  <w:szCs w:val="18"/>
                  <w:shd w:val="clear" w:color="auto" w:fill="FFFFFF"/>
                </w:rPr>
                <w:t>The word “</w:t>
              </w:r>
            </w:ins>
            <w:r w:rsidR="00FF26AF" w:rsidRPr="00FF26AF">
              <w:rPr>
                <w:rFonts w:ascii="Arial" w:hAnsi="Arial" w:cs="Arial"/>
                <w:szCs w:val="18"/>
                <w:shd w:val="clear" w:color="auto" w:fill="FFFFFF"/>
              </w:rPr>
              <w:t>Reviews</w:t>
            </w:r>
            <w:ins w:id="66" w:author="Massuda, Judy" w:date="2012-11-26T10:44:00Z">
              <w:r>
                <w:rPr>
                  <w:rFonts w:ascii="Arial" w:hAnsi="Arial" w:cs="Arial"/>
                  <w:szCs w:val="18"/>
                  <w:shd w:val="clear" w:color="auto" w:fill="FFFFFF"/>
                </w:rPr>
                <w:t>”</w:t>
              </w:r>
            </w:ins>
            <w:r w:rsidR="00FF26AF" w:rsidRPr="00FF26AF">
              <w:rPr>
                <w:rFonts w:ascii="Arial" w:hAnsi="Arial" w:cs="Arial"/>
                <w:szCs w:val="18"/>
                <w:shd w:val="clear" w:color="auto" w:fill="FFFFFF"/>
              </w:rPr>
              <w:t xml:space="preserve"> </w:t>
            </w:r>
            <w:ins w:id="67" w:author="Massuda, Judy" w:date="2012-11-26T10:44:00Z">
              <w:r>
                <w:rPr>
                  <w:rFonts w:ascii="Arial" w:hAnsi="Arial" w:cs="Arial"/>
                  <w:szCs w:val="18"/>
                  <w:shd w:val="clear" w:color="auto" w:fill="FFFFFF"/>
                </w:rPr>
                <w:t xml:space="preserve">should be </w:t>
              </w:r>
            </w:ins>
            <w:r w:rsidR="00FF26AF" w:rsidRPr="00FF26AF">
              <w:rPr>
                <w:rFonts w:ascii="Arial" w:hAnsi="Arial" w:cs="Arial"/>
                <w:szCs w:val="18"/>
                <w:shd w:val="clear" w:color="auto" w:fill="FFFFFF"/>
              </w:rPr>
              <w:t xml:space="preserve">in Communities navigation to take to </w:t>
            </w:r>
            <w:del w:id="68" w:author="Massuda, Judy" w:date="2012-11-26T10:44:00Z">
              <w:r w:rsidR="00FF26AF" w:rsidRPr="00FF26AF" w:rsidDel="00737202">
                <w:rPr>
                  <w:rFonts w:ascii="Arial" w:hAnsi="Arial" w:cs="Arial"/>
                  <w:szCs w:val="18"/>
                  <w:shd w:val="clear" w:color="auto" w:fill="FFFFFF"/>
                </w:rPr>
                <w:delText xml:space="preserve">Categories </w:delText>
              </w:r>
              <w:r w:rsidR="001F09E3" w:rsidDel="00737202">
                <w:rPr>
                  <w:rFonts w:ascii="Arial" w:hAnsi="Arial" w:cs="Arial"/>
                  <w:szCs w:val="18"/>
                  <w:shd w:val="clear" w:color="auto" w:fill="FFFFFF"/>
                </w:rPr>
                <w:delText xml:space="preserve">Research </w:delText>
              </w:r>
            </w:del>
            <w:ins w:id="69" w:author="Massuda, Judy" w:date="2012-11-26T10:44:00Z">
              <w:r>
                <w:rPr>
                  <w:rFonts w:ascii="Arial" w:hAnsi="Arial" w:cs="Arial"/>
                  <w:szCs w:val="18"/>
                  <w:shd w:val="clear" w:color="auto" w:fill="FFFFFF"/>
                </w:rPr>
                <w:t xml:space="preserve">Review Links </w:t>
              </w:r>
            </w:ins>
            <w:r w:rsidR="00FF26AF" w:rsidRPr="00FF26AF">
              <w:rPr>
                <w:rFonts w:ascii="Arial" w:hAnsi="Arial" w:cs="Arial"/>
                <w:szCs w:val="18"/>
                <w:shd w:val="clear" w:color="auto" w:fill="FFFFFF"/>
              </w:rPr>
              <w:t xml:space="preserve">pages </w:t>
            </w:r>
            <w:r w:rsidR="001F09E3">
              <w:rPr>
                <w:rFonts w:ascii="Arial" w:hAnsi="Arial" w:cs="Arial"/>
                <w:szCs w:val="18"/>
                <w:shd w:val="clear" w:color="auto" w:fill="FFFFFF"/>
              </w:rPr>
              <w:t xml:space="preserve">on the Communities. </w:t>
            </w:r>
          </w:p>
          <w:p w:rsidR="001F09E3" w:rsidRDefault="001F09E3" w:rsidP="00F75BEE">
            <w:pPr>
              <w:pStyle w:val="TableContent"/>
              <w:numPr>
                <w:ilvl w:val="2"/>
                <w:numId w:val="4"/>
              </w:numPr>
              <w:spacing w:line="240" w:lineRule="auto"/>
              <w:rPr>
                <w:rFonts w:ascii="Arial" w:hAnsi="Arial" w:cs="Arial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szCs w:val="18"/>
                <w:shd w:val="clear" w:color="auto" w:fill="FFFFFF"/>
              </w:rPr>
              <w:t xml:space="preserve">List of top reviewed </w:t>
            </w:r>
            <w:del w:id="70" w:author="Massuda, Judy" w:date="2012-11-26T10:44:00Z">
              <w:r w:rsidDel="00737202">
                <w:rPr>
                  <w:rFonts w:ascii="Arial" w:hAnsi="Arial" w:cs="Arial"/>
                  <w:szCs w:val="18"/>
                  <w:shd w:val="clear" w:color="auto" w:fill="FFFFFF"/>
                </w:rPr>
                <w:delText>sub</w:delText>
              </w:r>
            </w:del>
            <w:r>
              <w:rPr>
                <w:rFonts w:ascii="Arial" w:hAnsi="Arial" w:cs="Arial"/>
                <w:szCs w:val="18"/>
                <w:shd w:val="clear" w:color="auto" w:fill="FFFFFF"/>
              </w:rPr>
              <w:t>categories</w:t>
            </w:r>
            <w:r w:rsidR="00AE2CD6">
              <w:rPr>
                <w:rFonts w:ascii="Arial" w:hAnsi="Arial" w:cs="Arial"/>
                <w:szCs w:val="18"/>
                <w:shd w:val="clear" w:color="auto" w:fill="FFFFFF"/>
              </w:rPr>
              <w:t xml:space="preserve">, links to </w:t>
            </w:r>
            <w:r w:rsidR="00AE2CD6">
              <w:rPr>
                <w:rFonts w:ascii="Arial" w:hAnsi="Arial" w:cs="Arial"/>
                <w:szCs w:val="18"/>
                <w:shd w:val="clear" w:color="auto" w:fill="FFFFFF"/>
              </w:rPr>
              <w:lastRenderedPageBreak/>
              <w:t>C</w:t>
            </w:r>
            <w:r w:rsidR="006B63A7">
              <w:rPr>
                <w:rFonts w:ascii="Arial" w:hAnsi="Arial" w:cs="Arial"/>
                <w:szCs w:val="18"/>
                <w:shd w:val="clear" w:color="auto" w:fill="FFFFFF"/>
              </w:rPr>
              <w:t>ategory Research Pages</w:t>
            </w:r>
          </w:p>
          <w:p w:rsidR="00CE068F" w:rsidDel="006C3209" w:rsidRDefault="00FF26AF" w:rsidP="008578C2">
            <w:pPr>
              <w:pStyle w:val="TableContent"/>
              <w:numPr>
                <w:ilvl w:val="1"/>
                <w:numId w:val="4"/>
              </w:numPr>
              <w:spacing w:line="240" w:lineRule="auto"/>
              <w:rPr>
                <w:del w:id="71" w:author="Massuda, Judy" w:date="2012-11-26T10:37:00Z"/>
                <w:rFonts w:ascii="Arial" w:hAnsi="Arial" w:cs="Arial"/>
                <w:szCs w:val="18"/>
                <w:shd w:val="clear" w:color="auto" w:fill="FFFFFF"/>
              </w:rPr>
            </w:pPr>
            <w:del w:id="72" w:author="Massuda, Judy" w:date="2012-11-26T10:37:00Z">
              <w:r w:rsidRPr="00FF26AF" w:rsidDel="006C3209">
                <w:rPr>
                  <w:rFonts w:ascii="Arial" w:hAnsi="Arial" w:cs="Arial"/>
                  <w:szCs w:val="18"/>
                  <w:shd w:val="clear" w:color="auto" w:fill="FFFFFF"/>
                </w:rPr>
                <w:delText xml:space="preserve">Link to reviews from Categories </w:delText>
              </w:r>
              <w:r w:rsidDel="006C3209">
                <w:rPr>
                  <w:rFonts w:ascii="Arial" w:hAnsi="Arial" w:cs="Arial"/>
                  <w:szCs w:val="18"/>
                  <w:shd w:val="clear" w:color="auto" w:fill="FFFFFF"/>
                </w:rPr>
                <w:delText xml:space="preserve">(Interest) </w:delText>
              </w:r>
              <w:r w:rsidRPr="00FF26AF" w:rsidDel="006C3209">
                <w:rPr>
                  <w:rFonts w:ascii="Arial" w:hAnsi="Arial" w:cs="Arial"/>
                  <w:szCs w:val="18"/>
                  <w:shd w:val="clear" w:color="auto" w:fill="FFFFFF"/>
                </w:rPr>
                <w:delText xml:space="preserve">pages </w:delText>
              </w:r>
            </w:del>
          </w:p>
          <w:p w:rsidR="003533B6" w:rsidRDefault="006767C0">
            <w:pPr>
              <w:pStyle w:val="TableContent"/>
              <w:numPr>
                <w:ilvl w:val="1"/>
                <w:numId w:val="4"/>
              </w:numPr>
              <w:spacing w:line="240" w:lineRule="auto"/>
              <w:rPr>
                <w:rFonts w:ascii="Arial" w:hAnsi="Arial" w:cs="Arial"/>
                <w:szCs w:val="18"/>
                <w:shd w:val="clear" w:color="auto" w:fill="FFFFFF"/>
              </w:rPr>
              <w:pPrChange w:id="73" w:author="Massuda, Judy" w:date="2012-11-26T10:37:00Z">
                <w:pPr>
                  <w:pStyle w:val="TableContent"/>
                  <w:numPr>
                    <w:ilvl w:val="2"/>
                    <w:numId w:val="4"/>
                  </w:numPr>
                  <w:spacing w:line="240" w:lineRule="auto"/>
                  <w:ind w:left="2160" w:hanging="360"/>
                </w:pPr>
              </w:pPrChange>
            </w:pPr>
            <w:r>
              <w:rPr>
                <w:rFonts w:ascii="Arial" w:hAnsi="Arial" w:cs="Arial"/>
                <w:szCs w:val="18"/>
                <w:shd w:val="clear" w:color="auto" w:fill="FFFFFF"/>
              </w:rPr>
              <w:t xml:space="preserve">Featured Product widget to show </w:t>
            </w:r>
            <w:r w:rsidR="003533B6">
              <w:rPr>
                <w:rFonts w:ascii="Arial" w:hAnsi="Arial" w:cs="Arial"/>
                <w:szCs w:val="18"/>
                <w:shd w:val="clear" w:color="auto" w:fill="FFFFFF"/>
              </w:rPr>
              <w:t xml:space="preserve">most recent reviews written </w:t>
            </w:r>
            <w:r w:rsidR="001F09E3">
              <w:rPr>
                <w:rFonts w:ascii="Arial" w:hAnsi="Arial" w:cs="Arial"/>
                <w:szCs w:val="18"/>
                <w:shd w:val="clear" w:color="auto" w:fill="FFFFFF"/>
              </w:rPr>
              <w:t>– takes user to WCS See All Reviews Page.</w:t>
            </w:r>
          </w:p>
          <w:p w:rsidR="003533B6" w:rsidRDefault="003533B6">
            <w:pPr>
              <w:pStyle w:val="TableContent"/>
              <w:numPr>
                <w:ilvl w:val="2"/>
                <w:numId w:val="4"/>
              </w:numPr>
              <w:spacing w:line="240" w:lineRule="auto"/>
              <w:rPr>
                <w:rFonts w:ascii="Arial" w:hAnsi="Arial" w:cs="Arial"/>
                <w:szCs w:val="18"/>
                <w:shd w:val="clear" w:color="auto" w:fill="FFFFFF"/>
              </w:rPr>
              <w:pPrChange w:id="74" w:author="Massuda, Judy" w:date="2012-11-26T10:37:00Z">
                <w:pPr>
                  <w:pStyle w:val="TableContent"/>
                  <w:numPr>
                    <w:ilvl w:val="3"/>
                    <w:numId w:val="4"/>
                  </w:numPr>
                  <w:spacing w:line="240" w:lineRule="auto"/>
                  <w:ind w:left="2880" w:hanging="360"/>
                </w:pPr>
              </w:pPrChange>
            </w:pPr>
            <w:r>
              <w:rPr>
                <w:rFonts w:ascii="Arial" w:hAnsi="Arial" w:cs="Arial"/>
                <w:szCs w:val="18"/>
                <w:shd w:val="clear" w:color="auto" w:fill="FFFFFF"/>
              </w:rPr>
              <w:t>(</w:t>
            </w:r>
            <w:r w:rsidRPr="00ED5012">
              <w:rPr>
                <w:rFonts w:ascii="Arial" w:hAnsi="Arial" w:cs="Arial"/>
                <w:b/>
                <w:i/>
                <w:szCs w:val="18"/>
                <w:shd w:val="clear" w:color="auto" w:fill="FFFFFF"/>
              </w:rPr>
              <w:t xml:space="preserve">Functional Requirement: </w:t>
            </w:r>
            <w:r>
              <w:rPr>
                <w:rFonts w:ascii="Arial" w:hAnsi="Arial" w:cs="Arial"/>
                <w:szCs w:val="18"/>
                <w:shd w:val="clear" w:color="auto" w:fill="FFFFFF"/>
              </w:rPr>
              <w:t xml:space="preserve">Leverage RSS feed from service) </w:t>
            </w:r>
          </w:p>
          <w:p w:rsidR="00FF14D1" w:rsidRPr="00FF14D1" w:rsidRDefault="00FF14D1" w:rsidP="00F75BEE">
            <w:pPr>
              <w:pStyle w:val="TableContent"/>
              <w:spacing w:line="240" w:lineRule="auto"/>
              <w:rPr>
                <w:rFonts w:ascii="Arial" w:hAnsi="Arial" w:cs="Arial"/>
                <w:szCs w:val="18"/>
                <w:shd w:val="clear" w:color="auto" w:fill="FFFFFF"/>
              </w:rPr>
            </w:pPr>
          </w:p>
        </w:tc>
        <w:tc>
          <w:tcPr>
            <w:tcW w:w="999" w:type="dxa"/>
            <w:tcBorders>
              <w:left w:val="double" w:sz="4" w:space="0" w:color="auto"/>
            </w:tcBorders>
          </w:tcPr>
          <w:p w:rsidR="00CE068F" w:rsidRPr="00A201CB" w:rsidRDefault="00CE068F" w:rsidP="00C512F7">
            <w:pPr>
              <w:pStyle w:val="TableContent"/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H</w:t>
            </w:r>
          </w:p>
        </w:tc>
        <w:tc>
          <w:tcPr>
            <w:tcW w:w="1068" w:type="dxa"/>
          </w:tcPr>
          <w:p w:rsidR="00CE068F" w:rsidRPr="00A201CB" w:rsidRDefault="00CE068F">
            <w:pPr>
              <w:pStyle w:val="TableContent"/>
              <w:rPr>
                <w:rFonts w:ascii="Arial" w:hAnsi="Arial" w:cs="Arial"/>
              </w:rPr>
            </w:pPr>
          </w:p>
        </w:tc>
      </w:tr>
      <w:tr w:rsidR="00037558" w:rsidRPr="00120D45" w:rsidTr="008B7170">
        <w:trPr>
          <w:trHeight w:val="2402"/>
        </w:trPr>
        <w:tc>
          <w:tcPr>
            <w:tcW w:w="1136" w:type="dxa"/>
          </w:tcPr>
          <w:p w:rsidR="00037558" w:rsidRDefault="00037558">
            <w:pPr>
              <w:pStyle w:val="Requiremen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4.2.2</w:t>
            </w:r>
          </w:p>
        </w:tc>
        <w:tc>
          <w:tcPr>
            <w:tcW w:w="6265" w:type="dxa"/>
            <w:tcBorders>
              <w:right w:val="double" w:sz="4" w:space="0" w:color="auto"/>
            </w:tcBorders>
          </w:tcPr>
          <w:p w:rsidR="001F09E3" w:rsidRPr="002420EA" w:rsidRDefault="00F432D2" w:rsidP="001454C3">
            <w:pPr>
              <w:pStyle w:val="TableContent"/>
              <w:spacing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</w:t>
            </w:r>
            <w:r w:rsidR="001F09E3" w:rsidRPr="002420EA">
              <w:rPr>
                <w:rFonts w:ascii="Arial" w:hAnsi="Arial" w:cs="Arial"/>
                <w:b/>
              </w:rPr>
              <w:t>Browse</w:t>
            </w:r>
            <w:r w:rsidR="001F09E3">
              <w:rPr>
                <w:rFonts w:ascii="Arial" w:hAnsi="Arial" w:cs="Arial"/>
                <w:b/>
              </w:rPr>
              <w:t xml:space="preserve"> Team</w:t>
            </w:r>
            <w:r>
              <w:rPr>
                <w:rFonts w:ascii="Arial" w:hAnsi="Arial" w:cs="Arial"/>
                <w:b/>
              </w:rPr>
              <w:t>)</w:t>
            </w:r>
            <w:r w:rsidR="001F09E3">
              <w:rPr>
                <w:rFonts w:ascii="Arial" w:hAnsi="Arial" w:cs="Arial"/>
                <w:b/>
              </w:rPr>
              <w:t xml:space="preserve"> </w:t>
            </w:r>
          </w:p>
          <w:p w:rsidR="00037558" w:rsidRDefault="00AE2CD6" w:rsidP="001454C3">
            <w:pPr>
              <w:pStyle w:val="TableContent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="00037558">
              <w:rPr>
                <w:rFonts w:ascii="Arial" w:hAnsi="Arial" w:cs="Arial"/>
              </w:rPr>
              <w:t>ategory</w:t>
            </w:r>
            <w:r w:rsidR="0059047D">
              <w:rPr>
                <w:rFonts w:ascii="Arial" w:hAnsi="Arial" w:cs="Arial"/>
              </w:rPr>
              <w:t xml:space="preserve"> Research</w:t>
            </w:r>
            <w:r w:rsidR="00037558">
              <w:rPr>
                <w:rFonts w:ascii="Arial" w:hAnsi="Arial" w:cs="Arial"/>
              </w:rPr>
              <w:t xml:space="preserve"> page</w:t>
            </w:r>
          </w:p>
          <w:p w:rsidR="00F432D2" w:rsidRDefault="00B052F7" w:rsidP="0068095C">
            <w:pPr>
              <w:pStyle w:val="TableContent"/>
              <w:numPr>
                <w:ilvl w:val="0"/>
                <w:numId w:val="4"/>
              </w:numPr>
              <w:spacing w:line="240" w:lineRule="auto"/>
              <w:rPr>
                <w:rFonts w:ascii="Arial" w:hAnsi="Arial" w:cs="Arial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szCs w:val="18"/>
                <w:shd w:val="clear" w:color="auto" w:fill="FFFFFF"/>
              </w:rPr>
              <w:t xml:space="preserve">Category </w:t>
            </w:r>
            <w:r w:rsidR="00385571">
              <w:rPr>
                <w:rFonts w:ascii="Arial" w:hAnsi="Arial" w:cs="Arial"/>
                <w:szCs w:val="18"/>
                <w:shd w:val="clear" w:color="auto" w:fill="FFFFFF"/>
              </w:rPr>
              <w:t xml:space="preserve">Research </w:t>
            </w:r>
            <w:r>
              <w:rPr>
                <w:rFonts w:ascii="Arial" w:hAnsi="Arial" w:cs="Arial"/>
                <w:szCs w:val="18"/>
                <w:shd w:val="clear" w:color="auto" w:fill="FFFFFF"/>
              </w:rPr>
              <w:t xml:space="preserve">page should include </w:t>
            </w:r>
            <w:r w:rsidR="00AE2CD6">
              <w:rPr>
                <w:rFonts w:ascii="Arial" w:hAnsi="Arial" w:cs="Arial"/>
                <w:szCs w:val="18"/>
                <w:shd w:val="clear" w:color="auto" w:fill="FFFFFF"/>
              </w:rPr>
              <w:t xml:space="preserve">all subcategories (e.g. French Door, Bottom Freezer, Top Freezer refrigerators all listed together) </w:t>
            </w:r>
          </w:p>
          <w:p w:rsidR="00F432D2" w:rsidRDefault="00B052F7" w:rsidP="00F75BEE">
            <w:pPr>
              <w:pStyle w:val="TableContent"/>
              <w:numPr>
                <w:ilvl w:val="1"/>
                <w:numId w:val="4"/>
              </w:numPr>
              <w:spacing w:line="240" w:lineRule="auto"/>
              <w:rPr>
                <w:rFonts w:ascii="Arial" w:hAnsi="Arial" w:cs="Arial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szCs w:val="18"/>
                <w:shd w:val="clear" w:color="auto" w:fill="FFFFFF"/>
              </w:rPr>
              <w:t xml:space="preserve">sort options </w:t>
            </w:r>
          </w:p>
          <w:p w:rsidR="00B052F7" w:rsidRDefault="00B052F7" w:rsidP="00F75BEE">
            <w:pPr>
              <w:pStyle w:val="TableContent"/>
              <w:numPr>
                <w:ilvl w:val="1"/>
                <w:numId w:val="4"/>
              </w:numPr>
              <w:spacing w:line="240" w:lineRule="auto"/>
              <w:rPr>
                <w:rFonts w:ascii="Arial" w:hAnsi="Arial" w:cs="Arial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szCs w:val="18"/>
                <w:shd w:val="clear" w:color="auto" w:fill="FFFFFF"/>
              </w:rPr>
              <w:t>top rated items</w:t>
            </w:r>
            <w:r w:rsidR="00D10773">
              <w:rPr>
                <w:rFonts w:ascii="Arial" w:hAnsi="Arial" w:cs="Arial"/>
                <w:szCs w:val="18"/>
                <w:shd w:val="clear" w:color="auto" w:fill="FFFFFF"/>
              </w:rPr>
              <w:t xml:space="preserve">, </w:t>
            </w:r>
            <w:r>
              <w:rPr>
                <w:rFonts w:ascii="Arial" w:hAnsi="Arial" w:cs="Arial"/>
                <w:szCs w:val="18"/>
                <w:shd w:val="clear" w:color="auto" w:fill="FFFFFF"/>
              </w:rPr>
              <w:t xml:space="preserve"> </w:t>
            </w:r>
          </w:p>
          <w:p w:rsidR="00D942B9" w:rsidRDefault="00AE2CD6" w:rsidP="0068095C">
            <w:pPr>
              <w:pStyle w:val="TableContent"/>
              <w:numPr>
                <w:ilvl w:val="0"/>
                <w:numId w:val="4"/>
              </w:numPr>
              <w:spacing w:line="240" w:lineRule="auto"/>
              <w:rPr>
                <w:rFonts w:ascii="Arial" w:hAnsi="Arial" w:cs="Arial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szCs w:val="18"/>
                <w:shd w:val="clear" w:color="auto" w:fill="FFFFFF"/>
              </w:rPr>
              <w:t>C</w:t>
            </w:r>
            <w:r w:rsidR="00D942B9">
              <w:rPr>
                <w:rFonts w:ascii="Arial" w:hAnsi="Arial" w:cs="Arial"/>
                <w:szCs w:val="18"/>
                <w:shd w:val="clear" w:color="auto" w:fill="FFFFFF"/>
              </w:rPr>
              <w:t xml:space="preserve">ategory </w:t>
            </w:r>
            <w:r w:rsidR="00F432D2">
              <w:rPr>
                <w:rFonts w:ascii="Arial" w:hAnsi="Arial" w:cs="Arial"/>
                <w:szCs w:val="18"/>
                <w:shd w:val="clear" w:color="auto" w:fill="FFFFFF"/>
              </w:rPr>
              <w:t xml:space="preserve">Research </w:t>
            </w:r>
            <w:r w:rsidR="00D942B9">
              <w:rPr>
                <w:rFonts w:ascii="Arial" w:hAnsi="Arial" w:cs="Arial"/>
                <w:szCs w:val="18"/>
                <w:shd w:val="clear" w:color="auto" w:fill="FFFFFF"/>
              </w:rPr>
              <w:t xml:space="preserve">pages should include relevant information for someone who is in the research phase </w:t>
            </w:r>
          </w:p>
          <w:p w:rsidR="00203A0B" w:rsidRDefault="00C66357" w:rsidP="0068095C">
            <w:pPr>
              <w:pStyle w:val="TableContent"/>
              <w:numPr>
                <w:ilvl w:val="1"/>
                <w:numId w:val="4"/>
              </w:numPr>
              <w:spacing w:line="240" w:lineRule="auto"/>
              <w:rPr>
                <w:rFonts w:ascii="Arial" w:hAnsi="Arial" w:cs="Arial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szCs w:val="18"/>
                <w:shd w:val="clear" w:color="auto" w:fill="FFFFFF"/>
              </w:rPr>
              <w:t>Links to guides/blogs/articles</w:t>
            </w:r>
            <w:r w:rsidR="00317653">
              <w:rPr>
                <w:rFonts w:ascii="Arial" w:hAnsi="Arial" w:cs="Arial"/>
                <w:szCs w:val="18"/>
                <w:shd w:val="clear" w:color="auto" w:fill="FFFFFF"/>
              </w:rPr>
              <w:t>/Q&amp;A</w:t>
            </w:r>
          </w:p>
          <w:p w:rsidR="00385571" w:rsidRPr="00203A0B" w:rsidRDefault="00385571" w:rsidP="0068095C">
            <w:pPr>
              <w:pStyle w:val="TableContent"/>
              <w:numPr>
                <w:ilvl w:val="1"/>
                <w:numId w:val="4"/>
              </w:numPr>
              <w:spacing w:line="240" w:lineRule="auto"/>
              <w:rPr>
                <w:rFonts w:ascii="Arial" w:hAnsi="Arial" w:cs="Arial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szCs w:val="18"/>
                <w:shd w:val="clear" w:color="auto" w:fill="FFFFFF"/>
              </w:rPr>
              <w:t>Top rated brands</w:t>
            </w:r>
          </w:p>
          <w:p w:rsidR="001267B0" w:rsidRDefault="00317653" w:rsidP="0068095C">
            <w:pPr>
              <w:pStyle w:val="TableContent"/>
              <w:numPr>
                <w:ilvl w:val="0"/>
                <w:numId w:val="4"/>
              </w:numPr>
              <w:spacing w:line="240" w:lineRule="auto"/>
              <w:rPr>
                <w:rFonts w:ascii="Arial" w:hAnsi="Arial" w:cs="Arial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szCs w:val="18"/>
                <w:shd w:val="clear" w:color="auto" w:fill="FFFFFF"/>
              </w:rPr>
              <w:t xml:space="preserve">Ability to slice and dice information from a research perspective </w:t>
            </w:r>
          </w:p>
          <w:p w:rsidR="00B052F7" w:rsidRDefault="00D10773" w:rsidP="0068095C">
            <w:pPr>
              <w:pStyle w:val="TableContent"/>
              <w:numPr>
                <w:ilvl w:val="1"/>
                <w:numId w:val="4"/>
              </w:numPr>
              <w:spacing w:line="240" w:lineRule="auto"/>
              <w:rPr>
                <w:rFonts w:ascii="Arial" w:hAnsi="Arial" w:cs="Arial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szCs w:val="18"/>
                <w:shd w:val="clear" w:color="auto" w:fill="FFFFFF"/>
              </w:rPr>
              <w:t>Filter on criteria</w:t>
            </w:r>
            <w:r w:rsidR="00203A0B">
              <w:rPr>
                <w:rFonts w:ascii="Arial" w:hAnsi="Arial" w:cs="Arial"/>
                <w:szCs w:val="18"/>
                <w:shd w:val="clear" w:color="auto" w:fill="FFFFFF"/>
              </w:rPr>
              <w:t xml:space="preserve"> </w:t>
            </w:r>
          </w:p>
          <w:p w:rsidR="00D10773" w:rsidRDefault="00D10773" w:rsidP="00D10773">
            <w:pPr>
              <w:pStyle w:val="TableContent"/>
              <w:numPr>
                <w:ilvl w:val="2"/>
                <w:numId w:val="4"/>
              </w:numPr>
              <w:spacing w:line="240" w:lineRule="auto"/>
              <w:rPr>
                <w:rFonts w:ascii="Arial" w:hAnsi="Arial" w:cs="Arial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szCs w:val="18"/>
                <w:shd w:val="clear" w:color="auto" w:fill="FFFFFF"/>
              </w:rPr>
              <w:t>Brand</w:t>
            </w:r>
          </w:p>
          <w:p w:rsidR="00D10773" w:rsidRDefault="00D10773" w:rsidP="00D10773">
            <w:pPr>
              <w:pStyle w:val="TableContent"/>
              <w:numPr>
                <w:ilvl w:val="2"/>
                <w:numId w:val="4"/>
              </w:numPr>
              <w:spacing w:line="240" w:lineRule="auto"/>
              <w:rPr>
                <w:rFonts w:ascii="Arial" w:hAnsi="Arial" w:cs="Arial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szCs w:val="18"/>
                <w:shd w:val="clear" w:color="auto" w:fill="FFFFFF"/>
              </w:rPr>
              <w:t xml:space="preserve">Price </w:t>
            </w:r>
          </w:p>
          <w:p w:rsidR="0091669E" w:rsidRDefault="0091669E" w:rsidP="002420EA">
            <w:pPr>
              <w:pStyle w:val="TableContent"/>
              <w:numPr>
                <w:ilvl w:val="3"/>
                <w:numId w:val="4"/>
              </w:numPr>
              <w:spacing w:line="240" w:lineRule="auto"/>
              <w:rPr>
                <w:rFonts w:ascii="Arial" w:hAnsi="Arial" w:cs="Arial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szCs w:val="18"/>
                <w:shd w:val="clear" w:color="auto" w:fill="FFFFFF"/>
              </w:rPr>
              <w:t>Open text box only not ranges</w:t>
            </w:r>
          </w:p>
          <w:p w:rsidR="00D10773" w:rsidRPr="00D10773" w:rsidRDefault="00D10773" w:rsidP="00D10773">
            <w:pPr>
              <w:pStyle w:val="TableContent"/>
              <w:numPr>
                <w:ilvl w:val="2"/>
                <w:numId w:val="4"/>
              </w:numPr>
              <w:spacing w:line="240" w:lineRule="auto"/>
              <w:rPr>
                <w:rFonts w:ascii="Arial" w:hAnsi="Arial" w:cs="Arial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szCs w:val="18"/>
                <w:shd w:val="clear" w:color="auto" w:fill="FFFFFF"/>
              </w:rPr>
              <w:t xml:space="preserve">Size </w:t>
            </w:r>
          </w:p>
          <w:p w:rsidR="00D10773" w:rsidRDefault="00D10773" w:rsidP="00D10773">
            <w:pPr>
              <w:pStyle w:val="TableContent"/>
              <w:numPr>
                <w:ilvl w:val="2"/>
                <w:numId w:val="4"/>
              </w:numPr>
              <w:spacing w:line="240" w:lineRule="auto"/>
              <w:rPr>
                <w:rFonts w:ascii="Arial" w:hAnsi="Arial" w:cs="Arial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szCs w:val="18"/>
                <w:shd w:val="clear" w:color="auto" w:fill="FFFFFF"/>
              </w:rPr>
              <w:t>Most reviewed</w:t>
            </w:r>
          </w:p>
          <w:p w:rsidR="00D10773" w:rsidRPr="00D10773" w:rsidRDefault="00D10773" w:rsidP="00D10773">
            <w:pPr>
              <w:pStyle w:val="TableContent"/>
              <w:numPr>
                <w:ilvl w:val="2"/>
                <w:numId w:val="4"/>
              </w:numPr>
              <w:spacing w:line="240" w:lineRule="auto"/>
              <w:rPr>
                <w:rFonts w:ascii="Arial" w:hAnsi="Arial" w:cs="Arial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szCs w:val="18"/>
                <w:shd w:val="clear" w:color="auto" w:fill="FFFFFF"/>
              </w:rPr>
              <w:t>Rating</w:t>
            </w:r>
          </w:p>
          <w:p w:rsidR="00FF14D1" w:rsidRDefault="00F4401C" w:rsidP="007969C5">
            <w:pPr>
              <w:pStyle w:val="TableContent"/>
              <w:numPr>
                <w:ilvl w:val="1"/>
                <w:numId w:val="4"/>
              </w:numPr>
              <w:spacing w:line="240" w:lineRule="auto"/>
              <w:rPr>
                <w:rFonts w:ascii="Arial" w:hAnsi="Arial" w:cs="Arial"/>
                <w:b/>
                <w:i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b/>
                <w:i/>
                <w:szCs w:val="18"/>
                <w:shd w:val="clear" w:color="auto" w:fill="FFFFFF"/>
              </w:rPr>
              <w:t>Future planned enhancements will occur when Attributes are built</w:t>
            </w:r>
            <w:r w:rsidRPr="00F4401C">
              <w:rPr>
                <w:rFonts w:ascii="Arial" w:hAnsi="Arial" w:cs="Arial"/>
                <w:b/>
                <w:i/>
                <w:szCs w:val="18"/>
                <w:shd w:val="clear" w:color="auto" w:fill="FFFFFF"/>
              </w:rPr>
              <w:t xml:space="preserve"> </w:t>
            </w:r>
          </w:p>
          <w:p w:rsidR="002420EA" w:rsidRPr="007969C5" w:rsidRDefault="002420EA" w:rsidP="00737202">
            <w:pPr>
              <w:pStyle w:val="TableContent"/>
              <w:numPr>
                <w:ilvl w:val="0"/>
                <w:numId w:val="4"/>
              </w:numPr>
              <w:spacing w:line="240" w:lineRule="auto"/>
              <w:rPr>
                <w:rFonts w:ascii="Arial" w:hAnsi="Arial" w:cs="Arial"/>
                <w:b/>
                <w:i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b/>
                <w:i/>
                <w:szCs w:val="18"/>
                <w:shd w:val="clear" w:color="auto" w:fill="FFFFFF"/>
              </w:rPr>
              <w:t>Functional requirement: exclude bundles, outfits and collections</w:t>
            </w:r>
          </w:p>
        </w:tc>
        <w:tc>
          <w:tcPr>
            <w:tcW w:w="999" w:type="dxa"/>
            <w:tcBorders>
              <w:left w:val="double" w:sz="4" w:space="0" w:color="auto"/>
            </w:tcBorders>
          </w:tcPr>
          <w:p w:rsidR="00037558" w:rsidRDefault="00D942B9" w:rsidP="00D61ECD">
            <w:pPr>
              <w:pStyle w:val="TableContent"/>
              <w:tabs>
                <w:tab w:val="left" w:pos="589"/>
              </w:tabs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</w:t>
            </w:r>
          </w:p>
          <w:p w:rsidR="00D942B9" w:rsidRDefault="00D942B9" w:rsidP="00D61ECD">
            <w:pPr>
              <w:pStyle w:val="TableContent"/>
              <w:tabs>
                <w:tab w:val="left" w:pos="589"/>
              </w:tabs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068" w:type="dxa"/>
          </w:tcPr>
          <w:p w:rsidR="00037558" w:rsidRPr="00120D45" w:rsidRDefault="00037558">
            <w:pPr>
              <w:pStyle w:val="TableContent"/>
              <w:rPr>
                <w:rFonts w:ascii="Arial" w:hAnsi="Arial" w:cs="Arial"/>
                <w:b/>
              </w:rPr>
            </w:pPr>
          </w:p>
        </w:tc>
      </w:tr>
      <w:tr w:rsidR="0019274B" w:rsidRPr="00120D45">
        <w:tc>
          <w:tcPr>
            <w:tcW w:w="1136" w:type="dxa"/>
          </w:tcPr>
          <w:p w:rsidR="0019274B" w:rsidRPr="0019274B" w:rsidRDefault="003453EB">
            <w:pPr>
              <w:pStyle w:val="Requiremen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4.2</w:t>
            </w:r>
            <w:r w:rsidR="0019274B" w:rsidRPr="0019274B">
              <w:rPr>
                <w:rFonts w:ascii="Arial" w:hAnsi="Arial" w:cs="Arial"/>
              </w:rPr>
              <w:t>.</w:t>
            </w:r>
            <w:r w:rsidR="00037558">
              <w:rPr>
                <w:rFonts w:ascii="Arial" w:hAnsi="Arial" w:cs="Arial"/>
              </w:rPr>
              <w:t>3</w:t>
            </w:r>
          </w:p>
        </w:tc>
        <w:tc>
          <w:tcPr>
            <w:tcW w:w="6265" w:type="dxa"/>
            <w:tcBorders>
              <w:right w:val="double" w:sz="4" w:space="0" w:color="auto"/>
            </w:tcBorders>
          </w:tcPr>
          <w:p w:rsidR="001F09E3" w:rsidRPr="003D2669" w:rsidRDefault="00F432D2" w:rsidP="001F09E3">
            <w:pPr>
              <w:pStyle w:val="TableContent"/>
              <w:spacing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</w:t>
            </w:r>
            <w:r w:rsidR="001F09E3" w:rsidRPr="003D2669">
              <w:rPr>
                <w:rFonts w:ascii="Arial" w:hAnsi="Arial" w:cs="Arial"/>
                <w:b/>
              </w:rPr>
              <w:t>Browse</w:t>
            </w:r>
            <w:r w:rsidR="001F09E3">
              <w:rPr>
                <w:rFonts w:ascii="Arial" w:hAnsi="Arial" w:cs="Arial"/>
                <w:b/>
              </w:rPr>
              <w:t xml:space="preserve"> Team</w:t>
            </w:r>
            <w:r>
              <w:rPr>
                <w:rFonts w:ascii="Arial" w:hAnsi="Arial" w:cs="Arial"/>
                <w:b/>
              </w:rPr>
              <w:t>)</w:t>
            </w:r>
            <w:r w:rsidR="001F09E3">
              <w:rPr>
                <w:rFonts w:ascii="Arial" w:hAnsi="Arial" w:cs="Arial"/>
                <w:b/>
              </w:rPr>
              <w:t xml:space="preserve"> </w:t>
            </w:r>
          </w:p>
          <w:p w:rsidR="003C49AA" w:rsidRDefault="00F4401C" w:rsidP="001454C3">
            <w:pPr>
              <w:pStyle w:val="TableContent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Reading a specific item’s reviews will take User to See all Reviews Page for that product on W</w:t>
            </w:r>
            <w:r w:rsidR="00FF14D1">
              <w:rPr>
                <w:rFonts w:ascii="Arial" w:hAnsi="Arial" w:cs="Arial"/>
              </w:rPr>
              <w:t>CS. Specific enhancements need to</w:t>
            </w:r>
            <w:r>
              <w:rPr>
                <w:rFonts w:ascii="Arial" w:hAnsi="Arial" w:cs="Arial"/>
              </w:rPr>
              <w:t xml:space="preserve"> occur </w:t>
            </w:r>
            <w:r w:rsidR="00FF14D1">
              <w:rPr>
                <w:rFonts w:ascii="Arial" w:hAnsi="Arial" w:cs="Arial"/>
              </w:rPr>
              <w:t>on that page:</w:t>
            </w:r>
          </w:p>
          <w:p w:rsidR="003C49AA" w:rsidRDefault="00FF14D1" w:rsidP="008578C2">
            <w:pPr>
              <w:pStyle w:val="TableContent"/>
              <w:numPr>
                <w:ilvl w:val="0"/>
                <w:numId w:val="5"/>
              </w:num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Write a Review should be more prominent and featured </w:t>
            </w:r>
            <w:r w:rsidR="00D10773">
              <w:rPr>
                <w:rFonts w:ascii="Arial" w:hAnsi="Arial" w:cs="Arial"/>
              </w:rPr>
              <w:t xml:space="preserve">by a button </w:t>
            </w:r>
          </w:p>
          <w:p w:rsidR="007E5615" w:rsidRDefault="00FF14D1" w:rsidP="008578C2">
            <w:pPr>
              <w:pStyle w:val="TableContent"/>
              <w:numPr>
                <w:ilvl w:val="0"/>
                <w:numId w:val="5"/>
              </w:num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Link back to product page should follow image and allow customer to easily go to the product page regardless of how far down they paginated. </w:t>
            </w:r>
          </w:p>
          <w:p w:rsidR="00FF14D1" w:rsidRDefault="00FF14D1" w:rsidP="008578C2">
            <w:pPr>
              <w:pStyle w:val="TableContent"/>
              <w:numPr>
                <w:ilvl w:val="0"/>
                <w:numId w:val="5"/>
              </w:num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Related content from communities should be served up in the right rail and follow scrolling. </w:t>
            </w:r>
          </w:p>
          <w:p w:rsidR="006F749F" w:rsidRDefault="006F749F" w:rsidP="00F75BEE">
            <w:pPr>
              <w:pStyle w:val="TableContent"/>
              <w:numPr>
                <w:ilvl w:val="1"/>
                <w:numId w:val="5"/>
              </w:numPr>
              <w:spacing w:line="240" w:lineRule="auto"/>
              <w:rPr>
                <w:rFonts w:ascii="Arial" w:hAnsi="Arial" w:cs="Arial"/>
              </w:rPr>
            </w:pPr>
            <w:r w:rsidRPr="00ED5012">
              <w:rPr>
                <w:rFonts w:ascii="Arial" w:hAnsi="Arial" w:cs="Arial"/>
                <w:b/>
                <w:i/>
              </w:rPr>
              <w:t>Functional Requirement</w:t>
            </w:r>
            <w:r>
              <w:rPr>
                <w:rFonts w:ascii="Arial" w:hAnsi="Arial" w:cs="Arial"/>
              </w:rPr>
              <w:t xml:space="preserve">: Browse to pass </w:t>
            </w:r>
            <w:del w:id="75" w:author="Massuda, Judy" w:date="2012-11-26T10:47:00Z">
              <w:r w:rsidDel="00737202">
                <w:rPr>
                  <w:rFonts w:ascii="Arial" w:hAnsi="Arial" w:cs="Arial"/>
                </w:rPr>
                <w:delText xml:space="preserve">PID and </w:delText>
              </w:r>
            </w:del>
            <w:ins w:id="76" w:author="Massuda, Judy" w:date="2012-11-26T10:47:00Z">
              <w:r w:rsidR="00737202">
                <w:rPr>
                  <w:rFonts w:ascii="Arial" w:hAnsi="Arial" w:cs="Arial"/>
                </w:rPr>
                <w:t xml:space="preserve">category and </w:t>
              </w:r>
            </w:ins>
            <w:r>
              <w:rPr>
                <w:rFonts w:ascii="Arial" w:hAnsi="Arial" w:cs="Arial"/>
              </w:rPr>
              <w:t>subcategory</w:t>
            </w:r>
            <w:ins w:id="77" w:author="Massuda, Judy" w:date="2012-11-26T10:46:00Z">
              <w:r w:rsidR="00737202">
                <w:rPr>
                  <w:rFonts w:ascii="Arial" w:hAnsi="Arial" w:cs="Arial"/>
                </w:rPr>
                <w:t xml:space="preserve"> to PHP team</w:t>
              </w:r>
            </w:ins>
            <w:r>
              <w:rPr>
                <w:rFonts w:ascii="Arial" w:hAnsi="Arial" w:cs="Arial"/>
              </w:rPr>
              <w:t xml:space="preserve">; JSON content returned to </w:t>
            </w:r>
            <w:proofErr w:type="gramStart"/>
            <w:r>
              <w:rPr>
                <w:rFonts w:ascii="Arial" w:hAnsi="Arial" w:cs="Arial"/>
              </w:rPr>
              <w:t>Browse</w:t>
            </w:r>
            <w:proofErr w:type="gramEnd"/>
            <w:r>
              <w:rPr>
                <w:rFonts w:ascii="Arial" w:hAnsi="Arial" w:cs="Arial"/>
              </w:rPr>
              <w:t xml:space="preserve"> team. If no content is provided, this should not show. </w:t>
            </w:r>
          </w:p>
          <w:p w:rsidR="006767C0" w:rsidRDefault="006767C0" w:rsidP="006767C0">
            <w:pPr>
              <w:pStyle w:val="TableContent"/>
              <w:numPr>
                <w:ilvl w:val="0"/>
                <w:numId w:val="5"/>
              </w:num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If User comes from communities, link back to the communities to page they originated from. </w:t>
            </w:r>
          </w:p>
          <w:p w:rsidR="003533B6" w:rsidRPr="00FF14D1" w:rsidRDefault="003533B6" w:rsidP="00F75BEE">
            <w:pPr>
              <w:pStyle w:val="TableContent"/>
              <w:spacing w:line="240" w:lineRule="auto"/>
              <w:ind w:left="1440"/>
              <w:rPr>
                <w:rFonts w:ascii="Arial" w:hAnsi="Arial" w:cs="Arial"/>
              </w:rPr>
            </w:pPr>
          </w:p>
        </w:tc>
        <w:tc>
          <w:tcPr>
            <w:tcW w:w="999" w:type="dxa"/>
            <w:tcBorders>
              <w:left w:val="double" w:sz="4" w:space="0" w:color="auto"/>
            </w:tcBorders>
          </w:tcPr>
          <w:p w:rsidR="0019274B" w:rsidRDefault="0019274B" w:rsidP="00D61ECD">
            <w:pPr>
              <w:pStyle w:val="TableContent"/>
              <w:tabs>
                <w:tab w:val="left" w:pos="589"/>
              </w:tabs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H</w:t>
            </w:r>
          </w:p>
        </w:tc>
        <w:tc>
          <w:tcPr>
            <w:tcW w:w="1068" w:type="dxa"/>
          </w:tcPr>
          <w:p w:rsidR="0019274B" w:rsidRPr="00120D45" w:rsidRDefault="0019274B">
            <w:pPr>
              <w:pStyle w:val="TableContent"/>
              <w:rPr>
                <w:rFonts w:ascii="Arial" w:hAnsi="Arial" w:cs="Arial"/>
                <w:b/>
              </w:rPr>
            </w:pPr>
          </w:p>
        </w:tc>
      </w:tr>
      <w:tr w:rsidR="00CE068F" w:rsidRPr="00120D45">
        <w:tc>
          <w:tcPr>
            <w:tcW w:w="1136" w:type="dxa"/>
          </w:tcPr>
          <w:p w:rsidR="00CE068F" w:rsidRPr="00120D45" w:rsidRDefault="00CE068F">
            <w:pPr>
              <w:pStyle w:val="Requirement"/>
              <w:rPr>
                <w:rFonts w:ascii="Arial" w:hAnsi="Arial" w:cs="Arial"/>
                <w:b/>
              </w:rPr>
            </w:pPr>
            <w:r w:rsidRPr="00120D45">
              <w:rPr>
                <w:rFonts w:ascii="Arial" w:hAnsi="Arial" w:cs="Arial"/>
                <w:b/>
              </w:rPr>
              <w:t>4.</w:t>
            </w:r>
            <w:r w:rsidR="003453EB"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6265" w:type="dxa"/>
            <w:tcBorders>
              <w:right w:val="double" w:sz="4" w:space="0" w:color="auto"/>
            </w:tcBorders>
          </w:tcPr>
          <w:p w:rsidR="00CE068F" w:rsidRPr="00120D45" w:rsidRDefault="00C23383" w:rsidP="00F432D2">
            <w:pPr>
              <w:pStyle w:val="TableConten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Write reviews </w:t>
            </w:r>
            <w:r w:rsidR="00F432D2">
              <w:rPr>
                <w:rFonts w:ascii="Arial" w:hAnsi="Arial" w:cs="Arial"/>
                <w:b/>
              </w:rPr>
              <w:t xml:space="preserve">from </w:t>
            </w:r>
            <w:r w:rsidR="006F749F">
              <w:rPr>
                <w:rFonts w:ascii="Arial" w:hAnsi="Arial" w:cs="Arial"/>
                <w:b/>
              </w:rPr>
              <w:t xml:space="preserve">Research Page  </w:t>
            </w:r>
            <w:r w:rsidR="00F432D2">
              <w:rPr>
                <w:rFonts w:ascii="Arial" w:hAnsi="Arial" w:cs="Arial"/>
                <w:b/>
              </w:rPr>
              <w:t>(Browse Team)</w:t>
            </w:r>
          </w:p>
        </w:tc>
        <w:tc>
          <w:tcPr>
            <w:tcW w:w="999" w:type="dxa"/>
            <w:tcBorders>
              <w:left w:val="double" w:sz="4" w:space="0" w:color="auto"/>
            </w:tcBorders>
          </w:tcPr>
          <w:p w:rsidR="00CE068F" w:rsidRPr="00120D45" w:rsidRDefault="00CE068F" w:rsidP="00D61ECD">
            <w:pPr>
              <w:pStyle w:val="TableContent"/>
              <w:tabs>
                <w:tab w:val="left" w:pos="589"/>
              </w:tabs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</w:t>
            </w:r>
          </w:p>
        </w:tc>
        <w:tc>
          <w:tcPr>
            <w:tcW w:w="1068" w:type="dxa"/>
          </w:tcPr>
          <w:p w:rsidR="00CE068F" w:rsidRPr="00120D45" w:rsidRDefault="00CE068F">
            <w:pPr>
              <w:pStyle w:val="TableContent"/>
              <w:rPr>
                <w:rFonts w:ascii="Arial" w:hAnsi="Arial" w:cs="Arial"/>
                <w:b/>
              </w:rPr>
            </w:pPr>
          </w:p>
        </w:tc>
      </w:tr>
      <w:tr w:rsidR="00CE068F" w:rsidRPr="00A201CB">
        <w:tc>
          <w:tcPr>
            <w:tcW w:w="1136" w:type="dxa"/>
          </w:tcPr>
          <w:p w:rsidR="00CE068F" w:rsidRPr="00A201CB" w:rsidRDefault="00CE068F">
            <w:pPr>
              <w:pStyle w:val="Requiremen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4.</w:t>
            </w:r>
            <w:r w:rsidR="003453EB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.1</w:t>
            </w:r>
          </w:p>
        </w:tc>
        <w:tc>
          <w:tcPr>
            <w:tcW w:w="6265" w:type="dxa"/>
            <w:tcBorders>
              <w:right w:val="double" w:sz="4" w:space="0" w:color="auto"/>
            </w:tcBorders>
          </w:tcPr>
          <w:p w:rsidR="00C7414E" w:rsidRPr="0024570A" w:rsidRDefault="00C42B96" w:rsidP="00FF14D1">
            <w:pPr>
              <w:pStyle w:val="TableContent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When user clicks on links to Review an item, user should be taken to the WCS WAR form for the respective product page.  </w:t>
            </w:r>
          </w:p>
        </w:tc>
        <w:tc>
          <w:tcPr>
            <w:tcW w:w="999" w:type="dxa"/>
            <w:tcBorders>
              <w:left w:val="double" w:sz="4" w:space="0" w:color="auto"/>
            </w:tcBorders>
          </w:tcPr>
          <w:p w:rsidR="00CE068F" w:rsidRPr="00A201CB" w:rsidRDefault="00CE068F" w:rsidP="00D61ECD">
            <w:pPr>
              <w:pStyle w:val="TableContent"/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</w:t>
            </w:r>
          </w:p>
        </w:tc>
        <w:tc>
          <w:tcPr>
            <w:tcW w:w="1068" w:type="dxa"/>
          </w:tcPr>
          <w:p w:rsidR="00CE068F" w:rsidRPr="00A201CB" w:rsidRDefault="00CE068F">
            <w:pPr>
              <w:pStyle w:val="TableContent"/>
              <w:rPr>
                <w:rFonts w:ascii="Arial" w:hAnsi="Arial" w:cs="Arial"/>
              </w:rPr>
            </w:pPr>
          </w:p>
        </w:tc>
      </w:tr>
      <w:tr w:rsidR="00CE068F" w:rsidRPr="00120D45">
        <w:tc>
          <w:tcPr>
            <w:tcW w:w="1136" w:type="dxa"/>
          </w:tcPr>
          <w:p w:rsidR="00CE068F" w:rsidRPr="00120D45" w:rsidRDefault="00CE068F" w:rsidP="00C512F7">
            <w:pPr>
              <w:pStyle w:val="Requirement"/>
              <w:rPr>
                <w:rFonts w:ascii="Arial" w:hAnsi="Arial" w:cs="Arial"/>
                <w:b/>
              </w:rPr>
            </w:pPr>
            <w:r w:rsidRPr="00120D45">
              <w:rPr>
                <w:rFonts w:ascii="Arial" w:hAnsi="Arial" w:cs="Arial"/>
                <w:b/>
              </w:rPr>
              <w:t>4.</w:t>
            </w:r>
            <w:r w:rsidR="003453EB"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6265" w:type="dxa"/>
            <w:tcBorders>
              <w:right w:val="double" w:sz="4" w:space="0" w:color="auto"/>
            </w:tcBorders>
          </w:tcPr>
          <w:p w:rsidR="00CE068F" w:rsidRPr="00BA5889" w:rsidRDefault="005D1E0D" w:rsidP="00BA5889">
            <w:pPr>
              <w:pStyle w:val="TableContent"/>
              <w:rPr>
                <w:rFonts w:ascii="Arial" w:hAnsi="Arial" w:cs="Arial"/>
                <w:b/>
                <w:i/>
                <w:sz w:val="16"/>
              </w:rPr>
            </w:pPr>
            <w:r>
              <w:rPr>
                <w:rFonts w:ascii="Arial" w:hAnsi="Arial" w:cs="Arial"/>
                <w:b/>
              </w:rPr>
              <w:t xml:space="preserve">Reviews in communities </w:t>
            </w:r>
            <w:r w:rsidRPr="005A427C">
              <w:rPr>
                <w:rFonts w:ascii="Arial" w:hAnsi="Arial" w:cs="Arial"/>
                <w:b/>
                <w:color w:val="auto"/>
                <w:rPrChange w:id="78" w:author="Massuda, Judy" w:date="2012-11-21T17:03:00Z">
                  <w:rPr>
                    <w:rFonts w:ascii="Arial" w:hAnsi="Arial" w:cs="Arial"/>
                    <w:b/>
                  </w:rPr>
                </w:rPrChange>
              </w:rPr>
              <w:t xml:space="preserve">Profile </w:t>
            </w:r>
            <w:r w:rsidR="00F432D2" w:rsidRPr="005A427C">
              <w:rPr>
                <w:rFonts w:ascii="Arial" w:hAnsi="Arial" w:cs="Arial"/>
                <w:b/>
                <w:color w:val="auto"/>
                <w:rPrChange w:id="79" w:author="Massuda, Judy" w:date="2012-11-21T17:03:00Z">
                  <w:rPr>
                    <w:rFonts w:ascii="Arial" w:hAnsi="Arial" w:cs="Arial"/>
                    <w:b/>
                    <w:color w:val="FF0000"/>
                  </w:rPr>
                </w:rPrChange>
              </w:rPr>
              <w:t xml:space="preserve">(PHP Team) </w:t>
            </w:r>
          </w:p>
        </w:tc>
        <w:tc>
          <w:tcPr>
            <w:tcW w:w="999" w:type="dxa"/>
            <w:tcBorders>
              <w:left w:val="double" w:sz="4" w:space="0" w:color="auto"/>
            </w:tcBorders>
          </w:tcPr>
          <w:p w:rsidR="00CE068F" w:rsidRPr="00120D45" w:rsidRDefault="00CE068F" w:rsidP="00C512F7">
            <w:pPr>
              <w:pStyle w:val="TableConten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</w:t>
            </w:r>
          </w:p>
        </w:tc>
        <w:tc>
          <w:tcPr>
            <w:tcW w:w="1068" w:type="dxa"/>
          </w:tcPr>
          <w:p w:rsidR="00CE068F" w:rsidRPr="00120D45" w:rsidRDefault="00CE068F">
            <w:pPr>
              <w:pStyle w:val="TableContent"/>
              <w:rPr>
                <w:rFonts w:ascii="Arial" w:hAnsi="Arial" w:cs="Arial"/>
                <w:b/>
              </w:rPr>
            </w:pPr>
          </w:p>
        </w:tc>
      </w:tr>
      <w:tr w:rsidR="00CE068F" w:rsidRPr="00120D45">
        <w:tc>
          <w:tcPr>
            <w:tcW w:w="1136" w:type="dxa"/>
          </w:tcPr>
          <w:p w:rsidR="00CE068F" w:rsidRPr="008E1C2C" w:rsidRDefault="003453EB" w:rsidP="00C512F7">
            <w:pPr>
              <w:pStyle w:val="Requiremen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4.4</w:t>
            </w:r>
            <w:r w:rsidR="00CE068F">
              <w:rPr>
                <w:rFonts w:ascii="Arial" w:hAnsi="Arial" w:cs="Arial"/>
              </w:rPr>
              <w:t>.1</w:t>
            </w:r>
          </w:p>
        </w:tc>
        <w:tc>
          <w:tcPr>
            <w:tcW w:w="6265" w:type="dxa"/>
            <w:tcBorders>
              <w:right w:val="double" w:sz="4" w:space="0" w:color="auto"/>
            </w:tcBorders>
          </w:tcPr>
          <w:p w:rsidR="006F749F" w:rsidRDefault="00B97900">
            <w:pPr>
              <w:pStyle w:val="TableContent"/>
              <w:spacing w:line="240" w:lineRule="auto"/>
              <w:rPr>
                <w:rFonts w:ascii="Arial" w:hAnsi="Arial" w:cs="Arial"/>
              </w:rPr>
              <w:pPrChange w:id="80" w:author="Massuda, Judy" w:date="2012-11-26T10:45:00Z">
                <w:pPr>
                  <w:pStyle w:val="TableContent"/>
                  <w:spacing w:line="240" w:lineRule="auto"/>
                  <w:ind w:left="720"/>
                </w:pPr>
              </w:pPrChange>
            </w:pPr>
            <w:r>
              <w:rPr>
                <w:rFonts w:ascii="Arial" w:hAnsi="Arial" w:cs="Arial"/>
              </w:rPr>
              <w:t>My Reviews</w:t>
            </w:r>
            <w:r w:rsidR="00AD60A5">
              <w:rPr>
                <w:rFonts w:ascii="Arial" w:hAnsi="Arial" w:cs="Arial"/>
              </w:rPr>
              <w:t xml:space="preserve"> </w:t>
            </w:r>
            <w:r w:rsidR="00F432D2">
              <w:rPr>
                <w:rFonts w:ascii="Arial" w:hAnsi="Arial" w:cs="Arial"/>
              </w:rPr>
              <w:t xml:space="preserve"> should have a tab within Communities Profile but should link to WCS Profile My Reviews Tab. </w:t>
            </w:r>
          </w:p>
        </w:tc>
        <w:tc>
          <w:tcPr>
            <w:tcW w:w="999" w:type="dxa"/>
            <w:tcBorders>
              <w:left w:val="double" w:sz="4" w:space="0" w:color="auto"/>
            </w:tcBorders>
          </w:tcPr>
          <w:p w:rsidR="00CE068F" w:rsidRPr="00A201CB" w:rsidRDefault="00CE068F" w:rsidP="00C512F7">
            <w:pPr>
              <w:pStyle w:val="TableConten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</w:t>
            </w:r>
          </w:p>
        </w:tc>
        <w:tc>
          <w:tcPr>
            <w:tcW w:w="1068" w:type="dxa"/>
          </w:tcPr>
          <w:p w:rsidR="00CE068F" w:rsidRPr="00120D45" w:rsidRDefault="00CE068F">
            <w:pPr>
              <w:pStyle w:val="TableContent"/>
              <w:rPr>
                <w:rFonts w:ascii="Arial" w:hAnsi="Arial" w:cs="Arial"/>
                <w:b/>
              </w:rPr>
            </w:pPr>
          </w:p>
        </w:tc>
      </w:tr>
      <w:tr w:rsidR="00906437" w:rsidRPr="00120D45">
        <w:tc>
          <w:tcPr>
            <w:tcW w:w="1136" w:type="dxa"/>
          </w:tcPr>
          <w:p w:rsidR="00906437" w:rsidRDefault="003453EB" w:rsidP="00C512F7">
            <w:pPr>
              <w:pStyle w:val="Requiremen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4.4</w:t>
            </w:r>
            <w:r w:rsidR="00906437">
              <w:rPr>
                <w:rFonts w:ascii="Arial" w:hAnsi="Arial" w:cs="Arial"/>
              </w:rPr>
              <w:t>.2</w:t>
            </w:r>
          </w:p>
        </w:tc>
        <w:tc>
          <w:tcPr>
            <w:tcW w:w="6265" w:type="dxa"/>
            <w:tcBorders>
              <w:right w:val="double" w:sz="4" w:space="0" w:color="auto"/>
            </w:tcBorders>
          </w:tcPr>
          <w:p w:rsidR="00740C97" w:rsidRDefault="00B97900" w:rsidP="00AD60A5">
            <w:pPr>
              <w:pStyle w:val="TableContent"/>
              <w:spacing w:line="24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Public Profile </w:t>
            </w:r>
          </w:p>
          <w:p w:rsidR="005813F2" w:rsidRDefault="0024570A" w:rsidP="008578C2">
            <w:pPr>
              <w:pStyle w:val="TableContent"/>
              <w:numPr>
                <w:ilvl w:val="0"/>
                <w:numId w:val="7"/>
              </w:numPr>
              <w:spacing w:line="24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On communities, this should be part </w:t>
            </w:r>
            <w:r w:rsidR="009A6C20">
              <w:rPr>
                <w:rFonts w:ascii="Arial" w:hAnsi="Arial" w:cs="Arial"/>
              </w:rPr>
              <w:t>of the larger public profile but</w:t>
            </w:r>
            <w:r>
              <w:rPr>
                <w:rFonts w:ascii="Arial" w:hAnsi="Arial" w:cs="Arial"/>
              </w:rPr>
              <w:t xml:space="preserve"> show same information as in .com </w:t>
            </w:r>
            <w:r w:rsidR="009A6C20">
              <w:rPr>
                <w:rFonts w:ascii="Arial" w:hAnsi="Arial" w:cs="Arial"/>
              </w:rPr>
              <w:t xml:space="preserve">review public </w:t>
            </w:r>
            <w:r>
              <w:rPr>
                <w:rFonts w:ascii="Arial" w:hAnsi="Arial" w:cs="Arial"/>
              </w:rPr>
              <w:t xml:space="preserve">profiles. </w:t>
            </w:r>
          </w:p>
          <w:p w:rsidR="00AD60A5" w:rsidRDefault="00AD60A5" w:rsidP="00AD60A5">
            <w:pPr>
              <w:pStyle w:val="TableContent"/>
              <w:spacing w:line="240" w:lineRule="auto"/>
              <w:jc w:val="left"/>
              <w:rPr>
                <w:rFonts w:ascii="Arial" w:hAnsi="Arial" w:cs="Arial"/>
              </w:rPr>
            </w:pPr>
          </w:p>
          <w:p w:rsidR="00AD60A5" w:rsidRPr="00AD60A5" w:rsidRDefault="00AD60A5" w:rsidP="00AD60A5">
            <w:pPr>
              <w:pStyle w:val="TableContent"/>
              <w:spacing w:line="240" w:lineRule="auto"/>
              <w:jc w:val="left"/>
              <w:rPr>
                <w:rFonts w:ascii="Arial" w:hAnsi="Arial" w:cs="Arial"/>
                <w:b/>
                <w:i/>
              </w:rPr>
            </w:pPr>
            <w:r w:rsidRPr="00AD60A5">
              <w:rPr>
                <w:rFonts w:ascii="Arial" w:hAnsi="Arial" w:cs="Arial"/>
                <w:b/>
                <w:i/>
              </w:rPr>
              <w:t xml:space="preserve">Functional Requirement: </w:t>
            </w:r>
            <w:r w:rsidRPr="00AD60A5">
              <w:rPr>
                <w:rFonts w:ascii="Arial" w:hAnsi="Arial" w:cs="Arial"/>
              </w:rPr>
              <w:t xml:space="preserve">Should not be </w:t>
            </w:r>
            <w:proofErr w:type="spellStart"/>
            <w:r w:rsidRPr="00AD60A5">
              <w:rPr>
                <w:rFonts w:ascii="Arial" w:hAnsi="Arial" w:cs="Arial"/>
              </w:rPr>
              <w:t>crawlable</w:t>
            </w:r>
            <w:proofErr w:type="spellEnd"/>
          </w:p>
        </w:tc>
        <w:tc>
          <w:tcPr>
            <w:tcW w:w="999" w:type="dxa"/>
            <w:tcBorders>
              <w:left w:val="double" w:sz="4" w:space="0" w:color="auto"/>
            </w:tcBorders>
          </w:tcPr>
          <w:p w:rsidR="00906437" w:rsidRDefault="00906437" w:rsidP="00C512F7">
            <w:pPr>
              <w:pStyle w:val="TableConten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</w:t>
            </w:r>
          </w:p>
        </w:tc>
        <w:tc>
          <w:tcPr>
            <w:tcW w:w="1068" w:type="dxa"/>
          </w:tcPr>
          <w:p w:rsidR="00906437" w:rsidRPr="00120D45" w:rsidRDefault="00906437">
            <w:pPr>
              <w:pStyle w:val="TableContent"/>
              <w:rPr>
                <w:rFonts w:ascii="Arial" w:hAnsi="Arial" w:cs="Arial"/>
                <w:b/>
              </w:rPr>
            </w:pPr>
          </w:p>
        </w:tc>
      </w:tr>
    </w:tbl>
    <w:p w:rsidR="00C512F7" w:rsidRPr="00970522" w:rsidRDefault="00C512F7" w:rsidP="00C66722">
      <w:pPr>
        <w:pStyle w:val="Heading2"/>
        <w:tabs>
          <w:tab w:val="clear" w:pos="1800"/>
          <w:tab w:val="left" w:pos="810"/>
        </w:tabs>
        <w:ind w:left="0" w:firstLine="0"/>
      </w:pPr>
    </w:p>
    <w:sectPr w:rsidR="00C512F7" w:rsidRPr="00970522" w:rsidSect="00C512F7">
      <w:footerReference w:type="default" r:id="rId12"/>
      <w:pgSz w:w="12240" w:h="15840" w:code="1"/>
      <w:pgMar w:top="990" w:right="1440" w:bottom="432" w:left="117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604B" w:rsidRDefault="0061604B">
      <w:r>
        <w:separator/>
      </w:r>
    </w:p>
  </w:endnote>
  <w:endnote w:type="continuationSeparator" w:id="0">
    <w:p w:rsidR="0061604B" w:rsidRDefault="006160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Univers (WN)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1464" w:rsidRDefault="000D1464" w:rsidP="00C512F7">
    <w:pPr>
      <w:ind w:right="360" w:firstLine="360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1464" w:rsidRDefault="000D1464" w:rsidP="00C512F7">
    <w:pPr>
      <w:pStyle w:val="Footer"/>
      <w:pBdr>
        <w:top w:val="single" w:sz="4" w:space="1" w:color="auto"/>
      </w:pBdr>
      <w:tabs>
        <w:tab w:val="clear" w:pos="4320"/>
        <w:tab w:val="clear" w:pos="8640"/>
        <w:tab w:val="center" w:pos="0"/>
        <w:tab w:val="center" w:pos="4680"/>
        <w:tab w:val="right" w:pos="9360"/>
      </w:tabs>
      <w:jc w:val="center"/>
      <w:rPr>
        <w:rStyle w:val="PageNumber"/>
      </w:rPr>
    </w:pPr>
    <w:r>
      <w:rPr>
        <w:rStyle w:val="PageNumber"/>
        <w:rFonts w:ascii="Arial" w:hAnsi="Arial"/>
        <w:sz w:val="20"/>
        <w:szCs w:val="20"/>
      </w:rPr>
      <w:t xml:space="preserve">- </w:t>
    </w:r>
    <w:r w:rsidR="00956DD5">
      <w:rPr>
        <w:rStyle w:val="PageNumber"/>
        <w:rFonts w:ascii="Arial" w:hAnsi="Arial"/>
        <w:sz w:val="20"/>
        <w:szCs w:val="20"/>
      </w:rPr>
      <w:fldChar w:fldCharType="begin"/>
    </w:r>
    <w:r>
      <w:rPr>
        <w:rStyle w:val="PageNumber"/>
        <w:rFonts w:ascii="Arial" w:hAnsi="Arial"/>
        <w:sz w:val="20"/>
        <w:szCs w:val="20"/>
      </w:rPr>
      <w:instrText xml:space="preserve"> PAGE </w:instrText>
    </w:r>
    <w:r w:rsidR="00956DD5">
      <w:rPr>
        <w:rStyle w:val="PageNumber"/>
        <w:rFonts w:ascii="Arial" w:hAnsi="Arial"/>
        <w:sz w:val="20"/>
        <w:szCs w:val="20"/>
      </w:rPr>
      <w:fldChar w:fldCharType="separate"/>
    </w:r>
    <w:r w:rsidR="00DE0C2D">
      <w:rPr>
        <w:rStyle w:val="PageNumber"/>
        <w:rFonts w:ascii="Arial" w:hAnsi="Arial"/>
        <w:noProof/>
        <w:sz w:val="20"/>
        <w:szCs w:val="20"/>
      </w:rPr>
      <w:t>4</w:t>
    </w:r>
    <w:r w:rsidR="00956DD5">
      <w:rPr>
        <w:rStyle w:val="PageNumber"/>
        <w:rFonts w:ascii="Arial" w:hAnsi="Arial"/>
        <w:sz w:val="20"/>
        <w:szCs w:val="20"/>
      </w:rPr>
      <w:fldChar w:fldCharType="end"/>
    </w:r>
    <w:r>
      <w:rPr>
        <w:rStyle w:val="PageNumber"/>
        <w:rFonts w:ascii="Arial" w:hAnsi="Arial"/>
        <w:sz w:val="20"/>
        <w:szCs w:val="20"/>
      </w:rPr>
      <w:t xml:space="preserve"> -</w:t>
    </w:r>
  </w:p>
  <w:p w:rsidR="000D1464" w:rsidRPr="0039151B" w:rsidRDefault="000D1464" w:rsidP="00C512F7">
    <w:pPr>
      <w:pStyle w:val="Footer"/>
      <w:pBdr>
        <w:top w:val="single" w:sz="4" w:space="1" w:color="auto"/>
      </w:pBdr>
      <w:tabs>
        <w:tab w:val="clear" w:pos="4320"/>
        <w:tab w:val="clear" w:pos="8640"/>
        <w:tab w:val="center" w:pos="0"/>
        <w:tab w:val="center" w:pos="4680"/>
        <w:tab w:val="right" w:pos="9540"/>
      </w:tabs>
      <w:rPr>
        <w:b/>
        <w:sz w:val="16"/>
        <w:szCs w:val="16"/>
      </w:rPr>
    </w:pPr>
    <w:r w:rsidRPr="0039151B">
      <w:rPr>
        <w:rStyle w:val="PageNumber"/>
        <w:rFonts w:ascii="Arial" w:hAnsi="Arial" w:cs="Arial"/>
        <w:b/>
        <w:sz w:val="16"/>
        <w:szCs w:val="16"/>
      </w:rPr>
      <w:t>Sears Holdings Corporation – Confidential and Proprietary Information</w:t>
    </w:r>
    <w:r>
      <w:rPr>
        <w:rStyle w:val="PageNumber"/>
        <w:rFonts w:ascii="Arial" w:hAnsi="Arial" w:cs="Arial"/>
        <w:b/>
        <w:sz w:val="16"/>
        <w:szCs w:val="16"/>
      </w:rPr>
      <w:tab/>
      <w:t xml:space="preserve">Template </w:t>
    </w:r>
    <w:proofErr w:type="spellStart"/>
    <w:r>
      <w:rPr>
        <w:rStyle w:val="PageNumber"/>
        <w:rFonts w:ascii="Arial" w:hAnsi="Arial" w:cs="Arial"/>
        <w:b/>
        <w:sz w:val="16"/>
        <w:szCs w:val="16"/>
      </w:rPr>
      <w:t>Ver</w:t>
    </w:r>
    <w:proofErr w:type="spellEnd"/>
    <w:r>
      <w:rPr>
        <w:rStyle w:val="PageNumber"/>
        <w:rFonts w:ascii="Arial" w:hAnsi="Arial" w:cs="Arial"/>
        <w:b/>
        <w:sz w:val="16"/>
        <w:szCs w:val="16"/>
      </w:rPr>
      <w:t xml:space="preserve"> 25.2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604B" w:rsidRDefault="0061604B">
      <w:r>
        <w:separator/>
      </w:r>
    </w:p>
  </w:footnote>
  <w:footnote w:type="continuationSeparator" w:id="0">
    <w:p w:rsidR="0061604B" w:rsidRDefault="006160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1C3092"/>
    <w:multiLevelType w:val="hybridMultilevel"/>
    <w:tmpl w:val="1C6A6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866ED4"/>
    <w:multiLevelType w:val="multilevel"/>
    <w:tmpl w:val="D8862236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2"/>
      <w:numFmt w:val="decimal"/>
      <w:pStyle w:val="Heading1"/>
      <w:lvlText w:val="%1.%2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2">
    <w:nsid w:val="2D8D261A"/>
    <w:multiLevelType w:val="hybridMultilevel"/>
    <w:tmpl w:val="D9504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A23A27"/>
    <w:multiLevelType w:val="hybridMultilevel"/>
    <w:tmpl w:val="55D0A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FF2862"/>
    <w:multiLevelType w:val="hybridMultilevel"/>
    <w:tmpl w:val="EB629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2F01EE"/>
    <w:multiLevelType w:val="hybridMultilevel"/>
    <w:tmpl w:val="7758F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B03F01"/>
    <w:multiLevelType w:val="hybridMultilevel"/>
    <w:tmpl w:val="436CE85E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67405C7F"/>
    <w:multiLevelType w:val="hybridMultilevel"/>
    <w:tmpl w:val="9E5A8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350F14"/>
    <w:multiLevelType w:val="hybridMultilevel"/>
    <w:tmpl w:val="46489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E2361F"/>
    <w:multiLevelType w:val="hybridMultilevel"/>
    <w:tmpl w:val="24961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F257C2A"/>
    <w:multiLevelType w:val="multilevel"/>
    <w:tmpl w:val="79A4F31E"/>
    <w:lvl w:ilvl="0">
      <w:start w:val="1"/>
      <w:numFmt w:val="decimal"/>
      <w:lvlText w:val="%1"/>
      <w:lvlJc w:val="left"/>
      <w:pPr>
        <w:tabs>
          <w:tab w:val="num" w:pos="1152"/>
        </w:tabs>
        <w:ind w:left="115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800"/>
        </w:tabs>
        <w:ind w:left="1296" w:hanging="576"/>
      </w:pPr>
      <w:rPr>
        <w:rFonts w:ascii="Arial" w:eastAsia="Times New Roman" w:hAnsi="Arial"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080" w:hanging="720"/>
      </w:pPr>
      <w:rPr>
        <w:rFonts w:ascii="Arial" w:hAnsi="Arial" w:cs="Arial" w:hint="default"/>
      </w:rPr>
    </w:lvl>
    <w:lvl w:ilvl="3">
      <w:start w:val="1"/>
      <w:numFmt w:val="decimal"/>
      <w:lvlText w:val="%1.%2.%3.%4"/>
      <w:lvlJc w:val="left"/>
      <w:pPr>
        <w:tabs>
          <w:tab w:val="num" w:pos="504"/>
        </w:tabs>
        <w:ind w:left="50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728"/>
        </w:tabs>
        <w:ind w:left="172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852"/>
        </w:tabs>
        <w:ind w:left="38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2016"/>
        </w:tabs>
        <w:ind w:left="201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304"/>
        </w:tabs>
        <w:ind w:left="2304" w:hanging="1584"/>
      </w:pPr>
      <w:rPr>
        <w:rFonts w:cs="Times New Roman" w:hint="default"/>
      </w:rPr>
    </w:lvl>
  </w:abstractNum>
  <w:num w:numId="1">
    <w:abstractNumId w:val="1"/>
  </w:num>
  <w:num w:numId="2">
    <w:abstractNumId w:val="10"/>
  </w:num>
  <w:num w:numId="3">
    <w:abstractNumId w:val="6"/>
  </w:num>
  <w:num w:numId="4">
    <w:abstractNumId w:val="0"/>
  </w:num>
  <w:num w:numId="5">
    <w:abstractNumId w:val="7"/>
  </w:num>
  <w:num w:numId="6">
    <w:abstractNumId w:val="8"/>
  </w:num>
  <w:num w:numId="7">
    <w:abstractNumId w:val="3"/>
  </w:num>
  <w:num w:numId="8">
    <w:abstractNumId w:val="4"/>
  </w:num>
  <w:num w:numId="9">
    <w:abstractNumId w:val="9"/>
  </w:num>
  <w:num w:numId="10">
    <w:abstractNumId w:val="5"/>
  </w:num>
  <w:num w:numId="11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revisionView w:markup="0"/>
  <w:trackRevisions/>
  <w:defaultTabStop w:val="720"/>
  <w:drawingGridHorizontalSpacing w:val="120"/>
  <w:drawingGridVerticalSpacing w:val="163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754"/>
    <w:rsid w:val="000231CA"/>
    <w:rsid w:val="00037558"/>
    <w:rsid w:val="00044660"/>
    <w:rsid w:val="000456EE"/>
    <w:rsid w:val="00074EF2"/>
    <w:rsid w:val="00081A03"/>
    <w:rsid w:val="000B2D6F"/>
    <w:rsid w:val="000B466A"/>
    <w:rsid w:val="000B5520"/>
    <w:rsid w:val="000C36C1"/>
    <w:rsid w:val="000D1464"/>
    <w:rsid w:val="000E643C"/>
    <w:rsid w:val="0010052C"/>
    <w:rsid w:val="001267B0"/>
    <w:rsid w:val="00141172"/>
    <w:rsid w:val="00142756"/>
    <w:rsid w:val="001454C3"/>
    <w:rsid w:val="001562D8"/>
    <w:rsid w:val="00181AE6"/>
    <w:rsid w:val="00187762"/>
    <w:rsid w:val="0019274B"/>
    <w:rsid w:val="001B070D"/>
    <w:rsid w:val="001C112D"/>
    <w:rsid w:val="001F09E3"/>
    <w:rsid w:val="00203A0B"/>
    <w:rsid w:val="002420EA"/>
    <w:rsid w:val="00243413"/>
    <w:rsid w:val="0024570A"/>
    <w:rsid w:val="002517B0"/>
    <w:rsid w:val="00262061"/>
    <w:rsid w:val="0027452C"/>
    <w:rsid w:val="00294EEE"/>
    <w:rsid w:val="002A2BEA"/>
    <w:rsid w:val="002B523A"/>
    <w:rsid w:val="002C4B95"/>
    <w:rsid w:val="002D5E45"/>
    <w:rsid w:val="00312346"/>
    <w:rsid w:val="003133CB"/>
    <w:rsid w:val="00315F43"/>
    <w:rsid w:val="00317653"/>
    <w:rsid w:val="003335E6"/>
    <w:rsid w:val="003453EB"/>
    <w:rsid w:val="00346BF1"/>
    <w:rsid w:val="0035316F"/>
    <w:rsid w:val="003533B6"/>
    <w:rsid w:val="00355E4F"/>
    <w:rsid w:val="00364ABF"/>
    <w:rsid w:val="00385571"/>
    <w:rsid w:val="00387A50"/>
    <w:rsid w:val="00394D22"/>
    <w:rsid w:val="003B2A27"/>
    <w:rsid w:val="003C49AA"/>
    <w:rsid w:val="004155DA"/>
    <w:rsid w:val="00420D64"/>
    <w:rsid w:val="004275E1"/>
    <w:rsid w:val="004D7563"/>
    <w:rsid w:val="00522268"/>
    <w:rsid w:val="005813F2"/>
    <w:rsid w:val="0059047D"/>
    <w:rsid w:val="005A427C"/>
    <w:rsid w:val="005D1E0D"/>
    <w:rsid w:val="005D248F"/>
    <w:rsid w:val="005E0730"/>
    <w:rsid w:val="005F0982"/>
    <w:rsid w:val="0060342C"/>
    <w:rsid w:val="006107F9"/>
    <w:rsid w:val="0061604B"/>
    <w:rsid w:val="00622F4D"/>
    <w:rsid w:val="00623574"/>
    <w:rsid w:val="00630CAD"/>
    <w:rsid w:val="0063529D"/>
    <w:rsid w:val="006767C0"/>
    <w:rsid w:val="0068095C"/>
    <w:rsid w:val="0068655E"/>
    <w:rsid w:val="00696F58"/>
    <w:rsid w:val="006B03DC"/>
    <w:rsid w:val="006B11D4"/>
    <w:rsid w:val="006B63A7"/>
    <w:rsid w:val="006C31D8"/>
    <w:rsid w:val="006C3209"/>
    <w:rsid w:val="006F749F"/>
    <w:rsid w:val="0071187E"/>
    <w:rsid w:val="007305B6"/>
    <w:rsid w:val="00737202"/>
    <w:rsid w:val="00740A3D"/>
    <w:rsid w:val="00740C97"/>
    <w:rsid w:val="00747A7D"/>
    <w:rsid w:val="007969C5"/>
    <w:rsid w:val="007A3396"/>
    <w:rsid w:val="007D5996"/>
    <w:rsid w:val="007D6087"/>
    <w:rsid w:val="007E5615"/>
    <w:rsid w:val="008123EE"/>
    <w:rsid w:val="008139D2"/>
    <w:rsid w:val="008179AF"/>
    <w:rsid w:val="008578C2"/>
    <w:rsid w:val="00874B08"/>
    <w:rsid w:val="00882706"/>
    <w:rsid w:val="008B7170"/>
    <w:rsid w:val="00906437"/>
    <w:rsid w:val="0091669E"/>
    <w:rsid w:val="00916F26"/>
    <w:rsid w:val="00956C95"/>
    <w:rsid w:val="00956DD5"/>
    <w:rsid w:val="009A4EB2"/>
    <w:rsid w:val="009A6C20"/>
    <w:rsid w:val="009C226D"/>
    <w:rsid w:val="009F089D"/>
    <w:rsid w:val="00A107B8"/>
    <w:rsid w:val="00A147EC"/>
    <w:rsid w:val="00A22C0C"/>
    <w:rsid w:val="00A27A7D"/>
    <w:rsid w:val="00A54F73"/>
    <w:rsid w:val="00A83EC2"/>
    <w:rsid w:val="00AA0E5E"/>
    <w:rsid w:val="00AA23A8"/>
    <w:rsid w:val="00AC44F8"/>
    <w:rsid w:val="00AD3849"/>
    <w:rsid w:val="00AD60A5"/>
    <w:rsid w:val="00AE2CD6"/>
    <w:rsid w:val="00B052F7"/>
    <w:rsid w:val="00B45FFD"/>
    <w:rsid w:val="00B7620A"/>
    <w:rsid w:val="00B90EF6"/>
    <w:rsid w:val="00B96287"/>
    <w:rsid w:val="00B97900"/>
    <w:rsid w:val="00BA5889"/>
    <w:rsid w:val="00C17489"/>
    <w:rsid w:val="00C2198E"/>
    <w:rsid w:val="00C23383"/>
    <w:rsid w:val="00C42B96"/>
    <w:rsid w:val="00C512F7"/>
    <w:rsid w:val="00C66357"/>
    <w:rsid w:val="00C66722"/>
    <w:rsid w:val="00C7414E"/>
    <w:rsid w:val="00C85E51"/>
    <w:rsid w:val="00C8738A"/>
    <w:rsid w:val="00CA7B6F"/>
    <w:rsid w:val="00CB0A2F"/>
    <w:rsid w:val="00CB7025"/>
    <w:rsid w:val="00CC2BD4"/>
    <w:rsid w:val="00CE068F"/>
    <w:rsid w:val="00D0065F"/>
    <w:rsid w:val="00D10773"/>
    <w:rsid w:val="00D24532"/>
    <w:rsid w:val="00D36C62"/>
    <w:rsid w:val="00D65404"/>
    <w:rsid w:val="00D856C8"/>
    <w:rsid w:val="00D865AD"/>
    <w:rsid w:val="00D942B9"/>
    <w:rsid w:val="00DA2C6E"/>
    <w:rsid w:val="00DE0C2D"/>
    <w:rsid w:val="00DF7B8F"/>
    <w:rsid w:val="00E14931"/>
    <w:rsid w:val="00E36080"/>
    <w:rsid w:val="00E4057B"/>
    <w:rsid w:val="00E75BCB"/>
    <w:rsid w:val="00E80F30"/>
    <w:rsid w:val="00EA1285"/>
    <w:rsid w:val="00EB0CED"/>
    <w:rsid w:val="00EB3843"/>
    <w:rsid w:val="00ED19AF"/>
    <w:rsid w:val="00ED5012"/>
    <w:rsid w:val="00F00F05"/>
    <w:rsid w:val="00F062D6"/>
    <w:rsid w:val="00F16264"/>
    <w:rsid w:val="00F432D2"/>
    <w:rsid w:val="00F4401C"/>
    <w:rsid w:val="00F4683D"/>
    <w:rsid w:val="00F506F8"/>
    <w:rsid w:val="00F562B3"/>
    <w:rsid w:val="00F63B09"/>
    <w:rsid w:val="00F75BEE"/>
    <w:rsid w:val="00FC67EF"/>
    <w:rsid w:val="00FE2093"/>
    <w:rsid w:val="00FE6754"/>
    <w:rsid w:val="00FF14D1"/>
    <w:rsid w:val="00FF26AF"/>
    <w:rsid w:val="00FF3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toc 2" w:uiPriority="39"/>
    <w:lsdException w:name="Hyperlink" w:uiPriority="99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80D55"/>
    <w:pPr>
      <w:widowControl w:val="0"/>
      <w:adjustRightInd w:val="0"/>
      <w:spacing w:line="360" w:lineRule="atLeast"/>
      <w:jc w:val="both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5B4679"/>
    <w:pPr>
      <w:keepNext/>
      <w:keepLines/>
      <w:numPr>
        <w:ilvl w:val="1"/>
        <w:numId w:val="1"/>
      </w:numPr>
      <w:shd w:val="pct10" w:color="auto" w:fill="auto"/>
      <w:spacing w:before="220" w:after="220" w:line="280" w:lineRule="atLeast"/>
      <w:outlineLvl w:val="0"/>
    </w:pPr>
    <w:rPr>
      <w:rFonts w:ascii="Arial" w:hAnsi="Arial"/>
      <w:b/>
      <w:spacing w:val="-10"/>
      <w:kern w:val="28"/>
      <w:position w:val="6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B4679"/>
    <w:pPr>
      <w:keepNext/>
      <w:tabs>
        <w:tab w:val="num" w:pos="1800"/>
      </w:tabs>
      <w:spacing w:before="240" w:after="240"/>
      <w:ind w:left="1296" w:hanging="576"/>
      <w:outlineLvl w:val="1"/>
    </w:pPr>
    <w:rPr>
      <w:rFonts w:ascii="Arial" w:hAnsi="Arial"/>
      <w:b/>
      <w:spacing w:val="-4"/>
      <w:kern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5B4679"/>
    <w:pPr>
      <w:keepNext/>
      <w:keepLines/>
      <w:spacing w:before="220" w:after="220" w:line="220" w:lineRule="atLeast"/>
      <w:outlineLvl w:val="2"/>
    </w:pPr>
    <w:rPr>
      <w:rFonts w:ascii="Arial" w:hAnsi="Arial"/>
      <w:b/>
      <w:spacing w:val="-4"/>
      <w:kern w:val="28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9"/>
    <w:qFormat/>
    <w:rsid w:val="005B467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5B4679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532CAB"/>
    <w:rPr>
      <w:rFonts w:ascii="Arial" w:hAnsi="Arial"/>
      <w:b/>
      <w:spacing w:val="-10"/>
      <w:kern w:val="28"/>
      <w:position w:val="6"/>
      <w:shd w:val="pct10" w:color="auto" w:fill="auto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1C17F7"/>
    <w:rPr>
      <w:rFonts w:ascii="Arial" w:hAnsi="Arial"/>
      <w:b/>
      <w:spacing w:val="-4"/>
      <w:kern w:val="28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9"/>
    <w:rsid w:val="005B4679"/>
    <w:rPr>
      <w:rFonts w:ascii="Arial" w:hAnsi="Arial" w:cs="Times New Roman"/>
      <w:b/>
      <w:spacing w:val="-4"/>
      <w:kern w:val="28"/>
      <w:sz w:val="22"/>
      <w:szCs w:val="22"/>
      <w:lang w:val="en-US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2CAB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2CAB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customStyle="1" w:styleId="BodyTextKeep">
    <w:name w:val="Body Text Keep"/>
    <w:basedOn w:val="Normal"/>
    <w:autoRedefine/>
    <w:uiPriority w:val="99"/>
    <w:rsid w:val="004C17B4"/>
    <w:pPr>
      <w:jc w:val="center"/>
    </w:pPr>
    <w:rPr>
      <w:rFonts w:ascii="Arial" w:hAnsi="Arial" w:cs="Arial"/>
      <w:bCs/>
      <w:i/>
      <w:iCs/>
      <w:noProof/>
      <w:sz w:val="20"/>
      <w:szCs w:val="20"/>
      <w:shd w:val="clear" w:color="auto" w:fill="FFFFFF"/>
    </w:rPr>
  </w:style>
  <w:style w:type="paragraph" w:customStyle="1" w:styleId="TitleCover">
    <w:name w:val="Title Cover"/>
    <w:basedOn w:val="Normal"/>
    <w:next w:val="SubtitleCover"/>
    <w:uiPriority w:val="99"/>
    <w:rsid w:val="005B4679"/>
    <w:pPr>
      <w:keepNext/>
      <w:keepLines/>
      <w:spacing w:before="1800" w:line="240" w:lineRule="atLeast"/>
      <w:ind w:left="1080"/>
    </w:pPr>
    <w:rPr>
      <w:rFonts w:ascii="Arial" w:hAnsi="Arial"/>
      <w:b/>
      <w:spacing w:val="-48"/>
      <w:kern w:val="28"/>
      <w:sz w:val="72"/>
      <w:szCs w:val="20"/>
    </w:rPr>
  </w:style>
  <w:style w:type="paragraph" w:customStyle="1" w:styleId="SubtitleCover">
    <w:name w:val="Subtitle Cover"/>
    <w:basedOn w:val="TitleCover"/>
    <w:next w:val="Normal"/>
    <w:uiPriority w:val="99"/>
    <w:rsid w:val="005B4679"/>
    <w:pPr>
      <w:spacing w:before="1520"/>
      <w:ind w:right="1680"/>
    </w:pPr>
    <w:rPr>
      <w:rFonts w:ascii="Times New Roman" w:hAnsi="Times New Roman"/>
      <w:b w:val="0"/>
      <w:i/>
      <w:spacing w:val="-20"/>
      <w:sz w:val="40"/>
    </w:rPr>
  </w:style>
  <w:style w:type="paragraph" w:customStyle="1" w:styleId="TitlePageAuthor">
    <w:name w:val="Title Page Author"/>
    <w:basedOn w:val="Normal"/>
    <w:next w:val="Normal"/>
    <w:uiPriority w:val="99"/>
    <w:rsid w:val="005B4679"/>
    <w:pPr>
      <w:keepNext/>
      <w:keepLines/>
      <w:tabs>
        <w:tab w:val="left" w:leader="dot" w:pos="3600"/>
        <w:tab w:val="left" w:pos="5040"/>
        <w:tab w:val="left" w:pos="5760"/>
      </w:tabs>
      <w:spacing w:before="480"/>
      <w:jc w:val="center"/>
    </w:pPr>
    <w:rPr>
      <w:rFonts w:ascii="Univers (WN)" w:hAnsi="Univers (WN)"/>
      <w:b/>
      <w:spacing w:val="2"/>
      <w:szCs w:val="20"/>
    </w:rPr>
  </w:style>
  <w:style w:type="character" w:styleId="Hyperlink">
    <w:name w:val="Hyperlink"/>
    <w:basedOn w:val="DefaultParagraphFont"/>
    <w:uiPriority w:val="99"/>
    <w:rsid w:val="005B4679"/>
    <w:rPr>
      <w:rFonts w:cs="Times New Roman"/>
      <w:color w:val="0000FF"/>
      <w:u w:val="single"/>
    </w:rPr>
  </w:style>
  <w:style w:type="paragraph" w:styleId="BodyTextIndent2">
    <w:name w:val="Body Text Indent 2"/>
    <w:basedOn w:val="Normal"/>
    <w:link w:val="BodyTextIndent2Char"/>
    <w:uiPriority w:val="99"/>
    <w:rsid w:val="005B4679"/>
    <w:pPr>
      <w:ind w:left="720"/>
      <w:jc w:val="center"/>
    </w:pPr>
    <w:rPr>
      <w:rFonts w:ascii="Arial" w:hAnsi="Arial" w:cs="Arial"/>
      <w:b/>
      <w:bCs/>
      <w:sz w:val="48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32CAB"/>
    <w:rPr>
      <w:sz w:val="24"/>
      <w:szCs w:val="24"/>
    </w:rPr>
  </w:style>
  <w:style w:type="paragraph" w:customStyle="1" w:styleId="TitlePageDate">
    <w:name w:val="Title Page Date"/>
    <w:basedOn w:val="Normal"/>
    <w:uiPriority w:val="99"/>
    <w:rsid w:val="005B4679"/>
    <w:pPr>
      <w:keepNext/>
      <w:keepLines/>
      <w:spacing w:before="120"/>
      <w:jc w:val="center"/>
    </w:pPr>
    <w:rPr>
      <w:rFonts w:ascii="Univers (WN)" w:hAnsi="Univers (WN)"/>
      <w:b/>
      <w:spacing w:val="2"/>
      <w:szCs w:val="20"/>
    </w:rPr>
  </w:style>
  <w:style w:type="paragraph" w:customStyle="1" w:styleId="BlockText1">
    <w:name w:val="Block Text1"/>
    <w:basedOn w:val="Normal"/>
    <w:uiPriority w:val="99"/>
    <w:rsid w:val="005B4679"/>
    <w:pPr>
      <w:spacing w:before="24" w:after="24"/>
    </w:pPr>
    <w:rPr>
      <w:spacing w:val="2"/>
      <w:szCs w:val="20"/>
    </w:rPr>
  </w:style>
  <w:style w:type="paragraph" w:customStyle="1" w:styleId="TableText">
    <w:name w:val="Table Text"/>
    <w:basedOn w:val="Normal"/>
    <w:autoRedefine/>
    <w:uiPriority w:val="99"/>
    <w:rsid w:val="005B4679"/>
    <w:rPr>
      <w:rFonts w:ascii="Arial" w:hAnsi="Arial" w:cs="Arial"/>
      <w:i/>
      <w:iCs/>
      <w:sz w:val="20"/>
    </w:rPr>
  </w:style>
  <w:style w:type="paragraph" w:customStyle="1" w:styleId="TOCTitle">
    <w:name w:val="TOCTitle"/>
    <w:basedOn w:val="Normal"/>
    <w:uiPriority w:val="99"/>
    <w:rsid w:val="005B4679"/>
    <w:pPr>
      <w:pBdr>
        <w:top w:val="single" w:sz="30" w:space="4" w:color="auto"/>
      </w:pBdr>
      <w:spacing w:before="120" w:after="480"/>
    </w:pPr>
    <w:rPr>
      <w:rFonts w:ascii="Arial" w:hAnsi="Arial"/>
      <w:b/>
      <w:spacing w:val="2"/>
      <w:sz w:val="60"/>
      <w:szCs w:val="20"/>
    </w:rPr>
  </w:style>
  <w:style w:type="paragraph" w:styleId="CommentText">
    <w:name w:val="annotation text"/>
    <w:basedOn w:val="Normal"/>
    <w:link w:val="CommentTextChar"/>
    <w:uiPriority w:val="99"/>
    <w:semiHidden/>
    <w:rsid w:val="005B467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2CA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5B467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2CA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5B46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2CAB"/>
    <w:rPr>
      <w:sz w:val="0"/>
      <w:szCs w:val="0"/>
    </w:rPr>
  </w:style>
  <w:style w:type="paragraph" w:customStyle="1" w:styleId="TipBoxHeading">
    <w:name w:val="Tip Box Heading"/>
    <w:basedOn w:val="Normal"/>
    <w:autoRedefine/>
    <w:uiPriority w:val="99"/>
    <w:rsid w:val="005B4679"/>
    <w:pPr>
      <w:spacing w:before="120" w:after="120"/>
      <w:ind w:left="720"/>
    </w:pPr>
    <w:rPr>
      <w:rFonts w:ascii="Arial" w:hAnsi="Arial" w:cs="Arial"/>
      <w:i/>
      <w:sz w:val="20"/>
      <w:szCs w:val="20"/>
    </w:rPr>
  </w:style>
  <w:style w:type="paragraph" w:customStyle="1" w:styleId="TableHeading">
    <w:name w:val="Table Heading"/>
    <w:basedOn w:val="Normal"/>
    <w:autoRedefine/>
    <w:uiPriority w:val="99"/>
    <w:rsid w:val="00CA301B"/>
    <w:pPr>
      <w:spacing w:before="120" w:after="120" w:line="240" w:lineRule="auto"/>
    </w:pPr>
    <w:rPr>
      <w:rFonts w:ascii="Arial" w:hAnsi="Arial"/>
      <w:b/>
      <w:sz w:val="20"/>
      <w:szCs w:val="20"/>
    </w:rPr>
  </w:style>
  <w:style w:type="paragraph" w:styleId="List">
    <w:name w:val="List"/>
    <w:basedOn w:val="Normal"/>
    <w:uiPriority w:val="99"/>
    <w:rsid w:val="005B4679"/>
    <w:pPr>
      <w:keepNext/>
      <w:spacing w:after="220" w:line="220" w:lineRule="atLeast"/>
      <w:ind w:left="1440" w:hanging="360"/>
    </w:pPr>
    <w:rPr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rsid w:val="005B4679"/>
    <w:pPr>
      <w:ind w:left="360"/>
    </w:pPr>
    <w:rPr>
      <w:rFonts w:ascii="Arial" w:hAnsi="Arial" w:cs="Arial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32CAB"/>
    <w:rPr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rsid w:val="005B4679"/>
    <w:pPr>
      <w:ind w:left="1440"/>
    </w:pPr>
    <w:rPr>
      <w:rFonts w:ascii="Arial" w:hAnsi="Arial" w:cs="Arial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32CAB"/>
    <w:rPr>
      <w:sz w:val="16"/>
      <w:szCs w:val="16"/>
    </w:rPr>
  </w:style>
  <w:style w:type="paragraph" w:styleId="TOC1">
    <w:name w:val="toc 1"/>
    <w:basedOn w:val="Normal"/>
    <w:uiPriority w:val="99"/>
    <w:semiHidden/>
    <w:rsid w:val="005B4679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uiPriority w:val="39"/>
    <w:rsid w:val="005B4679"/>
    <w:pPr>
      <w:ind w:left="240"/>
    </w:pPr>
    <w:rPr>
      <w:smallCaps/>
      <w:sz w:val="20"/>
      <w:szCs w:val="20"/>
    </w:rPr>
  </w:style>
  <w:style w:type="paragraph" w:styleId="ListBullet2">
    <w:name w:val="List Bullet 2"/>
    <w:basedOn w:val="Normal"/>
    <w:uiPriority w:val="99"/>
    <w:rsid w:val="005B4679"/>
    <w:pPr>
      <w:tabs>
        <w:tab w:val="num" w:pos="720"/>
      </w:tabs>
      <w:spacing w:after="220" w:line="220" w:lineRule="atLeast"/>
      <w:ind w:left="2160" w:right="720" w:hanging="360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rsid w:val="005B467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32CAB"/>
    <w:rPr>
      <w:sz w:val="24"/>
      <w:szCs w:val="24"/>
    </w:rPr>
  </w:style>
  <w:style w:type="paragraph" w:styleId="BodyText2">
    <w:name w:val="Body Text 2"/>
    <w:basedOn w:val="Normal"/>
    <w:link w:val="BodyText2Char"/>
    <w:uiPriority w:val="99"/>
    <w:rsid w:val="005B4679"/>
    <w:rPr>
      <w:rFonts w:ascii="Arial" w:hAnsi="Arial" w:cs="Arial"/>
      <w:i/>
      <w:iCs/>
      <w:color w:val="000000"/>
      <w:sz w:val="20"/>
      <w:szCs w:val="14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32CAB"/>
    <w:rPr>
      <w:sz w:val="24"/>
      <w:szCs w:val="24"/>
    </w:rPr>
  </w:style>
  <w:style w:type="character" w:styleId="FollowedHyperlink">
    <w:name w:val="FollowedHyperlink"/>
    <w:basedOn w:val="DefaultParagraphFont"/>
    <w:uiPriority w:val="99"/>
    <w:rsid w:val="005B4679"/>
    <w:rPr>
      <w:rFonts w:cs="Times New Roman"/>
      <w:color w:val="800080"/>
      <w:u w:val="single"/>
    </w:rPr>
  </w:style>
  <w:style w:type="paragraph" w:styleId="ListBullet">
    <w:name w:val="List Bullet"/>
    <w:basedOn w:val="Normal"/>
    <w:autoRedefine/>
    <w:uiPriority w:val="99"/>
    <w:rsid w:val="005B4679"/>
    <w:pPr>
      <w:tabs>
        <w:tab w:val="num" w:pos="360"/>
      </w:tabs>
      <w:ind w:left="360" w:hanging="360"/>
    </w:pPr>
  </w:style>
  <w:style w:type="paragraph" w:customStyle="1" w:styleId="Bodytextwithbullet">
    <w:name w:val="Body text with bullet"/>
    <w:basedOn w:val="Normal"/>
    <w:uiPriority w:val="99"/>
    <w:rsid w:val="00A40E0D"/>
    <w:pPr>
      <w:widowControl/>
      <w:tabs>
        <w:tab w:val="num" w:pos="360"/>
        <w:tab w:val="num" w:pos="900"/>
      </w:tabs>
      <w:adjustRightInd/>
      <w:spacing w:line="240" w:lineRule="auto"/>
      <w:ind w:left="900" w:hanging="360"/>
      <w:jc w:val="left"/>
      <w:textAlignment w:val="auto"/>
    </w:pPr>
    <w:rPr>
      <w:rFonts w:ascii="Arial" w:hAnsi="Arial" w:cs="Arial"/>
      <w:sz w:val="20"/>
      <w:szCs w:val="20"/>
    </w:rPr>
  </w:style>
  <w:style w:type="character" w:customStyle="1" w:styleId="TipBoxHeadingChar">
    <w:name w:val="Tip Box Heading Char"/>
    <w:basedOn w:val="DefaultParagraphFont"/>
    <w:uiPriority w:val="99"/>
    <w:rsid w:val="005B4679"/>
    <w:rPr>
      <w:rFonts w:ascii="Times" w:hAnsi="Times" w:cs="Times New Roman"/>
      <w:b/>
      <w:caps/>
      <w:lang w:val="en-US" w:eastAsia="en-US" w:bidi="ar-SA"/>
    </w:rPr>
  </w:style>
  <w:style w:type="paragraph" w:styleId="BodyText">
    <w:name w:val="Body Text"/>
    <w:basedOn w:val="Normal"/>
    <w:link w:val="BodyTextChar"/>
    <w:uiPriority w:val="99"/>
    <w:rsid w:val="005B467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32CA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5B467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32CAB"/>
    <w:rPr>
      <w:sz w:val="24"/>
      <w:szCs w:val="24"/>
    </w:rPr>
  </w:style>
  <w:style w:type="character" w:styleId="PageNumber">
    <w:name w:val="page number"/>
    <w:basedOn w:val="DefaultParagraphFont"/>
    <w:uiPriority w:val="99"/>
    <w:rsid w:val="005B4679"/>
    <w:rPr>
      <w:rFonts w:cs="Times New Roman"/>
    </w:rPr>
  </w:style>
  <w:style w:type="paragraph" w:customStyle="1" w:styleId="HeaderOdd">
    <w:name w:val="Header Odd"/>
    <w:basedOn w:val="Header"/>
    <w:uiPriority w:val="99"/>
    <w:rsid w:val="005B4679"/>
    <w:pPr>
      <w:keepLines/>
    </w:pPr>
    <w:rPr>
      <w:rFonts w:ascii="Arial" w:eastAsia="SimSun" w:hAnsi="Arial"/>
      <w:spacing w:val="-4"/>
      <w:sz w:val="20"/>
      <w:szCs w:val="20"/>
    </w:rPr>
  </w:style>
  <w:style w:type="paragraph" w:styleId="TOC3">
    <w:name w:val="toc 3"/>
    <w:basedOn w:val="Normal"/>
    <w:next w:val="Normal"/>
    <w:autoRedefine/>
    <w:uiPriority w:val="99"/>
    <w:semiHidden/>
    <w:rsid w:val="005B4679"/>
    <w:pPr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99"/>
    <w:semiHidden/>
    <w:rsid w:val="005B4679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99"/>
    <w:semiHidden/>
    <w:rsid w:val="005B4679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99"/>
    <w:semiHidden/>
    <w:rsid w:val="005B4679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99"/>
    <w:semiHidden/>
    <w:rsid w:val="005B4679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99"/>
    <w:semiHidden/>
    <w:rsid w:val="005B4679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99"/>
    <w:semiHidden/>
    <w:rsid w:val="005B4679"/>
    <w:pPr>
      <w:ind w:left="1920"/>
    </w:pPr>
    <w:rPr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5B4679"/>
    <w:rPr>
      <w:rFonts w:cs="Times New Roman"/>
      <w:sz w:val="16"/>
      <w:szCs w:val="16"/>
    </w:rPr>
  </w:style>
  <w:style w:type="paragraph" w:customStyle="1" w:styleId="TableContent">
    <w:name w:val="Table Content"/>
    <w:basedOn w:val="BodyText"/>
    <w:uiPriority w:val="99"/>
    <w:rsid w:val="005B4679"/>
    <w:pPr>
      <w:spacing w:before="60" w:after="60"/>
    </w:pPr>
    <w:rPr>
      <w:color w:val="000000"/>
      <w:sz w:val="18"/>
      <w:szCs w:val="20"/>
      <w:lang w:val="en-GB"/>
    </w:rPr>
  </w:style>
  <w:style w:type="paragraph" w:customStyle="1" w:styleId="TableHeader">
    <w:name w:val="Table Header"/>
    <w:basedOn w:val="TableContent"/>
    <w:uiPriority w:val="99"/>
    <w:rsid w:val="005B4679"/>
    <w:rPr>
      <w:b/>
      <w:color w:val="auto"/>
    </w:rPr>
  </w:style>
  <w:style w:type="paragraph" w:styleId="Caption">
    <w:name w:val="caption"/>
    <w:basedOn w:val="Normal"/>
    <w:next w:val="BodyText"/>
    <w:uiPriority w:val="99"/>
    <w:qFormat/>
    <w:rsid w:val="005B4679"/>
    <w:pPr>
      <w:tabs>
        <w:tab w:val="left" w:pos="1134"/>
      </w:tabs>
      <w:spacing w:before="120"/>
      <w:ind w:left="1134" w:hanging="1134"/>
    </w:pPr>
    <w:rPr>
      <w:b/>
      <w:bCs/>
      <w:sz w:val="20"/>
      <w:szCs w:val="20"/>
      <w:lang w:val="en-GB"/>
    </w:rPr>
  </w:style>
  <w:style w:type="paragraph" w:customStyle="1" w:styleId="UseCaseFlowStep">
    <w:name w:val="Use Case Flow Step"/>
    <w:basedOn w:val="TableContent"/>
    <w:uiPriority w:val="99"/>
    <w:rsid w:val="005B4679"/>
  </w:style>
  <w:style w:type="paragraph" w:customStyle="1" w:styleId="Requirement">
    <w:name w:val="Requirement"/>
    <w:basedOn w:val="TableContent"/>
    <w:uiPriority w:val="99"/>
    <w:rsid w:val="005B4679"/>
  </w:style>
  <w:style w:type="paragraph" w:customStyle="1" w:styleId="UseCaseFlowStepInserted">
    <w:name w:val="Use Case Flow Step (Inserted)"/>
    <w:basedOn w:val="TableContent"/>
    <w:uiPriority w:val="99"/>
    <w:rsid w:val="005B4679"/>
  </w:style>
  <w:style w:type="paragraph" w:customStyle="1" w:styleId="RequirementInserted">
    <w:name w:val="Requirement (Inserted)"/>
    <w:basedOn w:val="TableContent"/>
    <w:uiPriority w:val="99"/>
    <w:rsid w:val="005B4679"/>
    <w:pPr>
      <w:outlineLvl w:val="7"/>
    </w:pPr>
  </w:style>
  <w:style w:type="character" w:styleId="Strong">
    <w:name w:val="Strong"/>
    <w:basedOn w:val="DefaultParagraphFont"/>
    <w:uiPriority w:val="99"/>
    <w:qFormat/>
    <w:rsid w:val="005B4679"/>
    <w:rPr>
      <w:rFonts w:cs="Times New Roman"/>
      <w:b/>
      <w:bCs/>
    </w:rPr>
  </w:style>
  <w:style w:type="table" w:styleId="TableGrid">
    <w:name w:val="Table Grid"/>
    <w:basedOn w:val="TableNormal"/>
    <w:uiPriority w:val="99"/>
    <w:rsid w:val="007C392E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rsid w:val="001B3376"/>
    <w:pPr>
      <w:widowControl/>
      <w:adjustRightInd/>
      <w:spacing w:before="100" w:beforeAutospacing="1" w:after="100" w:afterAutospacing="1" w:line="240" w:lineRule="auto"/>
      <w:jc w:val="left"/>
      <w:textAlignment w:val="auto"/>
    </w:pPr>
  </w:style>
  <w:style w:type="paragraph" w:customStyle="1" w:styleId="narratstyle">
    <w:name w:val="narrat style"/>
    <w:basedOn w:val="Normal"/>
    <w:uiPriority w:val="99"/>
    <w:rsid w:val="00AB306F"/>
    <w:pPr>
      <w:widowControl/>
      <w:adjustRightInd/>
      <w:spacing w:before="120" w:line="240" w:lineRule="auto"/>
      <w:ind w:left="720" w:right="86"/>
      <w:jc w:val="left"/>
      <w:textAlignment w:val="auto"/>
    </w:pPr>
    <w:rPr>
      <w:sz w:val="20"/>
      <w:szCs w:val="20"/>
    </w:rPr>
  </w:style>
  <w:style w:type="character" w:customStyle="1" w:styleId="titlemaroon1">
    <w:name w:val="title_maroon1"/>
    <w:basedOn w:val="DefaultParagraphFont"/>
    <w:uiPriority w:val="99"/>
    <w:rsid w:val="00351E58"/>
    <w:rPr>
      <w:rFonts w:ascii="Verdana" w:hAnsi="Verdana" w:cs="Times New Roman"/>
      <w:b/>
      <w:bCs/>
      <w:color w:val="800000"/>
      <w:sz w:val="20"/>
      <w:szCs w:val="20"/>
    </w:rPr>
  </w:style>
  <w:style w:type="paragraph" w:customStyle="1" w:styleId="InfoBlue">
    <w:name w:val="InfoBlue"/>
    <w:basedOn w:val="Normal"/>
    <w:next w:val="BodyText"/>
    <w:autoRedefine/>
    <w:uiPriority w:val="99"/>
    <w:rsid w:val="0087174E"/>
    <w:pPr>
      <w:adjustRightInd/>
      <w:spacing w:line="240" w:lineRule="atLeast"/>
      <w:ind w:left="720"/>
      <w:jc w:val="left"/>
      <w:textAlignment w:val="auto"/>
    </w:pPr>
    <w:rPr>
      <w:rFonts w:ascii="Arial" w:hAnsi="Arial" w:cs="Arial"/>
      <w:color w:val="000000"/>
      <w:sz w:val="20"/>
      <w:szCs w:val="22"/>
    </w:rPr>
  </w:style>
  <w:style w:type="paragraph" w:styleId="Title">
    <w:name w:val="Title"/>
    <w:basedOn w:val="Normal"/>
    <w:next w:val="Normal"/>
    <w:link w:val="TitleChar"/>
    <w:uiPriority w:val="99"/>
    <w:qFormat/>
    <w:rsid w:val="0087174E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87174E"/>
    <w:rPr>
      <w:rFonts w:ascii="Cambria" w:hAnsi="Cambria" w:cs="Times New Roman"/>
      <w:b/>
      <w:bCs/>
      <w:kern w:val="28"/>
      <w:sz w:val="32"/>
      <w:szCs w:val="32"/>
    </w:rPr>
  </w:style>
  <w:style w:type="paragraph" w:styleId="NoSpacing">
    <w:name w:val="No Spacing"/>
    <w:uiPriority w:val="99"/>
    <w:qFormat/>
    <w:rsid w:val="0087174E"/>
    <w:pPr>
      <w:widowControl w:val="0"/>
      <w:adjustRightInd w:val="0"/>
      <w:jc w:val="both"/>
      <w:textAlignment w:val="baseline"/>
    </w:pPr>
    <w:rPr>
      <w:sz w:val="24"/>
      <w:szCs w:val="24"/>
    </w:rPr>
  </w:style>
  <w:style w:type="character" w:styleId="SubtleEmphasis">
    <w:name w:val="Subtle Emphasis"/>
    <w:basedOn w:val="DefaultParagraphFont"/>
    <w:uiPriority w:val="99"/>
    <w:qFormat/>
    <w:rsid w:val="0087174E"/>
    <w:rPr>
      <w:rFonts w:cs="Times New Roman"/>
      <w:i/>
      <w:iCs/>
      <w:color w:val="808080"/>
    </w:rPr>
  </w:style>
  <w:style w:type="paragraph" w:styleId="Subtitle">
    <w:name w:val="Subtitle"/>
    <w:basedOn w:val="Normal"/>
    <w:next w:val="Normal"/>
    <w:link w:val="SubtitleChar"/>
    <w:uiPriority w:val="99"/>
    <w:qFormat/>
    <w:rsid w:val="0087174E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87174E"/>
    <w:rPr>
      <w:rFonts w:ascii="Cambria" w:hAnsi="Cambria" w:cs="Times New Roman"/>
      <w:sz w:val="24"/>
      <w:szCs w:val="24"/>
    </w:rPr>
  </w:style>
  <w:style w:type="paragraph" w:customStyle="1" w:styleId="CharCharChar">
    <w:name w:val="Char Char Char"/>
    <w:aliases w:val="Char Char Char Char"/>
    <w:basedOn w:val="Normal"/>
    <w:uiPriority w:val="99"/>
    <w:rsid w:val="00BA713F"/>
    <w:pPr>
      <w:widowControl/>
      <w:adjustRightInd/>
      <w:spacing w:line="240" w:lineRule="exact"/>
      <w:jc w:val="left"/>
      <w:textAlignment w:val="auto"/>
    </w:pPr>
    <w:rPr>
      <w:rFonts w:ascii="Verdana" w:hAnsi="Verdana"/>
      <w:sz w:val="20"/>
      <w:szCs w:val="20"/>
    </w:rPr>
  </w:style>
  <w:style w:type="paragraph" w:styleId="ListParagraph">
    <w:name w:val="List Paragraph"/>
    <w:basedOn w:val="Normal"/>
    <w:uiPriority w:val="99"/>
    <w:qFormat/>
    <w:rsid w:val="00191D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toc 2" w:uiPriority="39"/>
    <w:lsdException w:name="Hyperlink" w:uiPriority="99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80D55"/>
    <w:pPr>
      <w:widowControl w:val="0"/>
      <w:adjustRightInd w:val="0"/>
      <w:spacing w:line="360" w:lineRule="atLeast"/>
      <w:jc w:val="both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5B4679"/>
    <w:pPr>
      <w:keepNext/>
      <w:keepLines/>
      <w:numPr>
        <w:ilvl w:val="1"/>
        <w:numId w:val="1"/>
      </w:numPr>
      <w:shd w:val="pct10" w:color="auto" w:fill="auto"/>
      <w:spacing w:before="220" w:after="220" w:line="280" w:lineRule="atLeast"/>
      <w:outlineLvl w:val="0"/>
    </w:pPr>
    <w:rPr>
      <w:rFonts w:ascii="Arial" w:hAnsi="Arial"/>
      <w:b/>
      <w:spacing w:val="-10"/>
      <w:kern w:val="28"/>
      <w:position w:val="6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B4679"/>
    <w:pPr>
      <w:keepNext/>
      <w:tabs>
        <w:tab w:val="num" w:pos="1800"/>
      </w:tabs>
      <w:spacing w:before="240" w:after="240"/>
      <w:ind w:left="1296" w:hanging="576"/>
      <w:outlineLvl w:val="1"/>
    </w:pPr>
    <w:rPr>
      <w:rFonts w:ascii="Arial" w:hAnsi="Arial"/>
      <w:b/>
      <w:spacing w:val="-4"/>
      <w:kern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5B4679"/>
    <w:pPr>
      <w:keepNext/>
      <w:keepLines/>
      <w:spacing w:before="220" w:after="220" w:line="220" w:lineRule="atLeast"/>
      <w:outlineLvl w:val="2"/>
    </w:pPr>
    <w:rPr>
      <w:rFonts w:ascii="Arial" w:hAnsi="Arial"/>
      <w:b/>
      <w:spacing w:val="-4"/>
      <w:kern w:val="28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9"/>
    <w:qFormat/>
    <w:rsid w:val="005B467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5B4679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532CAB"/>
    <w:rPr>
      <w:rFonts w:ascii="Arial" w:hAnsi="Arial"/>
      <w:b/>
      <w:spacing w:val="-10"/>
      <w:kern w:val="28"/>
      <w:position w:val="6"/>
      <w:shd w:val="pct10" w:color="auto" w:fill="auto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1C17F7"/>
    <w:rPr>
      <w:rFonts w:ascii="Arial" w:hAnsi="Arial"/>
      <w:b/>
      <w:spacing w:val="-4"/>
      <w:kern w:val="28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9"/>
    <w:rsid w:val="005B4679"/>
    <w:rPr>
      <w:rFonts w:ascii="Arial" w:hAnsi="Arial" w:cs="Times New Roman"/>
      <w:b/>
      <w:spacing w:val="-4"/>
      <w:kern w:val="28"/>
      <w:sz w:val="22"/>
      <w:szCs w:val="22"/>
      <w:lang w:val="en-US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2CAB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2CAB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customStyle="1" w:styleId="BodyTextKeep">
    <w:name w:val="Body Text Keep"/>
    <w:basedOn w:val="Normal"/>
    <w:autoRedefine/>
    <w:uiPriority w:val="99"/>
    <w:rsid w:val="004C17B4"/>
    <w:pPr>
      <w:jc w:val="center"/>
    </w:pPr>
    <w:rPr>
      <w:rFonts w:ascii="Arial" w:hAnsi="Arial" w:cs="Arial"/>
      <w:bCs/>
      <w:i/>
      <w:iCs/>
      <w:noProof/>
      <w:sz w:val="20"/>
      <w:szCs w:val="20"/>
      <w:shd w:val="clear" w:color="auto" w:fill="FFFFFF"/>
    </w:rPr>
  </w:style>
  <w:style w:type="paragraph" w:customStyle="1" w:styleId="TitleCover">
    <w:name w:val="Title Cover"/>
    <w:basedOn w:val="Normal"/>
    <w:next w:val="SubtitleCover"/>
    <w:uiPriority w:val="99"/>
    <w:rsid w:val="005B4679"/>
    <w:pPr>
      <w:keepNext/>
      <w:keepLines/>
      <w:spacing w:before="1800" w:line="240" w:lineRule="atLeast"/>
      <w:ind w:left="1080"/>
    </w:pPr>
    <w:rPr>
      <w:rFonts w:ascii="Arial" w:hAnsi="Arial"/>
      <w:b/>
      <w:spacing w:val="-48"/>
      <w:kern w:val="28"/>
      <w:sz w:val="72"/>
      <w:szCs w:val="20"/>
    </w:rPr>
  </w:style>
  <w:style w:type="paragraph" w:customStyle="1" w:styleId="SubtitleCover">
    <w:name w:val="Subtitle Cover"/>
    <w:basedOn w:val="TitleCover"/>
    <w:next w:val="Normal"/>
    <w:uiPriority w:val="99"/>
    <w:rsid w:val="005B4679"/>
    <w:pPr>
      <w:spacing w:before="1520"/>
      <w:ind w:right="1680"/>
    </w:pPr>
    <w:rPr>
      <w:rFonts w:ascii="Times New Roman" w:hAnsi="Times New Roman"/>
      <w:b w:val="0"/>
      <w:i/>
      <w:spacing w:val="-20"/>
      <w:sz w:val="40"/>
    </w:rPr>
  </w:style>
  <w:style w:type="paragraph" w:customStyle="1" w:styleId="TitlePageAuthor">
    <w:name w:val="Title Page Author"/>
    <w:basedOn w:val="Normal"/>
    <w:next w:val="Normal"/>
    <w:uiPriority w:val="99"/>
    <w:rsid w:val="005B4679"/>
    <w:pPr>
      <w:keepNext/>
      <w:keepLines/>
      <w:tabs>
        <w:tab w:val="left" w:leader="dot" w:pos="3600"/>
        <w:tab w:val="left" w:pos="5040"/>
        <w:tab w:val="left" w:pos="5760"/>
      </w:tabs>
      <w:spacing w:before="480"/>
      <w:jc w:val="center"/>
    </w:pPr>
    <w:rPr>
      <w:rFonts w:ascii="Univers (WN)" w:hAnsi="Univers (WN)"/>
      <w:b/>
      <w:spacing w:val="2"/>
      <w:szCs w:val="20"/>
    </w:rPr>
  </w:style>
  <w:style w:type="character" w:styleId="Hyperlink">
    <w:name w:val="Hyperlink"/>
    <w:basedOn w:val="DefaultParagraphFont"/>
    <w:uiPriority w:val="99"/>
    <w:rsid w:val="005B4679"/>
    <w:rPr>
      <w:rFonts w:cs="Times New Roman"/>
      <w:color w:val="0000FF"/>
      <w:u w:val="single"/>
    </w:rPr>
  </w:style>
  <w:style w:type="paragraph" w:styleId="BodyTextIndent2">
    <w:name w:val="Body Text Indent 2"/>
    <w:basedOn w:val="Normal"/>
    <w:link w:val="BodyTextIndent2Char"/>
    <w:uiPriority w:val="99"/>
    <w:rsid w:val="005B4679"/>
    <w:pPr>
      <w:ind w:left="720"/>
      <w:jc w:val="center"/>
    </w:pPr>
    <w:rPr>
      <w:rFonts w:ascii="Arial" w:hAnsi="Arial" w:cs="Arial"/>
      <w:b/>
      <w:bCs/>
      <w:sz w:val="48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32CAB"/>
    <w:rPr>
      <w:sz w:val="24"/>
      <w:szCs w:val="24"/>
    </w:rPr>
  </w:style>
  <w:style w:type="paragraph" w:customStyle="1" w:styleId="TitlePageDate">
    <w:name w:val="Title Page Date"/>
    <w:basedOn w:val="Normal"/>
    <w:uiPriority w:val="99"/>
    <w:rsid w:val="005B4679"/>
    <w:pPr>
      <w:keepNext/>
      <w:keepLines/>
      <w:spacing w:before="120"/>
      <w:jc w:val="center"/>
    </w:pPr>
    <w:rPr>
      <w:rFonts w:ascii="Univers (WN)" w:hAnsi="Univers (WN)"/>
      <w:b/>
      <w:spacing w:val="2"/>
      <w:szCs w:val="20"/>
    </w:rPr>
  </w:style>
  <w:style w:type="paragraph" w:customStyle="1" w:styleId="BlockText1">
    <w:name w:val="Block Text1"/>
    <w:basedOn w:val="Normal"/>
    <w:uiPriority w:val="99"/>
    <w:rsid w:val="005B4679"/>
    <w:pPr>
      <w:spacing w:before="24" w:after="24"/>
    </w:pPr>
    <w:rPr>
      <w:spacing w:val="2"/>
      <w:szCs w:val="20"/>
    </w:rPr>
  </w:style>
  <w:style w:type="paragraph" w:customStyle="1" w:styleId="TableText">
    <w:name w:val="Table Text"/>
    <w:basedOn w:val="Normal"/>
    <w:autoRedefine/>
    <w:uiPriority w:val="99"/>
    <w:rsid w:val="005B4679"/>
    <w:rPr>
      <w:rFonts w:ascii="Arial" w:hAnsi="Arial" w:cs="Arial"/>
      <w:i/>
      <w:iCs/>
      <w:sz w:val="20"/>
    </w:rPr>
  </w:style>
  <w:style w:type="paragraph" w:customStyle="1" w:styleId="TOCTitle">
    <w:name w:val="TOCTitle"/>
    <w:basedOn w:val="Normal"/>
    <w:uiPriority w:val="99"/>
    <w:rsid w:val="005B4679"/>
    <w:pPr>
      <w:pBdr>
        <w:top w:val="single" w:sz="30" w:space="4" w:color="auto"/>
      </w:pBdr>
      <w:spacing w:before="120" w:after="480"/>
    </w:pPr>
    <w:rPr>
      <w:rFonts w:ascii="Arial" w:hAnsi="Arial"/>
      <w:b/>
      <w:spacing w:val="2"/>
      <w:sz w:val="60"/>
      <w:szCs w:val="20"/>
    </w:rPr>
  </w:style>
  <w:style w:type="paragraph" w:styleId="CommentText">
    <w:name w:val="annotation text"/>
    <w:basedOn w:val="Normal"/>
    <w:link w:val="CommentTextChar"/>
    <w:uiPriority w:val="99"/>
    <w:semiHidden/>
    <w:rsid w:val="005B467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2CA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5B467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2CA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5B46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2CAB"/>
    <w:rPr>
      <w:sz w:val="0"/>
      <w:szCs w:val="0"/>
    </w:rPr>
  </w:style>
  <w:style w:type="paragraph" w:customStyle="1" w:styleId="TipBoxHeading">
    <w:name w:val="Tip Box Heading"/>
    <w:basedOn w:val="Normal"/>
    <w:autoRedefine/>
    <w:uiPriority w:val="99"/>
    <w:rsid w:val="005B4679"/>
    <w:pPr>
      <w:spacing w:before="120" w:after="120"/>
      <w:ind w:left="720"/>
    </w:pPr>
    <w:rPr>
      <w:rFonts w:ascii="Arial" w:hAnsi="Arial" w:cs="Arial"/>
      <w:i/>
      <w:sz w:val="20"/>
      <w:szCs w:val="20"/>
    </w:rPr>
  </w:style>
  <w:style w:type="paragraph" w:customStyle="1" w:styleId="TableHeading">
    <w:name w:val="Table Heading"/>
    <w:basedOn w:val="Normal"/>
    <w:autoRedefine/>
    <w:uiPriority w:val="99"/>
    <w:rsid w:val="00CA301B"/>
    <w:pPr>
      <w:spacing w:before="120" w:after="120" w:line="240" w:lineRule="auto"/>
    </w:pPr>
    <w:rPr>
      <w:rFonts w:ascii="Arial" w:hAnsi="Arial"/>
      <w:b/>
      <w:sz w:val="20"/>
      <w:szCs w:val="20"/>
    </w:rPr>
  </w:style>
  <w:style w:type="paragraph" w:styleId="List">
    <w:name w:val="List"/>
    <w:basedOn w:val="Normal"/>
    <w:uiPriority w:val="99"/>
    <w:rsid w:val="005B4679"/>
    <w:pPr>
      <w:keepNext/>
      <w:spacing w:after="220" w:line="220" w:lineRule="atLeast"/>
      <w:ind w:left="1440" w:hanging="360"/>
    </w:pPr>
    <w:rPr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rsid w:val="005B4679"/>
    <w:pPr>
      <w:ind w:left="360"/>
    </w:pPr>
    <w:rPr>
      <w:rFonts w:ascii="Arial" w:hAnsi="Arial" w:cs="Arial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32CAB"/>
    <w:rPr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rsid w:val="005B4679"/>
    <w:pPr>
      <w:ind w:left="1440"/>
    </w:pPr>
    <w:rPr>
      <w:rFonts w:ascii="Arial" w:hAnsi="Arial" w:cs="Arial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32CAB"/>
    <w:rPr>
      <w:sz w:val="16"/>
      <w:szCs w:val="16"/>
    </w:rPr>
  </w:style>
  <w:style w:type="paragraph" w:styleId="TOC1">
    <w:name w:val="toc 1"/>
    <w:basedOn w:val="Normal"/>
    <w:uiPriority w:val="99"/>
    <w:semiHidden/>
    <w:rsid w:val="005B4679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uiPriority w:val="39"/>
    <w:rsid w:val="005B4679"/>
    <w:pPr>
      <w:ind w:left="240"/>
    </w:pPr>
    <w:rPr>
      <w:smallCaps/>
      <w:sz w:val="20"/>
      <w:szCs w:val="20"/>
    </w:rPr>
  </w:style>
  <w:style w:type="paragraph" w:styleId="ListBullet2">
    <w:name w:val="List Bullet 2"/>
    <w:basedOn w:val="Normal"/>
    <w:uiPriority w:val="99"/>
    <w:rsid w:val="005B4679"/>
    <w:pPr>
      <w:tabs>
        <w:tab w:val="num" w:pos="720"/>
      </w:tabs>
      <w:spacing w:after="220" w:line="220" w:lineRule="atLeast"/>
      <w:ind w:left="2160" w:right="720" w:hanging="360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rsid w:val="005B467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32CAB"/>
    <w:rPr>
      <w:sz w:val="24"/>
      <w:szCs w:val="24"/>
    </w:rPr>
  </w:style>
  <w:style w:type="paragraph" w:styleId="BodyText2">
    <w:name w:val="Body Text 2"/>
    <w:basedOn w:val="Normal"/>
    <w:link w:val="BodyText2Char"/>
    <w:uiPriority w:val="99"/>
    <w:rsid w:val="005B4679"/>
    <w:rPr>
      <w:rFonts w:ascii="Arial" w:hAnsi="Arial" w:cs="Arial"/>
      <w:i/>
      <w:iCs/>
      <w:color w:val="000000"/>
      <w:sz w:val="20"/>
      <w:szCs w:val="14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32CAB"/>
    <w:rPr>
      <w:sz w:val="24"/>
      <w:szCs w:val="24"/>
    </w:rPr>
  </w:style>
  <w:style w:type="character" w:styleId="FollowedHyperlink">
    <w:name w:val="FollowedHyperlink"/>
    <w:basedOn w:val="DefaultParagraphFont"/>
    <w:uiPriority w:val="99"/>
    <w:rsid w:val="005B4679"/>
    <w:rPr>
      <w:rFonts w:cs="Times New Roman"/>
      <w:color w:val="800080"/>
      <w:u w:val="single"/>
    </w:rPr>
  </w:style>
  <w:style w:type="paragraph" w:styleId="ListBullet">
    <w:name w:val="List Bullet"/>
    <w:basedOn w:val="Normal"/>
    <w:autoRedefine/>
    <w:uiPriority w:val="99"/>
    <w:rsid w:val="005B4679"/>
    <w:pPr>
      <w:tabs>
        <w:tab w:val="num" w:pos="360"/>
      </w:tabs>
      <w:ind w:left="360" w:hanging="360"/>
    </w:pPr>
  </w:style>
  <w:style w:type="paragraph" w:customStyle="1" w:styleId="Bodytextwithbullet">
    <w:name w:val="Body text with bullet"/>
    <w:basedOn w:val="Normal"/>
    <w:uiPriority w:val="99"/>
    <w:rsid w:val="00A40E0D"/>
    <w:pPr>
      <w:widowControl/>
      <w:tabs>
        <w:tab w:val="num" w:pos="360"/>
        <w:tab w:val="num" w:pos="900"/>
      </w:tabs>
      <w:adjustRightInd/>
      <w:spacing w:line="240" w:lineRule="auto"/>
      <w:ind w:left="900" w:hanging="360"/>
      <w:jc w:val="left"/>
      <w:textAlignment w:val="auto"/>
    </w:pPr>
    <w:rPr>
      <w:rFonts w:ascii="Arial" w:hAnsi="Arial" w:cs="Arial"/>
      <w:sz w:val="20"/>
      <w:szCs w:val="20"/>
    </w:rPr>
  </w:style>
  <w:style w:type="character" w:customStyle="1" w:styleId="TipBoxHeadingChar">
    <w:name w:val="Tip Box Heading Char"/>
    <w:basedOn w:val="DefaultParagraphFont"/>
    <w:uiPriority w:val="99"/>
    <w:rsid w:val="005B4679"/>
    <w:rPr>
      <w:rFonts w:ascii="Times" w:hAnsi="Times" w:cs="Times New Roman"/>
      <w:b/>
      <w:caps/>
      <w:lang w:val="en-US" w:eastAsia="en-US" w:bidi="ar-SA"/>
    </w:rPr>
  </w:style>
  <w:style w:type="paragraph" w:styleId="BodyText">
    <w:name w:val="Body Text"/>
    <w:basedOn w:val="Normal"/>
    <w:link w:val="BodyTextChar"/>
    <w:uiPriority w:val="99"/>
    <w:rsid w:val="005B467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32CA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5B467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32CAB"/>
    <w:rPr>
      <w:sz w:val="24"/>
      <w:szCs w:val="24"/>
    </w:rPr>
  </w:style>
  <w:style w:type="character" w:styleId="PageNumber">
    <w:name w:val="page number"/>
    <w:basedOn w:val="DefaultParagraphFont"/>
    <w:uiPriority w:val="99"/>
    <w:rsid w:val="005B4679"/>
    <w:rPr>
      <w:rFonts w:cs="Times New Roman"/>
    </w:rPr>
  </w:style>
  <w:style w:type="paragraph" w:customStyle="1" w:styleId="HeaderOdd">
    <w:name w:val="Header Odd"/>
    <w:basedOn w:val="Header"/>
    <w:uiPriority w:val="99"/>
    <w:rsid w:val="005B4679"/>
    <w:pPr>
      <w:keepLines/>
    </w:pPr>
    <w:rPr>
      <w:rFonts w:ascii="Arial" w:eastAsia="SimSun" w:hAnsi="Arial"/>
      <w:spacing w:val="-4"/>
      <w:sz w:val="20"/>
      <w:szCs w:val="20"/>
    </w:rPr>
  </w:style>
  <w:style w:type="paragraph" w:styleId="TOC3">
    <w:name w:val="toc 3"/>
    <w:basedOn w:val="Normal"/>
    <w:next w:val="Normal"/>
    <w:autoRedefine/>
    <w:uiPriority w:val="99"/>
    <w:semiHidden/>
    <w:rsid w:val="005B4679"/>
    <w:pPr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99"/>
    <w:semiHidden/>
    <w:rsid w:val="005B4679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99"/>
    <w:semiHidden/>
    <w:rsid w:val="005B4679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99"/>
    <w:semiHidden/>
    <w:rsid w:val="005B4679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99"/>
    <w:semiHidden/>
    <w:rsid w:val="005B4679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99"/>
    <w:semiHidden/>
    <w:rsid w:val="005B4679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99"/>
    <w:semiHidden/>
    <w:rsid w:val="005B4679"/>
    <w:pPr>
      <w:ind w:left="1920"/>
    </w:pPr>
    <w:rPr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5B4679"/>
    <w:rPr>
      <w:rFonts w:cs="Times New Roman"/>
      <w:sz w:val="16"/>
      <w:szCs w:val="16"/>
    </w:rPr>
  </w:style>
  <w:style w:type="paragraph" w:customStyle="1" w:styleId="TableContent">
    <w:name w:val="Table Content"/>
    <w:basedOn w:val="BodyText"/>
    <w:uiPriority w:val="99"/>
    <w:rsid w:val="005B4679"/>
    <w:pPr>
      <w:spacing w:before="60" w:after="60"/>
    </w:pPr>
    <w:rPr>
      <w:color w:val="000000"/>
      <w:sz w:val="18"/>
      <w:szCs w:val="20"/>
      <w:lang w:val="en-GB"/>
    </w:rPr>
  </w:style>
  <w:style w:type="paragraph" w:customStyle="1" w:styleId="TableHeader">
    <w:name w:val="Table Header"/>
    <w:basedOn w:val="TableContent"/>
    <w:uiPriority w:val="99"/>
    <w:rsid w:val="005B4679"/>
    <w:rPr>
      <w:b/>
      <w:color w:val="auto"/>
    </w:rPr>
  </w:style>
  <w:style w:type="paragraph" w:styleId="Caption">
    <w:name w:val="caption"/>
    <w:basedOn w:val="Normal"/>
    <w:next w:val="BodyText"/>
    <w:uiPriority w:val="99"/>
    <w:qFormat/>
    <w:rsid w:val="005B4679"/>
    <w:pPr>
      <w:tabs>
        <w:tab w:val="left" w:pos="1134"/>
      </w:tabs>
      <w:spacing w:before="120"/>
      <w:ind w:left="1134" w:hanging="1134"/>
    </w:pPr>
    <w:rPr>
      <w:b/>
      <w:bCs/>
      <w:sz w:val="20"/>
      <w:szCs w:val="20"/>
      <w:lang w:val="en-GB"/>
    </w:rPr>
  </w:style>
  <w:style w:type="paragraph" w:customStyle="1" w:styleId="UseCaseFlowStep">
    <w:name w:val="Use Case Flow Step"/>
    <w:basedOn w:val="TableContent"/>
    <w:uiPriority w:val="99"/>
    <w:rsid w:val="005B4679"/>
  </w:style>
  <w:style w:type="paragraph" w:customStyle="1" w:styleId="Requirement">
    <w:name w:val="Requirement"/>
    <w:basedOn w:val="TableContent"/>
    <w:uiPriority w:val="99"/>
    <w:rsid w:val="005B4679"/>
  </w:style>
  <w:style w:type="paragraph" w:customStyle="1" w:styleId="UseCaseFlowStepInserted">
    <w:name w:val="Use Case Flow Step (Inserted)"/>
    <w:basedOn w:val="TableContent"/>
    <w:uiPriority w:val="99"/>
    <w:rsid w:val="005B4679"/>
  </w:style>
  <w:style w:type="paragraph" w:customStyle="1" w:styleId="RequirementInserted">
    <w:name w:val="Requirement (Inserted)"/>
    <w:basedOn w:val="TableContent"/>
    <w:uiPriority w:val="99"/>
    <w:rsid w:val="005B4679"/>
    <w:pPr>
      <w:outlineLvl w:val="7"/>
    </w:pPr>
  </w:style>
  <w:style w:type="character" w:styleId="Strong">
    <w:name w:val="Strong"/>
    <w:basedOn w:val="DefaultParagraphFont"/>
    <w:uiPriority w:val="99"/>
    <w:qFormat/>
    <w:rsid w:val="005B4679"/>
    <w:rPr>
      <w:rFonts w:cs="Times New Roman"/>
      <w:b/>
      <w:bCs/>
    </w:rPr>
  </w:style>
  <w:style w:type="table" w:styleId="TableGrid">
    <w:name w:val="Table Grid"/>
    <w:basedOn w:val="TableNormal"/>
    <w:uiPriority w:val="99"/>
    <w:rsid w:val="007C392E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rsid w:val="001B3376"/>
    <w:pPr>
      <w:widowControl/>
      <w:adjustRightInd/>
      <w:spacing w:before="100" w:beforeAutospacing="1" w:after="100" w:afterAutospacing="1" w:line="240" w:lineRule="auto"/>
      <w:jc w:val="left"/>
      <w:textAlignment w:val="auto"/>
    </w:pPr>
  </w:style>
  <w:style w:type="paragraph" w:customStyle="1" w:styleId="narratstyle">
    <w:name w:val="narrat style"/>
    <w:basedOn w:val="Normal"/>
    <w:uiPriority w:val="99"/>
    <w:rsid w:val="00AB306F"/>
    <w:pPr>
      <w:widowControl/>
      <w:adjustRightInd/>
      <w:spacing w:before="120" w:line="240" w:lineRule="auto"/>
      <w:ind w:left="720" w:right="86"/>
      <w:jc w:val="left"/>
      <w:textAlignment w:val="auto"/>
    </w:pPr>
    <w:rPr>
      <w:sz w:val="20"/>
      <w:szCs w:val="20"/>
    </w:rPr>
  </w:style>
  <w:style w:type="character" w:customStyle="1" w:styleId="titlemaroon1">
    <w:name w:val="title_maroon1"/>
    <w:basedOn w:val="DefaultParagraphFont"/>
    <w:uiPriority w:val="99"/>
    <w:rsid w:val="00351E58"/>
    <w:rPr>
      <w:rFonts w:ascii="Verdana" w:hAnsi="Verdana" w:cs="Times New Roman"/>
      <w:b/>
      <w:bCs/>
      <w:color w:val="800000"/>
      <w:sz w:val="20"/>
      <w:szCs w:val="20"/>
    </w:rPr>
  </w:style>
  <w:style w:type="paragraph" w:customStyle="1" w:styleId="InfoBlue">
    <w:name w:val="InfoBlue"/>
    <w:basedOn w:val="Normal"/>
    <w:next w:val="BodyText"/>
    <w:autoRedefine/>
    <w:uiPriority w:val="99"/>
    <w:rsid w:val="0087174E"/>
    <w:pPr>
      <w:adjustRightInd/>
      <w:spacing w:line="240" w:lineRule="atLeast"/>
      <w:ind w:left="720"/>
      <w:jc w:val="left"/>
      <w:textAlignment w:val="auto"/>
    </w:pPr>
    <w:rPr>
      <w:rFonts w:ascii="Arial" w:hAnsi="Arial" w:cs="Arial"/>
      <w:color w:val="000000"/>
      <w:sz w:val="20"/>
      <w:szCs w:val="22"/>
    </w:rPr>
  </w:style>
  <w:style w:type="paragraph" w:styleId="Title">
    <w:name w:val="Title"/>
    <w:basedOn w:val="Normal"/>
    <w:next w:val="Normal"/>
    <w:link w:val="TitleChar"/>
    <w:uiPriority w:val="99"/>
    <w:qFormat/>
    <w:rsid w:val="0087174E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87174E"/>
    <w:rPr>
      <w:rFonts w:ascii="Cambria" w:hAnsi="Cambria" w:cs="Times New Roman"/>
      <w:b/>
      <w:bCs/>
      <w:kern w:val="28"/>
      <w:sz w:val="32"/>
      <w:szCs w:val="32"/>
    </w:rPr>
  </w:style>
  <w:style w:type="paragraph" w:styleId="NoSpacing">
    <w:name w:val="No Spacing"/>
    <w:uiPriority w:val="99"/>
    <w:qFormat/>
    <w:rsid w:val="0087174E"/>
    <w:pPr>
      <w:widowControl w:val="0"/>
      <w:adjustRightInd w:val="0"/>
      <w:jc w:val="both"/>
      <w:textAlignment w:val="baseline"/>
    </w:pPr>
    <w:rPr>
      <w:sz w:val="24"/>
      <w:szCs w:val="24"/>
    </w:rPr>
  </w:style>
  <w:style w:type="character" w:styleId="SubtleEmphasis">
    <w:name w:val="Subtle Emphasis"/>
    <w:basedOn w:val="DefaultParagraphFont"/>
    <w:uiPriority w:val="99"/>
    <w:qFormat/>
    <w:rsid w:val="0087174E"/>
    <w:rPr>
      <w:rFonts w:cs="Times New Roman"/>
      <w:i/>
      <w:iCs/>
      <w:color w:val="808080"/>
    </w:rPr>
  </w:style>
  <w:style w:type="paragraph" w:styleId="Subtitle">
    <w:name w:val="Subtitle"/>
    <w:basedOn w:val="Normal"/>
    <w:next w:val="Normal"/>
    <w:link w:val="SubtitleChar"/>
    <w:uiPriority w:val="99"/>
    <w:qFormat/>
    <w:rsid w:val="0087174E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87174E"/>
    <w:rPr>
      <w:rFonts w:ascii="Cambria" w:hAnsi="Cambria" w:cs="Times New Roman"/>
      <w:sz w:val="24"/>
      <w:szCs w:val="24"/>
    </w:rPr>
  </w:style>
  <w:style w:type="paragraph" w:customStyle="1" w:styleId="CharCharChar">
    <w:name w:val="Char Char Char"/>
    <w:aliases w:val="Char Char Char Char"/>
    <w:basedOn w:val="Normal"/>
    <w:uiPriority w:val="99"/>
    <w:rsid w:val="00BA713F"/>
    <w:pPr>
      <w:widowControl/>
      <w:adjustRightInd/>
      <w:spacing w:line="240" w:lineRule="exact"/>
      <w:jc w:val="left"/>
      <w:textAlignment w:val="auto"/>
    </w:pPr>
    <w:rPr>
      <w:rFonts w:ascii="Verdana" w:hAnsi="Verdana"/>
      <w:sz w:val="20"/>
      <w:szCs w:val="20"/>
    </w:rPr>
  </w:style>
  <w:style w:type="paragraph" w:styleId="ListParagraph">
    <w:name w:val="List Paragraph"/>
    <w:basedOn w:val="Normal"/>
    <w:uiPriority w:val="99"/>
    <w:qFormat/>
    <w:rsid w:val="00191D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81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50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12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2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74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7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53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9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39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87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87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87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87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8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87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8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87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mailto:jmassud@searshc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0D267D-2EEF-4296-90D5-0450EEB14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878</Words>
  <Characters>5005</Characters>
  <Application>Microsoft Office Word</Application>
  <DocSecurity>4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SDLC PRD Template</vt:lpstr>
    </vt:vector>
  </TitlesOfParts>
  <Company>AOL LLC</Company>
  <LinksUpToDate>false</LinksUpToDate>
  <CharactersWithSpaces>5872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SDLC PRD Template</dc:title>
  <dc:subject/>
  <dc:creator>AOL EPO</dc:creator>
  <cp:keywords/>
  <dc:description/>
  <cp:lastModifiedBy>Kathryn Ferrell</cp:lastModifiedBy>
  <cp:revision>2</cp:revision>
  <cp:lastPrinted>2012-11-20T17:29:00Z</cp:lastPrinted>
  <dcterms:created xsi:type="dcterms:W3CDTF">2012-11-26T17:06:00Z</dcterms:created>
  <dcterms:modified xsi:type="dcterms:W3CDTF">2012-11-26T17:06:00Z</dcterms:modified>
  <cp:category>SDLC 2.0</cp:category>
</cp:coreProperties>
</file>