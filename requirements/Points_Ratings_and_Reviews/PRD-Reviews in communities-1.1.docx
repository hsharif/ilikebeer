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2F7" w:rsidRPr="00A201CB" w:rsidRDefault="002517B0" w:rsidP="00C512F7">
      <w:pPr>
        <w:jc w:val="center"/>
        <w:rPr>
          <w:rFonts w:ascii="Arial" w:hAnsi="Arial" w:cs="Arial"/>
        </w:rPr>
      </w:pPr>
      <w:r>
        <w:rPr>
          <w:rFonts w:ascii="Arial" w:hAnsi="Arial" w:cs="Arial"/>
          <w:noProof/>
        </w:rPr>
      </w:r>
      <w:r>
        <w:rPr>
          <w:rFonts w:ascii="Arial" w:hAnsi="Arial" w:cs="Arial"/>
          <w:noProof/>
        </w:rPr>
        <w:pict>
          <v:group id="Group 20" o:spid="_x0000_s1026" style="width:342.9pt;height:60.75pt;mso-position-horizontal-relative:char;mso-position-vertical-relative:line" coordorigin="21082,7112" coordsize="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">
            <v:shape id="Freeform 4" o:spid="_x0000_s1027" style="position:absolute;left:21082;top:7113;width:1;height:2;visibility:visible" coordsize="977,1991"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kTsQA&#10;AADaAAAADwAAAGRycy9kb3ducmV2LnhtbESPT2sCMRTE74V+h/AK3mq2ui113SilIErBg9vi+bF5&#10;+wc3L2uS6uqnb4SCx2FmfsPky8F04kTOt5YVvIwTEMSl1S3XCn6+V8/vIHxA1thZJgUX8rBcPD7k&#10;mGl75h2dilCLCGGfoYImhD6T0pcNGfRj2xNHr7LOYIjS1VI7PEe46eQkSd6kwZbjQoM9fTZUHopf&#10;o2C27i6pCTt33Wxf95Pp13GdVkelRk/DxxxEoCHcw//tjVaQwu1Kv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Q5E7EAAAA2gAAAA8AAAAAAAAAAAAAAAAAmAIAAGRycy9k&#10;b3ducmV2LnhtbFBLBQYAAAAABAAEAPUAAACJAwAAAAA=&#10;" adj="-11796480,,5400" path="m38,1922c2,1904,,1894,,1826,,1699,10,1597,12,1556v3,-27,8,-40,21,-40c48,1516,50,1524,50,1544v,23,,58,8,94c96,1826,264,1897,434,1897v243,,363,-175,363,-338c797,1384,723,1282,505,1102l391,1008c121,787,61,630,61,457,61,185,264,,586,v99,,173,10,236,26c870,36,891,38,911,38v20,,25,5,25,18c936,69,926,153,926,325v,41,-5,59,-18,59c893,384,891,371,888,351,886,320,870,252,855,224,840,196,771,89,538,89,363,89,225,198,225,384v,144,66,236,310,426l606,866v300,236,371,393,371,597c977,1567,936,1760,761,1884v-109,76,-246,107,-383,107c258,1991,142,1973,38,1922e" fillcolor="black" stroked="f" strokeweight="0">
              <v:stroke joinstyle="round"/>
              <v:formulas/>
              <v:path arrowok="t" o:connecttype="custom" o:connectlocs="0,0;0,0;0,0;0,0;0,0;0,0;0,0;0,0;0,0;0,0;0,0;0,0;0,0;0,0;0,0;0,0;0,0;0,0;0,0;0,0;0,0;0,0;0,0;0,0;0,0;0,0;0,0" o:connectangles="0,0,0,0,0,0,0,0,0,0,0,0,0,0,0,0,0,0,0,0,0,0,0,0,0,0,0" textboxrect="0,0,977,1991"/>
              <v:textbox style="mso-next-textbox:#Freeform 4">
                <w:txbxContent>
                  <w:p w:rsidR="001B070D" w:rsidRDefault="001B070D" w:rsidP="001B070D"/>
                </w:txbxContent>
              </v:textbox>
            </v:shape>
            <v:shape id="Freeform 5" o:spid="_x0000_s1028" style="position:absolute;left:21083;top:7113;width:2;height:2;visibility:visible" coordsize="1125,1948"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1H1MMA&#10;AADaAAAADwAAAGRycy9kb3ducmV2LnhtbESPQYvCMBSE78L+h/CEvZQ1XUFdqlF2FUHwolbQ46N5&#10;tsXmpTSxdv+9EQSPw8x8w8wWnalES40rLSv4HsQgiDOrS84VHNP11w8I55E1VpZJwT85WMw/ejNM&#10;tL3zntqDz0WAsEtQQeF9nUjpsoIMuoGtiYN3sY1BH2STS93gPcBNJYdxPJYGSw4LBda0LCi7Hm5G&#10;Qfq3va3S0fm007uoPUaraD3pSKnPfvc7BeGp8+/wq73RCkbwvBJu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1H1MMAAADaAAAADwAAAAAAAAAAAAAAAACYAgAAZHJzL2Rv&#10;d25yZXYueG1sUEsFBgAAAAAEAAQA9QAAAIgDAAAAAA==&#10;" adj="-11796480,,5400" path="m221,757v,-396,,-467,-5,-548c211,122,191,82,107,64,87,59,43,56,21,56,10,56,,51,,41,,26,13,21,41,21v58,,127,,183,2l328,28v18,,523,,581,-2c957,23,998,18,1018,13,1031,11,1041,,1054,v8,,10,11,10,23c1064,41,1051,71,1044,143v-3,25,-8,137,-13,167c1029,323,1023,338,1013,338v-15,,-20,-13,-20,-33c993,287,990,244,978,214,960,173,935,143,798,127v-44,-5,-320,-7,-348,-7c440,120,434,127,434,145r,701c434,864,437,871,450,871v33,,345,,403,-5c914,861,950,856,973,831v17,-21,28,-33,38,-33c1018,798,1023,803,1023,818v,15,-12,58,-20,142c998,1011,993,1105,993,1123v,20,,48,-18,48c963,1171,957,1161,957,1148v,-25,,-51,-10,-84c937,1029,914,985,815,975,747,968,495,963,452,963v-12,,-18,7,-18,17l434,1204v,86,-2,381,,434c442,1813,480,1846,729,1846v66,,178,,244,-28c1039,1790,1069,1739,1087,1635v5,-28,10,-38,23,-38c1125,1597,1125,1618,1125,1635v,21,-20,194,-33,247c1074,1948,1054,1948,955,1948v-190,,-330,-5,-429,-8c427,1935,366,1933,328,1933v-5,,-48,,-102,2c176,1935,117,1940,79,1940v-28,,-41,-5,-41,-20c38,1912,43,1904,59,1904v23,,53,-5,76,-10c186,1884,198,1829,209,1755v12,-107,12,-307,12,-551l221,757xe" fillcolor="black" stroked="f" strokeweight="0">
              <v:stroke joinstyle="round"/>
              <v:formulas/>
              <v:path arrowok="t" o:connecttype="custom" o:connectlocs="0,0;0,0;0,0;0,0;0,0;0,0;0,0;0,0;0,0;0,0;0,0;0,0;0,0;0,0;0,0;0,0;0,0;0,0;0,0;0,0;0,0;0,0;0,0;0,0;0,0;0,0;0,0;0,0;0,0;0,0;0,0;0,0;0,0;0,0;0,0;0,0;0,0;0,0;0,0;0,0;0,0;0,0;0,0;0,0;0,0;0,0;0,0;0,0;0,0;0,0;0,0;0,0;0,0" o:connectangles="0,0,0,0,0,0,0,0,0,0,0,0,0,0,0,0,0,0,0,0,0,0,0,0,0,0,0,0,0,0,0,0,0,0,0,0,0,0,0,0,0,0,0,0,0,0,0,0,0,0,0,0,0" textboxrect="0,0,1125,1948"/>
              <v:textbox style="mso-next-textbox:#Freeform 5">
                <w:txbxContent>
                  <w:p w:rsidR="001B070D" w:rsidRDefault="001B070D" w:rsidP="001B070D"/>
                </w:txbxContent>
              </v:textbox>
            </v:shape>
            <v:shape id="Freeform 6" o:spid="_x0000_s1029" style="position:absolute;left:21085;top:7113;width:2;height:2;visibility:visible" coordsize="1935,1955"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INicMA&#10;AADaAAAADwAAAGRycy9kb3ducmV2LnhtbESPQWvCQBSE7wX/w/IEb3VjwBCiq2iktthTVdDjI/tM&#10;gtm3Ibs16b/vCoUeh5n5hlmuB9OIB3WutqxgNo1AEBdW11wqOJ/eXlMQziNrbCyTgh9ysF6NXpaY&#10;advzFz2OvhQBwi5DBZX3bSalKyoy6Ka2JQ7ezXYGfZBdKXWHfYCbRsZRlEiDNYeFClvKKyrux2+j&#10;4HO+MzbdJn6eXy/xfna4RNvyXanJeNgsQHga/H/4r/2hFSTwvBJu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INicMAAADaAAAADwAAAAAAAAAAAAAAAACYAgAAZHJzL2Rv&#10;d25yZXYueG1sUEsFBgAAAAAEAAQA9QAAAIgDAAAAAA==&#10;" adj="-11796480,,5400" path="m1150,1115v13,,13,-8,11,-18l920,412v-13,-39,-26,-39,-39,l658,1097v-5,13,,18,7,18l1150,1115xm886,99c917,15,927,,942,v16,,26,13,56,92c1036,188,1435,1237,1590,1622v91,227,165,267,218,282c1846,1917,1884,1919,1910,1919v15,,25,3,25,16c1935,1950,1912,1955,1884,1955v-38,,-223,,-398,-5c1437,1948,1409,1948,1409,1932v,-10,8,-15,18,-18c1442,1909,1458,1887,1442,1846l1206,1221v-5,-10,-10,-15,-23,-15l638,1206v-13,,-21,8,-26,20l460,1676v-23,63,-36,124,-36,170c424,1897,478,1919,521,1919r25,c564,1919,572,1925,572,1935v,15,-16,20,-39,20c473,1955,363,1948,335,1948v-27,,-167,7,-286,7c16,1955,,1950,,1935v,-10,11,-16,23,-16c41,1919,76,1917,97,1914v117,-15,167,-111,213,-238l886,99xe" fillcolor="black" stroked="f" strokeweight="0">
              <v:stroke joinstyle="round"/>
              <v:formulas/>
              <v:path arrowok="t" o:connecttype="custom" o:connectlocs="0,0;0,0;0,0;0,0;0,0;0,0;0,0;0,0;0,0;0,0;0,0;0,0;0,0;0,0;0,0;0,0;0,0;0,0;0,0;0,0;0,0;0,0;0,0;0,0;0,0;0,0;0,0;0,0;0,0;0,0;0,0;0,0;0,0;0,0;0,0;0,0" o:connectangles="0,0,0,0,0,0,0,0,0,0,0,0,0,0,0,0,0,0,0,0,0,0,0,0,0,0,0,0,0,0,0,0,0,0,0,0" textboxrect="0,0,1935,1955"/>
              <o:lock v:ext="edit" verticies="t"/>
              <v:textbox style="mso-next-textbox:#Freeform 6">
                <w:txbxContent>
                  <w:p w:rsidR="001B070D" w:rsidRDefault="001B070D" w:rsidP="001B070D"/>
                </w:txbxContent>
              </v:textbox>
            </v:shape>
            <v:shape id="Freeform 7" o:spid="_x0000_s1030" style="position:absolute;left:21088;top:7113;width:2;height:2;visibility:visible" coordsize="1919,1919"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yscAA&#10;AADaAAAADwAAAGRycy9kb3ducmV2LnhtbESPW2sCMRCF3wv+hzCFvpSabYUqq1FsoVDwydv7sJlu&#10;1m4m6WbU9d8bQejj4Vw+zmzR+1adqEtNYAOvwwIUcRVsw7WB3fbrZQIqCbLFNjAZuFCCxXzwMMPS&#10;hjOv6bSRWuURTiUacCKx1DpVjjymYYjE2fsJnUfJsqu17fCcx32r34riXXtsOBMcRvp0VP1ujj5D&#10;8FlGk8NHK/v1Cj3/xaOrojFPj/1yCkqol//wvf1tDYzhdiXfAD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cyscAAAADaAAAADwAAAAAAAAAAAAAAAACYAgAAZHJzL2Rvd25y&#10;ZXYueG1sUEsFBgAAAAAEAAQA9QAAAIUDAAAAAA==&#10;" adj="-11796480,,5400" path="m424,957v,13,5,23,18,30c480,1010,597,1028,709,1028v60,,132,-8,190,-48c988,919,1054,782,1054,589,1054,271,886,81,614,81v-76,,-144,8,-169,15c432,101,424,111,424,127r,830xm221,736v,-396,,-467,-5,-548c211,101,191,61,107,43,87,38,43,35,21,35,10,35,,30,,20,,5,13,,41,,155,,315,7,328,7,356,7,549,,627,v160,,330,15,465,111c1155,157,1267,282,1267,457v,188,-79,375,-307,586c1168,1310,1341,1536,1488,1693v137,145,246,173,310,183c1846,1883,1881,1883,1897,1883v12,,22,8,22,16c1919,1914,1904,1919,1859,1919r-181,c1536,1919,1473,1907,1407,1871v-110,-58,-198,-183,-343,-373c957,1358,838,1188,787,1122v-10,-10,-18,-15,-33,-15l442,1102v-13,,-18,7,-18,20l424,1183v,244,,444,13,551c445,1808,460,1863,536,1873v35,5,91,10,114,10c665,1883,670,1891,670,1899v,13,-12,20,-40,20c490,1919,330,1912,318,1912v-3,,-163,7,-239,7c51,1919,38,1914,38,1899v,-8,5,-16,21,-16c82,1883,112,1878,135,1873v50,-10,63,-65,73,-139c221,1627,221,1427,221,1183r,-447xe" fillcolor="black" stroked="f" strokeweight="0">
              <v:stroke joinstyle="round"/>
              <v:formulas/>
              <v:path arrowok="t" o:connecttype="custom" o:connectlocs="0,0;0,0;0,0;0,0;0,0;0,0;0,0;0,0;0,0;0,0;0,0;0,0;0,0;0,0;0,0;0,0;0,0;0,0;0,0;0,0;0,0;0,0;0,0;0,0;0,0;0,0;0,0;0,0;0,0;0,0;0,0;0,0;0,0;0,0;0,0;0,0;0,0;0,0;0,0;0,0;0,0;0,0;0,0;0,0;0,0;0,0" o:connectangles="0,0,0,0,0,0,0,0,0,0,0,0,0,0,0,0,0,0,0,0,0,0,0,0,0,0,0,0,0,0,0,0,0,0,0,0,0,0,0,0,0,0,0,0,0,0" textboxrect="0,0,1919,1919"/>
              <o:lock v:ext="edit" verticies="t"/>
              <v:textbox style="mso-next-textbox:#Freeform 7">
                <w:txbxContent>
                  <w:p w:rsidR="001B070D" w:rsidRDefault="001B070D" w:rsidP="001B070D"/>
                </w:txbxContent>
              </v:textbox>
            </v:shape>
            <v:shape id="Freeform 8" o:spid="_x0000_s1031" style="position:absolute;left:21090;top:7113;width:1;height:2;visibility:visible" coordsize="978,1991"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3yb8A&#10;AADaAAAADwAAAGRycy9kb3ducmV2LnhtbERPy4rCMBTdC/MP4Q7MTlMfiHSMIoPKILiwFdeX5toW&#10;k5vSRNuZrzcLweXhvJfr3hrxoNbXjhWMRwkI4sLpmksF53w3XIDwAVmjcUwK/sjDevUxWGKqXccn&#10;emShFDGEfYoKqhCaVEpfVGTRj1xDHLmray2GCNtS6ha7GG6NnCTJXFqsOTZU2NBPRcUtu1sFOY3/&#10;j1s7vZj6NjP77LK58qFT6uuz33yDCNSHt/jl/tUK4tZ4Jd4A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rHfJvwAAANoAAAAPAAAAAAAAAAAAAAAAAJgCAABkcnMvZG93bnJl&#10;di54bWxQSwUGAAAAAAQABAD1AAAAhAMAAAAA&#10;" adj="-11796480,,5400" path="m38,1922c3,1904,,1894,,1826,,1699,11,1597,13,1556v3,-27,8,-40,20,-40c49,1516,51,1524,51,1544v,23,,58,8,94c97,1826,264,1897,434,1897v244,,363,-175,363,-338c797,1384,724,1282,506,1102l391,1008c122,787,61,630,61,457,61,185,264,,587,v99,,172,10,236,26c871,36,891,38,912,38v20,,25,5,25,18c937,69,927,153,927,325v,41,-5,59,-18,59c894,384,891,371,889,351,886,320,871,252,856,224,841,196,772,89,539,89,363,89,226,198,226,384v,144,66,236,310,426l607,866v300,236,371,393,371,597c978,1567,937,1760,762,1884v-109,76,-246,107,-383,107c259,1991,143,1973,38,1922e" fillcolor="black" stroked="f" strokeweight="0">
              <v:stroke joinstyle="round"/>
              <v:formulas/>
              <v:path arrowok="t" o:connecttype="custom" o:connectlocs="0,0;0,0;0,0;0,0;0,0;0,0;0,0;0,0;0,0;0,0;0,0;0,0;0,0;0,0;0,0;0,0;0,0;0,0;0,0;0,0;0,0;0,0;0,0;0,0;0,0;0,0;0,0" o:connectangles="0,0,0,0,0,0,0,0,0,0,0,0,0,0,0,0,0,0,0,0,0,0,0,0,0,0,0" textboxrect="0,0,978,1991"/>
              <v:textbox style="mso-next-textbox:#Freeform 8">
                <w:txbxContent>
                  <w:p w:rsidR="001B070D" w:rsidRDefault="001B070D" w:rsidP="001B070D"/>
                </w:txbxContent>
              </v:textbox>
            </v:shape>
            <v:shape id="Freeform 9" o:spid="_x0000_s1032" style="position:absolute;left:21093;top:7113;width:3;height:2;visibility:visible" coordsize="2001,1919"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Mf8QA&#10;AADaAAAADwAAAGRycy9kb3ducmV2LnhtbESPQWvCQBSE74X+h+UVvIhuEqRodJVSqIggqFXPj+wz&#10;SZt9m2ZXXf99tyD0OMzMN8xsEUwjrtS52rKCdJiAIC6srrlUcPj8GIxBOI+ssbFMCu7kYDF/fpph&#10;ru2Nd3Td+1JECLscFVTet7mUrqjIoBvaljh6Z9sZ9FF2pdQd3iLcNDJLkldpsOa4UGFL7xUV3/uL&#10;USDXh/4oZONlf3u6jzYhxfrr+KNU7yW8TUF4Cv4//GivtIIJ/F2JN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qDH/EAAAA2gAAAA8AAAAAAAAAAAAAAAAAmAIAAGRycy9k&#10;b3ducmV2LnhtbFBLBQYAAAAABAAEAPUAAACJAwAAAAA=&#10;" adj="-11796480,,5400" path="m1755,1183v,244,,444,12,551c1775,1808,1790,1863,1866,1873v36,5,92,10,115,10c1996,1883,2001,1891,2001,1899v,13,-13,20,-41,20c1821,1919,1661,1912,1648,1912v-13,,-173,7,-249,7c1371,1919,1358,1914,1358,1899v,-8,6,-16,21,-16c1402,1883,1432,1878,1455,1873v51,-10,64,-65,74,-139c1541,1627,1541,1427,1541,1183r,-267c1541,906,1534,901,1526,901r-1076,c442,901,434,904,434,916r,267c434,1427,434,1627,447,1734v8,74,23,129,99,139c582,1878,638,1883,660,1883v15,,21,8,21,16c681,1912,668,1919,640,1919v-140,,-300,-7,-312,-7c315,1912,155,1919,79,1919v-28,,-41,-5,-41,-20c38,1891,43,1883,59,1883v23,,53,-5,76,-10c186,1863,198,1808,208,1734v13,-107,13,-307,13,-551l221,736v,-396,,-467,-5,-548c211,101,191,61,107,43,87,38,43,35,21,35,10,35,,30,,20,,5,13,,41,,155,,315,7,328,7,340,7,500,,577,v28,,40,5,40,20c617,30,607,35,597,35v-18,,-33,3,-64,8c465,56,445,99,440,188v-6,81,-6,152,-6,548l434,789v,13,8,15,16,15l1526,804v8,,15,-2,15,-15l1541,736v,-396,,-467,-5,-548c1531,101,1511,61,1427,43v-20,-5,-63,-8,-86,-8c1331,35,1320,30,1320,20,1320,5,1333,,1361,v114,,274,7,287,7c1661,7,1821,,1897,v28,,40,5,40,20c1937,30,1927,35,1917,35v-18,,-33,3,-63,8c1785,56,1765,99,1760,188v-5,81,-5,152,-5,548l1755,1183xe" fillcolor="black" stroked="f" strokeweight="0">
              <v:stroke joinstyle="round"/>
              <v:formulas/>
              <v:path arrowok="t" o:connecttype="custom" o:connectlocs="0,0;0,0;0,0;0,0;0,0;0,0;0,0;0,0;0,0;0,0;0,0;0,0;0,0;0,0;0,0;0,0;0,0;0,0;0,0;0,0;0,0;0,0;0,0;0,0;0,0;0,0;0,0;0,0;0,0;0,0;0,0;0,0;0,0;0,0;0,0;0,0;0,0;0,0;0,0;0,0;0,0;0,0;0,0;0,0;0,0;0,0;0,0;0,0;0,0;0,0;0,0;0,0;0,0;0,0;0,0;0,0;0,0;0,0;0,0;0,0;0,0" o:connectangles="0,0,0,0,0,0,0,0,0,0,0,0,0,0,0,0,0,0,0,0,0,0,0,0,0,0,0,0,0,0,0,0,0,0,0,0,0,0,0,0,0,0,0,0,0,0,0,0,0,0,0,0,0,0,0,0,0,0,0,0,0" textboxrect="0,0,2001,1919"/>
              <v:textbox style="mso-next-textbox:#Freeform 9">
                <w:txbxContent>
                  <w:p w:rsidR="001B070D" w:rsidRDefault="001B070D" w:rsidP="001B070D"/>
                </w:txbxContent>
              </v:textbox>
            </v:shape>
            <v:shape id="Freeform 10" o:spid="_x0000_s1033" style="position:absolute;left:21096;top:7113;width:2;height:2;visibility:visible" coordsize="1998,1991"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24jsUA&#10;AADbAAAADwAAAGRycy9kb3ducmV2LnhtbESPQWvCQBCF7wX/wzKF3uqmHkpJXUWCQvBiGwV7HLNj&#10;EszOhuyapP31nUOhtxnem/e+Wa4n16qB+tB4NvAyT0ARl942XBk4HXfPb6BCRLbYeiYD3xRgvZo9&#10;LDG1fuRPGopYKQnhkKKBOsYu1TqUNTkMc98Ri3b1vcMoa19p2+Mo4a7ViyR51Q4bloYaO8pqKm/F&#10;3Rn4ab/KPN8OY7H/OGBz5mx7vGTGPD1Om3dQkab4b/67zq3gC73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7biOxQAAANsAAAAPAAAAAAAAAAAAAAAAAJgCAABkcnMv&#10;ZG93bnJldi54bWxQSwUGAAAAAAQABAD1AAAAigMAAAAA&#10;" adj="-11796480,,5400" path="m1054,1894v229,,701,-132,701,-871c1755,414,1384,86,983,86,559,86,242,366,242,922v,591,355,972,812,972m1001,v571,,997,361,997,952c1998,1521,1597,1991,986,1991,290,1991,,1450,,993,,582,300,,1001,e" fillcolor="black" stroked="f" strokeweight="0">
              <v:stroke joinstyle="round"/>
              <v:formulas/>
              <v:path arrowok="t" o:connecttype="custom" o:connectlocs="0,0;0,0;0,0;0,0;0,0;0,0;0,0;0,0;0,0;0,0" o:connectangles="0,0,0,0,0,0,0,0,0,0" textboxrect="0,0,1998,1991"/>
              <o:lock v:ext="edit" verticies="t"/>
              <v:textbox style="mso-next-textbox:#Freeform 10">
                <w:txbxContent>
                  <w:p w:rsidR="001B070D" w:rsidRDefault="001B070D" w:rsidP="001B070D"/>
                </w:txbxContent>
              </v:textbox>
            </v:shape>
            <v:shape id="Freeform 11" o:spid="_x0000_s1034" style="position:absolute;left:21099;top:7113;width:1;height:2;visibility:visible" coordsize="1205,1927"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tuqb8A&#10;AADbAAAADwAAAGRycy9kb3ducmV2LnhtbERPS4vCMBC+C/6HMMLebNJFVKpRFmVxrz7Q69CMbdlm&#10;Uppou/vrjSB4m4/vOct1b2txp9ZXjjWkiQJBnDtTcaHhdPwez0H4gGywdkwa/sjDejUcLDEzruM9&#10;3Q+hEDGEfYYayhCaTEqfl2TRJ64hjtzVtRZDhG0hTYtdDLe1/FRqKi1WHBtKbGhTUv57uFkNM3PZ&#10;bbsqvXb/58lFFqTmN6u0/hj1XwsQgfrwFr/cPybOT+H5SzxAr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u26pvwAAANsAAAAPAAAAAAAAAAAAAAAAAJgCAABkcnMvZG93bnJl&#10;di54bWxQSwUGAAAAAAQABAD1AAAAhAMAAAAA&#10;" adj="-11796480,,5400" path="m434,1188v,373,10,536,56,581c530,1810,596,1828,794,1828v135,,246,-3,307,-76c1134,1711,1160,1647,1167,1599v3,-20,8,-33,23,-33c1203,1566,1205,1576,1205,1604v,28,-17,181,-38,254c1150,1916,1142,1927,1007,1927v-182,,-314,-5,-421,-8c479,1914,401,1912,327,1912v-10,,-53,2,-104,2c172,1916,116,1919,78,1919v-28,,-40,-5,-40,-20c38,1891,43,1883,58,1883v23,,53,-5,76,-10c185,1863,198,1808,208,1734v12,-107,12,-307,12,-551l220,736v,-396,,-467,-5,-548c210,101,190,61,106,43,86,38,43,35,20,35,10,35,,30,,20,,5,12,,40,,154,,314,7,327,7,340,7,525,,601,v28,,41,5,41,20c642,30,632,35,622,35v-18,,-54,3,-84,8c464,56,444,99,439,188v-5,81,-5,152,-5,548l434,1188xe" fillcolor="black" stroked="f" strokeweight="0">
              <v:stroke joinstyle="round"/>
              <v:formulas/>
              <v:path arrowok="t" o:connecttype="custom" o:connectlocs="0,0;0,0;0,0;0,0;0,0;0,0;0,0;0,0;0,0;0,0;0,0;0,0;0,0;0,0;0,0;0,0;0,0;0,0;0,0;0,0;0,0;0,0;0,0;0,0;0,0;0,0;0,0;0,0;0,0;0,0;0,0;0,0" o:connectangles="0,0,0,0,0,0,0,0,0,0,0,0,0,0,0,0,0,0,0,0,0,0,0,0,0,0,0,0,0,0,0,0" textboxrect="0,0,1205,1927"/>
              <v:textbox style="mso-next-textbox:#Freeform 11">
                <w:txbxContent>
                  <w:p w:rsidR="001B070D" w:rsidRDefault="001B070D" w:rsidP="001B070D"/>
                </w:txbxContent>
              </v:textbox>
            </v:shape>
            <v:shape id="Freeform 12" o:spid="_x0000_s1035" style="position:absolute;left:21101;top:7113;width:2;height:2;visibility:visible" coordsize="1934,1965"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DMMIA&#10;AADbAAAADwAAAGRycy9kb3ducmV2LnhtbERPTWvCQBC9C/0PyxS8SN0oVNLUVaQieCnU6MHjNDvJ&#10;hmZnw+5q0n/fLRR6m8f7nPV2tJ24kw+tYwWLeQaCuHK65UbB5Xx4ykGEiKyxc0wKvinAdvMwWWOh&#10;3cAnupexESmEQ4EKTIx9IWWoDFkMc9cTJ6523mJM0DdSexxSuO3kMstW0mLLqcFgT2+Gqq/yZhXU&#10;u5L2z/trbYaXD3Od8ecxf/dKTR/H3SuISGP8F/+5jzrNX8LvL+k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oMwwgAAANsAAAAPAAAAAAAAAAAAAAAAAJgCAABkcnMvZG93&#10;bnJldi54bWxQSwUGAAAAAAQABAD1AAAAhwMAAAAA&#10;" adj="-11796480,,5400" path="m434,1033v,269,2,503,5,551c441,1647,446,1749,466,1777v33,48,133,102,432,102c1134,1879,1353,1792,1502,1643v132,-130,203,-374,203,-607c1705,713,1566,505,1462,396,1223,145,934,109,632,109v-51,,-145,8,-166,18c444,137,436,150,436,178v-2,86,-2,345,-2,540l434,1033xm220,759v,-396,,-467,-5,-548c210,124,190,84,106,66,86,61,43,58,20,58,10,58,,53,,43,,28,12,23,40,23v114,,274,7,287,7c357,30,517,23,670,23,921,23,1385,,1688,312v126,132,246,343,246,645c1934,1277,1802,1523,1660,1673v-110,114,-338,292,-770,292c781,1965,647,1957,538,1950v-112,-8,-198,-15,-211,-15c322,1935,279,1935,225,1937v-50,,-109,5,-147,5c50,1942,38,1937,38,1922v,-8,5,-16,20,-16c81,1906,111,1901,134,1896v51,-10,63,-65,74,-139c220,1650,220,1450,220,1206r,-447xe" fillcolor="black" stroked="f" strokeweight="0">
              <v:stroke joinstyle="round"/>
              <v:formulas/>
              <v:path arrowok="t" o:connecttype="custom" o:connectlocs="0,0;0,0;0,0;0,0;0,0;0,0;0,0;0,0;0,0;0,0;0,0;0,0;0,0;0,0;0,0;0,0;0,0;0,0;0,0;0,0;0,0;0,0;0,0;0,0;0,0;0,0;0,0;0,0;0,0;0,0;0,0;0,0;0,0;0,0" o:connectangles="0,0,0,0,0,0,0,0,0,0,0,0,0,0,0,0,0,0,0,0,0,0,0,0,0,0,0,0,0,0,0,0,0,0" textboxrect="0,0,1934,1965"/>
              <o:lock v:ext="edit" verticies="t"/>
              <v:textbox style="mso-next-textbox:#Freeform 12">
                <w:txbxContent>
                  <w:p w:rsidR="001B070D" w:rsidRDefault="001B070D" w:rsidP="001B070D"/>
                </w:txbxContent>
              </v:textbox>
            </v:shape>
            <v:shape id="Freeform 13" o:spid="_x0000_s1036" style="position:absolute;left:21104;top:7113;width:1;height:2;visibility:visible" coordsize="650,1919"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me0sIA&#10;AADbAAAADwAAAGRycy9kb3ducmV2LnhtbERPTWvCQBC9F/wPywi9FN1YpUh0lVIsFGmRGg8eh+yY&#10;BLOzITvG+O+7gtDbPN7nLNe9q1VHbag8G5iME1DEubcVFwYO2edoDioIssXaMxm4UYD1avC0xNT6&#10;K/9St5dCxRAOKRooRZpU65CX5DCMfUMcuZNvHUqEbaFti9cY7mr9miRv2mHFsaHEhj5Kys/7izMg&#10;23y3zeaz7mXzvfmRbHYM2ntjnof9+wKUUC//4of7y8b5U7j/E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OZ7SwgAAANsAAAAPAAAAAAAAAAAAAAAAAJgCAABkcnMvZG93&#10;bnJldi54bWxQSwUGAAAAAAQABAD1AAAAhwMAAAAA&#10;" adj="-11796480,,5400" path="m404,1183v,244,,444,13,551c424,1808,439,1863,516,1873v35,5,91,10,114,10c645,1883,650,1891,650,1899v,13,-13,20,-41,20c470,1919,310,1912,297,1912v-12,,-172,7,-248,7c21,1919,8,1914,8,1899v,-8,5,-16,20,-16c51,1883,82,1878,104,1873v51,-10,64,-65,74,-139c191,1627,191,1427,191,1183r,-447c191,340,191,269,186,188,180,101,155,58,99,45,71,38,38,35,21,35,10,35,,30,,20,,5,13,,41,v84,,244,7,256,7c310,7,470,,546,v28,,41,5,41,20c587,30,577,35,566,35v-17,,-33,3,-63,8c434,56,414,99,409,188v-5,81,-5,152,-5,548l404,1183xe" fillcolor="black" stroked="f" strokeweight="0">
              <v:stroke joinstyle="round"/>
              <v:formulas/>
              <v:path arrowok="t" o:connecttype="custom" o:connectlocs="0,0;0,0;0,0;0,0;0,0;0,0;0,0;0,0;0,0;0,0;0,0;0,0;0,0;0,0;0,0;0,0;0,0;0,0;0,0;0,0;0,0;0,0;0,0;0,0;0,0;0,0;0,0" o:connectangles="0,0,0,0,0,0,0,0,0,0,0,0,0,0,0,0,0,0,0,0,0,0,0,0,0,0,0" textboxrect="0,0,650,1919"/>
              <v:textbox style="mso-next-textbox:#Freeform 13">
                <w:txbxContent>
                  <w:p w:rsidR="001B070D" w:rsidRDefault="001B070D" w:rsidP="001B070D"/>
                </w:txbxContent>
              </v:textbox>
            </v:shape>
            <v:shape id="Freeform 14" o:spid="_x0000_s1037" style="position:absolute;left:21105;top:7113;width:3;height:2;visibility:visible" coordsize="2041,1973"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4r7MIA&#10;AADbAAAADwAAAGRycy9kb3ducmV2LnhtbERPTWvCQBC9C/0PyxR6001KCW10DRJa6MWDMdLrkB2T&#10;YHY23V019de7hUJv83ifsyomM4gLOd9bVpAuEhDEjdU9twrq/cf8FYQPyBoHy6TghzwU64fZCnNt&#10;r7yjSxVaEUPY56igC2HMpfRNRwb9wo7EkTtaZzBE6FqpHV5juBnkc5Jk0mDPsaHDkcqOmlN1Ngq+&#10;3t6n79th67K6PO+rvjxkGadKPT1OmyWIQFP4F/+5P3Wc/wK/v8Q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zivswgAAANsAAAAPAAAAAAAAAAAAAAAAAJgCAABkcnMvZG93&#10;bnJldi54bWxQSwUGAAAAAAQABAD1AAAAhwMAAAAA&#10;" adj="-11796480,,5400" path="m353,1610v5,208,31,274,99,294c500,1917,556,1919,579,1919v13,,20,6,20,16c599,1950,584,1955,554,1955v-145,,-247,-7,-269,-7c262,1948,155,1955,41,1955,16,1955,,1952,,1935v,-10,8,-16,21,-16c41,1919,86,1917,125,1904v63,-17,76,-91,76,-322l203,127c203,28,211,,231,v21,,64,56,89,81c358,125,736,533,1127,952v252,269,528,579,610,663l1709,325c1706,160,1688,104,1610,84,1564,74,1506,71,1485,71v-17,,-20,-7,-20,-18c1465,38,1485,36,1516,36v114,,236,7,264,7c1808,43,1892,36,1996,36v28,,45,2,45,17c2041,64,2031,71,2014,71v-13,,-31,,-62,8c1869,97,1859,153,1859,305r-5,1488c1854,1960,1848,1973,1831,1973v-21,,-51,-28,-186,-163c1617,1785,1252,1412,983,1122,688,805,401,485,320,394r33,1216xe" fillcolor="black" stroked="f" strokeweight="0">
              <v:stroke joinstyle="round"/>
              <v:formulas/>
              <v:path arrowok="t" o:connecttype="custom" o:connectlocs="0,0;0,0;0,0;0,0;0,0;0,0;0,0;0,0;0,0;0,0;0,0;0,0;0,0;0,0;0,0;0,0;0,0;0,0;0,0;0,0;0,0;0,0;0,0;0,0;0,0;0,0;0,0;0,0;0,0;0,0;0,0;0,0;0,0" o:connectangles="0,0,0,0,0,0,0,0,0,0,0,0,0,0,0,0,0,0,0,0,0,0,0,0,0,0,0,0,0,0,0,0,0" textboxrect="0,0,2041,1973"/>
              <v:textbox style="mso-next-textbox:#Freeform 14">
                <w:txbxContent>
                  <w:p w:rsidR="001B070D" w:rsidRDefault="001B070D" w:rsidP="001B070D"/>
                </w:txbxContent>
              </v:textbox>
            </v:shape>
            <v:shape id="Freeform 15" o:spid="_x0000_s1038" style="position:absolute;left:21108;top:7113;width:3;height:2;visibility:visible" coordsize="1892,1991"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EBMAA&#10;AADbAAAADwAAAGRycy9kb3ducmV2LnhtbERPTYvCMBC9C/6HMMJeZE1dUKSalkVWEDxpdc9DM7Zl&#10;m0ltsrb6640geJvH+5xV2ptaXKl1lWUF00kEgji3uuJCwTHbfC5AOI+ssbZMCm7kIE2GgxXG2na8&#10;p+vBFyKEsItRQel9E0vp8pIMuoltiAN3tq1BH2BbSN1iF8JNLb+iaC4NVhwaSmxoXVL+d/g3CnbZ&#10;ZV5kP5vpeIun3zvOurzGTqmPUf+9BOGp92/xy73VYf4M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YEBMAAAADbAAAADwAAAAAAAAAAAAAAAACYAgAAZHJzL2Rvd25y&#10;ZXYueG1sUEsFBgAAAAAEAAQA9QAAAIUDAAAAAA==&#10;" adj="-11796480,,5400" path="m1496,1308v,-206,-13,-234,-115,-262c1361,1041,1318,1039,1295,1039v-10,,-20,-5,-20,-16c1275,1008,1288,1003,1315,1003v115,,275,8,287,8c1615,1011,1775,1003,1851,1003v28,,41,5,41,20c1892,1034,1881,1039,1871,1039v-17,,-33,2,-63,7c1740,1059,1719,1102,1714,1191v-5,81,-5,157,-5,264l1709,1739v,115,-3,120,-33,137c1513,1963,1285,1991,1138,1991v-193,,-554,-26,-836,-272c148,1585,,1313,,995,,589,198,302,424,160,653,18,904,,1100,v160,,340,33,388,43c1541,56,1630,66,1694,69v25,2,30,12,30,23c1724,127,1706,198,1706,452v,41,-5,54,-22,54c1671,506,1668,490,1666,467v-3,-35,-16,-106,-54,-167c1549,203,1343,94,1016,94,856,94,666,109,473,262,325,378,221,609,221,907v,357,180,617,269,703c691,1805,922,1881,1155,1881v92,,224,-15,290,-53c1478,1810,1496,1782,1496,1739r,-431xe" fillcolor="black" stroked="f" strokeweight="0">
              <v:stroke joinstyle="round"/>
              <v:formulas/>
              <v:path arrowok="t" o:connecttype="custom" o:connectlocs="0,0;0,0;0,0;0,0;0,0;0,0;0,0;0,0;0,0;0,0;0,0;0,0;0,0;0,0;0,0;0,0;0,0;0,0;0,0;0,0;0,0;0,0;0,0;0,0;0,0;0,0;0,0;0,0;0,0;0,0;0,0;0,0;0,0;0,0" o:connectangles="0,0,0,0,0,0,0,0,0,0,0,0,0,0,0,0,0,0,0,0,0,0,0,0,0,0,0,0,0,0,0,0,0,0" textboxrect="0,0,1892,1991"/>
              <v:textbox style="mso-next-textbox:#Freeform 15">
                <w:txbxContent>
                  <w:p w:rsidR="001B070D" w:rsidRDefault="001B070D" w:rsidP="001B070D"/>
                </w:txbxContent>
              </v:textbox>
            </v:shape>
            <v:shape id="Freeform 16" o:spid="_x0000_s1039" style="position:absolute;left:21111;top:7113;width:1;height:2;visibility:visible" coordsize="978,1991"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gL8AA&#10;AADbAAAADwAAAGRycy9kb3ducmV2LnhtbERPTYvCMBC9C/6HMMLeNFUXkWoUEVdE2INVPA/N2BaT&#10;SWmytuuvNwsL3ubxPme57qwRD2p85VjBeJSAIM6drrhQcDl/DecgfEDWaByTgl/ysF71e0tMtWv5&#10;RI8sFCKGsE9RQRlCnUrp85Is+pGriSN3c43FEGFTSN1gG8OtkZMkmUmLFceGEmvalpTfsx+r4Ezj&#10;5/fOTq+mun+afXbd3PjYKvUx6DYLEIG68Bb/uw86zp/B3y/xA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XvgL8AAAADbAAAADwAAAAAAAAAAAAAAAACYAgAAZHJzL2Rvd25y&#10;ZXYueG1sUEsFBgAAAAAEAAQA9QAAAIUDAAAAAA==&#10;" adj="-11796480,,5400" path="m39,1922c3,1904,,1894,,1826,,1699,11,1597,13,1556v3,-27,8,-40,21,-40c49,1516,51,1524,51,1544v,23,,58,8,94c97,1826,265,1897,435,1897v243,,363,-175,363,-338c798,1384,724,1282,506,1102l392,1008c123,787,61,630,61,457,61,185,265,,587,v99,,173,10,236,26c871,36,892,38,912,38v21,,25,5,25,18c937,69,927,153,927,325v,41,-5,59,-18,59c894,384,892,371,889,351,887,320,871,252,856,224,841,196,772,89,539,89,364,89,227,198,227,384v,144,65,236,309,426l607,866v300,236,371,393,371,597c978,1567,937,1760,762,1884v-109,76,-246,107,-383,107c259,1991,143,1973,39,1922e" fillcolor="black" stroked="f" strokeweight="0">
              <v:stroke joinstyle="round"/>
              <v:formulas/>
              <v:path arrowok="t" o:connecttype="custom" o:connectlocs="0,0;0,0;0,0;0,0;0,0;0,0;0,0;0,0;0,0;0,0;0,0;0,0;0,0;0,0;0,0;0,0;0,0;0,0;0,0;0,0;0,0;0,0;0,0;0,0;0,0;0,0;0,0" o:connectangles="0,0,0,0,0,0,0,0,0,0,0,0,0,0,0,0,0,0,0,0,0,0,0,0,0,0,0" textboxrect="0,0,978,1991"/>
              <v:textbox style="mso-next-textbox:#Freeform 16">
                <w:txbxContent>
                  <w:p w:rsidR="001B070D" w:rsidRDefault="001B070D" w:rsidP="001B070D"/>
                </w:txbxContent>
              </v:textbox>
            </v:shape>
            <v:line id="Line 34" o:spid="_x0000_s1040" style="position:absolute;visibility:visible" from="21082,7116" to="21112,7116" o:connectortype="straight" o:bwmode="black"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tnYr0AAADbAAAADwAAAGRycy9kb3ducmV2LnhtbERPvQrCMBDeBd8hnOCmqQ7+VKOIoIhO&#10;ti5uR3O2xeZSmqj17Y0guN3H93vLdWsq8aTGlZYVjIYRCOLM6pJzBZd0N5iBcB5ZY2WZFLzJwXrV&#10;7Swx1vbFZ3omPhchhF2MCgrv61hKlxVk0A1tTRy4m20M+gCbXOoGXyHcVHIcRRNpsOTQUGBN24Ky&#10;e/IwCsr7fp7z/JwdR+PZ5pKkdEqvpFS/124WIDy1/i/+uQ86zJ/C95dw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SrZ2K9AAAA2wAAAA8AAAAAAAAAAAAAAAAAoQIA&#10;AGRycy9kb3ducmV2LnhtbFBLBQYAAAAABAAEAPkAAACLAwAAAAA=&#10;" strokeweight="2pt">
              <v:stroke joinstyle="miter"/>
            </v:line>
            <v:line id="Line 35" o:spid="_x0000_s1041" style="position:absolute;visibility:visible" from="21082,7112" to="21112,7112" o:connectortype="straight" o:bwmode="black"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TzEMIAAADbAAAADwAAAGRycy9kb3ducmV2LnhtbESPQYvCQAyF74L/YYiwN53qYdHqWETY&#10;ZVlPtl68hU5sSzuZ0pnV7r83B8Fbwnt578suG12n7jSExrOB5SIBRVx623Bl4FJ8zdegQkS22Hkm&#10;A/8UINtPJztMrX/wme55rJSEcEjRQB1jn2odypochoXviUW7+cFhlHWotB3wIeGu06sk+dQOG5aG&#10;Gns61lS2+Z8z0LTfm4o35/J3uVofLnlBp+JKxnzMxsMWVKQxvs2v6x8r+AIrv8gAev8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TzEMIAAADbAAAADwAAAAAAAAAAAAAA&#10;AAChAgAAZHJzL2Rvd25yZXYueG1sUEsFBgAAAAAEAAQA+QAAAJADAAAAAA==&#10;" strokeweight="2pt">
              <v:stroke joinstyle="miter"/>
            </v:line>
            <w10:wrap type="none"/>
            <w10:anchorlock/>
          </v:group>
        </w:pict>
      </w:r>
    </w:p>
    <w:p w:rsidR="00C512F7" w:rsidRPr="00A201CB" w:rsidRDefault="00EB0CED" w:rsidP="00C512F7">
      <w:pPr>
        <w:jc w:val="center"/>
        <w:rPr>
          <w:rFonts w:ascii="Arial" w:hAnsi="Arial" w:cs="Arial"/>
        </w:rPr>
      </w:pPr>
      <w:r>
        <w:rPr>
          <w:noProof/>
        </w:rPr>
        <w:drawing>
          <wp:anchor distT="0" distB="0" distL="114300" distR="114300" simplePos="0" relativeHeight="251658240" behindDoc="0" locked="0" layoutInCell="1" allowOverlap="1">
            <wp:simplePos x="0" y="0"/>
            <wp:positionH relativeFrom="column">
              <wp:posOffset>95250</wp:posOffset>
            </wp:positionH>
            <wp:positionV relativeFrom="paragraph">
              <wp:posOffset>11430</wp:posOffset>
            </wp:positionV>
            <wp:extent cx="6038850" cy="571500"/>
            <wp:effectExtent l="19050" t="0" r="0" b="0"/>
            <wp:wrapNone/>
            <wp:docPr id="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cstate="print"/>
                    <a:srcRect/>
                    <a:stretch>
                      <a:fillRect/>
                    </a:stretch>
                  </pic:blipFill>
                  <pic:spPr bwMode="auto">
                    <a:xfrm>
                      <a:off x="0" y="0"/>
                      <a:ext cx="6038850" cy="571500"/>
                    </a:xfrm>
                    <a:prstGeom prst="rect">
                      <a:avLst/>
                    </a:prstGeom>
                    <a:noFill/>
                  </pic:spPr>
                </pic:pic>
              </a:graphicData>
            </a:graphic>
          </wp:anchor>
        </w:drawing>
      </w:r>
    </w:p>
    <w:p w:rsidR="00C512F7" w:rsidRPr="00A201CB" w:rsidRDefault="00C512F7" w:rsidP="00C512F7">
      <w:pPr>
        <w:jc w:val="center"/>
        <w:rPr>
          <w:rFonts w:ascii="Arial" w:hAnsi="Arial" w:cs="Arial"/>
        </w:rPr>
      </w:pPr>
    </w:p>
    <w:p w:rsidR="00C512F7" w:rsidRPr="00A201CB" w:rsidRDefault="00C512F7" w:rsidP="00C512F7">
      <w:pPr>
        <w:pStyle w:val="BodyTextIndent2"/>
        <w:ind w:left="0"/>
        <w:jc w:val="both"/>
        <w:rPr>
          <w:sz w:val="40"/>
        </w:rPr>
      </w:pPr>
    </w:p>
    <w:p w:rsidR="00C512F7" w:rsidRPr="00AA7671" w:rsidRDefault="00EB0CED" w:rsidP="00C512F7">
      <w:pPr>
        <w:pStyle w:val="BodyTextIndent2"/>
        <w:tabs>
          <w:tab w:val="left" w:pos="360"/>
        </w:tabs>
        <w:ind w:left="360" w:hanging="360"/>
        <w:rPr>
          <w:sz w:val="40"/>
          <w:lang w:val="fr-FR"/>
        </w:rPr>
      </w:pPr>
      <w:r w:rsidRPr="00AA7671">
        <w:rPr>
          <w:sz w:val="40"/>
          <w:lang w:val="fr-FR"/>
        </w:rPr>
        <w:t xml:space="preserve">OBU Product </w:t>
      </w:r>
      <w:proofErr w:type="spellStart"/>
      <w:r w:rsidRPr="00AA7671">
        <w:rPr>
          <w:sz w:val="40"/>
          <w:lang w:val="fr-FR"/>
        </w:rPr>
        <w:t>Requirements</w:t>
      </w:r>
      <w:proofErr w:type="spellEnd"/>
      <w:r w:rsidRPr="00AA7671">
        <w:rPr>
          <w:sz w:val="40"/>
          <w:lang w:val="fr-FR"/>
        </w:rPr>
        <w:t xml:space="preserve"> Document (PRD)</w:t>
      </w:r>
    </w:p>
    <w:p w:rsidR="00C512F7" w:rsidRPr="00AA7671" w:rsidRDefault="00C512F7">
      <w:pPr>
        <w:jc w:val="center"/>
        <w:rPr>
          <w:rFonts w:ascii="Arial" w:hAnsi="Arial" w:cs="Arial"/>
          <w:b/>
          <w:sz w:val="40"/>
          <w:lang w:val="fr-FR"/>
        </w:rPr>
      </w:pPr>
    </w:p>
    <w:p w:rsidR="00C512F7" w:rsidRDefault="00312346">
      <w:pPr>
        <w:jc w:val="center"/>
        <w:rPr>
          <w:rFonts w:ascii="Arial" w:hAnsi="Arial" w:cs="Arial"/>
          <w:b/>
          <w:i/>
          <w:sz w:val="40"/>
        </w:rPr>
      </w:pPr>
      <w:r>
        <w:rPr>
          <w:rFonts w:ascii="Arial" w:hAnsi="Arial" w:cs="Arial"/>
          <w:b/>
          <w:i/>
          <w:sz w:val="40"/>
        </w:rPr>
        <w:t>Reviews in Communities</w:t>
      </w:r>
    </w:p>
    <w:p w:rsidR="00C512F7" w:rsidRPr="00551773" w:rsidRDefault="00CC2BD4">
      <w:pPr>
        <w:jc w:val="center"/>
        <w:rPr>
          <w:rFonts w:ascii="Arial" w:hAnsi="Arial" w:cs="Arial"/>
          <w:b/>
          <w:i/>
          <w:color w:val="3333FF"/>
          <w:sz w:val="28"/>
          <w:szCs w:val="20"/>
        </w:rPr>
      </w:pPr>
      <w:r>
        <w:rPr>
          <w:rFonts w:ascii="Arial" w:hAnsi="Arial" w:cs="Arial"/>
          <w:b/>
          <w:i/>
          <w:sz w:val="28"/>
        </w:rPr>
        <w:t>(</w:t>
      </w:r>
      <w:proofErr w:type="spellStart"/>
      <w:r>
        <w:rPr>
          <w:rFonts w:ascii="Arial" w:hAnsi="Arial" w:cs="Arial"/>
          <w:b/>
          <w:i/>
          <w:sz w:val="28"/>
        </w:rPr>
        <w:t>WorkLenz</w:t>
      </w:r>
      <w:proofErr w:type="spellEnd"/>
      <w:r>
        <w:rPr>
          <w:rFonts w:ascii="Arial" w:hAnsi="Arial" w:cs="Arial"/>
          <w:b/>
          <w:i/>
          <w:sz w:val="28"/>
        </w:rPr>
        <w:t xml:space="preserve"> #</w:t>
      </w:r>
      <w:ins w:id="0" w:author="jmassud" w:date="2012-08-07T09:42:00Z">
        <w:r w:rsidR="006B11D4">
          <w:rPr>
            <w:rFonts w:ascii="Arial" w:hAnsi="Arial" w:cs="Arial"/>
            <w:b/>
            <w:i/>
            <w:sz w:val="28"/>
          </w:rPr>
          <w:t>17132</w:t>
        </w:r>
      </w:ins>
      <w:r w:rsidR="00EB0CED" w:rsidRPr="00551773">
        <w:rPr>
          <w:rFonts w:ascii="Arial" w:hAnsi="Arial" w:cs="Arial"/>
          <w:b/>
          <w:i/>
          <w:sz w:val="28"/>
        </w:rPr>
        <w:t>)</w:t>
      </w:r>
    </w:p>
    <w:p w:rsidR="00C512F7" w:rsidRPr="00D32934" w:rsidRDefault="002517B0" w:rsidP="00C512F7">
      <w:pPr>
        <w:jc w:val="center"/>
        <w:rPr>
          <w:rFonts w:ascii="Arial" w:hAnsi="Arial" w:cs="Arial"/>
          <w:b/>
          <w:color w:val="3333FF"/>
          <w:sz w:val="20"/>
          <w:szCs w:val="20"/>
        </w:rPr>
      </w:pPr>
      <w:r>
        <w:rPr>
          <w:rFonts w:ascii="Arial" w:hAnsi="Arial" w:cs="Arial"/>
          <w:sz w:val="20"/>
          <w:szCs w:val="20"/>
        </w:rPr>
        <w:fldChar w:fldCharType="begin">
          <w:ffData>
            <w:name w:val=""/>
            <w:enabled/>
            <w:calcOnExit w:val="0"/>
            <w:checkBox>
              <w:size w:val="16"/>
              <w:default w:val="1"/>
            </w:checkBox>
          </w:ffData>
        </w:fldChar>
      </w:r>
      <w:r w:rsidR="00CC2BD4">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B0CED" w:rsidRPr="00ED4FA6">
        <w:rPr>
          <w:rFonts w:ascii="Arial" w:hAnsi="Arial" w:cs="Arial"/>
          <w:sz w:val="20"/>
          <w:szCs w:val="20"/>
          <w:lang w:val="fr-FR"/>
        </w:rPr>
        <w:t xml:space="preserve"> </w:t>
      </w:r>
      <w:r w:rsidR="00EB0CED" w:rsidRPr="00D32934">
        <w:rPr>
          <w:rFonts w:ascii="Arial" w:hAnsi="Arial" w:cs="Arial"/>
          <w:b/>
          <w:color w:val="3333FF"/>
          <w:sz w:val="20"/>
          <w:szCs w:val="20"/>
        </w:rPr>
        <w:t>Preliminary</w:t>
      </w:r>
    </w:p>
    <w:p w:rsidR="00C512F7" w:rsidRPr="00D32934" w:rsidRDefault="00C512F7" w:rsidP="00C512F7">
      <w:pPr>
        <w:spacing w:line="240" w:lineRule="atLeast"/>
        <w:ind w:left="288" w:hanging="288"/>
        <w:jc w:val="center"/>
        <w:rPr>
          <w:rFonts w:ascii="Arial" w:hAnsi="Arial" w:cs="Arial"/>
          <w:sz w:val="20"/>
          <w:szCs w:val="20"/>
          <w:lang w:val="fr-FR"/>
        </w:rPr>
      </w:pPr>
    </w:p>
    <w:p w:rsidR="00C512F7" w:rsidRPr="00D32934" w:rsidRDefault="002517B0" w:rsidP="00C512F7">
      <w:pPr>
        <w:spacing w:line="240" w:lineRule="atLeast"/>
        <w:ind w:left="288" w:hanging="288"/>
        <w:jc w:val="center"/>
        <w:rPr>
          <w:rFonts w:ascii="Arial" w:hAnsi="Arial" w:cs="Arial"/>
          <w:sz w:val="20"/>
          <w:szCs w:val="20"/>
          <w:lang w:val="fr-FR"/>
        </w:rPr>
      </w:pPr>
      <w:r>
        <w:rPr>
          <w:rFonts w:ascii="Arial" w:hAnsi="Arial" w:cs="Arial"/>
          <w:sz w:val="20"/>
          <w:szCs w:val="20"/>
          <w:lang w:val="fr-FR"/>
        </w:rPr>
        <w:fldChar w:fldCharType="begin">
          <w:ffData>
            <w:name w:val=""/>
            <w:enabled/>
            <w:calcOnExit w:val="0"/>
            <w:checkBox>
              <w:size w:val="16"/>
              <w:default w:val="0"/>
            </w:checkBox>
          </w:ffData>
        </w:fldChar>
      </w:r>
      <w:r w:rsidR="00CC2BD4">
        <w:rPr>
          <w:rFonts w:ascii="Arial" w:hAnsi="Arial" w:cs="Arial"/>
          <w:sz w:val="20"/>
          <w:szCs w:val="20"/>
          <w:lang w:val="fr-FR"/>
        </w:rPr>
        <w:instrText xml:space="preserve"> FORMCHECKBOX </w:instrText>
      </w:r>
      <w:r>
        <w:rPr>
          <w:rFonts w:ascii="Arial" w:hAnsi="Arial" w:cs="Arial"/>
          <w:sz w:val="20"/>
          <w:szCs w:val="20"/>
          <w:lang w:val="fr-FR"/>
        </w:rPr>
      </w:r>
      <w:r>
        <w:rPr>
          <w:rFonts w:ascii="Arial" w:hAnsi="Arial" w:cs="Arial"/>
          <w:sz w:val="20"/>
          <w:szCs w:val="20"/>
          <w:lang w:val="fr-FR"/>
        </w:rPr>
        <w:fldChar w:fldCharType="end"/>
      </w:r>
      <w:r w:rsidR="00EB0CED" w:rsidRPr="00D32934">
        <w:rPr>
          <w:rFonts w:ascii="Arial" w:hAnsi="Arial" w:cs="Arial"/>
          <w:sz w:val="20"/>
          <w:szCs w:val="20"/>
          <w:lang w:val="fr-FR"/>
        </w:rPr>
        <w:t xml:space="preserve"> </w:t>
      </w:r>
      <w:r w:rsidR="00EB0CED" w:rsidRPr="00D32934">
        <w:rPr>
          <w:rFonts w:ascii="Arial" w:hAnsi="Arial" w:cs="Arial"/>
          <w:b/>
          <w:color w:val="3333FF"/>
          <w:sz w:val="20"/>
          <w:szCs w:val="20"/>
        </w:rPr>
        <w:t>Final</w:t>
      </w:r>
    </w:p>
    <w:p w:rsidR="00C512F7" w:rsidRDefault="00EB0CED" w:rsidP="00C512F7">
      <w:pPr>
        <w:pStyle w:val="TitlePageAuthor"/>
        <w:rPr>
          <w:rFonts w:ascii="Arial" w:hAnsi="Arial" w:cs="Arial"/>
        </w:rPr>
      </w:pPr>
      <w:r>
        <w:rPr>
          <w:rFonts w:ascii="Arial" w:hAnsi="Arial" w:cs="Arial"/>
        </w:rPr>
        <w:t xml:space="preserve">Author: </w:t>
      </w:r>
      <w:r w:rsidR="00C512F7">
        <w:rPr>
          <w:rFonts w:ascii="Arial" w:hAnsi="Arial" w:cs="Arial"/>
        </w:rPr>
        <w:t>Judy Massuda</w:t>
      </w:r>
      <w:r>
        <w:rPr>
          <w:rFonts w:ascii="Arial" w:hAnsi="Arial" w:cs="Arial"/>
        </w:rPr>
        <w:t xml:space="preserve"> (</w:t>
      </w:r>
      <w:hyperlink r:id="rId9" w:history="1">
        <w:r w:rsidR="00C512F7" w:rsidRPr="00372D6A">
          <w:rPr>
            <w:rStyle w:val="Hyperlink"/>
            <w:rFonts w:ascii="Arial" w:hAnsi="Arial" w:cs="Arial"/>
          </w:rPr>
          <w:t>jmassud@searshc.com</w:t>
        </w:r>
      </w:hyperlink>
      <w:r>
        <w:rPr>
          <w:rFonts w:ascii="Arial" w:hAnsi="Arial" w:cs="Arial"/>
        </w:rPr>
        <w:t>)</w:t>
      </w:r>
    </w:p>
    <w:p w:rsidR="00C512F7" w:rsidRPr="004A2793" w:rsidRDefault="00EB0CED" w:rsidP="00C512F7">
      <w:pPr>
        <w:pStyle w:val="TitlePageAuthor"/>
        <w:rPr>
          <w:rFonts w:ascii="Arial" w:hAnsi="Arial" w:cs="Arial"/>
        </w:rPr>
      </w:pPr>
      <w:r>
        <w:rPr>
          <w:rFonts w:ascii="Arial" w:hAnsi="Arial" w:cs="Arial"/>
        </w:rPr>
        <w:t xml:space="preserve">Sponsor: </w:t>
      </w:r>
      <w:r w:rsidR="00696F58">
        <w:rPr>
          <w:rFonts w:ascii="Arial" w:hAnsi="Arial" w:cs="Arial"/>
        </w:rPr>
        <w:t>Don Fotsch</w:t>
      </w:r>
      <w:r w:rsidR="00AA23A8">
        <w:rPr>
          <w:rFonts w:ascii="Arial" w:hAnsi="Arial" w:cs="Arial"/>
        </w:rPr>
        <w:t xml:space="preserve"> (</w:t>
      </w:r>
      <w:r w:rsidR="00AA23A8" w:rsidRPr="00AA23A8">
        <w:rPr>
          <w:rFonts w:ascii="Arial" w:hAnsi="Arial" w:cs="Arial"/>
        </w:rPr>
        <w:t>dfotsch</w:t>
      </w:r>
      <w:r w:rsidR="00AA23A8">
        <w:rPr>
          <w:rFonts w:ascii="Arial" w:hAnsi="Arial" w:cs="Arial"/>
        </w:rPr>
        <w:t>@searshc.com</w:t>
      </w:r>
      <w:r w:rsidR="00CC2BD4">
        <w:rPr>
          <w:rFonts w:ascii="Arial" w:hAnsi="Arial" w:cs="Arial"/>
        </w:rPr>
        <w:t xml:space="preserve">) </w:t>
      </w:r>
    </w:p>
    <w:p w:rsidR="00C512F7" w:rsidRPr="00A201CB" w:rsidRDefault="00C512F7">
      <w:pPr>
        <w:rPr>
          <w:rFonts w:ascii="Arial" w:hAnsi="Arial" w:cs="Arial"/>
        </w:rPr>
      </w:pPr>
    </w:p>
    <w:p w:rsidR="00C512F7" w:rsidRPr="00A201CB" w:rsidRDefault="00C512F7">
      <w:pPr>
        <w:jc w:val="center"/>
        <w:rPr>
          <w:rFonts w:ascii="Arial" w:hAnsi="Arial" w:cs="Arial"/>
        </w:rPr>
      </w:pPr>
    </w:p>
    <w:p w:rsidR="00C512F7" w:rsidRPr="00A201CB" w:rsidRDefault="00C512F7">
      <w:pPr>
        <w:jc w:val="center"/>
        <w:rPr>
          <w:rFonts w:ascii="Arial" w:hAnsi="Arial" w:cs="Arial"/>
        </w:rPr>
      </w:pPr>
    </w:p>
    <w:p w:rsidR="00C512F7" w:rsidRDefault="00C512F7">
      <w:pPr>
        <w:pStyle w:val="TitlePageDate"/>
        <w:jc w:val="left"/>
        <w:rPr>
          <w:rFonts w:ascii="Arial" w:hAnsi="Arial" w:cs="Arial"/>
        </w:rPr>
      </w:pPr>
    </w:p>
    <w:p w:rsidR="00C512F7" w:rsidRPr="00A201CB" w:rsidRDefault="00C512F7">
      <w:pPr>
        <w:pStyle w:val="TitlePageDate"/>
        <w:jc w:val="left"/>
        <w:rPr>
          <w:rFonts w:ascii="Arial" w:hAnsi="Arial" w:cs="Arial"/>
        </w:rPr>
      </w:pPr>
    </w:p>
    <w:p w:rsidR="00C512F7" w:rsidRPr="00A201CB" w:rsidRDefault="00C512F7">
      <w:pPr>
        <w:pStyle w:val="TitlePageDate"/>
        <w:jc w:val="left"/>
        <w:rPr>
          <w:rFonts w:ascii="Arial" w:hAnsi="Arial" w:cs="Arial"/>
        </w:rPr>
      </w:pPr>
    </w:p>
    <w:p w:rsidR="00C512F7" w:rsidRPr="00A201CB" w:rsidRDefault="00C512F7">
      <w:pPr>
        <w:pStyle w:val="TitlePageDate"/>
        <w:jc w:val="left"/>
        <w:rPr>
          <w:rFonts w:ascii="Arial" w:hAnsi="Arial" w:cs="Arial"/>
        </w:rPr>
      </w:pPr>
    </w:p>
    <w:tbl>
      <w:tblPr>
        <w:tblW w:w="0" w:type="auto"/>
        <w:tblLook w:val="0000"/>
      </w:tblPr>
      <w:tblGrid>
        <w:gridCol w:w="2316"/>
        <w:gridCol w:w="7539"/>
      </w:tblGrid>
      <w:tr w:rsidR="00C512F7" w:rsidRPr="00A201CB">
        <w:trPr>
          <w:cantSplit/>
          <w:trHeight w:val="335"/>
        </w:trPr>
        <w:tc>
          <w:tcPr>
            <w:tcW w:w="2316" w:type="dxa"/>
            <w:shd w:val="pct10" w:color="auto" w:fill="auto"/>
            <w:vAlign w:val="center"/>
          </w:tcPr>
          <w:p w:rsidR="00C512F7" w:rsidRPr="00A201CB" w:rsidRDefault="00EB0CED">
            <w:pPr>
              <w:pStyle w:val="TableContent"/>
              <w:rPr>
                <w:rFonts w:ascii="Arial" w:hAnsi="Arial" w:cs="Arial"/>
                <w:b/>
                <w:i/>
                <w:sz w:val="22"/>
              </w:rPr>
            </w:pPr>
            <w:r w:rsidRPr="00A201CB">
              <w:rPr>
                <w:rFonts w:ascii="Arial" w:hAnsi="Arial" w:cs="Arial"/>
                <w:b/>
                <w:i/>
                <w:sz w:val="22"/>
              </w:rPr>
              <w:t>Current Revision:</w:t>
            </w:r>
          </w:p>
        </w:tc>
        <w:tc>
          <w:tcPr>
            <w:tcW w:w="7539" w:type="dxa"/>
            <w:shd w:val="pct10" w:color="auto" w:fill="auto"/>
          </w:tcPr>
          <w:p w:rsidR="00C512F7" w:rsidRPr="00E471C7" w:rsidRDefault="00EB0CED" w:rsidP="00C512F7">
            <w:pPr>
              <w:pStyle w:val="TableContent"/>
              <w:rPr>
                <w:rFonts w:ascii="Arial" w:hAnsi="Arial" w:cs="Arial"/>
                <w:i/>
                <w:sz w:val="20"/>
              </w:rPr>
            </w:pPr>
            <w:r w:rsidRPr="00E471C7">
              <w:rPr>
                <w:rFonts w:ascii="Arial" w:hAnsi="Arial" w:cs="Arial"/>
                <w:i/>
                <w:sz w:val="20"/>
              </w:rPr>
              <w:t xml:space="preserve">Version </w:t>
            </w:r>
            <w:r w:rsidR="00CC2BD4">
              <w:rPr>
                <w:rFonts w:ascii="Arial" w:hAnsi="Arial" w:cs="Arial"/>
                <w:i/>
                <w:sz w:val="20"/>
              </w:rPr>
              <w:t>1</w:t>
            </w:r>
            <w:ins w:id="1" w:author="jmassud" w:date="2012-08-07T09:41:00Z">
              <w:r w:rsidR="006B11D4">
                <w:rPr>
                  <w:rFonts w:ascii="Arial" w:hAnsi="Arial" w:cs="Arial"/>
                  <w:i/>
                  <w:sz w:val="20"/>
                </w:rPr>
                <w:t>.1</w:t>
              </w:r>
            </w:ins>
          </w:p>
        </w:tc>
      </w:tr>
      <w:tr w:rsidR="00C512F7" w:rsidRPr="00A201CB">
        <w:trPr>
          <w:cantSplit/>
          <w:trHeight w:val="335"/>
        </w:trPr>
        <w:tc>
          <w:tcPr>
            <w:tcW w:w="2316" w:type="dxa"/>
            <w:shd w:val="pct10" w:color="auto" w:fill="auto"/>
            <w:vAlign w:val="center"/>
          </w:tcPr>
          <w:p w:rsidR="00C512F7" w:rsidRPr="00A201CB" w:rsidRDefault="00EB0CED">
            <w:pPr>
              <w:pStyle w:val="TableContent"/>
              <w:rPr>
                <w:rFonts w:ascii="Arial" w:hAnsi="Arial" w:cs="Arial"/>
                <w:b/>
                <w:i/>
                <w:sz w:val="22"/>
              </w:rPr>
            </w:pPr>
            <w:r w:rsidRPr="00A201CB">
              <w:rPr>
                <w:rFonts w:ascii="Arial" w:hAnsi="Arial" w:cs="Arial"/>
                <w:b/>
                <w:i/>
                <w:sz w:val="22"/>
              </w:rPr>
              <w:t>Document Name:</w:t>
            </w:r>
          </w:p>
        </w:tc>
        <w:tc>
          <w:tcPr>
            <w:tcW w:w="7539" w:type="dxa"/>
            <w:shd w:val="pct10" w:color="auto" w:fill="auto"/>
          </w:tcPr>
          <w:p w:rsidR="00C512F7" w:rsidRPr="00E471C7" w:rsidRDefault="002517B0" w:rsidP="00312346">
            <w:pPr>
              <w:pStyle w:val="TableContent"/>
              <w:rPr>
                <w:rFonts w:ascii="Arial" w:hAnsi="Arial" w:cs="Arial"/>
                <w:i/>
                <w:sz w:val="20"/>
              </w:rPr>
            </w:pPr>
            <w:r w:rsidRPr="00E471C7">
              <w:rPr>
                <w:rFonts w:ascii="Arial" w:hAnsi="Arial" w:cs="Arial"/>
                <w:i/>
                <w:sz w:val="20"/>
              </w:rPr>
              <w:fldChar w:fldCharType="begin"/>
            </w:r>
            <w:r w:rsidR="00EB0CED" w:rsidRPr="00E471C7">
              <w:rPr>
                <w:rFonts w:ascii="Arial" w:hAnsi="Arial" w:cs="Arial"/>
                <w:i/>
                <w:sz w:val="20"/>
              </w:rPr>
              <w:instrText xml:space="preserve"> FILENAME </w:instrText>
            </w:r>
            <w:r w:rsidRPr="00E471C7">
              <w:rPr>
                <w:rFonts w:ascii="Arial" w:hAnsi="Arial" w:cs="Arial"/>
                <w:i/>
                <w:sz w:val="20"/>
              </w:rPr>
              <w:fldChar w:fldCharType="separate"/>
            </w:r>
            <w:r w:rsidR="00EB0CED" w:rsidRPr="00E471C7">
              <w:rPr>
                <w:rFonts w:ascii="Arial" w:hAnsi="Arial" w:cs="Arial"/>
                <w:i/>
                <w:noProof/>
                <w:sz w:val="20"/>
              </w:rPr>
              <w:t>PRD-</w:t>
            </w:r>
            <w:r w:rsidR="00312346">
              <w:rPr>
                <w:rFonts w:ascii="Arial" w:hAnsi="Arial" w:cs="Arial"/>
                <w:i/>
                <w:noProof/>
                <w:sz w:val="20"/>
              </w:rPr>
              <w:t>Reviews in Communities</w:t>
            </w:r>
            <w:r w:rsidRPr="00E471C7">
              <w:rPr>
                <w:rFonts w:ascii="Arial" w:hAnsi="Arial" w:cs="Arial"/>
                <w:i/>
                <w:sz w:val="20"/>
              </w:rPr>
              <w:fldChar w:fldCharType="end"/>
            </w:r>
          </w:p>
        </w:tc>
      </w:tr>
    </w:tbl>
    <w:p w:rsidR="00C512F7" w:rsidRPr="00A201CB" w:rsidRDefault="00C512F7">
      <w:pPr>
        <w:pStyle w:val="BlockText1"/>
        <w:rPr>
          <w:rFonts w:ascii="Arial" w:hAnsi="Arial" w:cs="Arial"/>
          <w:sz w:val="20"/>
        </w:rPr>
        <w:sectPr w:rsidR="00C512F7" w:rsidRPr="00A201CB">
          <w:footerReference w:type="default" r:id="rId10"/>
          <w:type w:val="nextColumn"/>
          <w:pgSz w:w="12240" w:h="15840" w:code="1"/>
          <w:pgMar w:top="1152" w:right="1260" w:bottom="432"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rsidR="00C512F7" w:rsidRPr="000E7DB8" w:rsidRDefault="00EB0CED" w:rsidP="00C512F7">
      <w:pPr>
        <w:jc w:val="center"/>
        <w:rPr>
          <w:rFonts w:ascii="Arial" w:hAnsi="Arial" w:cs="Arial"/>
          <w:b/>
          <w:sz w:val="40"/>
          <w:u w:val="single"/>
        </w:rPr>
      </w:pPr>
      <w:r w:rsidRPr="00A201CB">
        <w:rPr>
          <w:rFonts w:ascii="Arial" w:hAnsi="Arial" w:cs="Arial"/>
          <w:b/>
          <w:sz w:val="40"/>
          <w:u w:val="single"/>
        </w:rPr>
        <w:lastRenderedPageBreak/>
        <w:t xml:space="preserve">Table </w:t>
      </w:r>
      <w:proofErr w:type="gramStart"/>
      <w:r w:rsidRPr="00A201CB">
        <w:rPr>
          <w:rFonts w:ascii="Arial" w:hAnsi="Arial" w:cs="Arial"/>
          <w:b/>
          <w:sz w:val="40"/>
          <w:u w:val="single"/>
        </w:rPr>
        <w:t>Of</w:t>
      </w:r>
      <w:proofErr w:type="gramEnd"/>
      <w:r w:rsidRPr="00A201CB">
        <w:rPr>
          <w:rFonts w:ascii="Arial" w:hAnsi="Arial" w:cs="Arial"/>
          <w:b/>
          <w:sz w:val="40"/>
          <w:u w:val="single"/>
        </w:rPr>
        <w:t xml:space="preserve"> Contents</w:t>
      </w:r>
    </w:p>
    <w:p w:rsidR="00420D64" w:rsidRDefault="002517B0">
      <w:pPr>
        <w:pStyle w:val="TOC2"/>
        <w:tabs>
          <w:tab w:val="left" w:pos="720"/>
          <w:tab w:val="right" w:leader="dot" w:pos="9620"/>
        </w:tabs>
        <w:rPr>
          <w:rFonts w:asciiTheme="minorHAnsi" w:eastAsiaTheme="minorEastAsia" w:hAnsiTheme="minorHAnsi" w:cstheme="minorBidi"/>
          <w:smallCaps w:val="0"/>
          <w:noProof/>
          <w:sz w:val="22"/>
          <w:szCs w:val="22"/>
        </w:rPr>
      </w:pPr>
      <w:r w:rsidRPr="002517B0">
        <w:rPr>
          <w:rFonts w:ascii="Arial" w:hAnsi="Arial" w:cs="Arial"/>
          <w:i/>
        </w:rPr>
        <w:fldChar w:fldCharType="begin"/>
      </w:r>
      <w:r w:rsidR="00EB0CED" w:rsidRPr="00C30F0B">
        <w:rPr>
          <w:rFonts w:ascii="Arial" w:hAnsi="Arial" w:cs="Arial"/>
          <w:i/>
        </w:rPr>
        <w:instrText xml:space="preserve"> TOC \o "1-4" \h \z \u </w:instrText>
      </w:r>
      <w:r w:rsidRPr="002517B0">
        <w:rPr>
          <w:rFonts w:ascii="Arial" w:hAnsi="Arial" w:cs="Arial"/>
          <w:i/>
        </w:rPr>
        <w:fldChar w:fldCharType="separate"/>
      </w:r>
      <w:hyperlink w:anchor="_Toc332034550" w:history="1">
        <w:r w:rsidR="00420D64" w:rsidRPr="00330773">
          <w:rPr>
            <w:rStyle w:val="Hyperlink"/>
            <w:noProof/>
          </w:rPr>
          <w:t>1</w:t>
        </w:r>
        <w:r w:rsidR="00420D64">
          <w:rPr>
            <w:rFonts w:asciiTheme="minorHAnsi" w:eastAsiaTheme="minorEastAsia" w:hAnsiTheme="minorHAnsi" w:cstheme="minorBidi"/>
            <w:smallCaps w:val="0"/>
            <w:noProof/>
            <w:sz w:val="22"/>
            <w:szCs w:val="22"/>
          </w:rPr>
          <w:tab/>
        </w:r>
        <w:r w:rsidR="00420D64" w:rsidRPr="00330773">
          <w:rPr>
            <w:rStyle w:val="Hyperlink"/>
            <w:rFonts w:cs="Arial"/>
            <w:noProof/>
          </w:rPr>
          <w:t>Administrative</w:t>
        </w:r>
        <w:r w:rsidR="00420D64">
          <w:rPr>
            <w:noProof/>
            <w:webHidden/>
          </w:rPr>
          <w:tab/>
        </w:r>
        <w:r>
          <w:rPr>
            <w:noProof/>
            <w:webHidden/>
          </w:rPr>
          <w:fldChar w:fldCharType="begin"/>
        </w:r>
        <w:r w:rsidR="00420D64">
          <w:rPr>
            <w:noProof/>
            <w:webHidden/>
          </w:rPr>
          <w:instrText xml:space="preserve"> PAGEREF _Toc332034550 \h </w:instrText>
        </w:r>
        <w:r>
          <w:rPr>
            <w:noProof/>
            <w:webHidden/>
          </w:rPr>
        </w:r>
        <w:r>
          <w:rPr>
            <w:noProof/>
            <w:webHidden/>
          </w:rPr>
          <w:fldChar w:fldCharType="separate"/>
        </w:r>
        <w:r w:rsidR="00420D64">
          <w:rPr>
            <w:noProof/>
            <w:webHidden/>
          </w:rPr>
          <w:t>1</w:t>
        </w:r>
        <w:r>
          <w:rPr>
            <w:noProof/>
            <w:webHidden/>
          </w:rPr>
          <w:fldChar w:fldCharType="end"/>
        </w:r>
      </w:hyperlink>
    </w:p>
    <w:p w:rsidR="00420D64" w:rsidRDefault="002517B0">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51" w:history="1">
        <w:r w:rsidR="00420D64" w:rsidRPr="00330773">
          <w:rPr>
            <w:rStyle w:val="Hyperlink"/>
            <w:noProof/>
          </w:rPr>
          <w:t>1.1</w:t>
        </w:r>
        <w:r w:rsidR="00420D64">
          <w:rPr>
            <w:rFonts w:asciiTheme="minorHAnsi" w:eastAsiaTheme="minorEastAsia" w:hAnsiTheme="minorHAnsi" w:cstheme="minorBidi"/>
            <w:smallCaps w:val="0"/>
            <w:noProof/>
            <w:sz w:val="22"/>
            <w:szCs w:val="22"/>
          </w:rPr>
          <w:tab/>
        </w:r>
        <w:r w:rsidR="00420D64" w:rsidRPr="00330773">
          <w:rPr>
            <w:rStyle w:val="Hyperlink"/>
            <w:noProof/>
          </w:rPr>
          <w:t>Revision History</w:t>
        </w:r>
        <w:r w:rsidR="00420D64">
          <w:rPr>
            <w:noProof/>
            <w:webHidden/>
          </w:rPr>
          <w:tab/>
        </w:r>
        <w:r>
          <w:rPr>
            <w:noProof/>
            <w:webHidden/>
          </w:rPr>
          <w:fldChar w:fldCharType="begin"/>
        </w:r>
        <w:r w:rsidR="00420D64">
          <w:rPr>
            <w:noProof/>
            <w:webHidden/>
          </w:rPr>
          <w:instrText xml:space="preserve"> PAGEREF _Toc332034551 \h </w:instrText>
        </w:r>
        <w:r>
          <w:rPr>
            <w:noProof/>
            <w:webHidden/>
          </w:rPr>
        </w:r>
        <w:r>
          <w:rPr>
            <w:noProof/>
            <w:webHidden/>
          </w:rPr>
          <w:fldChar w:fldCharType="separate"/>
        </w:r>
        <w:r w:rsidR="00420D64">
          <w:rPr>
            <w:noProof/>
            <w:webHidden/>
          </w:rPr>
          <w:t>1</w:t>
        </w:r>
        <w:r>
          <w:rPr>
            <w:noProof/>
            <w:webHidden/>
          </w:rPr>
          <w:fldChar w:fldCharType="end"/>
        </w:r>
      </w:hyperlink>
    </w:p>
    <w:p w:rsidR="00420D64" w:rsidRDefault="002517B0">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52" w:history="1">
        <w:r w:rsidR="00420D64" w:rsidRPr="00330773">
          <w:rPr>
            <w:rStyle w:val="Hyperlink"/>
            <w:noProof/>
          </w:rPr>
          <w:t>1.2</w:t>
        </w:r>
        <w:r w:rsidR="00420D64">
          <w:rPr>
            <w:rFonts w:asciiTheme="minorHAnsi" w:eastAsiaTheme="minorEastAsia" w:hAnsiTheme="minorHAnsi" w:cstheme="minorBidi"/>
            <w:smallCaps w:val="0"/>
            <w:noProof/>
            <w:sz w:val="22"/>
            <w:szCs w:val="22"/>
          </w:rPr>
          <w:tab/>
        </w:r>
        <w:r w:rsidR="00420D64" w:rsidRPr="00330773">
          <w:rPr>
            <w:rStyle w:val="Hyperlink"/>
            <w:noProof/>
          </w:rPr>
          <w:t>Acronyms, Terms and Definitions</w:t>
        </w:r>
        <w:r w:rsidR="00420D64">
          <w:rPr>
            <w:noProof/>
            <w:webHidden/>
          </w:rPr>
          <w:tab/>
        </w:r>
        <w:r>
          <w:rPr>
            <w:noProof/>
            <w:webHidden/>
          </w:rPr>
          <w:fldChar w:fldCharType="begin"/>
        </w:r>
        <w:r w:rsidR="00420D64">
          <w:rPr>
            <w:noProof/>
            <w:webHidden/>
          </w:rPr>
          <w:instrText xml:space="preserve"> PAGEREF _Toc332034552 \h </w:instrText>
        </w:r>
        <w:r>
          <w:rPr>
            <w:noProof/>
            <w:webHidden/>
          </w:rPr>
        </w:r>
        <w:r>
          <w:rPr>
            <w:noProof/>
            <w:webHidden/>
          </w:rPr>
          <w:fldChar w:fldCharType="separate"/>
        </w:r>
        <w:r w:rsidR="00420D64">
          <w:rPr>
            <w:noProof/>
            <w:webHidden/>
          </w:rPr>
          <w:t>1</w:t>
        </w:r>
        <w:r>
          <w:rPr>
            <w:noProof/>
            <w:webHidden/>
          </w:rPr>
          <w:fldChar w:fldCharType="end"/>
        </w:r>
      </w:hyperlink>
    </w:p>
    <w:p w:rsidR="00420D64" w:rsidRDefault="002517B0">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53" w:history="1">
        <w:r w:rsidR="00420D64" w:rsidRPr="00330773">
          <w:rPr>
            <w:rStyle w:val="Hyperlink"/>
            <w:noProof/>
          </w:rPr>
          <w:t>1.3</w:t>
        </w:r>
        <w:r w:rsidR="00420D64">
          <w:rPr>
            <w:rFonts w:asciiTheme="minorHAnsi" w:eastAsiaTheme="minorEastAsia" w:hAnsiTheme="minorHAnsi" w:cstheme="minorBidi"/>
            <w:smallCaps w:val="0"/>
            <w:noProof/>
            <w:sz w:val="22"/>
            <w:szCs w:val="22"/>
          </w:rPr>
          <w:tab/>
        </w:r>
        <w:r w:rsidR="00420D64" w:rsidRPr="00330773">
          <w:rPr>
            <w:rStyle w:val="Hyperlink"/>
            <w:noProof/>
          </w:rPr>
          <w:t>Core Team and Key Stakeholders</w:t>
        </w:r>
        <w:r w:rsidR="00420D64">
          <w:rPr>
            <w:noProof/>
            <w:webHidden/>
          </w:rPr>
          <w:tab/>
        </w:r>
        <w:r>
          <w:rPr>
            <w:noProof/>
            <w:webHidden/>
          </w:rPr>
          <w:fldChar w:fldCharType="begin"/>
        </w:r>
        <w:r w:rsidR="00420D64">
          <w:rPr>
            <w:noProof/>
            <w:webHidden/>
          </w:rPr>
          <w:instrText xml:space="preserve"> PAGEREF _Toc332034553 \h </w:instrText>
        </w:r>
        <w:r>
          <w:rPr>
            <w:noProof/>
            <w:webHidden/>
          </w:rPr>
        </w:r>
        <w:r>
          <w:rPr>
            <w:noProof/>
            <w:webHidden/>
          </w:rPr>
          <w:fldChar w:fldCharType="separate"/>
        </w:r>
        <w:r w:rsidR="00420D64">
          <w:rPr>
            <w:noProof/>
            <w:webHidden/>
          </w:rPr>
          <w:t>1</w:t>
        </w:r>
        <w:r>
          <w:rPr>
            <w:noProof/>
            <w:webHidden/>
          </w:rPr>
          <w:fldChar w:fldCharType="end"/>
        </w:r>
      </w:hyperlink>
    </w:p>
    <w:p w:rsidR="00420D64" w:rsidRDefault="002517B0">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54" w:history="1">
        <w:r w:rsidR="00420D64" w:rsidRPr="00330773">
          <w:rPr>
            <w:rStyle w:val="Hyperlink"/>
            <w:noProof/>
          </w:rPr>
          <w:t>1.4</w:t>
        </w:r>
        <w:r w:rsidR="00420D64">
          <w:rPr>
            <w:rFonts w:asciiTheme="minorHAnsi" w:eastAsiaTheme="minorEastAsia" w:hAnsiTheme="minorHAnsi" w:cstheme="minorBidi"/>
            <w:smallCaps w:val="0"/>
            <w:noProof/>
            <w:sz w:val="22"/>
            <w:szCs w:val="22"/>
          </w:rPr>
          <w:tab/>
        </w:r>
        <w:r w:rsidR="00420D64" w:rsidRPr="00330773">
          <w:rPr>
            <w:rStyle w:val="Hyperlink"/>
            <w:noProof/>
          </w:rPr>
          <w:t>Enterprise Project Dependencies</w:t>
        </w:r>
        <w:r w:rsidR="00420D64">
          <w:rPr>
            <w:noProof/>
            <w:webHidden/>
          </w:rPr>
          <w:tab/>
        </w:r>
        <w:r>
          <w:rPr>
            <w:noProof/>
            <w:webHidden/>
          </w:rPr>
          <w:fldChar w:fldCharType="begin"/>
        </w:r>
        <w:r w:rsidR="00420D64">
          <w:rPr>
            <w:noProof/>
            <w:webHidden/>
          </w:rPr>
          <w:instrText xml:space="preserve"> PAGEREF _Toc332034554 \h </w:instrText>
        </w:r>
        <w:r>
          <w:rPr>
            <w:noProof/>
            <w:webHidden/>
          </w:rPr>
        </w:r>
        <w:r>
          <w:rPr>
            <w:noProof/>
            <w:webHidden/>
          </w:rPr>
          <w:fldChar w:fldCharType="separate"/>
        </w:r>
        <w:r w:rsidR="00420D64">
          <w:rPr>
            <w:noProof/>
            <w:webHidden/>
          </w:rPr>
          <w:t>2</w:t>
        </w:r>
        <w:r>
          <w:rPr>
            <w:noProof/>
            <w:webHidden/>
          </w:rPr>
          <w:fldChar w:fldCharType="end"/>
        </w:r>
      </w:hyperlink>
    </w:p>
    <w:p w:rsidR="00420D64" w:rsidRDefault="002517B0">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55" w:history="1">
        <w:r w:rsidR="00420D64" w:rsidRPr="00330773">
          <w:rPr>
            <w:rStyle w:val="Hyperlink"/>
            <w:noProof/>
          </w:rPr>
          <w:t>2</w:t>
        </w:r>
        <w:r w:rsidR="00420D64">
          <w:rPr>
            <w:rFonts w:asciiTheme="minorHAnsi" w:eastAsiaTheme="minorEastAsia" w:hAnsiTheme="minorHAnsi" w:cstheme="minorBidi"/>
            <w:smallCaps w:val="0"/>
            <w:noProof/>
            <w:sz w:val="22"/>
            <w:szCs w:val="22"/>
          </w:rPr>
          <w:tab/>
        </w:r>
        <w:r w:rsidR="00420D64" w:rsidRPr="00330773">
          <w:rPr>
            <w:rStyle w:val="Hyperlink"/>
            <w:rFonts w:cs="Arial"/>
            <w:noProof/>
          </w:rPr>
          <w:t>Project Overview</w:t>
        </w:r>
        <w:r w:rsidR="00420D64">
          <w:rPr>
            <w:noProof/>
            <w:webHidden/>
          </w:rPr>
          <w:tab/>
        </w:r>
        <w:r>
          <w:rPr>
            <w:noProof/>
            <w:webHidden/>
          </w:rPr>
          <w:fldChar w:fldCharType="begin"/>
        </w:r>
        <w:r w:rsidR="00420D64">
          <w:rPr>
            <w:noProof/>
            <w:webHidden/>
          </w:rPr>
          <w:instrText xml:space="preserve"> PAGEREF _Toc332034555 \h </w:instrText>
        </w:r>
        <w:r>
          <w:rPr>
            <w:noProof/>
            <w:webHidden/>
          </w:rPr>
        </w:r>
        <w:r>
          <w:rPr>
            <w:noProof/>
            <w:webHidden/>
          </w:rPr>
          <w:fldChar w:fldCharType="separate"/>
        </w:r>
        <w:r w:rsidR="00420D64">
          <w:rPr>
            <w:noProof/>
            <w:webHidden/>
          </w:rPr>
          <w:t>2</w:t>
        </w:r>
        <w:r>
          <w:rPr>
            <w:noProof/>
            <w:webHidden/>
          </w:rPr>
          <w:fldChar w:fldCharType="end"/>
        </w:r>
      </w:hyperlink>
    </w:p>
    <w:p w:rsidR="00420D64" w:rsidRDefault="002517B0">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56" w:history="1">
        <w:r w:rsidR="00420D64" w:rsidRPr="00330773">
          <w:rPr>
            <w:rStyle w:val="Hyperlink"/>
            <w:noProof/>
          </w:rPr>
          <w:t>2.1</w:t>
        </w:r>
        <w:r w:rsidR="00420D64">
          <w:rPr>
            <w:rFonts w:asciiTheme="minorHAnsi" w:eastAsiaTheme="minorEastAsia" w:hAnsiTheme="minorHAnsi" w:cstheme="minorBidi"/>
            <w:smallCaps w:val="0"/>
            <w:noProof/>
            <w:sz w:val="22"/>
            <w:szCs w:val="22"/>
          </w:rPr>
          <w:tab/>
        </w:r>
        <w:r w:rsidR="00420D64" w:rsidRPr="00330773">
          <w:rPr>
            <w:rStyle w:val="Hyperlink"/>
            <w:noProof/>
          </w:rPr>
          <w:t>Executive Summary</w:t>
        </w:r>
        <w:r w:rsidR="00420D64">
          <w:rPr>
            <w:noProof/>
            <w:webHidden/>
          </w:rPr>
          <w:tab/>
        </w:r>
        <w:r>
          <w:rPr>
            <w:noProof/>
            <w:webHidden/>
          </w:rPr>
          <w:fldChar w:fldCharType="begin"/>
        </w:r>
        <w:r w:rsidR="00420D64">
          <w:rPr>
            <w:noProof/>
            <w:webHidden/>
          </w:rPr>
          <w:instrText xml:space="preserve"> PAGEREF _Toc332034556 \h </w:instrText>
        </w:r>
        <w:r>
          <w:rPr>
            <w:noProof/>
            <w:webHidden/>
          </w:rPr>
        </w:r>
        <w:r>
          <w:rPr>
            <w:noProof/>
            <w:webHidden/>
          </w:rPr>
          <w:fldChar w:fldCharType="separate"/>
        </w:r>
        <w:r w:rsidR="00420D64">
          <w:rPr>
            <w:noProof/>
            <w:webHidden/>
          </w:rPr>
          <w:t>2</w:t>
        </w:r>
        <w:r>
          <w:rPr>
            <w:noProof/>
            <w:webHidden/>
          </w:rPr>
          <w:fldChar w:fldCharType="end"/>
        </w:r>
      </w:hyperlink>
    </w:p>
    <w:p w:rsidR="00420D64" w:rsidRDefault="002517B0">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57" w:history="1">
        <w:r w:rsidR="00420D64" w:rsidRPr="00330773">
          <w:rPr>
            <w:rStyle w:val="Hyperlink"/>
            <w:noProof/>
          </w:rPr>
          <w:t>2.2</w:t>
        </w:r>
        <w:r w:rsidR="00420D64">
          <w:rPr>
            <w:rFonts w:asciiTheme="minorHAnsi" w:eastAsiaTheme="minorEastAsia" w:hAnsiTheme="minorHAnsi" w:cstheme="minorBidi"/>
            <w:smallCaps w:val="0"/>
            <w:noProof/>
            <w:sz w:val="22"/>
            <w:szCs w:val="22"/>
          </w:rPr>
          <w:tab/>
        </w:r>
        <w:r w:rsidR="00420D64" w:rsidRPr="00330773">
          <w:rPr>
            <w:rStyle w:val="Hyperlink"/>
            <w:noProof/>
          </w:rPr>
          <w:t>Project Overview</w:t>
        </w:r>
        <w:r w:rsidR="00420D64">
          <w:rPr>
            <w:noProof/>
            <w:webHidden/>
          </w:rPr>
          <w:tab/>
        </w:r>
        <w:r>
          <w:rPr>
            <w:noProof/>
            <w:webHidden/>
          </w:rPr>
          <w:fldChar w:fldCharType="begin"/>
        </w:r>
        <w:r w:rsidR="00420D64">
          <w:rPr>
            <w:noProof/>
            <w:webHidden/>
          </w:rPr>
          <w:instrText xml:space="preserve"> PAGEREF _Toc332034557 \h </w:instrText>
        </w:r>
        <w:r>
          <w:rPr>
            <w:noProof/>
            <w:webHidden/>
          </w:rPr>
        </w:r>
        <w:r>
          <w:rPr>
            <w:noProof/>
            <w:webHidden/>
          </w:rPr>
          <w:fldChar w:fldCharType="separate"/>
        </w:r>
        <w:r w:rsidR="00420D64">
          <w:rPr>
            <w:noProof/>
            <w:webHidden/>
          </w:rPr>
          <w:t>2</w:t>
        </w:r>
        <w:r>
          <w:rPr>
            <w:noProof/>
            <w:webHidden/>
          </w:rPr>
          <w:fldChar w:fldCharType="end"/>
        </w:r>
      </w:hyperlink>
    </w:p>
    <w:p w:rsidR="00420D64" w:rsidRDefault="002517B0">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58" w:history="1">
        <w:r w:rsidR="00420D64" w:rsidRPr="00330773">
          <w:rPr>
            <w:rStyle w:val="Hyperlink"/>
            <w:noProof/>
          </w:rPr>
          <w:t>2.3</w:t>
        </w:r>
        <w:r w:rsidR="00420D64">
          <w:rPr>
            <w:rFonts w:asciiTheme="minorHAnsi" w:eastAsiaTheme="minorEastAsia" w:hAnsiTheme="minorHAnsi" w:cstheme="minorBidi"/>
            <w:smallCaps w:val="0"/>
            <w:noProof/>
            <w:sz w:val="22"/>
            <w:szCs w:val="22"/>
          </w:rPr>
          <w:tab/>
        </w:r>
        <w:r w:rsidR="00420D64" w:rsidRPr="00330773">
          <w:rPr>
            <w:rStyle w:val="Hyperlink"/>
            <w:noProof/>
          </w:rPr>
          <w:t>“Desired” Release Date</w:t>
        </w:r>
        <w:r w:rsidR="00420D64">
          <w:rPr>
            <w:noProof/>
            <w:webHidden/>
          </w:rPr>
          <w:tab/>
        </w:r>
        <w:r>
          <w:rPr>
            <w:noProof/>
            <w:webHidden/>
          </w:rPr>
          <w:fldChar w:fldCharType="begin"/>
        </w:r>
        <w:r w:rsidR="00420D64">
          <w:rPr>
            <w:noProof/>
            <w:webHidden/>
          </w:rPr>
          <w:instrText xml:space="preserve"> PAGEREF _Toc332034558 \h </w:instrText>
        </w:r>
        <w:r>
          <w:rPr>
            <w:noProof/>
            <w:webHidden/>
          </w:rPr>
        </w:r>
        <w:r>
          <w:rPr>
            <w:noProof/>
            <w:webHidden/>
          </w:rPr>
          <w:fldChar w:fldCharType="separate"/>
        </w:r>
        <w:r w:rsidR="00420D64">
          <w:rPr>
            <w:noProof/>
            <w:webHidden/>
          </w:rPr>
          <w:t>2</w:t>
        </w:r>
        <w:r>
          <w:rPr>
            <w:noProof/>
            <w:webHidden/>
          </w:rPr>
          <w:fldChar w:fldCharType="end"/>
        </w:r>
      </w:hyperlink>
    </w:p>
    <w:p w:rsidR="00420D64" w:rsidRDefault="002517B0">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59" w:history="1">
        <w:r w:rsidR="00420D64" w:rsidRPr="00330773">
          <w:rPr>
            <w:rStyle w:val="Hyperlink"/>
            <w:noProof/>
          </w:rPr>
          <w:t>2.4</w:t>
        </w:r>
        <w:r w:rsidR="00420D64">
          <w:rPr>
            <w:rFonts w:asciiTheme="minorHAnsi" w:eastAsiaTheme="minorEastAsia" w:hAnsiTheme="minorHAnsi" w:cstheme="minorBidi"/>
            <w:smallCaps w:val="0"/>
            <w:noProof/>
            <w:sz w:val="22"/>
            <w:szCs w:val="22"/>
          </w:rPr>
          <w:tab/>
        </w:r>
        <w:r w:rsidR="00420D64" w:rsidRPr="00330773">
          <w:rPr>
            <w:rStyle w:val="Hyperlink"/>
            <w:noProof/>
          </w:rPr>
          <w:t>Drivers for the Selected Timeline</w:t>
        </w:r>
        <w:r w:rsidR="00420D64">
          <w:rPr>
            <w:noProof/>
            <w:webHidden/>
          </w:rPr>
          <w:tab/>
        </w:r>
        <w:r>
          <w:rPr>
            <w:noProof/>
            <w:webHidden/>
          </w:rPr>
          <w:fldChar w:fldCharType="begin"/>
        </w:r>
        <w:r w:rsidR="00420D64">
          <w:rPr>
            <w:noProof/>
            <w:webHidden/>
          </w:rPr>
          <w:instrText xml:space="preserve"> PAGEREF _Toc332034559 \h </w:instrText>
        </w:r>
        <w:r>
          <w:rPr>
            <w:noProof/>
            <w:webHidden/>
          </w:rPr>
        </w:r>
        <w:r>
          <w:rPr>
            <w:noProof/>
            <w:webHidden/>
          </w:rPr>
          <w:fldChar w:fldCharType="separate"/>
        </w:r>
        <w:r w:rsidR="00420D64">
          <w:rPr>
            <w:noProof/>
            <w:webHidden/>
          </w:rPr>
          <w:t>2</w:t>
        </w:r>
        <w:r>
          <w:rPr>
            <w:noProof/>
            <w:webHidden/>
          </w:rPr>
          <w:fldChar w:fldCharType="end"/>
        </w:r>
      </w:hyperlink>
    </w:p>
    <w:p w:rsidR="00420D64" w:rsidRDefault="002517B0">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60" w:history="1">
        <w:r w:rsidR="00420D64" w:rsidRPr="00330773">
          <w:rPr>
            <w:rStyle w:val="Hyperlink"/>
            <w:noProof/>
          </w:rPr>
          <w:t>2.5</w:t>
        </w:r>
        <w:r w:rsidR="00420D64">
          <w:rPr>
            <w:rFonts w:asciiTheme="minorHAnsi" w:eastAsiaTheme="minorEastAsia" w:hAnsiTheme="minorHAnsi" w:cstheme="minorBidi"/>
            <w:smallCaps w:val="0"/>
            <w:noProof/>
            <w:sz w:val="22"/>
            <w:szCs w:val="22"/>
          </w:rPr>
          <w:tab/>
        </w:r>
        <w:r w:rsidR="00420D64" w:rsidRPr="00330773">
          <w:rPr>
            <w:rStyle w:val="Hyperlink"/>
            <w:noProof/>
          </w:rPr>
          <w:t>Expected Benefits</w:t>
        </w:r>
        <w:r w:rsidR="00420D64">
          <w:rPr>
            <w:noProof/>
            <w:webHidden/>
          </w:rPr>
          <w:tab/>
        </w:r>
        <w:r>
          <w:rPr>
            <w:noProof/>
            <w:webHidden/>
          </w:rPr>
          <w:fldChar w:fldCharType="begin"/>
        </w:r>
        <w:r w:rsidR="00420D64">
          <w:rPr>
            <w:noProof/>
            <w:webHidden/>
          </w:rPr>
          <w:instrText xml:space="preserve"> PAGEREF _Toc332034560 \h </w:instrText>
        </w:r>
        <w:r>
          <w:rPr>
            <w:noProof/>
            <w:webHidden/>
          </w:rPr>
        </w:r>
        <w:r>
          <w:rPr>
            <w:noProof/>
            <w:webHidden/>
          </w:rPr>
          <w:fldChar w:fldCharType="separate"/>
        </w:r>
        <w:r w:rsidR="00420D64">
          <w:rPr>
            <w:noProof/>
            <w:webHidden/>
          </w:rPr>
          <w:t>2</w:t>
        </w:r>
        <w:r>
          <w:rPr>
            <w:noProof/>
            <w:webHidden/>
          </w:rPr>
          <w:fldChar w:fldCharType="end"/>
        </w:r>
      </w:hyperlink>
    </w:p>
    <w:p w:rsidR="00420D64" w:rsidRDefault="002517B0">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61" w:history="1">
        <w:r w:rsidR="00420D64" w:rsidRPr="00330773">
          <w:rPr>
            <w:rStyle w:val="Hyperlink"/>
            <w:noProof/>
          </w:rPr>
          <w:t>2.6</w:t>
        </w:r>
        <w:r w:rsidR="00420D64">
          <w:rPr>
            <w:rFonts w:asciiTheme="minorHAnsi" w:eastAsiaTheme="minorEastAsia" w:hAnsiTheme="minorHAnsi" w:cstheme="minorBidi"/>
            <w:smallCaps w:val="0"/>
            <w:noProof/>
            <w:sz w:val="22"/>
            <w:szCs w:val="22"/>
          </w:rPr>
          <w:tab/>
        </w:r>
        <w:r w:rsidR="00420D64" w:rsidRPr="00330773">
          <w:rPr>
            <w:rStyle w:val="Hyperlink"/>
            <w:noProof/>
          </w:rPr>
          <w:t>Roadmap Alignment</w:t>
        </w:r>
        <w:r w:rsidR="00420D64">
          <w:rPr>
            <w:noProof/>
            <w:webHidden/>
          </w:rPr>
          <w:tab/>
        </w:r>
        <w:r>
          <w:rPr>
            <w:noProof/>
            <w:webHidden/>
          </w:rPr>
          <w:fldChar w:fldCharType="begin"/>
        </w:r>
        <w:r w:rsidR="00420D64">
          <w:rPr>
            <w:noProof/>
            <w:webHidden/>
          </w:rPr>
          <w:instrText xml:space="preserve"> PAGEREF _Toc332034561 \h </w:instrText>
        </w:r>
        <w:r>
          <w:rPr>
            <w:noProof/>
            <w:webHidden/>
          </w:rPr>
        </w:r>
        <w:r>
          <w:rPr>
            <w:noProof/>
            <w:webHidden/>
          </w:rPr>
          <w:fldChar w:fldCharType="separate"/>
        </w:r>
        <w:r w:rsidR="00420D64">
          <w:rPr>
            <w:noProof/>
            <w:webHidden/>
          </w:rPr>
          <w:t>2</w:t>
        </w:r>
        <w:r>
          <w:rPr>
            <w:noProof/>
            <w:webHidden/>
          </w:rPr>
          <w:fldChar w:fldCharType="end"/>
        </w:r>
      </w:hyperlink>
    </w:p>
    <w:p w:rsidR="00420D64" w:rsidRDefault="002517B0">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62" w:history="1">
        <w:r w:rsidR="00420D64" w:rsidRPr="00330773">
          <w:rPr>
            <w:rStyle w:val="Hyperlink"/>
            <w:noProof/>
          </w:rPr>
          <w:t>3</w:t>
        </w:r>
        <w:r w:rsidR="00420D64">
          <w:rPr>
            <w:rFonts w:asciiTheme="minorHAnsi" w:eastAsiaTheme="minorEastAsia" w:hAnsiTheme="minorHAnsi" w:cstheme="minorBidi"/>
            <w:smallCaps w:val="0"/>
            <w:noProof/>
            <w:sz w:val="22"/>
            <w:szCs w:val="22"/>
          </w:rPr>
          <w:tab/>
        </w:r>
        <w:r w:rsidR="00420D64" w:rsidRPr="00330773">
          <w:rPr>
            <w:rStyle w:val="Hyperlink"/>
            <w:rFonts w:cs="Arial"/>
            <w:noProof/>
          </w:rPr>
          <w:t>High Level Requirements</w:t>
        </w:r>
        <w:r w:rsidR="00420D64">
          <w:rPr>
            <w:noProof/>
            <w:webHidden/>
          </w:rPr>
          <w:tab/>
        </w:r>
        <w:r>
          <w:rPr>
            <w:noProof/>
            <w:webHidden/>
          </w:rPr>
          <w:fldChar w:fldCharType="begin"/>
        </w:r>
        <w:r w:rsidR="00420D64">
          <w:rPr>
            <w:noProof/>
            <w:webHidden/>
          </w:rPr>
          <w:instrText xml:space="preserve"> PAGEREF _Toc332034562 \h </w:instrText>
        </w:r>
        <w:r>
          <w:rPr>
            <w:noProof/>
            <w:webHidden/>
          </w:rPr>
        </w:r>
        <w:r>
          <w:rPr>
            <w:noProof/>
            <w:webHidden/>
          </w:rPr>
          <w:fldChar w:fldCharType="separate"/>
        </w:r>
        <w:r w:rsidR="00420D64">
          <w:rPr>
            <w:noProof/>
            <w:webHidden/>
          </w:rPr>
          <w:t>3</w:t>
        </w:r>
        <w:r>
          <w:rPr>
            <w:noProof/>
            <w:webHidden/>
          </w:rPr>
          <w:fldChar w:fldCharType="end"/>
        </w:r>
      </w:hyperlink>
    </w:p>
    <w:p w:rsidR="00420D64" w:rsidRDefault="002517B0">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63" w:history="1">
        <w:r w:rsidR="00420D64" w:rsidRPr="00330773">
          <w:rPr>
            <w:rStyle w:val="Hyperlink"/>
            <w:noProof/>
          </w:rPr>
          <w:t>3.1</w:t>
        </w:r>
        <w:r w:rsidR="00420D64">
          <w:rPr>
            <w:rFonts w:asciiTheme="minorHAnsi" w:eastAsiaTheme="minorEastAsia" w:hAnsiTheme="minorHAnsi" w:cstheme="minorBidi"/>
            <w:smallCaps w:val="0"/>
            <w:noProof/>
            <w:sz w:val="22"/>
            <w:szCs w:val="22"/>
          </w:rPr>
          <w:tab/>
        </w:r>
        <w:r w:rsidR="00420D64" w:rsidRPr="00330773">
          <w:rPr>
            <w:rStyle w:val="Hyperlink"/>
            <w:noProof/>
          </w:rPr>
          <w:t>Affected Sites</w:t>
        </w:r>
        <w:r w:rsidR="00420D64">
          <w:rPr>
            <w:noProof/>
            <w:webHidden/>
          </w:rPr>
          <w:tab/>
        </w:r>
        <w:r>
          <w:rPr>
            <w:noProof/>
            <w:webHidden/>
          </w:rPr>
          <w:fldChar w:fldCharType="begin"/>
        </w:r>
        <w:r w:rsidR="00420D64">
          <w:rPr>
            <w:noProof/>
            <w:webHidden/>
          </w:rPr>
          <w:instrText xml:space="preserve"> PAGEREF _Toc332034563 \h </w:instrText>
        </w:r>
        <w:r>
          <w:rPr>
            <w:noProof/>
            <w:webHidden/>
          </w:rPr>
        </w:r>
        <w:r>
          <w:rPr>
            <w:noProof/>
            <w:webHidden/>
          </w:rPr>
          <w:fldChar w:fldCharType="separate"/>
        </w:r>
        <w:r w:rsidR="00420D64">
          <w:rPr>
            <w:noProof/>
            <w:webHidden/>
          </w:rPr>
          <w:t>3</w:t>
        </w:r>
        <w:r>
          <w:rPr>
            <w:noProof/>
            <w:webHidden/>
          </w:rPr>
          <w:fldChar w:fldCharType="end"/>
        </w:r>
      </w:hyperlink>
    </w:p>
    <w:p w:rsidR="00420D64" w:rsidRDefault="002517B0">
      <w:pPr>
        <w:pStyle w:val="TOC2"/>
        <w:tabs>
          <w:tab w:val="left" w:pos="720"/>
          <w:tab w:val="right" w:leader="dot" w:pos="9620"/>
        </w:tabs>
        <w:rPr>
          <w:rFonts w:asciiTheme="minorHAnsi" w:eastAsiaTheme="minorEastAsia" w:hAnsiTheme="minorHAnsi" w:cstheme="minorBidi"/>
          <w:smallCaps w:val="0"/>
          <w:noProof/>
          <w:sz w:val="22"/>
          <w:szCs w:val="22"/>
        </w:rPr>
      </w:pPr>
      <w:hyperlink w:anchor="_Toc332034564" w:history="1">
        <w:r w:rsidR="00420D64" w:rsidRPr="00330773">
          <w:rPr>
            <w:rStyle w:val="Hyperlink"/>
            <w:noProof/>
          </w:rPr>
          <w:t>4</w:t>
        </w:r>
        <w:r w:rsidR="00420D64">
          <w:rPr>
            <w:rFonts w:asciiTheme="minorHAnsi" w:eastAsiaTheme="minorEastAsia" w:hAnsiTheme="minorHAnsi" w:cstheme="minorBidi"/>
            <w:smallCaps w:val="0"/>
            <w:noProof/>
            <w:sz w:val="22"/>
            <w:szCs w:val="22"/>
          </w:rPr>
          <w:tab/>
        </w:r>
        <w:r w:rsidR="00420D64" w:rsidRPr="00330773">
          <w:rPr>
            <w:rStyle w:val="Hyperlink"/>
            <w:rFonts w:cs="Arial"/>
            <w:noProof/>
          </w:rPr>
          <w:t>Product Requirements</w:t>
        </w:r>
        <w:r w:rsidR="00420D64">
          <w:rPr>
            <w:noProof/>
            <w:webHidden/>
          </w:rPr>
          <w:tab/>
        </w:r>
        <w:r>
          <w:rPr>
            <w:noProof/>
            <w:webHidden/>
          </w:rPr>
          <w:fldChar w:fldCharType="begin"/>
        </w:r>
        <w:r w:rsidR="00420D64">
          <w:rPr>
            <w:noProof/>
            <w:webHidden/>
          </w:rPr>
          <w:instrText xml:space="preserve"> PAGEREF _Toc332034564 \h </w:instrText>
        </w:r>
        <w:r>
          <w:rPr>
            <w:noProof/>
            <w:webHidden/>
          </w:rPr>
        </w:r>
        <w:r>
          <w:rPr>
            <w:noProof/>
            <w:webHidden/>
          </w:rPr>
          <w:fldChar w:fldCharType="separate"/>
        </w:r>
        <w:r w:rsidR="00420D64">
          <w:rPr>
            <w:noProof/>
            <w:webHidden/>
          </w:rPr>
          <w:t>3</w:t>
        </w:r>
        <w:r>
          <w:rPr>
            <w:noProof/>
            <w:webHidden/>
          </w:rPr>
          <w:fldChar w:fldCharType="end"/>
        </w:r>
      </w:hyperlink>
    </w:p>
    <w:p w:rsidR="00C512F7" w:rsidRPr="0045324D" w:rsidRDefault="002517B0" w:rsidP="00C512F7">
      <w:pPr>
        <w:ind w:left="360"/>
        <w:rPr>
          <w:rFonts w:ascii="Arial" w:hAnsi="Arial" w:cs="Arial"/>
          <w:b/>
          <w:caps/>
        </w:rPr>
      </w:pPr>
      <w:r w:rsidRPr="00C30F0B">
        <w:rPr>
          <w:rFonts w:ascii="Arial" w:hAnsi="Arial" w:cs="Arial"/>
          <w:i/>
        </w:rPr>
        <w:fldChar w:fldCharType="end"/>
      </w:r>
    </w:p>
    <w:p w:rsidR="00C512F7" w:rsidRPr="00A201CB" w:rsidRDefault="00EB0CED" w:rsidP="00C512F7">
      <w:pPr>
        <w:pStyle w:val="Heading2"/>
        <w:numPr>
          <w:ilvl w:val="0"/>
          <w:numId w:val="8"/>
        </w:numPr>
        <w:shd w:val="pct20" w:color="auto" w:fill="auto"/>
        <w:tabs>
          <w:tab w:val="clear" w:pos="1152"/>
          <w:tab w:val="num" w:pos="270"/>
        </w:tabs>
        <w:spacing w:before="0"/>
        <w:ind w:left="270" w:hanging="270"/>
        <w:rPr>
          <w:rFonts w:cs="Arial"/>
          <w:sz w:val="28"/>
        </w:rPr>
      </w:pPr>
      <w:bookmarkStart w:id="2" w:name="_Toc332034550"/>
      <w:r w:rsidRPr="00A201CB">
        <w:rPr>
          <w:rFonts w:cs="Arial"/>
          <w:sz w:val="28"/>
        </w:rPr>
        <w:t>Administrative</w:t>
      </w:r>
      <w:bookmarkStart w:id="3" w:name="_Toc121302757"/>
      <w:bookmarkStart w:id="4" w:name="_Toc121302803"/>
      <w:bookmarkEnd w:id="2"/>
      <w:bookmarkEnd w:id="3"/>
      <w:bookmarkEnd w:id="4"/>
    </w:p>
    <w:p w:rsidR="00C512F7" w:rsidRPr="00E41FED" w:rsidRDefault="00EB0CED" w:rsidP="00C512F7">
      <w:pPr>
        <w:pStyle w:val="Heading2"/>
        <w:numPr>
          <w:ilvl w:val="1"/>
          <w:numId w:val="8"/>
        </w:numPr>
        <w:tabs>
          <w:tab w:val="clear" w:pos="1800"/>
          <w:tab w:val="left" w:pos="810"/>
        </w:tabs>
        <w:ind w:left="810" w:hanging="540"/>
      </w:pPr>
      <w:bookmarkStart w:id="5" w:name="_Toc332034551"/>
      <w:r w:rsidRPr="00E41FED">
        <w:t>Revision History</w:t>
      </w:r>
      <w:bookmarkEnd w:id="5"/>
    </w:p>
    <w:tbl>
      <w:tblPr>
        <w:tblW w:w="8660" w:type="dxa"/>
        <w:jc w:val="center"/>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36"/>
        <w:gridCol w:w="1262"/>
        <w:gridCol w:w="3168"/>
        <w:gridCol w:w="2194"/>
      </w:tblGrid>
      <w:tr w:rsidR="00C512F7" w:rsidRPr="00A201CB">
        <w:trPr>
          <w:trHeight w:val="464"/>
          <w:jc w:val="center"/>
        </w:trPr>
        <w:tc>
          <w:tcPr>
            <w:tcW w:w="2036" w:type="dxa"/>
            <w:shd w:val="clear" w:color="auto" w:fill="99CCFF"/>
          </w:tcPr>
          <w:p w:rsidR="00C512F7" w:rsidRPr="00A201CB" w:rsidRDefault="00EB0CED" w:rsidP="00C512F7">
            <w:pPr>
              <w:pStyle w:val="TableHeading"/>
              <w:rPr>
                <w:rFonts w:cs="Arial"/>
              </w:rPr>
            </w:pPr>
            <w:r w:rsidRPr="00A201CB">
              <w:rPr>
                <w:rFonts w:cs="Arial"/>
              </w:rPr>
              <w:t>Date</w:t>
            </w:r>
          </w:p>
        </w:tc>
        <w:tc>
          <w:tcPr>
            <w:tcW w:w="1262" w:type="dxa"/>
            <w:shd w:val="clear" w:color="auto" w:fill="99CCFF"/>
          </w:tcPr>
          <w:p w:rsidR="00C512F7" w:rsidRPr="00A201CB" w:rsidRDefault="00EB0CED" w:rsidP="00C512F7">
            <w:pPr>
              <w:pStyle w:val="TableHeading"/>
              <w:rPr>
                <w:rFonts w:cs="Arial"/>
              </w:rPr>
            </w:pPr>
            <w:r w:rsidRPr="00A201CB">
              <w:rPr>
                <w:rFonts w:cs="Arial"/>
              </w:rPr>
              <w:t>Version</w:t>
            </w:r>
          </w:p>
        </w:tc>
        <w:tc>
          <w:tcPr>
            <w:tcW w:w="3168" w:type="dxa"/>
            <w:shd w:val="clear" w:color="auto" w:fill="99CCFF"/>
          </w:tcPr>
          <w:p w:rsidR="00C512F7" w:rsidRPr="00A201CB" w:rsidRDefault="00EB0CED" w:rsidP="00C512F7">
            <w:pPr>
              <w:pStyle w:val="TableHeading"/>
              <w:rPr>
                <w:rFonts w:cs="Arial"/>
              </w:rPr>
            </w:pPr>
            <w:r w:rsidRPr="00A201CB">
              <w:rPr>
                <w:rFonts w:cs="Arial"/>
              </w:rPr>
              <w:t>Update Description</w:t>
            </w:r>
          </w:p>
        </w:tc>
        <w:tc>
          <w:tcPr>
            <w:tcW w:w="2194" w:type="dxa"/>
            <w:shd w:val="clear" w:color="auto" w:fill="99CCFF"/>
          </w:tcPr>
          <w:p w:rsidR="00C512F7" w:rsidRPr="00A201CB" w:rsidRDefault="00EB0CED" w:rsidP="00C512F7">
            <w:pPr>
              <w:pStyle w:val="TableHeading"/>
              <w:rPr>
                <w:rFonts w:cs="Arial"/>
              </w:rPr>
            </w:pPr>
            <w:r w:rsidRPr="00A201CB">
              <w:rPr>
                <w:rFonts w:cs="Arial"/>
              </w:rPr>
              <w:t>Author(s)</w:t>
            </w:r>
          </w:p>
        </w:tc>
      </w:tr>
      <w:tr w:rsidR="00C512F7" w:rsidRPr="00A201CB">
        <w:trPr>
          <w:trHeight w:val="239"/>
          <w:jc w:val="center"/>
        </w:trPr>
        <w:tc>
          <w:tcPr>
            <w:tcW w:w="2036" w:type="dxa"/>
          </w:tcPr>
          <w:p w:rsidR="00C512F7" w:rsidRPr="004C2DD4" w:rsidRDefault="00312346" w:rsidP="00C512F7">
            <w:pPr>
              <w:rPr>
                <w:rFonts w:ascii="Arial" w:hAnsi="Arial" w:cs="Arial"/>
                <w:sz w:val="20"/>
              </w:rPr>
            </w:pPr>
            <w:r>
              <w:rPr>
                <w:rFonts w:ascii="Arial" w:hAnsi="Arial" w:cs="Arial"/>
                <w:sz w:val="20"/>
              </w:rPr>
              <w:t>8/6</w:t>
            </w:r>
            <w:r w:rsidR="00EB0CED">
              <w:rPr>
                <w:rFonts w:ascii="Arial" w:hAnsi="Arial" w:cs="Arial"/>
                <w:sz w:val="20"/>
              </w:rPr>
              <w:t>/</w:t>
            </w:r>
            <w:r w:rsidR="00EB0CED" w:rsidRPr="004C2DD4">
              <w:rPr>
                <w:rFonts w:ascii="Arial" w:hAnsi="Arial" w:cs="Arial"/>
                <w:sz w:val="20"/>
              </w:rPr>
              <w:t>201</w:t>
            </w:r>
            <w:r w:rsidR="00C512F7">
              <w:rPr>
                <w:rFonts w:ascii="Arial" w:hAnsi="Arial" w:cs="Arial"/>
                <w:sz w:val="20"/>
              </w:rPr>
              <w:t>2</w:t>
            </w:r>
          </w:p>
        </w:tc>
        <w:tc>
          <w:tcPr>
            <w:tcW w:w="1262" w:type="dxa"/>
          </w:tcPr>
          <w:p w:rsidR="00C512F7" w:rsidRPr="00A201CB" w:rsidRDefault="00EB0CED">
            <w:pPr>
              <w:rPr>
                <w:rFonts w:ascii="Arial" w:hAnsi="Arial" w:cs="Arial"/>
                <w:sz w:val="20"/>
              </w:rPr>
            </w:pPr>
            <w:r>
              <w:rPr>
                <w:rFonts w:ascii="Arial" w:hAnsi="Arial" w:cs="Arial"/>
                <w:sz w:val="20"/>
              </w:rPr>
              <w:t>1.0</w:t>
            </w:r>
          </w:p>
        </w:tc>
        <w:tc>
          <w:tcPr>
            <w:tcW w:w="3168" w:type="dxa"/>
          </w:tcPr>
          <w:p w:rsidR="00C512F7" w:rsidRPr="00A201CB" w:rsidRDefault="00EB0CED">
            <w:pPr>
              <w:rPr>
                <w:rFonts w:ascii="Arial" w:hAnsi="Arial" w:cs="Arial"/>
                <w:sz w:val="20"/>
              </w:rPr>
            </w:pPr>
            <w:r w:rsidRPr="00A201CB">
              <w:rPr>
                <w:rFonts w:ascii="Arial" w:hAnsi="Arial" w:cs="Arial"/>
                <w:sz w:val="20"/>
              </w:rPr>
              <w:t>Initial Draft</w:t>
            </w:r>
          </w:p>
        </w:tc>
        <w:tc>
          <w:tcPr>
            <w:tcW w:w="2194" w:type="dxa"/>
          </w:tcPr>
          <w:p w:rsidR="00C512F7" w:rsidRPr="00A201CB" w:rsidRDefault="00C512F7" w:rsidP="00C512F7">
            <w:pPr>
              <w:ind w:right="-128"/>
              <w:rPr>
                <w:rFonts w:ascii="Arial" w:hAnsi="Arial" w:cs="Arial"/>
                <w:sz w:val="20"/>
              </w:rPr>
            </w:pPr>
            <w:r>
              <w:rPr>
                <w:rFonts w:ascii="Arial" w:hAnsi="Arial" w:cs="Arial"/>
                <w:sz w:val="20"/>
              </w:rPr>
              <w:t>Judy Massuda</w:t>
            </w:r>
          </w:p>
        </w:tc>
      </w:tr>
      <w:tr w:rsidR="00A54F73" w:rsidRPr="00A201CB">
        <w:trPr>
          <w:trHeight w:val="239"/>
          <w:jc w:val="center"/>
        </w:trPr>
        <w:tc>
          <w:tcPr>
            <w:tcW w:w="2036" w:type="dxa"/>
          </w:tcPr>
          <w:p w:rsidR="00A54F73" w:rsidRDefault="006B11D4" w:rsidP="00C512F7">
            <w:pPr>
              <w:rPr>
                <w:rFonts w:ascii="Arial" w:hAnsi="Arial" w:cs="Arial"/>
                <w:sz w:val="20"/>
              </w:rPr>
            </w:pPr>
            <w:ins w:id="6" w:author="jmassud" w:date="2012-08-07T09:42:00Z">
              <w:r>
                <w:rPr>
                  <w:rFonts w:ascii="Arial" w:hAnsi="Arial" w:cs="Arial"/>
                  <w:sz w:val="20"/>
                </w:rPr>
                <w:t>8/7/2012</w:t>
              </w:r>
            </w:ins>
          </w:p>
        </w:tc>
        <w:tc>
          <w:tcPr>
            <w:tcW w:w="1262" w:type="dxa"/>
          </w:tcPr>
          <w:p w:rsidR="00A54F73" w:rsidRDefault="006B11D4">
            <w:pPr>
              <w:rPr>
                <w:rFonts w:ascii="Arial" w:hAnsi="Arial" w:cs="Arial"/>
                <w:sz w:val="20"/>
              </w:rPr>
            </w:pPr>
            <w:ins w:id="7" w:author="jmassud" w:date="2012-08-07T09:42:00Z">
              <w:r>
                <w:rPr>
                  <w:rFonts w:ascii="Arial" w:hAnsi="Arial" w:cs="Arial"/>
                  <w:sz w:val="20"/>
                </w:rPr>
                <w:t>1.1</w:t>
              </w:r>
            </w:ins>
          </w:p>
        </w:tc>
        <w:tc>
          <w:tcPr>
            <w:tcW w:w="3168" w:type="dxa"/>
          </w:tcPr>
          <w:p w:rsidR="00A54F73" w:rsidRDefault="006B11D4">
            <w:pPr>
              <w:rPr>
                <w:rFonts w:ascii="Arial" w:hAnsi="Arial" w:cs="Arial"/>
                <w:sz w:val="20"/>
              </w:rPr>
            </w:pPr>
            <w:ins w:id="8" w:author="jmassud" w:date="2012-08-07T09:42:00Z">
              <w:r>
                <w:rPr>
                  <w:rFonts w:ascii="Arial" w:hAnsi="Arial" w:cs="Arial"/>
                  <w:sz w:val="20"/>
                </w:rPr>
                <w:t>Expanded 4.2</w:t>
              </w:r>
            </w:ins>
          </w:p>
        </w:tc>
        <w:tc>
          <w:tcPr>
            <w:tcW w:w="2194" w:type="dxa"/>
          </w:tcPr>
          <w:p w:rsidR="00A54F73" w:rsidRDefault="006B11D4" w:rsidP="00C512F7">
            <w:pPr>
              <w:ind w:right="-128"/>
              <w:rPr>
                <w:rFonts w:ascii="Arial" w:hAnsi="Arial" w:cs="Arial"/>
                <w:sz w:val="20"/>
              </w:rPr>
            </w:pPr>
            <w:ins w:id="9" w:author="jmassud" w:date="2012-08-07T09:42:00Z">
              <w:r>
                <w:rPr>
                  <w:rFonts w:ascii="Arial" w:hAnsi="Arial" w:cs="Arial"/>
                  <w:sz w:val="20"/>
                </w:rPr>
                <w:t>Judy Massuda</w:t>
              </w:r>
            </w:ins>
          </w:p>
        </w:tc>
      </w:tr>
      <w:tr w:rsidR="00A54F73" w:rsidRPr="00A201CB">
        <w:trPr>
          <w:trHeight w:val="239"/>
          <w:jc w:val="center"/>
        </w:trPr>
        <w:tc>
          <w:tcPr>
            <w:tcW w:w="2036" w:type="dxa"/>
          </w:tcPr>
          <w:p w:rsidR="00A54F73" w:rsidRDefault="00A54F73" w:rsidP="00C512F7">
            <w:pPr>
              <w:rPr>
                <w:rFonts w:ascii="Arial" w:hAnsi="Arial" w:cs="Arial"/>
                <w:sz w:val="20"/>
              </w:rPr>
            </w:pPr>
          </w:p>
        </w:tc>
        <w:tc>
          <w:tcPr>
            <w:tcW w:w="1262" w:type="dxa"/>
          </w:tcPr>
          <w:p w:rsidR="00A54F73" w:rsidRDefault="00A54F73">
            <w:pPr>
              <w:rPr>
                <w:rFonts w:ascii="Arial" w:hAnsi="Arial" w:cs="Arial"/>
                <w:sz w:val="20"/>
              </w:rPr>
            </w:pPr>
          </w:p>
        </w:tc>
        <w:tc>
          <w:tcPr>
            <w:tcW w:w="3168" w:type="dxa"/>
          </w:tcPr>
          <w:p w:rsidR="00A54F73" w:rsidRDefault="00A54F73">
            <w:pPr>
              <w:rPr>
                <w:rFonts w:ascii="Arial" w:hAnsi="Arial" w:cs="Arial"/>
                <w:sz w:val="20"/>
              </w:rPr>
            </w:pPr>
          </w:p>
        </w:tc>
        <w:tc>
          <w:tcPr>
            <w:tcW w:w="2194" w:type="dxa"/>
          </w:tcPr>
          <w:p w:rsidR="00A54F73" w:rsidRDefault="00A54F73" w:rsidP="00C512F7">
            <w:pPr>
              <w:ind w:right="-128"/>
              <w:rPr>
                <w:rFonts w:ascii="Arial" w:hAnsi="Arial" w:cs="Arial"/>
                <w:sz w:val="20"/>
              </w:rPr>
            </w:pPr>
          </w:p>
        </w:tc>
      </w:tr>
      <w:tr w:rsidR="00A54F73" w:rsidRPr="00A201CB">
        <w:trPr>
          <w:trHeight w:val="239"/>
          <w:jc w:val="center"/>
        </w:trPr>
        <w:tc>
          <w:tcPr>
            <w:tcW w:w="2036" w:type="dxa"/>
          </w:tcPr>
          <w:p w:rsidR="00A54F73" w:rsidRDefault="00A54F73" w:rsidP="00C512F7">
            <w:pPr>
              <w:rPr>
                <w:rFonts w:ascii="Arial" w:hAnsi="Arial" w:cs="Arial"/>
                <w:sz w:val="20"/>
              </w:rPr>
            </w:pPr>
          </w:p>
        </w:tc>
        <w:tc>
          <w:tcPr>
            <w:tcW w:w="1262" w:type="dxa"/>
          </w:tcPr>
          <w:p w:rsidR="00A54F73" w:rsidRDefault="00A54F73">
            <w:pPr>
              <w:rPr>
                <w:rFonts w:ascii="Arial" w:hAnsi="Arial" w:cs="Arial"/>
                <w:sz w:val="20"/>
              </w:rPr>
            </w:pPr>
          </w:p>
        </w:tc>
        <w:tc>
          <w:tcPr>
            <w:tcW w:w="3168" w:type="dxa"/>
          </w:tcPr>
          <w:p w:rsidR="00A54F73" w:rsidRDefault="00A54F73">
            <w:pPr>
              <w:rPr>
                <w:rFonts w:ascii="Arial" w:hAnsi="Arial" w:cs="Arial"/>
                <w:sz w:val="20"/>
              </w:rPr>
            </w:pPr>
          </w:p>
        </w:tc>
        <w:tc>
          <w:tcPr>
            <w:tcW w:w="2194" w:type="dxa"/>
          </w:tcPr>
          <w:p w:rsidR="00A54F73" w:rsidRDefault="00A54F73" w:rsidP="00C512F7">
            <w:pPr>
              <w:ind w:right="-128"/>
              <w:rPr>
                <w:rFonts w:ascii="Arial" w:hAnsi="Arial" w:cs="Arial"/>
                <w:sz w:val="20"/>
              </w:rPr>
            </w:pPr>
          </w:p>
        </w:tc>
      </w:tr>
    </w:tbl>
    <w:p w:rsidR="00C512F7" w:rsidRPr="00A201CB" w:rsidRDefault="00C512F7" w:rsidP="00C512F7">
      <w:pPr>
        <w:pStyle w:val="Heading2"/>
        <w:tabs>
          <w:tab w:val="clear" w:pos="1800"/>
        </w:tabs>
        <w:spacing w:before="0" w:after="120"/>
        <w:ind w:left="0" w:firstLine="0"/>
        <w:rPr>
          <w:rFonts w:cs="Arial"/>
        </w:rPr>
      </w:pPr>
    </w:p>
    <w:p w:rsidR="00C512F7" w:rsidRPr="00E41FED" w:rsidRDefault="00EB0CED" w:rsidP="00C512F7">
      <w:pPr>
        <w:pStyle w:val="Heading2"/>
        <w:numPr>
          <w:ilvl w:val="1"/>
          <w:numId w:val="8"/>
        </w:numPr>
        <w:tabs>
          <w:tab w:val="clear" w:pos="1800"/>
          <w:tab w:val="left" w:pos="810"/>
        </w:tabs>
        <w:ind w:left="810" w:hanging="540"/>
      </w:pPr>
      <w:bookmarkStart w:id="10" w:name="_Toc332034552"/>
      <w:r w:rsidRPr="00E41FED">
        <w:t>Acronyms, Terms and Definitions</w:t>
      </w:r>
      <w:bookmarkEnd w:id="10"/>
    </w:p>
    <w:tbl>
      <w:tblPr>
        <w:tblW w:w="8349" w:type="dxa"/>
        <w:jc w:val="center"/>
        <w:tblInd w:w="1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44"/>
        <w:gridCol w:w="6705"/>
      </w:tblGrid>
      <w:tr w:rsidR="00C512F7" w:rsidRPr="00A201CB">
        <w:trPr>
          <w:trHeight w:val="453"/>
          <w:jc w:val="center"/>
        </w:trPr>
        <w:tc>
          <w:tcPr>
            <w:tcW w:w="1644" w:type="dxa"/>
            <w:shd w:val="clear" w:color="auto" w:fill="99CCFF"/>
          </w:tcPr>
          <w:p w:rsidR="00C512F7" w:rsidRPr="00A201CB" w:rsidRDefault="00EB0CED" w:rsidP="00C512F7">
            <w:pPr>
              <w:pStyle w:val="TableHeading"/>
              <w:rPr>
                <w:rFonts w:cs="Arial"/>
              </w:rPr>
            </w:pPr>
            <w:r w:rsidRPr="00A201CB">
              <w:rPr>
                <w:rFonts w:cs="Arial"/>
              </w:rPr>
              <w:t>Acronym/Term</w:t>
            </w:r>
          </w:p>
        </w:tc>
        <w:tc>
          <w:tcPr>
            <w:tcW w:w="6705" w:type="dxa"/>
            <w:shd w:val="clear" w:color="auto" w:fill="99CCFF"/>
          </w:tcPr>
          <w:p w:rsidR="00C512F7" w:rsidRPr="00A201CB" w:rsidRDefault="00EB0CED" w:rsidP="00C512F7">
            <w:pPr>
              <w:pStyle w:val="TableHeading"/>
              <w:rPr>
                <w:rFonts w:cs="Arial"/>
              </w:rPr>
            </w:pPr>
            <w:r w:rsidRPr="00A201CB">
              <w:rPr>
                <w:rFonts w:cs="Arial"/>
              </w:rPr>
              <w:t>Description</w:t>
            </w:r>
          </w:p>
        </w:tc>
      </w:tr>
      <w:tr w:rsidR="00C512F7" w:rsidRPr="00A201CB">
        <w:trPr>
          <w:trHeight w:val="219"/>
          <w:jc w:val="center"/>
        </w:trPr>
        <w:tc>
          <w:tcPr>
            <w:tcW w:w="1644" w:type="dxa"/>
          </w:tcPr>
          <w:p w:rsidR="00C512F7" w:rsidRPr="00A201CB" w:rsidRDefault="000B466A" w:rsidP="00C512F7">
            <w:pPr>
              <w:rPr>
                <w:rFonts w:ascii="Arial" w:hAnsi="Arial" w:cs="Arial"/>
                <w:sz w:val="20"/>
              </w:rPr>
            </w:pPr>
            <w:r>
              <w:rPr>
                <w:rFonts w:ascii="Arial" w:hAnsi="Arial" w:cs="Arial"/>
                <w:sz w:val="20"/>
              </w:rPr>
              <w:t>WAR</w:t>
            </w:r>
          </w:p>
        </w:tc>
        <w:tc>
          <w:tcPr>
            <w:tcW w:w="6705" w:type="dxa"/>
          </w:tcPr>
          <w:p w:rsidR="00C512F7" w:rsidRPr="00A201CB" w:rsidRDefault="000B466A" w:rsidP="000B466A">
            <w:pPr>
              <w:rPr>
                <w:rFonts w:ascii="Arial" w:hAnsi="Arial" w:cs="Arial"/>
                <w:sz w:val="20"/>
              </w:rPr>
            </w:pPr>
            <w:r>
              <w:rPr>
                <w:rFonts w:ascii="Arial" w:hAnsi="Arial" w:cs="Arial"/>
                <w:sz w:val="20"/>
              </w:rPr>
              <w:t xml:space="preserve">Write a Review </w:t>
            </w:r>
          </w:p>
        </w:tc>
      </w:tr>
    </w:tbl>
    <w:p w:rsidR="00C512F7" w:rsidRPr="00A201CB" w:rsidRDefault="00C512F7" w:rsidP="00C512F7">
      <w:pPr>
        <w:keepNext/>
        <w:spacing w:after="120"/>
        <w:outlineLvl w:val="1"/>
        <w:rPr>
          <w:rFonts w:ascii="Arial" w:hAnsi="Arial" w:cs="Arial"/>
        </w:rPr>
      </w:pPr>
    </w:p>
    <w:p w:rsidR="00C512F7" w:rsidRPr="00E41FED" w:rsidRDefault="00EB0CED" w:rsidP="00C512F7">
      <w:pPr>
        <w:pStyle w:val="Heading2"/>
        <w:numPr>
          <w:ilvl w:val="1"/>
          <w:numId w:val="8"/>
        </w:numPr>
        <w:tabs>
          <w:tab w:val="clear" w:pos="1800"/>
          <w:tab w:val="left" w:pos="810"/>
        </w:tabs>
        <w:ind w:left="810" w:hanging="540"/>
      </w:pPr>
      <w:bookmarkStart w:id="11" w:name="_Toc332034553"/>
      <w:r w:rsidRPr="00E41FED">
        <w:t>Core Team and Key Stakeholders</w:t>
      </w:r>
      <w:bookmarkEnd w:id="11"/>
    </w:p>
    <w:tbl>
      <w:tblPr>
        <w:tblW w:w="9450" w:type="dxa"/>
        <w:tblInd w:w="738" w:type="dxa"/>
        <w:tblLayout w:type="fixed"/>
        <w:tblLook w:val="0000"/>
      </w:tblPr>
      <w:tblGrid>
        <w:gridCol w:w="2130"/>
        <w:gridCol w:w="3040"/>
        <w:gridCol w:w="2960"/>
        <w:gridCol w:w="1320"/>
      </w:tblGrid>
      <w:tr w:rsidR="00C512F7" w:rsidRPr="00A201CB">
        <w:trPr>
          <w:trHeight w:val="401"/>
        </w:trPr>
        <w:tc>
          <w:tcPr>
            <w:tcW w:w="2130" w:type="dxa"/>
            <w:tcBorders>
              <w:top w:val="single" w:sz="4" w:space="0" w:color="auto"/>
              <w:left w:val="single" w:sz="4" w:space="0" w:color="auto"/>
              <w:bottom w:val="single" w:sz="4" w:space="0" w:color="auto"/>
              <w:right w:val="single" w:sz="4" w:space="0" w:color="auto"/>
            </w:tcBorders>
            <w:shd w:val="clear" w:color="auto" w:fill="99CCFF"/>
            <w:vAlign w:val="center"/>
          </w:tcPr>
          <w:p w:rsidR="00C512F7" w:rsidRPr="00A201CB" w:rsidRDefault="00EB0CED" w:rsidP="00C512F7">
            <w:pPr>
              <w:pStyle w:val="TableHeading"/>
              <w:rPr>
                <w:rFonts w:cs="Arial"/>
                <w:lang w:eastAsia="ja-JP"/>
              </w:rPr>
            </w:pPr>
            <w:r w:rsidRPr="00A201CB">
              <w:rPr>
                <w:rFonts w:cs="Arial"/>
                <w:lang w:eastAsia="ja-JP"/>
              </w:rPr>
              <w:t>Name</w:t>
            </w:r>
          </w:p>
        </w:tc>
        <w:tc>
          <w:tcPr>
            <w:tcW w:w="3040" w:type="dxa"/>
            <w:tcBorders>
              <w:top w:val="single" w:sz="4" w:space="0" w:color="auto"/>
              <w:left w:val="nil"/>
              <w:bottom w:val="single" w:sz="4" w:space="0" w:color="auto"/>
              <w:right w:val="single" w:sz="4" w:space="0" w:color="auto"/>
            </w:tcBorders>
            <w:shd w:val="clear" w:color="auto" w:fill="99CCFF"/>
            <w:vAlign w:val="center"/>
          </w:tcPr>
          <w:p w:rsidR="00C512F7" w:rsidRPr="00A201CB" w:rsidRDefault="00EB0CED" w:rsidP="00C512F7">
            <w:pPr>
              <w:pStyle w:val="TableHeading"/>
              <w:rPr>
                <w:rFonts w:cs="Arial"/>
                <w:lang w:eastAsia="ja-JP"/>
              </w:rPr>
            </w:pPr>
            <w:r w:rsidRPr="00A201CB">
              <w:rPr>
                <w:rFonts w:cs="Arial"/>
                <w:lang w:eastAsia="ja-JP"/>
              </w:rPr>
              <w:t>Role - Organization</w:t>
            </w:r>
          </w:p>
        </w:tc>
        <w:tc>
          <w:tcPr>
            <w:tcW w:w="2960" w:type="dxa"/>
            <w:tcBorders>
              <w:top w:val="single" w:sz="4" w:space="0" w:color="auto"/>
              <w:left w:val="single" w:sz="4" w:space="0" w:color="auto"/>
              <w:bottom w:val="single" w:sz="4" w:space="0" w:color="auto"/>
              <w:right w:val="single" w:sz="4" w:space="0" w:color="auto"/>
            </w:tcBorders>
            <w:shd w:val="clear" w:color="auto" w:fill="99CCFF"/>
            <w:vAlign w:val="center"/>
          </w:tcPr>
          <w:p w:rsidR="00C512F7" w:rsidRPr="00A201CB" w:rsidRDefault="00EB0CED" w:rsidP="00C512F7">
            <w:pPr>
              <w:pStyle w:val="TableHeading"/>
              <w:rPr>
                <w:rFonts w:cs="Arial"/>
                <w:lang w:eastAsia="ja-JP"/>
              </w:rPr>
            </w:pPr>
            <w:r w:rsidRPr="00A201CB">
              <w:rPr>
                <w:rFonts w:cs="Arial"/>
                <w:lang w:eastAsia="ja-JP"/>
              </w:rPr>
              <w:t>E-mail</w:t>
            </w:r>
          </w:p>
        </w:tc>
        <w:tc>
          <w:tcPr>
            <w:tcW w:w="1320" w:type="dxa"/>
            <w:tcBorders>
              <w:top w:val="single" w:sz="4" w:space="0" w:color="auto"/>
              <w:left w:val="single" w:sz="4" w:space="0" w:color="auto"/>
              <w:bottom w:val="single" w:sz="4" w:space="0" w:color="auto"/>
              <w:right w:val="single" w:sz="4" w:space="0" w:color="auto"/>
            </w:tcBorders>
            <w:shd w:val="clear" w:color="auto" w:fill="99CCFF"/>
            <w:vAlign w:val="center"/>
          </w:tcPr>
          <w:p w:rsidR="00C512F7" w:rsidRPr="00A201CB" w:rsidRDefault="00EB0CED" w:rsidP="00C512F7">
            <w:pPr>
              <w:pStyle w:val="TableHeading"/>
              <w:rPr>
                <w:rFonts w:cs="Arial"/>
                <w:lang w:eastAsia="ja-JP"/>
              </w:rPr>
            </w:pPr>
            <w:r w:rsidRPr="00A201CB">
              <w:rPr>
                <w:rFonts w:cs="Arial"/>
                <w:lang w:eastAsia="ja-JP"/>
              </w:rPr>
              <w:t>Approver?</w:t>
            </w:r>
          </w:p>
        </w:tc>
      </w:tr>
      <w:tr w:rsidR="00C512F7" w:rsidRPr="00A201CB">
        <w:trPr>
          <w:trHeight w:val="308"/>
        </w:trPr>
        <w:tc>
          <w:tcPr>
            <w:tcW w:w="2130" w:type="dxa"/>
            <w:tcBorders>
              <w:top w:val="single" w:sz="4" w:space="0" w:color="auto"/>
              <w:left w:val="single" w:sz="4" w:space="0" w:color="auto"/>
              <w:bottom w:val="single" w:sz="4" w:space="0" w:color="auto"/>
              <w:right w:val="single" w:sz="4" w:space="0" w:color="auto"/>
            </w:tcBorders>
          </w:tcPr>
          <w:p w:rsidR="00C512F7" w:rsidRPr="00A201CB" w:rsidRDefault="000D1464">
            <w:pPr>
              <w:rPr>
                <w:rFonts w:ascii="Arial" w:hAnsi="Arial" w:cs="Arial"/>
                <w:color w:val="000000"/>
                <w:sz w:val="20"/>
                <w:lang w:eastAsia="ja-JP"/>
              </w:rPr>
            </w:pPr>
            <w:r>
              <w:rPr>
                <w:rFonts w:ascii="Arial" w:hAnsi="Arial" w:cs="Arial"/>
                <w:color w:val="000000"/>
                <w:sz w:val="20"/>
                <w:lang w:eastAsia="ja-JP"/>
              </w:rPr>
              <w:lastRenderedPageBreak/>
              <w:t>Judy Massuda</w:t>
            </w:r>
          </w:p>
        </w:tc>
        <w:tc>
          <w:tcPr>
            <w:tcW w:w="3040" w:type="dxa"/>
            <w:tcBorders>
              <w:top w:val="single" w:sz="4" w:space="0" w:color="auto"/>
              <w:left w:val="nil"/>
              <w:bottom w:val="single" w:sz="4" w:space="0" w:color="auto"/>
              <w:right w:val="single" w:sz="4" w:space="0" w:color="auto"/>
            </w:tcBorders>
          </w:tcPr>
          <w:p w:rsidR="00C512F7" w:rsidRPr="00A201CB" w:rsidRDefault="000D1464" w:rsidP="00C512F7">
            <w:pPr>
              <w:jc w:val="left"/>
              <w:rPr>
                <w:rFonts w:ascii="Arial" w:hAnsi="Arial" w:cs="Arial"/>
                <w:sz w:val="18"/>
                <w:lang w:eastAsia="ja-JP"/>
              </w:rPr>
            </w:pPr>
            <w:r>
              <w:rPr>
                <w:rFonts w:ascii="Arial" w:hAnsi="Arial" w:cs="Arial"/>
                <w:sz w:val="18"/>
                <w:lang w:eastAsia="ja-JP"/>
              </w:rPr>
              <w:t>Product Manager, Reviews</w:t>
            </w:r>
          </w:p>
        </w:tc>
        <w:tc>
          <w:tcPr>
            <w:tcW w:w="2960" w:type="dxa"/>
            <w:tcBorders>
              <w:top w:val="single" w:sz="4" w:space="0" w:color="auto"/>
              <w:left w:val="single" w:sz="4" w:space="0" w:color="auto"/>
              <w:bottom w:val="single" w:sz="4" w:space="0" w:color="auto"/>
              <w:right w:val="single" w:sz="4" w:space="0" w:color="auto"/>
            </w:tcBorders>
          </w:tcPr>
          <w:p w:rsidR="00C512F7" w:rsidRPr="00C512F7" w:rsidRDefault="002517B0" w:rsidP="00C512F7">
            <w:pPr>
              <w:jc w:val="left"/>
              <w:rPr>
                <w:rFonts w:ascii="Arial" w:hAnsi="Arial" w:cs="Arial"/>
                <w:sz w:val="18"/>
                <w:lang w:eastAsia="ja-JP"/>
              </w:rPr>
            </w:pPr>
            <w:hyperlink r:id="rId11" w:history="1">
              <w:r w:rsidR="000D1464" w:rsidRPr="002D3106">
                <w:rPr>
                  <w:rStyle w:val="Hyperlink"/>
                  <w:rFonts w:ascii="Arial" w:hAnsi="Arial" w:cs="Arial"/>
                  <w:sz w:val="18"/>
                  <w:lang w:eastAsia="ja-JP"/>
                </w:rPr>
                <w:t>jmassud@searshc.com</w:t>
              </w:r>
            </w:hyperlink>
          </w:p>
        </w:tc>
        <w:tc>
          <w:tcPr>
            <w:tcW w:w="1320" w:type="dxa"/>
            <w:tcBorders>
              <w:top w:val="single" w:sz="4" w:space="0" w:color="auto"/>
              <w:left w:val="single" w:sz="4" w:space="0" w:color="auto"/>
              <w:bottom w:val="single" w:sz="4" w:space="0" w:color="auto"/>
              <w:right w:val="single" w:sz="4" w:space="0" w:color="auto"/>
            </w:tcBorders>
          </w:tcPr>
          <w:p w:rsidR="00C512F7" w:rsidRPr="00A201CB" w:rsidRDefault="00C512F7" w:rsidP="00C512F7">
            <w:pPr>
              <w:jc w:val="center"/>
              <w:rPr>
                <w:rFonts w:ascii="Arial" w:hAnsi="Arial" w:cs="Arial"/>
                <w:sz w:val="18"/>
                <w:lang w:eastAsia="ja-JP"/>
              </w:rPr>
            </w:pPr>
          </w:p>
        </w:tc>
      </w:tr>
      <w:tr w:rsidR="00C512F7" w:rsidRPr="00A201CB">
        <w:trPr>
          <w:trHeight w:val="308"/>
        </w:trPr>
        <w:tc>
          <w:tcPr>
            <w:tcW w:w="2130" w:type="dxa"/>
            <w:tcBorders>
              <w:top w:val="single" w:sz="4" w:space="0" w:color="auto"/>
              <w:left w:val="single" w:sz="4" w:space="0" w:color="auto"/>
              <w:bottom w:val="single" w:sz="4" w:space="0" w:color="auto"/>
              <w:right w:val="single" w:sz="4" w:space="0" w:color="auto"/>
            </w:tcBorders>
          </w:tcPr>
          <w:p w:rsidR="00C512F7" w:rsidRPr="00A201CB" w:rsidRDefault="00312346" w:rsidP="00C512F7">
            <w:pPr>
              <w:rPr>
                <w:rFonts w:ascii="Arial" w:hAnsi="Arial" w:cs="Arial"/>
                <w:color w:val="000000"/>
                <w:sz w:val="20"/>
                <w:lang w:eastAsia="ja-JP"/>
              </w:rPr>
            </w:pPr>
            <w:r>
              <w:rPr>
                <w:rFonts w:ascii="Arial" w:hAnsi="Arial" w:cs="Arial"/>
                <w:color w:val="000000"/>
                <w:sz w:val="20"/>
                <w:lang w:eastAsia="ja-JP"/>
              </w:rPr>
              <w:t>Brendan Gualdoni</w:t>
            </w:r>
            <w:r w:rsidR="00C512F7">
              <w:rPr>
                <w:rFonts w:ascii="Arial" w:hAnsi="Arial" w:cs="Arial"/>
                <w:color w:val="000000"/>
                <w:sz w:val="20"/>
                <w:lang w:eastAsia="ja-JP"/>
              </w:rPr>
              <w:t xml:space="preserve"> </w:t>
            </w:r>
          </w:p>
        </w:tc>
        <w:tc>
          <w:tcPr>
            <w:tcW w:w="3040" w:type="dxa"/>
            <w:tcBorders>
              <w:top w:val="single" w:sz="4" w:space="0" w:color="auto"/>
              <w:left w:val="nil"/>
              <w:bottom w:val="single" w:sz="4" w:space="0" w:color="auto"/>
              <w:right w:val="single" w:sz="4" w:space="0" w:color="auto"/>
            </w:tcBorders>
          </w:tcPr>
          <w:p w:rsidR="00C512F7" w:rsidRPr="00A201CB" w:rsidRDefault="00C512F7" w:rsidP="00312346">
            <w:pPr>
              <w:jc w:val="left"/>
              <w:rPr>
                <w:rFonts w:ascii="Arial" w:hAnsi="Arial" w:cs="Arial"/>
                <w:sz w:val="18"/>
                <w:lang w:eastAsia="ja-JP"/>
              </w:rPr>
            </w:pPr>
            <w:r>
              <w:rPr>
                <w:rFonts w:ascii="Arial" w:hAnsi="Arial" w:cs="Arial"/>
                <w:sz w:val="18"/>
                <w:lang w:eastAsia="ja-JP"/>
              </w:rPr>
              <w:t>Director</w:t>
            </w:r>
            <w:r w:rsidR="00EB0CED">
              <w:rPr>
                <w:rFonts w:ascii="Arial" w:hAnsi="Arial" w:cs="Arial"/>
                <w:sz w:val="18"/>
                <w:lang w:eastAsia="ja-JP"/>
              </w:rPr>
              <w:t xml:space="preserve"> Engineering</w:t>
            </w:r>
            <w:r>
              <w:rPr>
                <w:rFonts w:ascii="Arial" w:hAnsi="Arial" w:cs="Arial"/>
                <w:sz w:val="18"/>
                <w:lang w:eastAsia="ja-JP"/>
              </w:rPr>
              <w:t xml:space="preserve">, </w:t>
            </w:r>
            <w:r w:rsidR="00312346">
              <w:rPr>
                <w:rFonts w:ascii="Arial" w:hAnsi="Arial" w:cs="Arial"/>
                <w:sz w:val="18"/>
                <w:lang w:eastAsia="ja-JP"/>
              </w:rPr>
              <w:t>Communities</w:t>
            </w:r>
          </w:p>
        </w:tc>
        <w:tc>
          <w:tcPr>
            <w:tcW w:w="2960" w:type="dxa"/>
            <w:tcBorders>
              <w:top w:val="single" w:sz="4" w:space="0" w:color="auto"/>
              <w:left w:val="single" w:sz="4" w:space="0" w:color="auto"/>
              <w:bottom w:val="single" w:sz="4" w:space="0" w:color="auto"/>
              <w:right w:val="single" w:sz="4" w:space="0" w:color="auto"/>
            </w:tcBorders>
          </w:tcPr>
          <w:p w:rsidR="00C512F7" w:rsidRPr="00A201CB" w:rsidRDefault="002517B0" w:rsidP="00C512F7">
            <w:pPr>
              <w:jc w:val="left"/>
              <w:rPr>
                <w:rFonts w:ascii="Arial" w:hAnsi="Arial" w:cs="Arial"/>
                <w:sz w:val="18"/>
                <w:lang w:eastAsia="ja-JP"/>
              </w:rPr>
            </w:pPr>
            <w:hyperlink r:id="rId12" w:history="1">
              <w:r w:rsidR="00C512F7" w:rsidRPr="00372D6A">
                <w:rPr>
                  <w:rStyle w:val="Hyperlink"/>
                  <w:rFonts w:ascii="Arial" w:hAnsi="Arial" w:cs="Arial"/>
                  <w:sz w:val="18"/>
                  <w:lang w:eastAsia="ja-JP"/>
                </w:rPr>
                <w:t>Martin.McHugh@searshc.com</w:t>
              </w:r>
            </w:hyperlink>
            <w:r w:rsidR="00C512F7">
              <w:rPr>
                <w:rFonts w:ascii="Arial" w:hAnsi="Arial" w:cs="Arial"/>
                <w:sz w:val="18"/>
                <w:lang w:eastAsia="ja-JP"/>
              </w:rPr>
              <w:t xml:space="preserve"> </w:t>
            </w:r>
          </w:p>
        </w:tc>
        <w:tc>
          <w:tcPr>
            <w:tcW w:w="1320" w:type="dxa"/>
            <w:tcBorders>
              <w:top w:val="single" w:sz="4" w:space="0" w:color="auto"/>
              <w:left w:val="single" w:sz="4" w:space="0" w:color="auto"/>
              <w:bottom w:val="single" w:sz="4" w:space="0" w:color="auto"/>
              <w:right w:val="single" w:sz="4" w:space="0" w:color="auto"/>
            </w:tcBorders>
          </w:tcPr>
          <w:p w:rsidR="00C512F7" w:rsidRPr="00A201CB" w:rsidRDefault="00C512F7" w:rsidP="00C512F7">
            <w:pPr>
              <w:jc w:val="center"/>
              <w:rPr>
                <w:rFonts w:ascii="Arial" w:hAnsi="Arial" w:cs="Arial"/>
                <w:sz w:val="18"/>
                <w:lang w:eastAsia="ja-JP"/>
              </w:rPr>
            </w:pPr>
          </w:p>
        </w:tc>
      </w:tr>
      <w:tr w:rsidR="00C512F7" w:rsidRPr="00A201CB">
        <w:trPr>
          <w:trHeight w:val="308"/>
        </w:trPr>
        <w:tc>
          <w:tcPr>
            <w:tcW w:w="2130" w:type="dxa"/>
            <w:tcBorders>
              <w:top w:val="single" w:sz="4" w:space="0" w:color="auto"/>
              <w:left w:val="single" w:sz="4" w:space="0" w:color="auto"/>
              <w:bottom w:val="single" w:sz="4" w:space="0" w:color="auto"/>
              <w:right w:val="single" w:sz="4" w:space="0" w:color="auto"/>
            </w:tcBorders>
          </w:tcPr>
          <w:p w:rsidR="00C512F7" w:rsidRDefault="000D1464" w:rsidP="00C512F7">
            <w:pPr>
              <w:rPr>
                <w:rFonts w:ascii="Arial" w:hAnsi="Arial" w:cs="Arial"/>
                <w:color w:val="000000"/>
                <w:sz w:val="20"/>
                <w:lang w:eastAsia="ja-JP"/>
              </w:rPr>
            </w:pPr>
            <w:r>
              <w:rPr>
                <w:rFonts w:ascii="Arial" w:hAnsi="Arial" w:cs="Arial"/>
                <w:color w:val="000000"/>
                <w:sz w:val="20"/>
                <w:lang w:eastAsia="ja-JP"/>
              </w:rPr>
              <w:t>Pavan Baruri</w:t>
            </w:r>
            <w:r w:rsidR="00C512F7">
              <w:rPr>
                <w:rFonts w:ascii="Arial" w:hAnsi="Arial" w:cs="Arial"/>
                <w:color w:val="000000"/>
                <w:sz w:val="20"/>
                <w:lang w:eastAsia="ja-JP"/>
              </w:rPr>
              <w:t xml:space="preserve"> </w:t>
            </w:r>
          </w:p>
        </w:tc>
        <w:tc>
          <w:tcPr>
            <w:tcW w:w="3040" w:type="dxa"/>
            <w:tcBorders>
              <w:top w:val="single" w:sz="4" w:space="0" w:color="auto"/>
              <w:left w:val="nil"/>
              <w:bottom w:val="single" w:sz="4" w:space="0" w:color="auto"/>
              <w:right w:val="single" w:sz="4" w:space="0" w:color="auto"/>
            </w:tcBorders>
          </w:tcPr>
          <w:p w:rsidR="00C512F7" w:rsidRDefault="000D1464" w:rsidP="00C512F7">
            <w:pPr>
              <w:jc w:val="left"/>
              <w:rPr>
                <w:rFonts w:ascii="Arial" w:hAnsi="Arial" w:cs="Arial"/>
                <w:sz w:val="18"/>
                <w:lang w:eastAsia="ja-JP"/>
              </w:rPr>
            </w:pPr>
            <w:r>
              <w:rPr>
                <w:rFonts w:ascii="Arial" w:hAnsi="Arial" w:cs="Arial"/>
                <w:sz w:val="18"/>
                <w:lang w:eastAsia="ja-JP"/>
              </w:rPr>
              <w:t xml:space="preserve">Engineering Lead, Service </w:t>
            </w:r>
          </w:p>
        </w:tc>
        <w:tc>
          <w:tcPr>
            <w:tcW w:w="2960" w:type="dxa"/>
            <w:tcBorders>
              <w:top w:val="single" w:sz="4" w:space="0" w:color="auto"/>
              <w:left w:val="single" w:sz="4" w:space="0" w:color="auto"/>
              <w:bottom w:val="single" w:sz="4" w:space="0" w:color="auto"/>
              <w:right w:val="single" w:sz="4" w:space="0" w:color="auto"/>
            </w:tcBorders>
          </w:tcPr>
          <w:p w:rsidR="00C512F7" w:rsidRPr="00A201CB" w:rsidRDefault="002517B0" w:rsidP="00C512F7">
            <w:pPr>
              <w:jc w:val="left"/>
              <w:rPr>
                <w:rFonts w:ascii="Arial" w:hAnsi="Arial" w:cs="Arial"/>
                <w:sz w:val="18"/>
                <w:lang w:eastAsia="ja-JP"/>
              </w:rPr>
            </w:pPr>
            <w:hyperlink r:id="rId13" w:history="1">
              <w:r w:rsidR="000D1464" w:rsidRPr="002D3106">
                <w:rPr>
                  <w:rStyle w:val="Hyperlink"/>
                  <w:rFonts w:ascii="Arial" w:hAnsi="Arial" w:cs="Arial"/>
                  <w:sz w:val="18"/>
                  <w:lang w:eastAsia="ja-JP"/>
                </w:rPr>
                <w:t>pbaruri@searshc.com</w:t>
              </w:r>
            </w:hyperlink>
            <w:r w:rsidR="000D1464">
              <w:rPr>
                <w:rFonts w:ascii="Arial" w:hAnsi="Arial" w:cs="Arial"/>
                <w:sz w:val="18"/>
                <w:lang w:eastAsia="ja-JP"/>
              </w:rPr>
              <w:t xml:space="preserve"> </w:t>
            </w:r>
          </w:p>
        </w:tc>
        <w:tc>
          <w:tcPr>
            <w:tcW w:w="1320" w:type="dxa"/>
            <w:tcBorders>
              <w:top w:val="single" w:sz="4" w:space="0" w:color="auto"/>
              <w:left w:val="single" w:sz="4" w:space="0" w:color="auto"/>
              <w:bottom w:val="single" w:sz="4" w:space="0" w:color="auto"/>
              <w:right w:val="single" w:sz="4" w:space="0" w:color="auto"/>
            </w:tcBorders>
          </w:tcPr>
          <w:p w:rsidR="00C512F7" w:rsidRDefault="00C512F7" w:rsidP="00C512F7">
            <w:pPr>
              <w:jc w:val="center"/>
              <w:rPr>
                <w:rFonts w:ascii="Arial" w:hAnsi="Arial" w:cs="Arial"/>
                <w:sz w:val="18"/>
                <w:lang w:eastAsia="ja-JP"/>
              </w:rPr>
            </w:pPr>
          </w:p>
        </w:tc>
      </w:tr>
      <w:tr w:rsidR="00312346" w:rsidRPr="00A201CB">
        <w:trPr>
          <w:trHeight w:val="308"/>
        </w:trPr>
        <w:tc>
          <w:tcPr>
            <w:tcW w:w="2130" w:type="dxa"/>
            <w:tcBorders>
              <w:top w:val="single" w:sz="4" w:space="0" w:color="auto"/>
              <w:left w:val="single" w:sz="4" w:space="0" w:color="auto"/>
              <w:bottom w:val="single" w:sz="4" w:space="0" w:color="auto"/>
              <w:right w:val="single" w:sz="4" w:space="0" w:color="auto"/>
            </w:tcBorders>
          </w:tcPr>
          <w:p w:rsidR="00312346" w:rsidRDefault="00312346" w:rsidP="000D1464">
            <w:pPr>
              <w:rPr>
                <w:rFonts w:ascii="Arial" w:hAnsi="Arial" w:cs="Arial"/>
                <w:color w:val="000000"/>
                <w:sz w:val="20"/>
                <w:lang w:eastAsia="ja-JP"/>
              </w:rPr>
            </w:pPr>
            <w:r>
              <w:rPr>
                <w:rFonts w:ascii="Arial" w:hAnsi="Arial" w:cs="Arial"/>
                <w:color w:val="000000"/>
                <w:sz w:val="20"/>
                <w:lang w:eastAsia="ja-JP"/>
              </w:rPr>
              <w:t>Casey Goddard</w:t>
            </w:r>
          </w:p>
        </w:tc>
        <w:tc>
          <w:tcPr>
            <w:tcW w:w="3040" w:type="dxa"/>
            <w:tcBorders>
              <w:top w:val="single" w:sz="4" w:space="0" w:color="auto"/>
              <w:left w:val="nil"/>
              <w:bottom w:val="single" w:sz="4" w:space="0" w:color="auto"/>
              <w:right w:val="single" w:sz="4" w:space="0" w:color="auto"/>
            </w:tcBorders>
          </w:tcPr>
          <w:p w:rsidR="00312346" w:rsidRPr="00C512F7" w:rsidRDefault="00312346" w:rsidP="000D1464">
            <w:pPr>
              <w:jc w:val="left"/>
              <w:rPr>
                <w:rFonts w:ascii="Arial" w:hAnsi="Arial" w:cs="Arial"/>
                <w:sz w:val="18"/>
                <w:lang w:eastAsia="ja-JP"/>
              </w:rPr>
            </w:pPr>
            <w:r>
              <w:rPr>
                <w:rFonts w:ascii="Arial" w:hAnsi="Arial" w:cs="Arial"/>
                <w:sz w:val="18"/>
                <w:lang w:eastAsia="ja-JP"/>
              </w:rPr>
              <w:t>Director, E-Com Product Mgmt</w:t>
            </w:r>
          </w:p>
        </w:tc>
        <w:tc>
          <w:tcPr>
            <w:tcW w:w="2960" w:type="dxa"/>
            <w:tcBorders>
              <w:top w:val="single" w:sz="4" w:space="0" w:color="auto"/>
              <w:left w:val="single" w:sz="4" w:space="0" w:color="auto"/>
              <w:bottom w:val="single" w:sz="4" w:space="0" w:color="auto"/>
              <w:right w:val="single" w:sz="4" w:space="0" w:color="auto"/>
            </w:tcBorders>
          </w:tcPr>
          <w:p w:rsidR="00312346" w:rsidRDefault="002517B0" w:rsidP="000D1464">
            <w:pPr>
              <w:jc w:val="left"/>
              <w:rPr>
                <w:rFonts w:ascii="Arial" w:hAnsi="Arial" w:cs="Arial"/>
                <w:sz w:val="18"/>
                <w:lang w:eastAsia="ja-JP"/>
              </w:rPr>
            </w:pPr>
            <w:hyperlink r:id="rId14" w:history="1">
              <w:r w:rsidR="00312346" w:rsidRPr="00372D6A">
                <w:rPr>
                  <w:rStyle w:val="Hyperlink"/>
                  <w:rFonts w:ascii="Arial" w:hAnsi="Arial" w:cs="Arial"/>
                  <w:sz w:val="18"/>
                  <w:lang w:eastAsia="ja-JP"/>
                </w:rPr>
                <w:t>Casey.Goddard@searshc.com</w:t>
              </w:r>
            </w:hyperlink>
            <w:r w:rsidR="00312346">
              <w:rPr>
                <w:rFonts w:ascii="Arial" w:hAnsi="Arial" w:cs="Arial"/>
                <w:sz w:val="18"/>
                <w:lang w:eastAsia="ja-JP"/>
              </w:rPr>
              <w:t xml:space="preserve"> </w:t>
            </w:r>
          </w:p>
        </w:tc>
        <w:tc>
          <w:tcPr>
            <w:tcW w:w="1320" w:type="dxa"/>
            <w:tcBorders>
              <w:top w:val="single" w:sz="4" w:space="0" w:color="auto"/>
              <w:left w:val="single" w:sz="4" w:space="0" w:color="auto"/>
              <w:bottom w:val="single" w:sz="4" w:space="0" w:color="auto"/>
              <w:right w:val="single" w:sz="4" w:space="0" w:color="auto"/>
            </w:tcBorders>
          </w:tcPr>
          <w:p w:rsidR="00312346" w:rsidRDefault="00312346" w:rsidP="00C512F7">
            <w:pPr>
              <w:jc w:val="center"/>
              <w:rPr>
                <w:rFonts w:ascii="Arial" w:hAnsi="Arial" w:cs="Arial"/>
                <w:sz w:val="18"/>
                <w:lang w:eastAsia="ja-JP"/>
              </w:rPr>
            </w:pPr>
            <w:r>
              <w:rPr>
                <w:rFonts w:ascii="Arial" w:hAnsi="Arial" w:cs="Arial"/>
                <w:sz w:val="18"/>
                <w:lang w:eastAsia="ja-JP"/>
              </w:rPr>
              <w:t>Y</w:t>
            </w:r>
          </w:p>
        </w:tc>
      </w:tr>
      <w:tr w:rsidR="00312346" w:rsidRPr="00A201CB">
        <w:trPr>
          <w:trHeight w:val="308"/>
        </w:trPr>
        <w:tc>
          <w:tcPr>
            <w:tcW w:w="2130" w:type="dxa"/>
            <w:tcBorders>
              <w:top w:val="single" w:sz="4" w:space="0" w:color="auto"/>
              <w:left w:val="single" w:sz="4" w:space="0" w:color="auto"/>
              <w:bottom w:val="single" w:sz="4" w:space="0" w:color="auto"/>
              <w:right w:val="single" w:sz="4" w:space="0" w:color="auto"/>
            </w:tcBorders>
          </w:tcPr>
          <w:p w:rsidR="00312346" w:rsidRDefault="00312346" w:rsidP="000D1464">
            <w:pPr>
              <w:rPr>
                <w:rFonts w:ascii="Arial" w:hAnsi="Arial" w:cs="Arial"/>
                <w:color w:val="000000"/>
                <w:sz w:val="20"/>
                <w:lang w:eastAsia="ja-JP"/>
              </w:rPr>
            </w:pPr>
            <w:r>
              <w:rPr>
                <w:rFonts w:ascii="Arial" w:hAnsi="Arial" w:cs="Arial"/>
                <w:color w:val="000000"/>
                <w:sz w:val="20"/>
                <w:lang w:eastAsia="ja-JP"/>
              </w:rPr>
              <w:t xml:space="preserve">Shirley McClain </w:t>
            </w:r>
          </w:p>
        </w:tc>
        <w:tc>
          <w:tcPr>
            <w:tcW w:w="3040" w:type="dxa"/>
            <w:tcBorders>
              <w:top w:val="single" w:sz="4" w:space="0" w:color="auto"/>
              <w:left w:val="nil"/>
              <w:bottom w:val="single" w:sz="4" w:space="0" w:color="auto"/>
              <w:right w:val="single" w:sz="4" w:space="0" w:color="auto"/>
            </w:tcBorders>
          </w:tcPr>
          <w:p w:rsidR="00312346" w:rsidRPr="00C512F7" w:rsidRDefault="00312346" w:rsidP="000D1464">
            <w:pPr>
              <w:jc w:val="left"/>
              <w:rPr>
                <w:rFonts w:ascii="Arial" w:hAnsi="Arial" w:cs="Arial"/>
                <w:sz w:val="18"/>
                <w:lang w:eastAsia="ja-JP"/>
              </w:rPr>
            </w:pPr>
            <w:r>
              <w:rPr>
                <w:rFonts w:ascii="Arial" w:hAnsi="Arial" w:cs="Arial"/>
                <w:sz w:val="18"/>
                <w:lang w:eastAsia="ja-JP"/>
              </w:rPr>
              <w:t>Lead UXA</w:t>
            </w:r>
          </w:p>
        </w:tc>
        <w:tc>
          <w:tcPr>
            <w:tcW w:w="2960" w:type="dxa"/>
            <w:tcBorders>
              <w:top w:val="single" w:sz="4" w:space="0" w:color="auto"/>
              <w:left w:val="single" w:sz="4" w:space="0" w:color="auto"/>
              <w:bottom w:val="single" w:sz="4" w:space="0" w:color="auto"/>
              <w:right w:val="single" w:sz="4" w:space="0" w:color="auto"/>
            </w:tcBorders>
          </w:tcPr>
          <w:p w:rsidR="00312346" w:rsidRDefault="002517B0" w:rsidP="000D1464">
            <w:pPr>
              <w:jc w:val="left"/>
              <w:rPr>
                <w:rFonts w:ascii="Arial" w:hAnsi="Arial" w:cs="Arial"/>
                <w:sz w:val="18"/>
                <w:lang w:eastAsia="ja-JP"/>
              </w:rPr>
            </w:pPr>
            <w:hyperlink r:id="rId15" w:history="1">
              <w:r w:rsidR="00312346" w:rsidRPr="006E056C">
                <w:rPr>
                  <w:rStyle w:val="Hyperlink"/>
                  <w:rFonts w:ascii="Arial" w:hAnsi="Arial" w:cs="Arial"/>
                  <w:sz w:val="18"/>
                  <w:lang w:eastAsia="ja-JP"/>
                </w:rPr>
                <w:t>smccla7@searshc.com</w:t>
              </w:r>
            </w:hyperlink>
          </w:p>
        </w:tc>
        <w:tc>
          <w:tcPr>
            <w:tcW w:w="1320" w:type="dxa"/>
            <w:tcBorders>
              <w:top w:val="single" w:sz="4" w:space="0" w:color="auto"/>
              <w:left w:val="single" w:sz="4" w:space="0" w:color="auto"/>
              <w:bottom w:val="single" w:sz="4" w:space="0" w:color="auto"/>
              <w:right w:val="single" w:sz="4" w:space="0" w:color="auto"/>
            </w:tcBorders>
          </w:tcPr>
          <w:p w:rsidR="00312346" w:rsidRDefault="00312346" w:rsidP="00C512F7">
            <w:pPr>
              <w:jc w:val="center"/>
              <w:rPr>
                <w:rFonts w:ascii="Arial" w:hAnsi="Arial" w:cs="Arial"/>
                <w:sz w:val="18"/>
                <w:lang w:eastAsia="ja-JP"/>
              </w:rPr>
            </w:pPr>
          </w:p>
        </w:tc>
      </w:tr>
      <w:tr w:rsidR="00312346" w:rsidRPr="00A201CB">
        <w:trPr>
          <w:trHeight w:val="308"/>
        </w:trPr>
        <w:tc>
          <w:tcPr>
            <w:tcW w:w="2130" w:type="dxa"/>
            <w:tcBorders>
              <w:top w:val="single" w:sz="4" w:space="0" w:color="auto"/>
              <w:left w:val="single" w:sz="4" w:space="0" w:color="auto"/>
              <w:bottom w:val="single" w:sz="4" w:space="0" w:color="auto"/>
              <w:right w:val="single" w:sz="4" w:space="0" w:color="auto"/>
            </w:tcBorders>
          </w:tcPr>
          <w:p w:rsidR="00312346" w:rsidRDefault="00312346" w:rsidP="000D1464">
            <w:pPr>
              <w:rPr>
                <w:rFonts w:ascii="Arial" w:hAnsi="Arial" w:cs="Arial"/>
                <w:color w:val="000000"/>
                <w:sz w:val="20"/>
                <w:lang w:eastAsia="ja-JP"/>
              </w:rPr>
            </w:pPr>
            <w:r>
              <w:rPr>
                <w:rFonts w:ascii="Arial" w:hAnsi="Arial" w:cs="Arial"/>
                <w:color w:val="000000"/>
                <w:sz w:val="20"/>
                <w:lang w:eastAsia="ja-JP"/>
              </w:rPr>
              <w:t xml:space="preserve">Kat Ferrell </w:t>
            </w:r>
          </w:p>
        </w:tc>
        <w:tc>
          <w:tcPr>
            <w:tcW w:w="3040" w:type="dxa"/>
            <w:tcBorders>
              <w:top w:val="single" w:sz="4" w:space="0" w:color="auto"/>
              <w:left w:val="nil"/>
              <w:bottom w:val="single" w:sz="4" w:space="0" w:color="auto"/>
              <w:right w:val="single" w:sz="4" w:space="0" w:color="auto"/>
            </w:tcBorders>
          </w:tcPr>
          <w:p w:rsidR="00312346" w:rsidRDefault="00312346" w:rsidP="000D1464">
            <w:pPr>
              <w:jc w:val="left"/>
              <w:rPr>
                <w:rFonts w:ascii="Arial" w:hAnsi="Arial" w:cs="Arial"/>
                <w:sz w:val="18"/>
                <w:lang w:eastAsia="ja-JP"/>
              </w:rPr>
            </w:pPr>
            <w:r>
              <w:rPr>
                <w:rFonts w:ascii="Arial" w:hAnsi="Arial" w:cs="Arial"/>
                <w:sz w:val="18"/>
                <w:lang w:eastAsia="ja-JP"/>
              </w:rPr>
              <w:t>UX Project Manager</w:t>
            </w:r>
          </w:p>
        </w:tc>
        <w:tc>
          <w:tcPr>
            <w:tcW w:w="2960" w:type="dxa"/>
            <w:tcBorders>
              <w:top w:val="single" w:sz="4" w:space="0" w:color="auto"/>
              <w:left w:val="single" w:sz="4" w:space="0" w:color="auto"/>
              <w:bottom w:val="single" w:sz="4" w:space="0" w:color="auto"/>
              <w:right w:val="single" w:sz="4" w:space="0" w:color="auto"/>
            </w:tcBorders>
          </w:tcPr>
          <w:p w:rsidR="00312346" w:rsidRDefault="002517B0" w:rsidP="000D1464">
            <w:pPr>
              <w:jc w:val="left"/>
              <w:rPr>
                <w:rFonts w:ascii="Arial" w:hAnsi="Arial" w:cs="Arial"/>
                <w:sz w:val="18"/>
                <w:lang w:eastAsia="ja-JP"/>
              </w:rPr>
            </w:pPr>
            <w:hyperlink r:id="rId16" w:history="1">
              <w:r w:rsidR="00312346" w:rsidRPr="006E056C">
                <w:rPr>
                  <w:rStyle w:val="Hyperlink"/>
                  <w:rFonts w:ascii="Arial" w:hAnsi="Arial" w:cs="Arial"/>
                  <w:sz w:val="18"/>
                  <w:lang w:eastAsia="ja-JP"/>
                </w:rPr>
                <w:t>kferre2@searshc.com</w:t>
              </w:r>
            </w:hyperlink>
          </w:p>
        </w:tc>
        <w:tc>
          <w:tcPr>
            <w:tcW w:w="1320" w:type="dxa"/>
            <w:tcBorders>
              <w:top w:val="single" w:sz="4" w:space="0" w:color="auto"/>
              <w:left w:val="single" w:sz="4" w:space="0" w:color="auto"/>
              <w:bottom w:val="single" w:sz="4" w:space="0" w:color="auto"/>
              <w:right w:val="single" w:sz="4" w:space="0" w:color="auto"/>
            </w:tcBorders>
          </w:tcPr>
          <w:p w:rsidR="00312346" w:rsidRDefault="00312346" w:rsidP="00C512F7">
            <w:pPr>
              <w:jc w:val="center"/>
              <w:rPr>
                <w:rFonts w:ascii="Arial" w:hAnsi="Arial" w:cs="Arial"/>
                <w:sz w:val="18"/>
                <w:lang w:eastAsia="ja-JP"/>
              </w:rPr>
            </w:pPr>
          </w:p>
        </w:tc>
      </w:tr>
      <w:tr w:rsidR="00312346" w:rsidRPr="00A201CB">
        <w:trPr>
          <w:trHeight w:val="308"/>
        </w:trPr>
        <w:tc>
          <w:tcPr>
            <w:tcW w:w="2130" w:type="dxa"/>
            <w:tcBorders>
              <w:top w:val="single" w:sz="4" w:space="0" w:color="auto"/>
              <w:left w:val="single" w:sz="4" w:space="0" w:color="auto"/>
              <w:bottom w:val="single" w:sz="4" w:space="0" w:color="auto"/>
              <w:right w:val="single" w:sz="4" w:space="0" w:color="auto"/>
            </w:tcBorders>
          </w:tcPr>
          <w:p w:rsidR="00312346" w:rsidRDefault="00312346" w:rsidP="000D1464">
            <w:pPr>
              <w:rPr>
                <w:rFonts w:ascii="Arial" w:hAnsi="Arial" w:cs="Arial"/>
                <w:color w:val="000000"/>
                <w:sz w:val="20"/>
                <w:lang w:eastAsia="ja-JP"/>
              </w:rPr>
            </w:pPr>
            <w:r>
              <w:rPr>
                <w:rFonts w:ascii="Arial" w:hAnsi="Arial" w:cs="Arial"/>
                <w:color w:val="000000"/>
                <w:sz w:val="20"/>
                <w:lang w:eastAsia="ja-JP"/>
              </w:rPr>
              <w:t xml:space="preserve">Iga </w:t>
            </w:r>
            <w:r w:rsidRPr="00312346">
              <w:rPr>
                <w:rFonts w:ascii="Arial" w:hAnsi="Arial" w:cs="Arial"/>
                <w:color w:val="000000"/>
                <w:sz w:val="20"/>
                <w:lang w:eastAsia="ja-JP"/>
              </w:rPr>
              <w:t>Zyzanska</w:t>
            </w:r>
          </w:p>
        </w:tc>
        <w:tc>
          <w:tcPr>
            <w:tcW w:w="3040" w:type="dxa"/>
            <w:tcBorders>
              <w:top w:val="single" w:sz="4" w:space="0" w:color="auto"/>
              <w:left w:val="nil"/>
              <w:bottom w:val="single" w:sz="4" w:space="0" w:color="auto"/>
              <w:right w:val="single" w:sz="4" w:space="0" w:color="auto"/>
            </w:tcBorders>
          </w:tcPr>
          <w:p w:rsidR="00312346" w:rsidRDefault="00312346" w:rsidP="000D1464">
            <w:pPr>
              <w:jc w:val="left"/>
              <w:rPr>
                <w:rFonts w:ascii="Arial" w:hAnsi="Arial" w:cs="Arial"/>
                <w:sz w:val="18"/>
                <w:lang w:eastAsia="ja-JP"/>
              </w:rPr>
            </w:pPr>
            <w:r>
              <w:rPr>
                <w:rFonts w:ascii="Arial" w:hAnsi="Arial" w:cs="Arial"/>
                <w:sz w:val="18"/>
                <w:lang w:eastAsia="ja-JP"/>
              </w:rPr>
              <w:t>Director, Creative Design</w:t>
            </w:r>
          </w:p>
        </w:tc>
        <w:tc>
          <w:tcPr>
            <w:tcW w:w="2960" w:type="dxa"/>
            <w:tcBorders>
              <w:top w:val="single" w:sz="4" w:space="0" w:color="auto"/>
              <w:left w:val="single" w:sz="4" w:space="0" w:color="auto"/>
              <w:bottom w:val="single" w:sz="4" w:space="0" w:color="auto"/>
              <w:right w:val="single" w:sz="4" w:space="0" w:color="auto"/>
            </w:tcBorders>
          </w:tcPr>
          <w:p w:rsidR="00312346" w:rsidRDefault="002517B0" w:rsidP="000D1464">
            <w:pPr>
              <w:jc w:val="left"/>
              <w:rPr>
                <w:rFonts w:ascii="Arial" w:hAnsi="Arial" w:cs="Arial"/>
                <w:sz w:val="18"/>
                <w:lang w:eastAsia="ja-JP"/>
              </w:rPr>
            </w:pPr>
            <w:hyperlink r:id="rId17" w:history="1">
              <w:r w:rsidR="00312346" w:rsidRPr="006E056C">
                <w:rPr>
                  <w:rStyle w:val="Hyperlink"/>
                  <w:rFonts w:ascii="Arial" w:hAnsi="Arial" w:cs="Arial"/>
                  <w:sz w:val="18"/>
                  <w:lang w:eastAsia="ja-JP"/>
                </w:rPr>
                <w:t>izyzans@searshc.com</w:t>
              </w:r>
            </w:hyperlink>
          </w:p>
        </w:tc>
        <w:tc>
          <w:tcPr>
            <w:tcW w:w="1320" w:type="dxa"/>
            <w:tcBorders>
              <w:top w:val="single" w:sz="4" w:space="0" w:color="auto"/>
              <w:left w:val="single" w:sz="4" w:space="0" w:color="auto"/>
              <w:bottom w:val="single" w:sz="4" w:space="0" w:color="auto"/>
              <w:right w:val="single" w:sz="4" w:space="0" w:color="auto"/>
            </w:tcBorders>
          </w:tcPr>
          <w:p w:rsidR="00312346" w:rsidRDefault="00312346" w:rsidP="00C512F7">
            <w:pPr>
              <w:jc w:val="center"/>
              <w:rPr>
                <w:rFonts w:ascii="Arial" w:hAnsi="Arial" w:cs="Arial"/>
                <w:sz w:val="18"/>
                <w:lang w:eastAsia="ja-JP"/>
              </w:rPr>
            </w:pPr>
          </w:p>
        </w:tc>
      </w:tr>
    </w:tbl>
    <w:p w:rsidR="00C512F7" w:rsidRDefault="00C512F7">
      <w:pPr>
        <w:rPr>
          <w:rFonts w:ascii="Arial" w:hAnsi="Arial" w:cs="Arial"/>
          <w:sz w:val="28"/>
        </w:rPr>
      </w:pPr>
    </w:p>
    <w:p w:rsidR="00C512F7" w:rsidRPr="00905E98" w:rsidRDefault="00EB0CED" w:rsidP="00C512F7">
      <w:pPr>
        <w:pStyle w:val="Heading2"/>
        <w:numPr>
          <w:ilvl w:val="1"/>
          <w:numId w:val="8"/>
        </w:numPr>
        <w:tabs>
          <w:tab w:val="clear" w:pos="1800"/>
          <w:tab w:val="num" w:pos="810"/>
        </w:tabs>
        <w:ind w:left="810" w:hanging="540"/>
      </w:pPr>
      <w:bookmarkStart w:id="12" w:name="_Toc332034554"/>
      <w:r w:rsidRPr="00905E98">
        <w:t>Enterprise Project Dependencies</w:t>
      </w:r>
      <w:bookmarkEnd w:id="12"/>
    </w:p>
    <w:p w:rsidR="00C512F7" w:rsidRDefault="00312346" w:rsidP="00C2198E">
      <w:pPr>
        <w:ind w:firstLine="270"/>
        <w:rPr>
          <w:highlight w:val="yellow"/>
        </w:rPr>
      </w:pPr>
      <w:r>
        <w:t>WL 6064</w:t>
      </w:r>
      <w:r>
        <w:tab/>
      </w:r>
    </w:p>
    <w:p w:rsidR="00C2198E" w:rsidRPr="00152B94" w:rsidRDefault="00C2198E" w:rsidP="00C512F7">
      <w:pPr>
        <w:rPr>
          <w:highlight w:val="yellow"/>
        </w:rPr>
      </w:pPr>
    </w:p>
    <w:p w:rsidR="00C512F7" w:rsidRPr="00E41FED" w:rsidRDefault="00EB0CED" w:rsidP="00C512F7">
      <w:pPr>
        <w:pStyle w:val="Heading2"/>
        <w:numPr>
          <w:ilvl w:val="0"/>
          <w:numId w:val="8"/>
        </w:numPr>
        <w:shd w:val="pct20" w:color="auto" w:fill="auto"/>
        <w:tabs>
          <w:tab w:val="clear" w:pos="1152"/>
          <w:tab w:val="num" w:pos="270"/>
        </w:tabs>
        <w:spacing w:before="0"/>
        <w:ind w:left="270" w:hanging="270"/>
        <w:rPr>
          <w:rFonts w:cs="Arial"/>
          <w:sz w:val="28"/>
        </w:rPr>
      </w:pPr>
      <w:bookmarkStart w:id="13" w:name="_Toc137553479"/>
      <w:bookmarkStart w:id="14" w:name="_Toc137614743"/>
      <w:bookmarkStart w:id="15" w:name="_Toc137615377"/>
      <w:bookmarkStart w:id="16" w:name="_Toc332034555"/>
      <w:bookmarkEnd w:id="13"/>
      <w:bookmarkEnd w:id="14"/>
      <w:bookmarkEnd w:id="15"/>
      <w:r w:rsidRPr="00E41FED">
        <w:rPr>
          <w:rFonts w:cs="Arial"/>
          <w:sz w:val="28"/>
        </w:rPr>
        <w:t>Project Overview</w:t>
      </w:r>
      <w:bookmarkEnd w:id="16"/>
    </w:p>
    <w:p w:rsidR="00C512F7" w:rsidRPr="0058590F" w:rsidRDefault="00EB0CED" w:rsidP="00C512F7">
      <w:pPr>
        <w:pStyle w:val="Heading2"/>
        <w:numPr>
          <w:ilvl w:val="1"/>
          <w:numId w:val="8"/>
        </w:numPr>
        <w:tabs>
          <w:tab w:val="clear" w:pos="1800"/>
          <w:tab w:val="left" w:pos="810"/>
        </w:tabs>
        <w:ind w:left="810" w:hanging="540"/>
      </w:pPr>
      <w:bookmarkStart w:id="17" w:name="_Toc332034556"/>
      <w:r w:rsidRPr="009C46F9">
        <w:t>Executive Summary</w:t>
      </w:r>
      <w:bookmarkEnd w:id="17"/>
      <w:r>
        <w:t xml:space="preserve"> </w:t>
      </w:r>
    </w:p>
    <w:p w:rsidR="000D1464" w:rsidRPr="000D1464" w:rsidRDefault="00312346" w:rsidP="000D1464">
      <w:pPr>
        <w:widowControl/>
        <w:adjustRightInd/>
        <w:spacing w:line="240" w:lineRule="auto"/>
        <w:ind w:left="270"/>
        <w:jc w:val="left"/>
        <w:textAlignment w:val="auto"/>
        <w:rPr>
          <w:rFonts w:ascii="Arial" w:hAnsi="Arial" w:cs="Arial"/>
          <w:sz w:val="20"/>
          <w:szCs w:val="20"/>
        </w:rPr>
      </w:pPr>
      <w:proofErr w:type="gramStart"/>
      <w:r>
        <w:rPr>
          <w:rFonts w:ascii="Arial" w:hAnsi="Arial" w:cs="Arial"/>
          <w:sz w:val="20"/>
          <w:szCs w:val="20"/>
        </w:rPr>
        <w:t>Allowing customers to read and write reviews from the communities.</w:t>
      </w:r>
      <w:proofErr w:type="gramEnd"/>
      <w:r>
        <w:rPr>
          <w:rFonts w:ascii="Arial" w:hAnsi="Arial" w:cs="Arial"/>
          <w:sz w:val="20"/>
          <w:szCs w:val="20"/>
        </w:rPr>
        <w:t xml:space="preserve"> </w:t>
      </w:r>
    </w:p>
    <w:p w:rsidR="00C512F7" w:rsidRPr="007B3230" w:rsidRDefault="00EB0CED" w:rsidP="00C512F7">
      <w:pPr>
        <w:pStyle w:val="Heading2"/>
        <w:numPr>
          <w:ilvl w:val="1"/>
          <w:numId w:val="8"/>
        </w:numPr>
        <w:tabs>
          <w:tab w:val="clear" w:pos="1800"/>
          <w:tab w:val="left" w:pos="810"/>
        </w:tabs>
        <w:ind w:left="810" w:hanging="540"/>
      </w:pPr>
      <w:bookmarkStart w:id="18" w:name="_Toc332034557"/>
      <w:r>
        <w:t>Project Overview</w:t>
      </w:r>
      <w:bookmarkEnd w:id="18"/>
      <w:r>
        <w:t xml:space="preserve"> </w:t>
      </w:r>
    </w:p>
    <w:p w:rsidR="000D1464" w:rsidRPr="000D1464" w:rsidRDefault="00312346" w:rsidP="00312346">
      <w:pPr>
        <w:widowControl/>
        <w:adjustRightInd/>
        <w:spacing w:line="240" w:lineRule="auto"/>
        <w:ind w:left="270"/>
        <w:jc w:val="left"/>
        <w:textAlignment w:val="auto"/>
        <w:rPr>
          <w:rFonts w:ascii="Arial" w:hAnsi="Arial" w:cs="Arial"/>
          <w:sz w:val="20"/>
          <w:szCs w:val="20"/>
        </w:rPr>
      </w:pPr>
      <w:r>
        <w:rPr>
          <w:rFonts w:ascii="Arial" w:hAnsi="Arial" w:cs="Arial"/>
          <w:sz w:val="20"/>
          <w:szCs w:val="20"/>
        </w:rPr>
        <w:t xml:space="preserve">Reviews were an integral part of the communities while on the Viewpoints platform. When migration was planned, reviews and communities were treated separately, keeping reviews as part of core functionality. This will return the ability to read and write reviews within the communities. </w:t>
      </w:r>
    </w:p>
    <w:p w:rsidR="00C512F7" w:rsidRPr="007001E6" w:rsidRDefault="00EB0CED" w:rsidP="00C512F7">
      <w:pPr>
        <w:pStyle w:val="Heading2"/>
        <w:numPr>
          <w:ilvl w:val="1"/>
          <w:numId w:val="8"/>
        </w:numPr>
        <w:tabs>
          <w:tab w:val="clear" w:pos="1800"/>
          <w:tab w:val="left" w:pos="810"/>
        </w:tabs>
        <w:ind w:left="810" w:hanging="540"/>
      </w:pPr>
      <w:r>
        <w:t xml:space="preserve"> </w:t>
      </w:r>
      <w:bookmarkStart w:id="19" w:name="_Toc332034558"/>
      <w:r>
        <w:t>“Desired” Release Date</w:t>
      </w:r>
      <w:bookmarkEnd w:id="19"/>
      <w:r>
        <w:t xml:space="preserve"> </w:t>
      </w:r>
    </w:p>
    <w:p w:rsidR="00C512F7" w:rsidRPr="000D1464" w:rsidRDefault="00C23383" w:rsidP="000D1464">
      <w:pPr>
        <w:ind w:left="270"/>
        <w:rPr>
          <w:rFonts w:ascii="Arial" w:hAnsi="Arial" w:cs="Arial"/>
          <w:sz w:val="20"/>
          <w:szCs w:val="20"/>
        </w:rPr>
      </w:pPr>
      <w:r>
        <w:rPr>
          <w:rFonts w:ascii="Arial" w:hAnsi="Arial" w:cs="Arial"/>
          <w:sz w:val="20"/>
          <w:szCs w:val="20"/>
        </w:rPr>
        <w:t>2/6/2013</w:t>
      </w:r>
    </w:p>
    <w:p w:rsidR="00C512F7" w:rsidRDefault="00EB0CED" w:rsidP="00C512F7">
      <w:pPr>
        <w:pStyle w:val="Heading2"/>
        <w:numPr>
          <w:ilvl w:val="1"/>
          <w:numId w:val="8"/>
        </w:numPr>
        <w:tabs>
          <w:tab w:val="clear" w:pos="1800"/>
          <w:tab w:val="left" w:pos="810"/>
        </w:tabs>
        <w:ind w:left="810" w:hanging="540"/>
      </w:pPr>
      <w:bookmarkStart w:id="20" w:name="_Toc332034559"/>
      <w:r>
        <w:t>Drivers for the Selected Timeline</w:t>
      </w:r>
      <w:bookmarkEnd w:id="20"/>
    </w:p>
    <w:p w:rsidR="00E14931" w:rsidRPr="000D1464" w:rsidRDefault="000B466A" w:rsidP="000D1464">
      <w:pPr>
        <w:ind w:left="270"/>
        <w:rPr>
          <w:rFonts w:ascii="Arial" w:hAnsi="Arial" w:cs="Arial"/>
          <w:sz w:val="20"/>
          <w:szCs w:val="20"/>
        </w:rPr>
      </w:pPr>
      <w:r>
        <w:rPr>
          <w:rFonts w:ascii="Arial" w:hAnsi="Arial" w:cs="Arial"/>
          <w:sz w:val="20"/>
          <w:szCs w:val="20"/>
        </w:rPr>
        <w:t xml:space="preserve">Release after holiday to take advantage of post holiday reviews surge. </w:t>
      </w:r>
    </w:p>
    <w:p w:rsidR="00C512F7" w:rsidRDefault="00EB0CED" w:rsidP="00C512F7">
      <w:pPr>
        <w:pStyle w:val="Heading2"/>
        <w:numPr>
          <w:ilvl w:val="1"/>
          <w:numId w:val="8"/>
        </w:numPr>
        <w:tabs>
          <w:tab w:val="clear" w:pos="1800"/>
          <w:tab w:val="left" w:pos="810"/>
        </w:tabs>
        <w:ind w:left="810" w:hanging="540"/>
      </w:pPr>
      <w:bookmarkStart w:id="21" w:name="_Toc332034560"/>
      <w:r>
        <w:t>Expected</w:t>
      </w:r>
      <w:r w:rsidRPr="009C46F9">
        <w:t xml:space="preserve"> Benefit</w:t>
      </w:r>
      <w:r>
        <w:t>s</w:t>
      </w:r>
      <w:bookmarkEnd w:id="21"/>
      <w:r>
        <w:t xml:space="preserve"> </w:t>
      </w:r>
    </w:p>
    <w:p w:rsidR="00C512F7" w:rsidRPr="000D1464" w:rsidRDefault="000D1464" w:rsidP="00C23383">
      <w:pPr>
        <w:ind w:left="270"/>
        <w:rPr>
          <w:rFonts w:ascii="Arial" w:hAnsi="Arial" w:cs="Arial"/>
          <w:sz w:val="20"/>
          <w:szCs w:val="20"/>
          <w:highlight w:val="yellow"/>
        </w:rPr>
      </w:pPr>
      <w:r w:rsidRPr="000D1464">
        <w:rPr>
          <w:rFonts w:ascii="Arial" w:hAnsi="Arial" w:cs="Arial"/>
          <w:sz w:val="20"/>
          <w:szCs w:val="20"/>
        </w:rPr>
        <w:t xml:space="preserve">- </w:t>
      </w:r>
      <w:r w:rsidR="00C23383">
        <w:rPr>
          <w:rFonts w:ascii="Arial" w:hAnsi="Arial" w:cs="Arial"/>
          <w:sz w:val="20"/>
          <w:szCs w:val="20"/>
        </w:rPr>
        <w:t xml:space="preserve">Today, 10% of reviews are written on the </w:t>
      </w:r>
      <w:proofErr w:type="spellStart"/>
      <w:r w:rsidR="00C23383">
        <w:rPr>
          <w:rFonts w:ascii="Arial" w:hAnsi="Arial" w:cs="Arial"/>
          <w:sz w:val="20"/>
          <w:szCs w:val="20"/>
        </w:rPr>
        <w:t>MySears</w:t>
      </w:r>
      <w:proofErr w:type="spellEnd"/>
      <w:r w:rsidR="00C23383">
        <w:rPr>
          <w:rFonts w:ascii="Arial" w:hAnsi="Arial" w:cs="Arial"/>
          <w:sz w:val="20"/>
          <w:szCs w:val="20"/>
        </w:rPr>
        <w:t xml:space="preserve"> community, and 30% of reviews are written on the </w:t>
      </w:r>
      <w:proofErr w:type="spellStart"/>
      <w:r w:rsidR="00C23383">
        <w:rPr>
          <w:rFonts w:ascii="Arial" w:hAnsi="Arial" w:cs="Arial"/>
          <w:sz w:val="20"/>
          <w:szCs w:val="20"/>
        </w:rPr>
        <w:t>MyKmart</w:t>
      </w:r>
      <w:proofErr w:type="spellEnd"/>
      <w:r w:rsidR="00C23383">
        <w:rPr>
          <w:rFonts w:ascii="Arial" w:hAnsi="Arial" w:cs="Arial"/>
          <w:sz w:val="20"/>
          <w:szCs w:val="20"/>
        </w:rPr>
        <w:t xml:space="preserve"> community. Minimizing degradation of number reviews from moving to internal solution when reviews are returned to communities. </w:t>
      </w:r>
    </w:p>
    <w:p w:rsidR="00C512F7" w:rsidRDefault="00EB0CED" w:rsidP="00C512F7">
      <w:pPr>
        <w:pStyle w:val="Heading2"/>
        <w:numPr>
          <w:ilvl w:val="1"/>
          <w:numId w:val="8"/>
        </w:numPr>
        <w:tabs>
          <w:tab w:val="clear" w:pos="1800"/>
          <w:tab w:val="left" w:pos="810"/>
        </w:tabs>
        <w:ind w:left="810" w:hanging="540"/>
      </w:pPr>
      <w:bookmarkStart w:id="22" w:name="_Toc332034561"/>
      <w:r>
        <w:t>Roadmap Alignment</w:t>
      </w:r>
      <w:bookmarkEnd w:id="22"/>
    </w:p>
    <w:p w:rsidR="00C512F7" w:rsidRPr="007001E6" w:rsidRDefault="00EB0CED" w:rsidP="00C512F7">
      <w:pPr>
        <w:ind w:left="810"/>
      </w:pPr>
      <w:r>
        <w:t>TBD</w:t>
      </w:r>
    </w:p>
    <w:p w:rsidR="00C512F7" w:rsidRPr="00AA7671" w:rsidRDefault="00C512F7" w:rsidP="00C512F7"/>
    <w:p w:rsidR="00C512F7" w:rsidRPr="00E41FED" w:rsidRDefault="00EB0CED" w:rsidP="00C512F7">
      <w:pPr>
        <w:pStyle w:val="Heading2"/>
        <w:numPr>
          <w:ilvl w:val="0"/>
          <w:numId w:val="8"/>
        </w:numPr>
        <w:shd w:val="pct20" w:color="auto" w:fill="auto"/>
        <w:tabs>
          <w:tab w:val="clear" w:pos="1152"/>
          <w:tab w:val="num" w:pos="270"/>
        </w:tabs>
        <w:spacing w:before="0"/>
        <w:ind w:left="270" w:hanging="270"/>
        <w:rPr>
          <w:rFonts w:cs="Arial"/>
          <w:sz w:val="28"/>
        </w:rPr>
      </w:pPr>
      <w:bookmarkStart w:id="23" w:name="_Toc332034562"/>
      <w:r w:rsidRPr="00E41FED">
        <w:rPr>
          <w:rFonts w:cs="Arial"/>
          <w:sz w:val="28"/>
        </w:rPr>
        <w:lastRenderedPageBreak/>
        <w:t>High Level Requirements</w:t>
      </w:r>
      <w:bookmarkEnd w:id="23"/>
      <w:r w:rsidRPr="00E41FED">
        <w:rPr>
          <w:rFonts w:cs="Arial"/>
          <w:sz w:val="28"/>
        </w:rPr>
        <w:t xml:space="preserve"> </w:t>
      </w:r>
    </w:p>
    <w:p w:rsidR="00C512F7" w:rsidRDefault="00EB0CED" w:rsidP="00C512F7">
      <w:pPr>
        <w:pStyle w:val="Heading2"/>
        <w:numPr>
          <w:ilvl w:val="1"/>
          <w:numId w:val="8"/>
        </w:numPr>
        <w:tabs>
          <w:tab w:val="clear" w:pos="1800"/>
          <w:tab w:val="left" w:pos="810"/>
        </w:tabs>
        <w:ind w:left="810" w:hanging="540"/>
      </w:pPr>
      <w:r>
        <w:t xml:space="preserve"> </w:t>
      </w:r>
      <w:bookmarkStart w:id="24" w:name="_Toc332034563"/>
      <w:r w:rsidR="00A107B8">
        <w:t>Affected Sites</w:t>
      </w:r>
      <w:bookmarkEnd w:id="24"/>
    </w:p>
    <w:p w:rsidR="00A107B8" w:rsidRDefault="00C23383" w:rsidP="00A107B8">
      <w:pPr>
        <w:pStyle w:val="ListParagraph"/>
        <w:numPr>
          <w:ilvl w:val="0"/>
          <w:numId w:val="36"/>
        </w:numPr>
      </w:pPr>
      <w:r>
        <w:t>Sears.com/community</w:t>
      </w:r>
    </w:p>
    <w:p w:rsidR="00C23383" w:rsidRDefault="00C23383" w:rsidP="00A107B8">
      <w:pPr>
        <w:pStyle w:val="ListParagraph"/>
        <w:numPr>
          <w:ilvl w:val="0"/>
          <w:numId w:val="36"/>
        </w:numPr>
      </w:pPr>
      <w:r>
        <w:t>Kmart.com/community</w:t>
      </w:r>
    </w:p>
    <w:p w:rsidR="00A107B8" w:rsidRDefault="00A107B8" w:rsidP="00A107B8"/>
    <w:p w:rsidR="00A107B8" w:rsidRPr="00A107B8" w:rsidRDefault="00A107B8" w:rsidP="00A107B8">
      <w:pPr>
        <w:pStyle w:val="ListParagraph"/>
      </w:pPr>
    </w:p>
    <w:p w:rsidR="00C512F7" w:rsidRPr="00A201CB" w:rsidRDefault="00EB0CED" w:rsidP="00C512F7">
      <w:pPr>
        <w:pStyle w:val="Heading2"/>
        <w:numPr>
          <w:ilvl w:val="0"/>
          <w:numId w:val="8"/>
        </w:numPr>
        <w:shd w:val="pct20" w:color="auto" w:fill="auto"/>
        <w:tabs>
          <w:tab w:val="clear" w:pos="1152"/>
          <w:tab w:val="num" w:pos="270"/>
        </w:tabs>
        <w:spacing w:before="0"/>
        <w:ind w:left="270" w:hanging="270"/>
        <w:rPr>
          <w:rFonts w:cs="Arial"/>
          <w:sz w:val="28"/>
        </w:rPr>
      </w:pPr>
      <w:bookmarkStart w:id="25" w:name="_Toc332034564"/>
      <w:r w:rsidRPr="00E41FED">
        <w:rPr>
          <w:rFonts w:cs="Arial"/>
          <w:sz w:val="28"/>
        </w:rPr>
        <w:t>Product Requirements</w:t>
      </w:r>
      <w:bookmarkEnd w:id="25"/>
      <w:r w:rsidRPr="00A201CB">
        <w:rPr>
          <w:rFonts w:cs="Arial"/>
          <w:sz w:val="28"/>
        </w:rPr>
        <w:t xml:space="preserve"> </w:t>
      </w:r>
    </w:p>
    <w:p w:rsidR="00C512F7" w:rsidRPr="00ED4FA6" w:rsidRDefault="00EB0CED" w:rsidP="00C512F7">
      <w:pPr>
        <w:pStyle w:val="BodyText"/>
        <w:rPr>
          <w:rFonts w:ascii="Arial" w:hAnsi="Arial" w:cs="Arial"/>
          <w:b/>
          <w:i/>
          <w:color w:val="0000FF"/>
          <w:sz w:val="20"/>
          <w:szCs w:val="20"/>
        </w:rPr>
      </w:pPr>
      <w:r w:rsidRPr="00ED4FA6">
        <w:rPr>
          <w:rFonts w:ascii="Arial" w:hAnsi="Arial" w:cs="Arial"/>
          <w:b/>
          <w:i/>
          <w:color w:val="0000FF"/>
          <w:sz w:val="20"/>
          <w:szCs w:val="20"/>
        </w:rPr>
        <w:t>Priority Definitions:</w:t>
      </w:r>
    </w:p>
    <w:p w:rsidR="00C512F7" w:rsidRPr="00ED4FA6" w:rsidRDefault="00EB0CED" w:rsidP="00C512F7">
      <w:pPr>
        <w:pStyle w:val="Bodytextwithbullet"/>
        <w:numPr>
          <w:ilvl w:val="0"/>
          <w:numId w:val="9"/>
        </w:numPr>
        <w:tabs>
          <w:tab w:val="clear" w:pos="360"/>
        </w:tabs>
        <w:ind w:left="900"/>
        <w:rPr>
          <w:b/>
          <w:i/>
          <w:color w:val="0000FF"/>
        </w:rPr>
      </w:pPr>
      <w:r w:rsidRPr="00ED4FA6">
        <w:rPr>
          <w:b/>
          <w:i/>
          <w:color w:val="0000FF"/>
        </w:rPr>
        <w:t>High (H):  Critical functionality – launch not possible until this requirement is complete</w:t>
      </w:r>
    </w:p>
    <w:p w:rsidR="00C512F7" w:rsidRPr="00ED4FA6" w:rsidRDefault="00EB0CED" w:rsidP="00C512F7">
      <w:pPr>
        <w:pStyle w:val="Bodytextwithbullet"/>
        <w:numPr>
          <w:ilvl w:val="0"/>
          <w:numId w:val="9"/>
        </w:numPr>
        <w:tabs>
          <w:tab w:val="clear" w:pos="360"/>
        </w:tabs>
        <w:ind w:left="900"/>
        <w:rPr>
          <w:b/>
          <w:i/>
          <w:color w:val="0000FF"/>
        </w:rPr>
      </w:pPr>
      <w:r w:rsidRPr="00ED4FA6">
        <w:rPr>
          <w:b/>
          <w:i/>
          <w:color w:val="0000FF"/>
        </w:rPr>
        <w:t>Medium (M):  Highly desired functionality - important to the business, but may be deferred to the next phase if necessary to meet critical dates.</w:t>
      </w:r>
    </w:p>
    <w:p w:rsidR="00C512F7" w:rsidRDefault="00EB0CED" w:rsidP="00C512F7">
      <w:pPr>
        <w:pStyle w:val="Bodytextwithbullet"/>
        <w:numPr>
          <w:ilvl w:val="0"/>
          <w:numId w:val="9"/>
        </w:numPr>
        <w:tabs>
          <w:tab w:val="clear" w:pos="360"/>
        </w:tabs>
        <w:ind w:left="900"/>
        <w:rPr>
          <w:b/>
          <w:i/>
          <w:color w:val="0000FF"/>
        </w:rPr>
      </w:pPr>
      <w:r w:rsidRPr="00ED4FA6">
        <w:rPr>
          <w:b/>
          <w:i/>
          <w:color w:val="0000FF"/>
        </w:rPr>
        <w:t>Low (L):  Functionality may be deferred to the next phase as needed, i.e., “nice to have”.</w:t>
      </w:r>
    </w:p>
    <w:p w:rsidR="00C512F7" w:rsidRDefault="00C512F7" w:rsidP="00C512F7">
      <w:pPr>
        <w:pStyle w:val="Bodytextwithbullet"/>
        <w:tabs>
          <w:tab w:val="clear" w:pos="360"/>
          <w:tab w:val="clear" w:pos="900"/>
        </w:tabs>
        <w:ind w:left="540" w:firstLine="0"/>
        <w:rPr>
          <w:b/>
          <w:i/>
          <w:color w:val="0000FF"/>
        </w:rPr>
      </w:pPr>
    </w:p>
    <w:p w:rsidR="00C512F7" w:rsidRDefault="00EB0CED" w:rsidP="00C512F7">
      <w:pPr>
        <w:pStyle w:val="Bodytextwithbullet"/>
        <w:tabs>
          <w:tab w:val="clear" w:pos="360"/>
          <w:tab w:val="clear" w:pos="900"/>
        </w:tabs>
        <w:ind w:left="540" w:firstLine="0"/>
        <w:rPr>
          <w:b/>
          <w:i/>
          <w:color w:val="0000FF"/>
        </w:rPr>
      </w:pPr>
      <w:r>
        <w:rPr>
          <w:b/>
          <w:i/>
          <w:color w:val="0000FF"/>
        </w:rPr>
        <w:t>NOTE:  Phase implies a distribution of prioritized required functionality delivered in a series of deployments (phases), from most important to least important.</w:t>
      </w:r>
    </w:p>
    <w:p w:rsidR="00C512F7" w:rsidRDefault="00C512F7" w:rsidP="00C512F7">
      <w:pPr>
        <w:pStyle w:val="Bodytextwithbullet"/>
        <w:tabs>
          <w:tab w:val="clear" w:pos="360"/>
          <w:tab w:val="clear" w:pos="900"/>
        </w:tabs>
        <w:ind w:left="540" w:firstLine="0"/>
        <w:rPr>
          <w:b/>
          <w:i/>
          <w:color w:val="0000FF"/>
        </w:rPr>
      </w:pPr>
    </w:p>
    <w:p w:rsidR="00C512F7" w:rsidRPr="00ED4FA6" w:rsidRDefault="00EB0CED" w:rsidP="00C512F7">
      <w:pPr>
        <w:ind w:left="630"/>
        <w:rPr>
          <w:rFonts w:ascii="Arial" w:hAnsi="Arial" w:cs="Arial"/>
          <w:b/>
          <w:i/>
          <w:color w:val="0000FF"/>
          <w:sz w:val="20"/>
          <w:szCs w:val="20"/>
        </w:rPr>
      </w:pPr>
      <w:r>
        <w:rPr>
          <w:rFonts w:ascii="Arial" w:hAnsi="Arial" w:cs="Arial"/>
          <w:b/>
          <w:i/>
          <w:color w:val="0000FF"/>
          <w:sz w:val="20"/>
          <w:szCs w:val="20"/>
        </w:rPr>
        <w:t>PRD authors may use an outline format to describe requirements, or use the table below for numbered requirements.</w:t>
      </w:r>
      <w:r w:rsidRPr="00ED4FA6">
        <w:rPr>
          <w:rFonts w:ascii="Arial" w:hAnsi="Arial" w:cs="Arial"/>
          <w:b/>
          <w:i/>
          <w:color w:val="0000FF"/>
          <w:sz w:val="20"/>
          <w:szCs w:val="20"/>
        </w:rPr>
        <w:t> </w:t>
      </w:r>
    </w:p>
    <w:p w:rsidR="00C512F7" w:rsidRPr="00ED4FA6" w:rsidRDefault="00C512F7" w:rsidP="00C512F7">
      <w:pPr>
        <w:pStyle w:val="Bodytextwithbullet"/>
        <w:tabs>
          <w:tab w:val="clear" w:pos="360"/>
          <w:tab w:val="clear" w:pos="900"/>
        </w:tabs>
        <w:ind w:left="540" w:firstLine="0"/>
        <w:rPr>
          <w:b/>
          <w:i/>
          <w:color w:val="0000FF"/>
        </w:rPr>
      </w:pPr>
    </w:p>
    <w:p w:rsidR="00C512F7" w:rsidRPr="00A201CB" w:rsidRDefault="00C512F7" w:rsidP="00C512F7">
      <w:pPr>
        <w:pStyle w:val="Bodytextwithbullet"/>
        <w:tabs>
          <w:tab w:val="clear" w:pos="360"/>
        </w:tabs>
        <w:ind w:left="540" w:firstLine="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6"/>
        <w:gridCol w:w="6265"/>
        <w:gridCol w:w="999"/>
        <w:gridCol w:w="1068"/>
      </w:tblGrid>
      <w:tr w:rsidR="00C512F7" w:rsidRPr="00A201CB">
        <w:trPr>
          <w:tblHeader/>
        </w:trPr>
        <w:tc>
          <w:tcPr>
            <w:tcW w:w="1136" w:type="dxa"/>
            <w:shd w:val="clear" w:color="auto" w:fill="99CCFF"/>
            <w:vAlign w:val="center"/>
          </w:tcPr>
          <w:p w:rsidR="00C512F7" w:rsidRPr="00A201CB" w:rsidRDefault="00EB0CED">
            <w:pPr>
              <w:pStyle w:val="TableHeader"/>
              <w:rPr>
                <w:rFonts w:ascii="Arial" w:hAnsi="Arial" w:cs="Arial"/>
              </w:rPr>
            </w:pPr>
            <w:r w:rsidRPr="00A201CB">
              <w:rPr>
                <w:rFonts w:ascii="Arial" w:hAnsi="Arial" w:cs="Arial"/>
              </w:rPr>
              <w:t>Req. #</w:t>
            </w:r>
          </w:p>
        </w:tc>
        <w:tc>
          <w:tcPr>
            <w:tcW w:w="6265" w:type="dxa"/>
            <w:tcBorders>
              <w:right w:val="double" w:sz="4" w:space="0" w:color="auto"/>
            </w:tcBorders>
            <w:shd w:val="clear" w:color="auto" w:fill="99CCFF"/>
            <w:vAlign w:val="center"/>
          </w:tcPr>
          <w:p w:rsidR="00C512F7" w:rsidRPr="00A201CB" w:rsidRDefault="00EB0CED">
            <w:pPr>
              <w:pStyle w:val="TableHeader"/>
              <w:rPr>
                <w:rFonts w:ascii="Arial" w:hAnsi="Arial" w:cs="Arial"/>
              </w:rPr>
            </w:pPr>
            <w:r w:rsidRPr="00A201CB">
              <w:rPr>
                <w:rFonts w:ascii="Arial" w:hAnsi="Arial" w:cs="Arial"/>
              </w:rPr>
              <w:t>Description</w:t>
            </w:r>
          </w:p>
        </w:tc>
        <w:tc>
          <w:tcPr>
            <w:tcW w:w="999" w:type="dxa"/>
            <w:tcBorders>
              <w:left w:val="double" w:sz="4" w:space="0" w:color="auto"/>
            </w:tcBorders>
            <w:shd w:val="clear" w:color="auto" w:fill="99CCFF"/>
            <w:vAlign w:val="center"/>
          </w:tcPr>
          <w:p w:rsidR="00C512F7" w:rsidRPr="00A201CB" w:rsidRDefault="00EB0CED">
            <w:pPr>
              <w:pStyle w:val="TableHeader"/>
              <w:rPr>
                <w:rFonts w:ascii="Arial" w:hAnsi="Arial" w:cs="Arial"/>
              </w:rPr>
            </w:pPr>
            <w:r w:rsidRPr="00A201CB">
              <w:rPr>
                <w:rFonts w:ascii="Arial" w:hAnsi="Arial" w:cs="Arial"/>
              </w:rPr>
              <w:t>Priority (H, M, L)</w:t>
            </w:r>
          </w:p>
        </w:tc>
        <w:tc>
          <w:tcPr>
            <w:tcW w:w="1068" w:type="dxa"/>
            <w:shd w:val="clear" w:color="auto" w:fill="99CCFF"/>
            <w:vAlign w:val="center"/>
          </w:tcPr>
          <w:p w:rsidR="00C512F7" w:rsidRPr="00A201CB" w:rsidRDefault="00EB0CED">
            <w:pPr>
              <w:pStyle w:val="TableHeader"/>
              <w:rPr>
                <w:rFonts w:ascii="Arial" w:hAnsi="Arial" w:cs="Arial"/>
              </w:rPr>
            </w:pPr>
            <w:r w:rsidRPr="00A201CB">
              <w:rPr>
                <w:rFonts w:ascii="Arial" w:hAnsi="Arial" w:cs="Arial"/>
              </w:rPr>
              <w:t>Phase</w:t>
            </w:r>
          </w:p>
        </w:tc>
      </w:tr>
      <w:tr w:rsidR="003453EB" w:rsidRPr="00120D45">
        <w:tc>
          <w:tcPr>
            <w:tcW w:w="1136" w:type="dxa"/>
          </w:tcPr>
          <w:p w:rsidR="003453EB" w:rsidRPr="00120D45" w:rsidRDefault="003453EB" w:rsidP="00C512F7">
            <w:pPr>
              <w:pStyle w:val="Requirement"/>
              <w:rPr>
                <w:rFonts w:ascii="Arial" w:hAnsi="Arial" w:cs="Arial"/>
                <w:b/>
              </w:rPr>
            </w:pPr>
            <w:r>
              <w:rPr>
                <w:rFonts w:ascii="Arial" w:hAnsi="Arial" w:cs="Arial"/>
                <w:b/>
              </w:rPr>
              <w:t>4.1</w:t>
            </w:r>
          </w:p>
        </w:tc>
        <w:tc>
          <w:tcPr>
            <w:tcW w:w="6265" w:type="dxa"/>
            <w:tcBorders>
              <w:right w:val="double" w:sz="4" w:space="0" w:color="auto"/>
            </w:tcBorders>
          </w:tcPr>
          <w:p w:rsidR="003453EB" w:rsidRDefault="003453EB" w:rsidP="00882706">
            <w:pPr>
              <w:pStyle w:val="TableContent"/>
              <w:rPr>
                <w:rFonts w:ascii="Arial" w:hAnsi="Arial" w:cs="Arial"/>
                <w:b/>
              </w:rPr>
            </w:pPr>
            <w:r>
              <w:rPr>
                <w:rFonts w:ascii="Arial" w:hAnsi="Arial" w:cs="Arial"/>
                <w:b/>
              </w:rPr>
              <w:t>Search</w:t>
            </w:r>
          </w:p>
        </w:tc>
        <w:tc>
          <w:tcPr>
            <w:tcW w:w="999" w:type="dxa"/>
            <w:tcBorders>
              <w:left w:val="double" w:sz="4" w:space="0" w:color="auto"/>
            </w:tcBorders>
          </w:tcPr>
          <w:p w:rsidR="003453EB" w:rsidRDefault="003453EB" w:rsidP="00C512F7">
            <w:pPr>
              <w:pStyle w:val="TableContent"/>
              <w:tabs>
                <w:tab w:val="left" w:pos="589"/>
              </w:tabs>
              <w:spacing w:line="240" w:lineRule="auto"/>
              <w:jc w:val="center"/>
              <w:rPr>
                <w:rFonts w:ascii="Arial" w:hAnsi="Arial" w:cs="Arial"/>
                <w:b/>
              </w:rPr>
            </w:pPr>
            <w:r>
              <w:rPr>
                <w:rFonts w:ascii="Arial" w:hAnsi="Arial" w:cs="Arial"/>
                <w:b/>
              </w:rPr>
              <w:t>H</w:t>
            </w:r>
          </w:p>
        </w:tc>
        <w:tc>
          <w:tcPr>
            <w:tcW w:w="1068" w:type="dxa"/>
          </w:tcPr>
          <w:p w:rsidR="003453EB" w:rsidRPr="00120D45" w:rsidRDefault="003453EB">
            <w:pPr>
              <w:pStyle w:val="TableContent"/>
              <w:rPr>
                <w:rFonts w:ascii="Arial" w:hAnsi="Arial" w:cs="Arial"/>
                <w:b/>
              </w:rPr>
            </w:pPr>
          </w:p>
        </w:tc>
      </w:tr>
      <w:tr w:rsidR="003453EB" w:rsidRPr="003453EB">
        <w:tc>
          <w:tcPr>
            <w:tcW w:w="1136" w:type="dxa"/>
          </w:tcPr>
          <w:p w:rsidR="003453EB" w:rsidRPr="003453EB" w:rsidRDefault="003453EB" w:rsidP="00C512F7">
            <w:pPr>
              <w:pStyle w:val="Requirement"/>
              <w:rPr>
                <w:rFonts w:ascii="Arial" w:hAnsi="Arial" w:cs="Arial"/>
              </w:rPr>
            </w:pPr>
            <w:r>
              <w:rPr>
                <w:rFonts w:ascii="Arial" w:hAnsi="Arial" w:cs="Arial"/>
              </w:rPr>
              <w:t>4.1.1</w:t>
            </w:r>
          </w:p>
        </w:tc>
        <w:tc>
          <w:tcPr>
            <w:tcW w:w="6265" w:type="dxa"/>
            <w:tcBorders>
              <w:right w:val="double" w:sz="4" w:space="0" w:color="auto"/>
            </w:tcBorders>
          </w:tcPr>
          <w:p w:rsidR="003453EB" w:rsidRDefault="003453EB" w:rsidP="001454C3">
            <w:pPr>
              <w:pStyle w:val="TableContent"/>
              <w:spacing w:line="240" w:lineRule="auto"/>
              <w:rPr>
                <w:rFonts w:ascii="Arial" w:hAnsi="Arial" w:cs="Arial"/>
              </w:rPr>
            </w:pPr>
            <w:r>
              <w:rPr>
                <w:rFonts w:ascii="Arial" w:hAnsi="Arial" w:cs="Arial"/>
              </w:rPr>
              <w:t xml:space="preserve">User should be able to search all .com products </w:t>
            </w:r>
          </w:p>
          <w:p w:rsidR="003453EB" w:rsidRDefault="003453EB" w:rsidP="001454C3">
            <w:pPr>
              <w:pStyle w:val="TableContent"/>
              <w:numPr>
                <w:ilvl w:val="0"/>
                <w:numId w:val="40"/>
              </w:numPr>
              <w:spacing w:line="240" w:lineRule="auto"/>
              <w:rPr>
                <w:rFonts w:ascii="Arial" w:hAnsi="Arial" w:cs="Arial"/>
              </w:rPr>
            </w:pPr>
            <w:r>
              <w:rPr>
                <w:rFonts w:ascii="Arial" w:hAnsi="Arial" w:cs="Arial"/>
              </w:rPr>
              <w:t>To write a review on items that may or not have reviews currently</w:t>
            </w:r>
          </w:p>
          <w:p w:rsidR="003453EB" w:rsidRPr="003453EB" w:rsidRDefault="003453EB" w:rsidP="001454C3">
            <w:pPr>
              <w:pStyle w:val="TableContent"/>
              <w:numPr>
                <w:ilvl w:val="0"/>
                <w:numId w:val="40"/>
              </w:numPr>
              <w:spacing w:line="240" w:lineRule="auto"/>
              <w:rPr>
                <w:rFonts w:ascii="Arial" w:hAnsi="Arial" w:cs="Arial"/>
              </w:rPr>
            </w:pPr>
            <w:r>
              <w:rPr>
                <w:rFonts w:ascii="Arial" w:hAnsi="Arial" w:cs="Arial"/>
              </w:rPr>
              <w:t>To read reviews on items that have reviews</w:t>
            </w:r>
          </w:p>
        </w:tc>
        <w:tc>
          <w:tcPr>
            <w:tcW w:w="999" w:type="dxa"/>
            <w:tcBorders>
              <w:left w:val="double" w:sz="4" w:space="0" w:color="auto"/>
            </w:tcBorders>
          </w:tcPr>
          <w:p w:rsidR="003453EB" w:rsidRPr="003453EB" w:rsidRDefault="003453EB" w:rsidP="00C512F7">
            <w:pPr>
              <w:pStyle w:val="TableContent"/>
              <w:tabs>
                <w:tab w:val="left" w:pos="589"/>
              </w:tabs>
              <w:spacing w:line="240" w:lineRule="auto"/>
              <w:jc w:val="center"/>
              <w:rPr>
                <w:rFonts w:ascii="Arial" w:hAnsi="Arial" w:cs="Arial"/>
              </w:rPr>
            </w:pPr>
            <w:r>
              <w:rPr>
                <w:rFonts w:ascii="Arial" w:hAnsi="Arial" w:cs="Arial"/>
              </w:rPr>
              <w:t>H</w:t>
            </w:r>
          </w:p>
        </w:tc>
        <w:tc>
          <w:tcPr>
            <w:tcW w:w="1068" w:type="dxa"/>
          </w:tcPr>
          <w:p w:rsidR="003453EB" w:rsidRPr="003453EB" w:rsidRDefault="003453EB">
            <w:pPr>
              <w:pStyle w:val="TableContent"/>
              <w:rPr>
                <w:rFonts w:ascii="Arial" w:hAnsi="Arial" w:cs="Arial"/>
              </w:rPr>
            </w:pPr>
          </w:p>
        </w:tc>
      </w:tr>
      <w:tr w:rsidR="003453EB" w:rsidRPr="003453EB">
        <w:tc>
          <w:tcPr>
            <w:tcW w:w="1136" w:type="dxa"/>
          </w:tcPr>
          <w:p w:rsidR="003453EB" w:rsidRDefault="003453EB" w:rsidP="00C512F7">
            <w:pPr>
              <w:pStyle w:val="Requirement"/>
              <w:rPr>
                <w:rFonts w:ascii="Arial" w:hAnsi="Arial" w:cs="Arial"/>
              </w:rPr>
            </w:pPr>
            <w:r>
              <w:rPr>
                <w:rFonts w:ascii="Arial" w:hAnsi="Arial" w:cs="Arial"/>
              </w:rPr>
              <w:t>4.1.2</w:t>
            </w:r>
          </w:p>
        </w:tc>
        <w:tc>
          <w:tcPr>
            <w:tcW w:w="6265" w:type="dxa"/>
            <w:tcBorders>
              <w:right w:val="double" w:sz="4" w:space="0" w:color="auto"/>
            </w:tcBorders>
          </w:tcPr>
          <w:p w:rsidR="003453EB" w:rsidRDefault="003453EB" w:rsidP="001454C3">
            <w:pPr>
              <w:pStyle w:val="TableContent"/>
              <w:spacing w:line="240" w:lineRule="auto"/>
              <w:rPr>
                <w:rFonts w:ascii="Arial" w:hAnsi="Arial" w:cs="Arial"/>
              </w:rPr>
            </w:pPr>
            <w:r>
              <w:rPr>
                <w:rFonts w:ascii="Arial" w:hAnsi="Arial" w:cs="Arial"/>
              </w:rPr>
              <w:t>Search results should have two options</w:t>
            </w:r>
          </w:p>
          <w:p w:rsidR="003453EB" w:rsidRDefault="003453EB" w:rsidP="001454C3">
            <w:pPr>
              <w:pStyle w:val="TableContent"/>
              <w:numPr>
                <w:ilvl w:val="0"/>
                <w:numId w:val="41"/>
              </w:numPr>
              <w:spacing w:line="240" w:lineRule="auto"/>
              <w:rPr>
                <w:rFonts w:ascii="Arial" w:hAnsi="Arial" w:cs="Arial"/>
              </w:rPr>
            </w:pPr>
            <w:r>
              <w:rPr>
                <w:rFonts w:ascii="Arial" w:hAnsi="Arial" w:cs="Arial"/>
              </w:rPr>
              <w:t xml:space="preserve">Take user directly to communities product reviews page, </w:t>
            </w:r>
          </w:p>
          <w:p w:rsidR="003453EB" w:rsidRDefault="003453EB" w:rsidP="001454C3">
            <w:pPr>
              <w:pStyle w:val="TableContent"/>
              <w:numPr>
                <w:ilvl w:val="0"/>
                <w:numId w:val="41"/>
              </w:numPr>
              <w:spacing w:line="240" w:lineRule="auto"/>
              <w:rPr>
                <w:rFonts w:ascii="Arial" w:hAnsi="Arial" w:cs="Arial"/>
              </w:rPr>
            </w:pPr>
            <w:r>
              <w:rPr>
                <w:rFonts w:ascii="Arial" w:hAnsi="Arial" w:cs="Arial"/>
              </w:rPr>
              <w:t xml:space="preserve">Take user to Write a Review form for that product </w:t>
            </w:r>
          </w:p>
        </w:tc>
        <w:tc>
          <w:tcPr>
            <w:tcW w:w="999" w:type="dxa"/>
            <w:tcBorders>
              <w:left w:val="double" w:sz="4" w:space="0" w:color="auto"/>
            </w:tcBorders>
          </w:tcPr>
          <w:p w:rsidR="003453EB" w:rsidRDefault="003453EB" w:rsidP="00C512F7">
            <w:pPr>
              <w:pStyle w:val="TableContent"/>
              <w:tabs>
                <w:tab w:val="left" w:pos="589"/>
              </w:tabs>
              <w:spacing w:line="240" w:lineRule="auto"/>
              <w:jc w:val="center"/>
              <w:rPr>
                <w:rFonts w:ascii="Arial" w:hAnsi="Arial" w:cs="Arial"/>
              </w:rPr>
            </w:pPr>
            <w:r>
              <w:rPr>
                <w:rFonts w:ascii="Arial" w:hAnsi="Arial" w:cs="Arial"/>
              </w:rPr>
              <w:t>H</w:t>
            </w:r>
          </w:p>
        </w:tc>
        <w:tc>
          <w:tcPr>
            <w:tcW w:w="1068" w:type="dxa"/>
          </w:tcPr>
          <w:p w:rsidR="003453EB" w:rsidRPr="003453EB" w:rsidRDefault="003453EB">
            <w:pPr>
              <w:pStyle w:val="TableContent"/>
              <w:rPr>
                <w:rFonts w:ascii="Arial" w:hAnsi="Arial" w:cs="Arial"/>
              </w:rPr>
            </w:pPr>
          </w:p>
        </w:tc>
      </w:tr>
      <w:tr w:rsidR="00C512F7" w:rsidRPr="00120D45">
        <w:tc>
          <w:tcPr>
            <w:tcW w:w="1136" w:type="dxa"/>
          </w:tcPr>
          <w:p w:rsidR="00C512F7" w:rsidRPr="00120D45" w:rsidRDefault="00EB0CED" w:rsidP="00C512F7">
            <w:pPr>
              <w:pStyle w:val="Requirement"/>
              <w:rPr>
                <w:rFonts w:ascii="Arial" w:hAnsi="Arial" w:cs="Arial"/>
                <w:b/>
              </w:rPr>
            </w:pPr>
            <w:r w:rsidRPr="00120D45">
              <w:rPr>
                <w:rFonts w:ascii="Arial" w:hAnsi="Arial" w:cs="Arial"/>
                <w:b/>
              </w:rPr>
              <w:t>4.</w:t>
            </w:r>
            <w:r w:rsidR="003453EB">
              <w:rPr>
                <w:rFonts w:ascii="Arial" w:hAnsi="Arial" w:cs="Arial"/>
                <w:b/>
              </w:rPr>
              <w:t>2</w:t>
            </w:r>
          </w:p>
        </w:tc>
        <w:tc>
          <w:tcPr>
            <w:tcW w:w="6265" w:type="dxa"/>
            <w:tcBorders>
              <w:right w:val="double" w:sz="4" w:space="0" w:color="auto"/>
            </w:tcBorders>
          </w:tcPr>
          <w:p w:rsidR="00C512F7" w:rsidRPr="00120D45" w:rsidRDefault="00C23383" w:rsidP="00882706">
            <w:pPr>
              <w:pStyle w:val="TableContent"/>
              <w:rPr>
                <w:rFonts w:ascii="Arial" w:hAnsi="Arial" w:cs="Arial"/>
                <w:b/>
              </w:rPr>
            </w:pPr>
            <w:r>
              <w:rPr>
                <w:rFonts w:ascii="Arial" w:hAnsi="Arial" w:cs="Arial"/>
                <w:b/>
              </w:rPr>
              <w:t>Read reviews in communities</w:t>
            </w:r>
          </w:p>
        </w:tc>
        <w:tc>
          <w:tcPr>
            <w:tcW w:w="999" w:type="dxa"/>
            <w:tcBorders>
              <w:left w:val="double" w:sz="4" w:space="0" w:color="auto"/>
            </w:tcBorders>
          </w:tcPr>
          <w:p w:rsidR="00C512F7" w:rsidRPr="00120D45" w:rsidRDefault="00EB0CED" w:rsidP="00C512F7">
            <w:pPr>
              <w:pStyle w:val="TableContent"/>
              <w:tabs>
                <w:tab w:val="left" w:pos="589"/>
              </w:tabs>
              <w:spacing w:line="240" w:lineRule="auto"/>
              <w:jc w:val="center"/>
              <w:rPr>
                <w:rFonts w:ascii="Arial" w:hAnsi="Arial" w:cs="Arial"/>
                <w:b/>
              </w:rPr>
            </w:pPr>
            <w:r>
              <w:rPr>
                <w:rFonts w:ascii="Arial" w:hAnsi="Arial" w:cs="Arial"/>
                <w:b/>
              </w:rPr>
              <w:t>H</w:t>
            </w:r>
          </w:p>
        </w:tc>
        <w:tc>
          <w:tcPr>
            <w:tcW w:w="1068" w:type="dxa"/>
          </w:tcPr>
          <w:p w:rsidR="00C512F7" w:rsidRPr="00120D45" w:rsidRDefault="00C512F7">
            <w:pPr>
              <w:pStyle w:val="TableContent"/>
              <w:rPr>
                <w:rFonts w:ascii="Arial" w:hAnsi="Arial" w:cs="Arial"/>
                <w:b/>
              </w:rPr>
            </w:pPr>
          </w:p>
        </w:tc>
      </w:tr>
      <w:tr w:rsidR="00CE068F" w:rsidRPr="00A201CB">
        <w:tc>
          <w:tcPr>
            <w:tcW w:w="1136" w:type="dxa"/>
          </w:tcPr>
          <w:p w:rsidR="00CE068F" w:rsidRDefault="003453EB" w:rsidP="00C512F7">
            <w:pPr>
              <w:pStyle w:val="Requirement"/>
              <w:rPr>
                <w:rFonts w:ascii="Arial" w:hAnsi="Arial" w:cs="Arial"/>
              </w:rPr>
            </w:pPr>
            <w:r>
              <w:rPr>
                <w:rFonts w:ascii="Arial" w:hAnsi="Arial" w:cs="Arial"/>
              </w:rPr>
              <w:t>4.2</w:t>
            </w:r>
            <w:r w:rsidR="00CE068F">
              <w:rPr>
                <w:rFonts w:ascii="Arial" w:hAnsi="Arial" w:cs="Arial"/>
              </w:rPr>
              <w:t>.1</w:t>
            </w:r>
          </w:p>
        </w:tc>
        <w:tc>
          <w:tcPr>
            <w:tcW w:w="6265" w:type="dxa"/>
            <w:tcBorders>
              <w:right w:val="double" w:sz="4" w:space="0" w:color="auto"/>
            </w:tcBorders>
          </w:tcPr>
          <w:p w:rsidR="000E643C" w:rsidRDefault="000E643C" w:rsidP="001454C3">
            <w:pPr>
              <w:pStyle w:val="TableContent"/>
              <w:spacing w:line="240" w:lineRule="auto"/>
              <w:rPr>
                <w:rFonts w:ascii="Arial" w:hAnsi="Arial" w:cs="Arial"/>
                <w:szCs w:val="18"/>
                <w:shd w:val="clear" w:color="auto" w:fill="FFFFFF"/>
              </w:rPr>
            </w:pPr>
            <w:r>
              <w:rPr>
                <w:rFonts w:ascii="Arial" w:hAnsi="Arial" w:cs="Arial"/>
                <w:szCs w:val="18"/>
                <w:shd w:val="clear" w:color="auto" w:fill="FFFFFF"/>
              </w:rPr>
              <w:t>Two paths to reading reviews on communities</w:t>
            </w:r>
          </w:p>
          <w:p w:rsidR="00CE068F" w:rsidRDefault="00C23383" w:rsidP="001454C3">
            <w:pPr>
              <w:pStyle w:val="TableContent"/>
              <w:numPr>
                <w:ilvl w:val="0"/>
                <w:numId w:val="37"/>
              </w:numPr>
              <w:spacing w:line="240" w:lineRule="auto"/>
              <w:rPr>
                <w:ins w:id="26" w:author="jmassud" w:date="2012-08-07T09:43:00Z"/>
                <w:rFonts w:ascii="Arial" w:hAnsi="Arial" w:cs="Arial"/>
                <w:szCs w:val="18"/>
                <w:shd w:val="clear" w:color="auto" w:fill="FFFFFF"/>
              </w:rPr>
            </w:pPr>
            <w:r>
              <w:rPr>
                <w:rFonts w:ascii="Arial" w:hAnsi="Arial" w:cs="Arial"/>
                <w:szCs w:val="18"/>
                <w:shd w:val="clear" w:color="auto" w:fill="FFFFFF"/>
              </w:rPr>
              <w:t>User should be able to see</w:t>
            </w:r>
            <w:r w:rsidR="000E643C">
              <w:rPr>
                <w:rFonts w:ascii="Arial" w:hAnsi="Arial" w:cs="Arial"/>
                <w:szCs w:val="18"/>
                <w:shd w:val="clear" w:color="auto" w:fill="FFFFFF"/>
              </w:rPr>
              <w:t xml:space="preserve"> a page with</w:t>
            </w:r>
            <w:r w:rsidR="00AD3849">
              <w:rPr>
                <w:rFonts w:ascii="Arial" w:hAnsi="Arial" w:cs="Arial"/>
                <w:szCs w:val="18"/>
                <w:shd w:val="clear" w:color="auto" w:fill="FFFFFF"/>
              </w:rPr>
              <w:t xml:space="preserve"> all Categories and up to 5 top reviewed sub categories</w:t>
            </w:r>
            <w:ins w:id="27" w:author="jmassud" w:date="2012-08-07T09:43:00Z">
              <w:r w:rsidR="006B11D4">
                <w:rPr>
                  <w:rFonts w:ascii="Arial" w:hAnsi="Arial" w:cs="Arial"/>
                  <w:szCs w:val="18"/>
                  <w:shd w:val="clear" w:color="auto" w:fill="FFFFFF"/>
                </w:rPr>
                <w:t xml:space="preserve"> plus an option to expand to see all </w:t>
              </w:r>
              <w:proofErr w:type="spellStart"/>
              <w:r w:rsidR="006B11D4">
                <w:rPr>
                  <w:rFonts w:ascii="Arial" w:hAnsi="Arial" w:cs="Arial"/>
                  <w:szCs w:val="18"/>
                  <w:shd w:val="clear" w:color="auto" w:fill="FFFFFF"/>
                </w:rPr>
                <w:t>subcats</w:t>
              </w:r>
              <w:proofErr w:type="spellEnd"/>
              <w:r w:rsidR="006B11D4">
                <w:rPr>
                  <w:rFonts w:ascii="Arial" w:hAnsi="Arial" w:cs="Arial"/>
                  <w:szCs w:val="18"/>
                  <w:shd w:val="clear" w:color="auto" w:fill="FFFFFF"/>
                </w:rPr>
                <w:t xml:space="preserve"> with reviews</w:t>
              </w:r>
            </w:ins>
            <w:r w:rsidR="00AD3849">
              <w:rPr>
                <w:rFonts w:ascii="Arial" w:hAnsi="Arial" w:cs="Arial"/>
                <w:szCs w:val="18"/>
                <w:shd w:val="clear" w:color="auto" w:fill="FFFFFF"/>
              </w:rPr>
              <w:t xml:space="preserve"> on a </w:t>
            </w:r>
            <w:r w:rsidR="005D1E0D">
              <w:rPr>
                <w:rFonts w:ascii="Arial" w:hAnsi="Arial" w:cs="Arial"/>
                <w:szCs w:val="18"/>
                <w:shd w:val="clear" w:color="auto" w:fill="FFFFFF"/>
              </w:rPr>
              <w:t>landing page for Read Reviews</w:t>
            </w:r>
          </w:p>
          <w:p w:rsidR="006B11D4" w:rsidRDefault="006B11D4" w:rsidP="006B11D4">
            <w:pPr>
              <w:pStyle w:val="TableContent"/>
              <w:numPr>
                <w:ilvl w:val="1"/>
                <w:numId w:val="37"/>
              </w:numPr>
              <w:spacing w:line="240" w:lineRule="auto"/>
              <w:rPr>
                <w:rFonts w:ascii="Arial" w:hAnsi="Arial" w:cs="Arial"/>
                <w:szCs w:val="18"/>
                <w:shd w:val="clear" w:color="auto" w:fill="FFFFFF"/>
              </w:rPr>
              <w:pPrChange w:id="28" w:author="jmassud" w:date="2012-08-07T09:43:00Z">
                <w:pPr>
                  <w:pStyle w:val="TableContent"/>
                  <w:numPr>
                    <w:numId w:val="37"/>
                  </w:numPr>
                  <w:spacing w:line="240" w:lineRule="auto"/>
                  <w:ind w:left="720" w:hanging="360"/>
                </w:pPr>
              </w:pPrChange>
            </w:pPr>
            <w:ins w:id="29" w:author="jmassud" w:date="2012-08-07T09:43:00Z">
              <w:r>
                <w:rPr>
                  <w:rFonts w:ascii="Arial" w:hAnsi="Arial" w:cs="Arial"/>
                  <w:szCs w:val="18"/>
                  <w:shd w:val="clear" w:color="auto" w:fill="FFFFFF"/>
                </w:rPr>
                <w:t xml:space="preserve">Clicking on a </w:t>
              </w:r>
              <w:proofErr w:type="spellStart"/>
              <w:r>
                <w:rPr>
                  <w:rFonts w:ascii="Arial" w:hAnsi="Arial" w:cs="Arial"/>
                  <w:szCs w:val="18"/>
                  <w:shd w:val="clear" w:color="auto" w:fill="FFFFFF"/>
                </w:rPr>
                <w:t>SubCategory</w:t>
              </w:r>
              <w:proofErr w:type="spellEnd"/>
              <w:r>
                <w:rPr>
                  <w:rFonts w:ascii="Arial" w:hAnsi="Arial" w:cs="Arial"/>
                  <w:szCs w:val="18"/>
                  <w:shd w:val="clear" w:color="auto" w:fill="FFFFFF"/>
                </w:rPr>
                <w:t xml:space="preserve"> page should display two </w:t>
              </w:r>
            </w:ins>
            <w:ins w:id="30" w:author="jmassud" w:date="2012-08-07T09:44:00Z">
              <w:r>
                <w:rPr>
                  <w:rFonts w:ascii="Arial" w:hAnsi="Arial" w:cs="Arial"/>
                  <w:szCs w:val="18"/>
                  <w:shd w:val="clear" w:color="auto" w:fill="FFFFFF"/>
                </w:rPr>
                <w:t xml:space="preserve">sort options, top rated items and most recently reviewed items. </w:t>
              </w:r>
            </w:ins>
          </w:p>
          <w:p w:rsidR="000E643C" w:rsidRPr="00C23383" w:rsidRDefault="003453EB" w:rsidP="001454C3">
            <w:pPr>
              <w:pStyle w:val="TableContent"/>
              <w:numPr>
                <w:ilvl w:val="0"/>
                <w:numId w:val="37"/>
              </w:numPr>
              <w:spacing w:line="240" w:lineRule="auto"/>
              <w:rPr>
                <w:rFonts w:ascii="Arial" w:hAnsi="Arial" w:cs="Arial"/>
                <w:szCs w:val="18"/>
                <w:shd w:val="clear" w:color="auto" w:fill="FFFFFF"/>
              </w:rPr>
            </w:pPr>
            <w:r>
              <w:rPr>
                <w:rFonts w:ascii="Arial" w:hAnsi="Arial" w:cs="Arial"/>
                <w:szCs w:val="18"/>
                <w:shd w:val="clear" w:color="auto" w:fill="FFFFFF"/>
              </w:rPr>
              <w:t>Search</w:t>
            </w:r>
          </w:p>
        </w:tc>
        <w:tc>
          <w:tcPr>
            <w:tcW w:w="999" w:type="dxa"/>
            <w:tcBorders>
              <w:left w:val="double" w:sz="4" w:space="0" w:color="auto"/>
            </w:tcBorders>
          </w:tcPr>
          <w:p w:rsidR="00CE068F" w:rsidRPr="00A201CB" w:rsidRDefault="00CE068F" w:rsidP="00C512F7">
            <w:pPr>
              <w:pStyle w:val="TableContent"/>
              <w:spacing w:line="240" w:lineRule="auto"/>
              <w:jc w:val="center"/>
              <w:rPr>
                <w:rFonts w:ascii="Arial" w:hAnsi="Arial" w:cs="Arial"/>
              </w:rPr>
            </w:pPr>
            <w:r>
              <w:rPr>
                <w:rFonts w:ascii="Arial" w:hAnsi="Arial" w:cs="Arial"/>
              </w:rPr>
              <w:t>H</w:t>
            </w:r>
          </w:p>
        </w:tc>
        <w:tc>
          <w:tcPr>
            <w:tcW w:w="1068" w:type="dxa"/>
          </w:tcPr>
          <w:p w:rsidR="00CE068F" w:rsidRPr="00A201CB" w:rsidRDefault="00CE068F">
            <w:pPr>
              <w:pStyle w:val="TableContent"/>
              <w:rPr>
                <w:rFonts w:ascii="Arial" w:hAnsi="Arial" w:cs="Arial"/>
              </w:rPr>
            </w:pPr>
          </w:p>
        </w:tc>
      </w:tr>
      <w:tr w:rsidR="0019274B" w:rsidRPr="00120D45">
        <w:tc>
          <w:tcPr>
            <w:tcW w:w="1136" w:type="dxa"/>
          </w:tcPr>
          <w:p w:rsidR="0019274B" w:rsidRPr="0019274B" w:rsidRDefault="003453EB">
            <w:pPr>
              <w:pStyle w:val="Requirement"/>
              <w:rPr>
                <w:rFonts w:ascii="Arial" w:hAnsi="Arial" w:cs="Arial"/>
              </w:rPr>
            </w:pPr>
            <w:r>
              <w:rPr>
                <w:rFonts w:ascii="Arial" w:hAnsi="Arial" w:cs="Arial"/>
              </w:rPr>
              <w:t>4.2</w:t>
            </w:r>
            <w:r w:rsidR="0019274B" w:rsidRPr="0019274B">
              <w:rPr>
                <w:rFonts w:ascii="Arial" w:hAnsi="Arial" w:cs="Arial"/>
              </w:rPr>
              <w:t>.2</w:t>
            </w:r>
          </w:p>
        </w:tc>
        <w:tc>
          <w:tcPr>
            <w:tcW w:w="6265" w:type="dxa"/>
            <w:tcBorders>
              <w:right w:val="double" w:sz="4" w:space="0" w:color="auto"/>
            </w:tcBorders>
          </w:tcPr>
          <w:p w:rsidR="003C49AA" w:rsidRDefault="002C4B95" w:rsidP="001454C3">
            <w:pPr>
              <w:pStyle w:val="TableContent"/>
              <w:spacing w:line="240" w:lineRule="auto"/>
              <w:rPr>
                <w:rFonts w:ascii="Arial" w:hAnsi="Arial" w:cs="Arial"/>
              </w:rPr>
            </w:pPr>
            <w:r>
              <w:rPr>
                <w:rFonts w:ascii="Arial" w:hAnsi="Arial" w:cs="Arial"/>
              </w:rPr>
              <w:t>Product pages on communities should only display basic product specs with and all reviews (see more) wit</w:t>
            </w:r>
            <w:r w:rsidR="003C49AA">
              <w:rPr>
                <w:rFonts w:ascii="Arial" w:hAnsi="Arial" w:cs="Arial"/>
              </w:rPr>
              <w:t xml:space="preserve">h </w:t>
            </w:r>
            <w:r>
              <w:rPr>
                <w:rFonts w:ascii="Arial" w:hAnsi="Arial" w:cs="Arial"/>
              </w:rPr>
              <w:t>link</w:t>
            </w:r>
            <w:r w:rsidR="003C49AA">
              <w:rPr>
                <w:rFonts w:ascii="Arial" w:hAnsi="Arial" w:cs="Arial"/>
              </w:rPr>
              <w:t>s</w:t>
            </w:r>
            <w:r>
              <w:rPr>
                <w:rFonts w:ascii="Arial" w:hAnsi="Arial" w:cs="Arial"/>
              </w:rPr>
              <w:t xml:space="preserve"> </w:t>
            </w:r>
          </w:p>
          <w:p w:rsidR="003C49AA" w:rsidRDefault="003C49AA" w:rsidP="001454C3">
            <w:pPr>
              <w:pStyle w:val="TableContent"/>
              <w:numPr>
                <w:ilvl w:val="0"/>
                <w:numId w:val="39"/>
              </w:numPr>
              <w:spacing w:line="240" w:lineRule="auto"/>
              <w:rPr>
                <w:rFonts w:ascii="Arial" w:hAnsi="Arial" w:cs="Arial"/>
              </w:rPr>
            </w:pPr>
            <w:r>
              <w:rPr>
                <w:rFonts w:ascii="Arial" w:hAnsi="Arial" w:cs="Arial"/>
              </w:rPr>
              <w:t>Review It</w:t>
            </w:r>
          </w:p>
          <w:p w:rsidR="0019274B" w:rsidRDefault="003C49AA" w:rsidP="001454C3">
            <w:pPr>
              <w:pStyle w:val="TableContent"/>
              <w:numPr>
                <w:ilvl w:val="0"/>
                <w:numId w:val="39"/>
              </w:numPr>
              <w:spacing w:line="240" w:lineRule="auto"/>
              <w:rPr>
                <w:rFonts w:ascii="Arial" w:hAnsi="Arial" w:cs="Arial"/>
              </w:rPr>
            </w:pPr>
            <w:r>
              <w:rPr>
                <w:rFonts w:ascii="Arial" w:hAnsi="Arial" w:cs="Arial"/>
              </w:rPr>
              <w:lastRenderedPageBreak/>
              <w:t>B</w:t>
            </w:r>
            <w:r w:rsidR="002C4B95">
              <w:rPr>
                <w:rFonts w:ascii="Arial" w:hAnsi="Arial" w:cs="Arial"/>
              </w:rPr>
              <w:t>uy now on .com</w:t>
            </w:r>
          </w:p>
          <w:p w:rsidR="005813F2" w:rsidRDefault="005813F2" w:rsidP="001454C3">
            <w:pPr>
              <w:pStyle w:val="TableContent"/>
              <w:numPr>
                <w:ilvl w:val="0"/>
                <w:numId w:val="39"/>
              </w:numPr>
              <w:spacing w:line="240" w:lineRule="auto"/>
              <w:rPr>
                <w:rFonts w:ascii="Arial" w:hAnsi="Arial" w:cs="Arial"/>
              </w:rPr>
            </w:pPr>
            <w:r>
              <w:rPr>
                <w:rFonts w:ascii="Arial" w:hAnsi="Arial" w:cs="Arial"/>
              </w:rPr>
              <w:t>Rating breakdown with sort and filter functionality</w:t>
            </w:r>
          </w:p>
          <w:p w:rsidR="005813F2" w:rsidRDefault="005813F2" w:rsidP="001454C3">
            <w:pPr>
              <w:pStyle w:val="TableContent"/>
              <w:numPr>
                <w:ilvl w:val="0"/>
                <w:numId w:val="39"/>
              </w:numPr>
              <w:spacing w:line="240" w:lineRule="auto"/>
              <w:rPr>
                <w:rFonts w:ascii="Arial" w:hAnsi="Arial" w:cs="Arial"/>
              </w:rPr>
            </w:pPr>
            <w:r>
              <w:rPr>
                <w:rFonts w:ascii="Arial" w:hAnsi="Arial" w:cs="Arial"/>
              </w:rPr>
              <w:t xml:space="preserve">Most helpful positive and negative reviews </w:t>
            </w:r>
          </w:p>
          <w:p w:rsidR="005813F2" w:rsidRDefault="005813F2" w:rsidP="005813F2">
            <w:pPr>
              <w:pStyle w:val="TableContent"/>
              <w:numPr>
                <w:ilvl w:val="0"/>
                <w:numId w:val="39"/>
              </w:numPr>
              <w:spacing w:line="240" w:lineRule="auto"/>
              <w:rPr>
                <w:rFonts w:ascii="Arial" w:hAnsi="Arial" w:cs="Arial"/>
              </w:rPr>
            </w:pPr>
            <w:r>
              <w:rPr>
                <w:rFonts w:ascii="Arial" w:hAnsi="Arial" w:cs="Arial"/>
              </w:rPr>
              <w:t xml:space="preserve">Reviews </w:t>
            </w:r>
          </w:p>
          <w:p w:rsidR="005813F2" w:rsidRDefault="005813F2" w:rsidP="005813F2">
            <w:pPr>
              <w:pStyle w:val="TableContent"/>
              <w:numPr>
                <w:ilvl w:val="1"/>
                <w:numId w:val="39"/>
              </w:numPr>
              <w:spacing w:line="240" w:lineRule="auto"/>
              <w:rPr>
                <w:rFonts w:ascii="Arial" w:hAnsi="Arial" w:cs="Arial"/>
              </w:rPr>
            </w:pPr>
            <w:r>
              <w:rPr>
                <w:rFonts w:ascii="Arial" w:hAnsi="Arial" w:cs="Arial"/>
              </w:rPr>
              <w:t>Screen name links to public profile with the exception of anon reviews (no GUID)</w:t>
            </w:r>
          </w:p>
          <w:p w:rsidR="005813F2" w:rsidRDefault="005813F2" w:rsidP="005813F2">
            <w:pPr>
              <w:pStyle w:val="TableContent"/>
              <w:numPr>
                <w:ilvl w:val="1"/>
                <w:numId w:val="39"/>
              </w:numPr>
              <w:spacing w:line="240" w:lineRule="auto"/>
              <w:rPr>
                <w:rFonts w:ascii="Arial" w:hAnsi="Arial" w:cs="Arial"/>
              </w:rPr>
            </w:pPr>
            <w:r>
              <w:rPr>
                <w:rFonts w:ascii="Arial" w:hAnsi="Arial" w:cs="Arial"/>
              </w:rPr>
              <w:t>Helpful votes</w:t>
            </w:r>
          </w:p>
          <w:p w:rsidR="005813F2" w:rsidRPr="005813F2" w:rsidRDefault="005813F2" w:rsidP="005813F2">
            <w:pPr>
              <w:pStyle w:val="TableContent"/>
              <w:numPr>
                <w:ilvl w:val="1"/>
                <w:numId w:val="39"/>
              </w:numPr>
              <w:spacing w:line="240" w:lineRule="auto"/>
              <w:rPr>
                <w:rFonts w:ascii="Arial" w:hAnsi="Arial" w:cs="Arial"/>
              </w:rPr>
            </w:pPr>
            <w:r>
              <w:rPr>
                <w:rFonts w:ascii="Arial" w:hAnsi="Arial" w:cs="Arial"/>
              </w:rPr>
              <w:t>Share</w:t>
            </w:r>
          </w:p>
          <w:p w:rsidR="00AC44F8" w:rsidRDefault="00AC44F8" w:rsidP="00AC44F8">
            <w:pPr>
              <w:pStyle w:val="TableContent"/>
              <w:spacing w:line="240" w:lineRule="auto"/>
              <w:ind w:left="720"/>
              <w:rPr>
                <w:rFonts w:ascii="Arial" w:hAnsi="Arial" w:cs="Arial"/>
              </w:rPr>
            </w:pPr>
          </w:p>
          <w:p w:rsidR="007E5615" w:rsidRDefault="002C4B95" w:rsidP="001454C3">
            <w:pPr>
              <w:pStyle w:val="TableContent"/>
              <w:spacing w:line="240" w:lineRule="auto"/>
              <w:rPr>
                <w:rFonts w:ascii="Arial" w:hAnsi="Arial" w:cs="Arial"/>
                <w:i/>
              </w:rPr>
            </w:pPr>
            <w:r w:rsidRPr="002C4B95">
              <w:rPr>
                <w:rFonts w:ascii="Arial" w:hAnsi="Arial" w:cs="Arial"/>
                <w:i/>
              </w:rPr>
              <w:t xml:space="preserve">Open SEO </w:t>
            </w:r>
            <w:r w:rsidR="007E5615">
              <w:rPr>
                <w:rFonts w:ascii="Arial" w:hAnsi="Arial" w:cs="Arial"/>
                <w:i/>
              </w:rPr>
              <w:t>Issues</w:t>
            </w:r>
            <w:r w:rsidRPr="002C4B95">
              <w:rPr>
                <w:rFonts w:ascii="Arial" w:hAnsi="Arial" w:cs="Arial"/>
                <w:i/>
              </w:rPr>
              <w:t xml:space="preserve"> </w:t>
            </w:r>
          </w:p>
          <w:p w:rsidR="002C4B95" w:rsidRDefault="002C4B95" w:rsidP="001454C3">
            <w:pPr>
              <w:pStyle w:val="TableContent"/>
              <w:numPr>
                <w:ilvl w:val="0"/>
                <w:numId w:val="42"/>
              </w:numPr>
              <w:spacing w:line="240" w:lineRule="auto"/>
              <w:rPr>
                <w:rFonts w:ascii="Arial" w:hAnsi="Arial" w:cs="Arial"/>
                <w:i/>
              </w:rPr>
            </w:pPr>
            <w:r w:rsidRPr="002C4B95">
              <w:rPr>
                <w:rFonts w:ascii="Arial" w:hAnsi="Arial" w:cs="Arial"/>
                <w:i/>
              </w:rPr>
              <w:t xml:space="preserve">Should these be </w:t>
            </w:r>
            <w:proofErr w:type="spellStart"/>
            <w:r w:rsidRPr="002C4B95">
              <w:rPr>
                <w:rFonts w:ascii="Arial" w:hAnsi="Arial" w:cs="Arial"/>
                <w:i/>
              </w:rPr>
              <w:t>crawlable</w:t>
            </w:r>
            <w:proofErr w:type="spellEnd"/>
            <w:r w:rsidRPr="002C4B95">
              <w:rPr>
                <w:rFonts w:ascii="Arial" w:hAnsi="Arial" w:cs="Arial"/>
                <w:i/>
              </w:rPr>
              <w:t xml:space="preserve">? </w:t>
            </w:r>
          </w:p>
          <w:p w:rsidR="007E5615" w:rsidRPr="002C4B95" w:rsidRDefault="007E5615" w:rsidP="001454C3">
            <w:pPr>
              <w:pStyle w:val="TableContent"/>
              <w:numPr>
                <w:ilvl w:val="0"/>
                <w:numId w:val="42"/>
              </w:numPr>
              <w:spacing w:line="240" w:lineRule="auto"/>
              <w:rPr>
                <w:rFonts w:ascii="Arial" w:hAnsi="Arial" w:cs="Arial"/>
                <w:i/>
              </w:rPr>
            </w:pPr>
            <w:r>
              <w:rPr>
                <w:rFonts w:ascii="Arial" w:hAnsi="Arial" w:cs="Arial"/>
                <w:i/>
              </w:rPr>
              <w:t xml:space="preserve">If </w:t>
            </w:r>
            <w:proofErr w:type="spellStart"/>
            <w:r>
              <w:rPr>
                <w:rFonts w:ascii="Arial" w:hAnsi="Arial" w:cs="Arial"/>
                <w:i/>
              </w:rPr>
              <w:t>crawlable</w:t>
            </w:r>
            <w:proofErr w:type="spellEnd"/>
            <w:r>
              <w:rPr>
                <w:rFonts w:ascii="Arial" w:hAnsi="Arial" w:cs="Arial"/>
                <w:i/>
              </w:rPr>
              <w:t xml:space="preserve"> should the pages be canonical so that reviews can be merged across </w:t>
            </w:r>
            <w:r w:rsidRPr="007E5615">
              <w:rPr>
                <w:rFonts w:ascii="Arial" w:hAnsi="Arial" w:cs="Arial"/>
                <w:i/>
                <w:lang w:val="en-US"/>
              </w:rPr>
              <w:t>colors</w:t>
            </w:r>
            <w:r>
              <w:rPr>
                <w:rFonts w:ascii="Arial" w:hAnsi="Arial" w:cs="Arial"/>
                <w:i/>
              </w:rPr>
              <w:t xml:space="preserve"> in the communities. </w:t>
            </w:r>
          </w:p>
        </w:tc>
        <w:tc>
          <w:tcPr>
            <w:tcW w:w="999" w:type="dxa"/>
            <w:tcBorders>
              <w:left w:val="double" w:sz="4" w:space="0" w:color="auto"/>
            </w:tcBorders>
          </w:tcPr>
          <w:p w:rsidR="0019274B" w:rsidRDefault="0019274B" w:rsidP="00D61ECD">
            <w:pPr>
              <w:pStyle w:val="TableContent"/>
              <w:tabs>
                <w:tab w:val="left" w:pos="589"/>
              </w:tabs>
              <w:spacing w:line="240" w:lineRule="auto"/>
              <w:jc w:val="center"/>
              <w:rPr>
                <w:rFonts w:ascii="Arial" w:hAnsi="Arial" w:cs="Arial"/>
                <w:b/>
              </w:rPr>
            </w:pPr>
            <w:r>
              <w:rPr>
                <w:rFonts w:ascii="Arial" w:hAnsi="Arial" w:cs="Arial"/>
              </w:rPr>
              <w:lastRenderedPageBreak/>
              <w:t>H</w:t>
            </w:r>
          </w:p>
        </w:tc>
        <w:tc>
          <w:tcPr>
            <w:tcW w:w="1068" w:type="dxa"/>
          </w:tcPr>
          <w:p w:rsidR="0019274B" w:rsidRPr="00120D45" w:rsidRDefault="0019274B">
            <w:pPr>
              <w:pStyle w:val="TableContent"/>
              <w:rPr>
                <w:rFonts w:ascii="Arial" w:hAnsi="Arial" w:cs="Arial"/>
                <w:b/>
              </w:rPr>
            </w:pPr>
          </w:p>
        </w:tc>
      </w:tr>
      <w:tr w:rsidR="003453EB" w:rsidRPr="00120D45">
        <w:tc>
          <w:tcPr>
            <w:tcW w:w="1136" w:type="dxa"/>
          </w:tcPr>
          <w:p w:rsidR="003453EB" w:rsidRDefault="003453EB">
            <w:pPr>
              <w:pStyle w:val="Requirement"/>
              <w:rPr>
                <w:rFonts w:ascii="Arial" w:hAnsi="Arial" w:cs="Arial"/>
              </w:rPr>
            </w:pPr>
            <w:r>
              <w:rPr>
                <w:rFonts w:ascii="Arial" w:hAnsi="Arial" w:cs="Arial"/>
              </w:rPr>
              <w:lastRenderedPageBreak/>
              <w:t>4.2.3</w:t>
            </w:r>
          </w:p>
        </w:tc>
        <w:tc>
          <w:tcPr>
            <w:tcW w:w="6265" w:type="dxa"/>
            <w:tcBorders>
              <w:right w:val="double" w:sz="4" w:space="0" w:color="auto"/>
            </w:tcBorders>
          </w:tcPr>
          <w:p w:rsidR="003453EB" w:rsidRDefault="003453EB" w:rsidP="001454C3">
            <w:pPr>
              <w:pStyle w:val="TableContent"/>
              <w:spacing w:line="240" w:lineRule="auto"/>
              <w:rPr>
                <w:rFonts w:ascii="Arial" w:hAnsi="Arial" w:cs="Arial"/>
              </w:rPr>
            </w:pPr>
            <w:r>
              <w:rPr>
                <w:rFonts w:ascii="Arial" w:hAnsi="Arial" w:cs="Arial"/>
              </w:rPr>
              <w:t>All products with reviews should be on the Communities, even if products are no longer on .com</w:t>
            </w:r>
          </w:p>
        </w:tc>
        <w:tc>
          <w:tcPr>
            <w:tcW w:w="999" w:type="dxa"/>
            <w:tcBorders>
              <w:left w:val="double" w:sz="4" w:space="0" w:color="auto"/>
            </w:tcBorders>
          </w:tcPr>
          <w:p w:rsidR="003453EB" w:rsidRDefault="003453EB" w:rsidP="003453EB">
            <w:pPr>
              <w:pStyle w:val="TableContent"/>
              <w:tabs>
                <w:tab w:val="left" w:pos="589"/>
              </w:tabs>
              <w:spacing w:line="240" w:lineRule="auto"/>
              <w:jc w:val="center"/>
              <w:rPr>
                <w:rFonts w:ascii="Arial" w:hAnsi="Arial" w:cs="Arial"/>
              </w:rPr>
            </w:pPr>
            <w:r>
              <w:rPr>
                <w:rFonts w:ascii="Arial" w:hAnsi="Arial" w:cs="Arial"/>
              </w:rPr>
              <w:t>H</w:t>
            </w:r>
          </w:p>
        </w:tc>
        <w:tc>
          <w:tcPr>
            <w:tcW w:w="1068" w:type="dxa"/>
          </w:tcPr>
          <w:p w:rsidR="003453EB" w:rsidRPr="00120D45" w:rsidRDefault="003453EB">
            <w:pPr>
              <w:pStyle w:val="TableContent"/>
              <w:rPr>
                <w:rFonts w:ascii="Arial" w:hAnsi="Arial" w:cs="Arial"/>
                <w:b/>
              </w:rPr>
            </w:pPr>
          </w:p>
        </w:tc>
      </w:tr>
      <w:tr w:rsidR="00CE068F" w:rsidRPr="00120D45">
        <w:tc>
          <w:tcPr>
            <w:tcW w:w="1136" w:type="dxa"/>
          </w:tcPr>
          <w:p w:rsidR="00CE068F" w:rsidRPr="00120D45" w:rsidRDefault="00CE068F">
            <w:pPr>
              <w:pStyle w:val="Requirement"/>
              <w:rPr>
                <w:rFonts w:ascii="Arial" w:hAnsi="Arial" w:cs="Arial"/>
                <w:b/>
              </w:rPr>
            </w:pPr>
            <w:r w:rsidRPr="00120D45">
              <w:rPr>
                <w:rFonts w:ascii="Arial" w:hAnsi="Arial" w:cs="Arial"/>
                <w:b/>
              </w:rPr>
              <w:t>4.</w:t>
            </w:r>
            <w:r w:rsidR="003453EB">
              <w:rPr>
                <w:rFonts w:ascii="Arial" w:hAnsi="Arial" w:cs="Arial"/>
                <w:b/>
              </w:rPr>
              <w:t>3</w:t>
            </w:r>
          </w:p>
        </w:tc>
        <w:tc>
          <w:tcPr>
            <w:tcW w:w="6265" w:type="dxa"/>
            <w:tcBorders>
              <w:right w:val="double" w:sz="4" w:space="0" w:color="auto"/>
            </w:tcBorders>
          </w:tcPr>
          <w:p w:rsidR="00CE068F" w:rsidRPr="00120D45" w:rsidRDefault="00C23383" w:rsidP="00882706">
            <w:pPr>
              <w:pStyle w:val="TableContent"/>
              <w:rPr>
                <w:rFonts w:ascii="Arial" w:hAnsi="Arial" w:cs="Arial"/>
                <w:b/>
              </w:rPr>
            </w:pPr>
            <w:r>
              <w:rPr>
                <w:rFonts w:ascii="Arial" w:hAnsi="Arial" w:cs="Arial"/>
                <w:b/>
              </w:rPr>
              <w:t xml:space="preserve">Write reviews in communities </w:t>
            </w:r>
            <w:r w:rsidR="00CE068F">
              <w:rPr>
                <w:rFonts w:ascii="Arial" w:hAnsi="Arial" w:cs="Arial"/>
                <w:b/>
              </w:rPr>
              <w:t xml:space="preserve"> </w:t>
            </w:r>
          </w:p>
        </w:tc>
        <w:tc>
          <w:tcPr>
            <w:tcW w:w="999" w:type="dxa"/>
            <w:tcBorders>
              <w:left w:val="double" w:sz="4" w:space="0" w:color="auto"/>
            </w:tcBorders>
          </w:tcPr>
          <w:p w:rsidR="00CE068F" w:rsidRPr="00120D45" w:rsidRDefault="00CE068F" w:rsidP="00D61ECD">
            <w:pPr>
              <w:pStyle w:val="TableContent"/>
              <w:tabs>
                <w:tab w:val="left" w:pos="589"/>
              </w:tabs>
              <w:spacing w:line="240" w:lineRule="auto"/>
              <w:jc w:val="center"/>
              <w:rPr>
                <w:rFonts w:ascii="Arial" w:hAnsi="Arial" w:cs="Arial"/>
                <w:b/>
              </w:rPr>
            </w:pPr>
            <w:r>
              <w:rPr>
                <w:rFonts w:ascii="Arial" w:hAnsi="Arial" w:cs="Arial"/>
                <w:b/>
              </w:rPr>
              <w:t>H</w:t>
            </w:r>
          </w:p>
        </w:tc>
        <w:tc>
          <w:tcPr>
            <w:tcW w:w="1068" w:type="dxa"/>
          </w:tcPr>
          <w:p w:rsidR="00CE068F" w:rsidRPr="00120D45" w:rsidRDefault="00CE068F">
            <w:pPr>
              <w:pStyle w:val="TableContent"/>
              <w:rPr>
                <w:rFonts w:ascii="Arial" w:hAnsi="Arial" w:cs="Arial"/>
                <w:b/>
              </w:rPr>
            </w:pPr>
          </w:p>
        </w:tc>
      </w:tr>
      <w:tr w:rsidR="00CE068F" w:rsidRPr="00A201CB">
        <w:tc>
          <w:tcPr>
            <w:tcW w:w="1136" w:type="dxa"/>
          </w:tcPr>
          <w:p w:rsidR="00CE068F" w:rsidRPr="00A201CB" w:rsidRDefault="00CE068F">
            <w:pPr>
              <w:pStyle w:val="Requirement"/>
              <w:rPr>
                <w:rFonts w:ascii="Arial" w:hAnsi="Arial" w:cs="Arial"/>
              </w:rPr>
            </w:pPr>
            <w:r>
              <w:rPr>
                <w:rFonts w:ascii="Arial" w:hAnsi="Arial" w:cs="Arial"/>
              </w:rPr>
              <w:t>4.</w:t>
            </w:r>
            <w:r w:rsidR="003453EB">
              <w:rPr>
                <w:rFonts w:ascii="Arial" w:hAnsi="Arial" w:cs="Arial"/>
              </w:rPr>
              <w:t>3</w:t>
            </w:r>
            <w:r>
              <w:rPr>
                <w:rFonts w:ascii="Arial" w:hAnsi="Arial" w:cs="Arial"/>
              </w:rPr>
              <w:t>.1</w:t>
            </w:r>
          </w:p>
        </w:tc>
        <w:tc>
          <w:tcPr>
            <w:tcW w:w="6265" w:type="dxa"/>
            <w:tcBorders>
              <w:right w:val="double" w:sz="4" w:space="0" w:color="auto"/>
            </w:tcBorders>
          </w:tcPr>
          <w:p w:rsidR="000B2D6F" w:rsidRDefault="000B2D6F" w:rsidP="00FC67EF">
            <w:pPr>
              <w:pStyle w:val="TableContent"/>
              <w:spacing w:line="240" w:lineRule="auto"/>
              <w:rPr>
                <w:rFonts w:ascii="Arial" w:hAnsi="Arial" w:cs="Arial"/>
              </w:rPr>
            </w:pPr>
            <w:r>
              <w:rPr>
                <w:rFonts w:ascii="Arial" w:hAnsi="Arial" w:cs="Arial"/>
              </w:rPr>
              <w:t>Write a Review (WAR) form (identical to the form on .com)</w:t>
            </w:r>
            <w:r w:rsidR="00FC67EF">
              <w:rPr>
                <w:rFonts w:ascii="Arial" w:hAnsi="Arial" w:cs="Arial"/>
              </w:rPr>
              <w:t xml:space="preserve"> displaying p</w:t>
            </w:r>
            <w:r>
              <w:rPr>
                <w:rFonts w:ascii="Arial" w:hAnsi="Arial" w:cs="Arial"/>
              </w:rPr>
              <w:t>roduct name</w:t>
            </w:r>
            <w:r w:rsidR="00FC67EF">
              <w:rPr>
                <w:rFonts w:ascii="Arial" w:hAnsi="Arial" w:cs="Arial"/>
              </w:rPr>
              <w:t xml:space="preserve"> and i</w:t>
            </w:r>
            <w:r w:rsidR="00CB7025">
              <w:rPr>
                <w:rFonts w:ascii="Arial" w:hAnsi="Arial" w:cs="Arial"/>
              </w:rPr>
              <w:t>mage</w:t>
            </w:r>
            <w:r w:rsidR="00FC67EF">
              <w:rPr>
                <w:rFonts w:ascii="Arial" w:hAnsi="Arial" w:cs="Arial"/>
              </w:rPr>
              <w:t xml:space="preserve"> as well as following submission fields:</w:t>
            </w:r>
          </w:p>
          <w:p w:rsidR="000B2D6F" w:rsidRDefault="00FC67EF" w:rsidP="000B2D6F">
            <w:pPr>
              <w:pStyle w:val="TableContent"/>
              <w:numPr>
                <w:ilvl w:val="0"/>
                <w:numId w:val="45"/>
              </w:numPr>
              <w:spacing w:line="240" w:lineRule="auto"/>
              <w:rPr>
                <w:rFonts w:ascii="Arial" w:hAnsi="Arial" w:cs="Arial"/>
              </w:rPr>
            </w:pPr>
            <w:r>
              <w:rPr>
                <w:rFonts w:ascii="Arial" w:hAnsi="Arial" w:cs="Arial"/>
              </w:rPr>
              <w:t xml:space="preserve">Screen name </w:t>
            </w:r>
            <w:r w:rsidR="00623574">
              <w:rPr>
                <w:rFonts w:ascii="Arial" w:hAnsi="Arial" w:cs="Arial"/>
              </w:rPr>
              <w:t>(required)</w:t>
            </w:r>
          </w:p>
          <w:p w:rsidR="00FC67EF" w:rsidRPr="00FC67EF" w:rsidRDefault="00FC67EF" w:rsidP="00FC67EF">
            <w:pPr>
              <w:pStyle w:val="TableContent"/>
              <w:numPr>
                <w:ilvl w:val="1"/>
                <w:numId w:val="45"/>
              </w:numPr>
              <w:spacing w:line="240" w:lineRule="auto"/>
              <w:rPr>
                <w:rFonts w:ascii="Arial" w:hAnsi="Arial" w:cs="Arial"/>
              </w:rPr>
            </w:pPr>
            <w:r w:rsidRPr="00FC67EF">
              <w:rPr>
                <w:rFonts w:ascii="Arial" w:hAnsi="Arial" w:cs="Arial"/>
                <w:b/>
                <w:i/>
              </w:rPr>
              <w:t>Functional requirement</w:t>
            </w:r>
            <w:r>
              <w:rPr>
                <w:rFonts w:ascii="Arial" w:hAnsi="Arial" w:cs="Arial"/>
              </w:rPr>
              <w:t xml:space="preserve">: Conditional field to be collected if the user does not have one already. </w:t>
            </w:r>
          </w:p>
          <w:p w:rsidR="00FC67EF" w:rsidRDefault="00FC67EF" w:rsidP="00FC67EF">
            <w:pPr>
              <w:pStyle w:val="TableContent"/>
              <w:numPr>
                <w:ilvl w:val="0"/>
                <w:numId w:val="45"/>
              </w:numPr>
              <w:spacing w:line="240" w:lineRule="auto"/>
              <w:rPr>
                <w:rFonts w:ascii="Arial" w:hAnsi="Arial" w:cs="Arial"/>
              </w:rPr>
            </w:pPr>
            <w:r>
              <w:rPr>
                <w:rFonts w:ascii="Arial" w:hAnsi="Arial" w:cs="Arial"/>
              </w:rPr>
              <w:t>Overall rating</w:t>
            </w:r>
            <w:r w:rsidR="00623574">
              <w:rPr>
                <w:rFonts w:ascii="Arial" w:hAnsi="Arial" w:cs="Arial"/>
              </w:rPr>
              <w:t xml:space="preserve"> (required)</w:t>
            </w:r>
          </w:p>
          <w:p w:rsidR="00FC67EF" w:rsidRDefault="00FC67EF" w:rsidP="00FC67EF">
            <w:pPr>
              <w:pStyle w:val="TableContent"/>
              <w:numPr>
                <w:ilvl w:val="0"/>
                <w:numId w:val="45"/>
              </w:numPr>
              <w:spacing w:line="240" w:lineRule="auto"/>
              <w:rPr>
                <w:rFonts w:ascii="Arial" w:hAnsi="Arial" w:cs="Arial"/>
              </w:rPr>
            </w:pPr>
            <w:r>
              <w:rPr>
                <w:rFonts w:ascii="Arial" w:hAnsi="Arial" w:cs="Arial"/>
              </w:rPr>
              <w:t>Headline (</w:t>
            </w:r>
            <w:r w:rsidR="00623574">
              <w:rPr>
                <w:rFonts w:ascii="Arial" w:hAnsi="Arial" w:cs="Arial"/>
              </w:rPr>
              <w:t xml:space="preserve">required - </w:t>
            </w:r>
            <w:r>
              <w:rPr>
                <w:rFonts w:ascii="Arial" w:hAnsi="Arial" w:cs="Arial"/>
              </w:rPr>
              <w:t>75 character limit)</w:t>
            </w:r>
          </w:p>
          <w:p w:rsidR="00FC67EF" w:rsidRDefault="00623574" w:rsidP="00FC67EF">
            <w:pPr>
              <w:pStyle w:val="TableContent"/>
              <w:numPr>
                <w:ilvl w:val="0"/>
                <w:numId w:val="45"/>
              </w:numPr>
              <w:spacing w:line="240" w:lineRule="auto"/>
              <w:rPr>
                <w:rFonts w:ascii="Arial" w:hAnsi="Arial" w:cs="Arial"/>
              </w:rPr>
            </w:pPr>
            <w:r>
              <w:rPr>
                <w:rFonts w:ascii="Arial" w:hAnsi="Arial" w:cs="Arial"/>
              </w:rPr>
              <w:t>Review text (optional)</w:t>
            </w:r>
          </w:p>
          <w:p w:rsidR="00623574" w:rsidRDefault="00623574" w:rsidP="00FC67EF">
            <w:pPr>
              <w:pStyle w:val="TableContent"/>
              <w:numPr>
                <w:ilvl w:val="0"/>
                <w:numId w:val="45"/>
              </w:numPr>
              <w:spacing w:line="240" w:lineRule="auto"/>
              <w:rPr>
                <w:rFonts w:ascii="Arial" w:hAnsi="Arial" w:cs="Arial"/>
              </w:rPr>
            </w:pPr>
            <w:r>
              <w:rPr>
                <w:rFonts w:ascii="Arial" w:hAnsi="Arial" w:cs="Arial"/>
              </w:rPr>
              <w:t>Recommend to friend (required; yes/no)</w:t>
            </w:r>
          </w:p>
          <w:p w:rsidR="00623574" w:rsidRDefault="00623574" w:rsidP="00FC67EF">
            <w:pPr>
              <w:pStyle w:val="TableContent"/>
              <w:numPr>
                <w:ilvl w:val="0"/>
                <w:numId w:val="45"/>
              </w:numPr>
              <w:spacing w:line="240" w:lineRule="auto"/>
              <w:rPr>
                <w:rFonts w:ascii="Arial" w:hAnsi="Arial" w:cs="Arial"/>
              </w:rPr>
            </w:pPr>
            <w:r>
              <w:rPr>
                <w:rFonts w:ascii="Arial" w:hAnsi="Arial" w:cs="Arial"/>
              </w:rPr>
              <w:t>Affiliated with the product (required; yes/no)</w:t>
            </w:r>
          </w:p>
          <w:p w:rsidR="00623574" w:rsidRDefault="00623574" w:rsidP="00FC67EF">
            <w:pPr>
              <w:pStyle w:val="TableContent"/>
              <w:numPr>
                <w:ilvl w:val="0"/>
                <w:numId w:val="45"/>
              </w:numPr>
              <w:spacing w:line="240" w:lineRule="auto"/>
              <w:rPr>
                <w:rFonts w:ascii="Arial" w:hAnsi="Arial" w:cs="Arial"/>
              </w:rPr>
            </w:pPr>
            <w:r>
              <w:rPr>
                <w:rFonts w:ascii="Arial" w:hAnsi="Arial" w:cs="Arial"/>
              </w:rPr>
              <w:t>Sample (required; yes/no)</w:t>
            </w:r>
          </w:p>
          <w:p w:rsidR="00623574" w:rsidRDefault="00623574" w:rsidP="00623574">
            <w:pPr>
              <w:pStyle w:val="TableContent"/>
              <w:spacing w:line="240" w:lineRule="auto"/>
              <w:rPr>
                <w:rFonts w:ascii="Arial" w:hAnsi="Arial" w:cs="Arial"/>
              </w:rPr>
            </w:pPr>
          </w:p>
          <w:p w:rsidR="00623574" w:rsidRDefault="00623574" w:rsidP="00623574">
            <w:pPr>
              <w:pStyle w:val="TableContent"/>
              <w:spacing w:line="240" w:lineRule="auto"/>
              <w:rPr>
                <w:rFonts w:ascii="Arial" w:hAnsi="Arial" w:cs="Arial"/>
              </w:rPr>
            </w:pPr>
            <w:r>
              <w:rPr>
                <w:rFonts w:ascii="Arial" w:hAnsi="Arial" w:cs="Arial"/>
              </w:rPr>
              <w:t>Preview option before submitting</w:t>
            </w:r>
          </w:p>
          <w:p w:rsidR="00C7414E" w:rsidRPr="00C7414E" w:rsidRDefault="00C7414E" w:rsidP="00623574">
            <w:pPr>
              <w:pStyle w:val="TableContent"/>
              <w:spacing w:line="240" w:lineRule="auto"/>
              <w:rPr>
                <w:rFonts w:ascii="Arial" w:hAnsi="Arial" w:cs="Arial"/>
                <w:b/>
                <w:i/>
              </w:rPr>
            </w:pPr>
            <w:r>
              <w:rPr>
                <w:rFonts w:ascii="Arial" w:hAnsi="Arial" w:cs="Arial"/>
              </w:rPr>
              <w:t>Source should be Sears Community or Kmart Community (</w:t>
            </w:r>
            <w:r w:rsidRPr="003453EB">
              <w:rPr>
                <w:rFonts w:ascii="Arial" w:hAnsi="Arial" w:cs="Arial"/>
                <w:b/>
                <w:i/>
              </w:rPr>
              <w:t xml:space="preserve">Functional Requirement: </w:t>
            </w:r>
            <w:r w:rsidRPr="00C7414E">
              <w:rPr>
                <w:rFonts w:ascii="Arial" w:hAnsi="Arial" w:cs="Arial"/>
              </w:rPr>
              <w:t>Adding two new sources to</w:t>
            </w:r>
            <w:r>
              <w:rPr>
                <w:rFonts w:ascii="Arial" w:hAnsi="Arial" w:cs="Arial"/>
              </w:rPr>
              <w:t xml:space="preserve"> reviews)</w:t>
            </w:r>
          </w:p>
        </w:tc>
        <w:tc>
          <w:tcPr>
            <w:tcW w:w="999" w:type="dxa"/>
            <w:tcBorders>
              <w:left w:val="double" w:sz="4" w:space="0" w:color="auto"/>
            </w:tcBorders>
          </w:tcPr>
          <w:p w:rsidR="00CE068F" w:rsidRPr="00A201CB" w:rsidRDefault="00CE068F" w:rsidP="00D61ECD">
            <w:pPr>
              <w:pStyle w:val="TableContent"/>
              <w:spacing w:line="240" w:lineRule="auto"/>
              <w:jc w:val="center"/>
              <w:rPr>
                <w:rFonts w:ascii="Arial" w:hAnsi="Arial" w:cs="Arial"/>
              </w:rPr>
            </w:pPr>
            <w:r>
              <w:rPr>
                <w:rFonts w:ascii="Arial" w:hAnsi="Arial" w:cs="Arial"/>
              </w:rPr>
              <w:t>H</w:t>
            </w:r>
          </w:p>
        </w:tc>
        <w:tc>
          <w:tcPr>
            <w:tcW w:w="1068" w:type="dxa"/>
          </w:tcPr>
          <w:p w:rsidR="00CE068F" w:rsidRPr="00A201CB" w:rsidRDefault="00CE068F">
            <w:pPr>
              <w:pStyle w:val="TableContent"/>
              <w:rPr>
                <w:rFonts w:ascii="Arial" w:hAnsi="Arial" w:cs="Arial"/>
              </w:rPr>
            </w:pPr>
          </w:p>
        </w:tc>
      </w:tr>
      <w:tr w:rsidR="003C49AA" w:rsidRPr="003C49AA">
        <w:tc>
          <w:tcPr>
            <w:tcW w:w="1136" w:type="dxa"/>
          </w:tcPr>
          <w:p w:rsidR="003C49AA" w:rsidRPr="003C49AA" w:rsidRDefault="003453EB" w:rsidP="00C512F7">
            <w:pPr>
              <w:pStyle w:val="Requirement"/>
              <w:rPr>
                <w:rFonts w:ascii="Arial" w:hAnsi="Arial" w:cs="Arial"/>
              </w:rPr>
            </w:pPr>
            <w:r>
              <w:rPr>
                <w:rFonts w:ascii="Arial" w:hAnsi="Arial" w:cs="Arial"/>
              </w:rPr>
              <w:t>4.3.2</w:t>
            </w:r>
          </w:p>
        </w:tc>
        <w:tc>
          <w:tcPr>
            <w:tcW w:w="6265" w:type="dxa"/>
            <w:tcBorders>
              <w:right w:val="double" w:sz="4" w:space="0" w:color="auto"/>
            </w:tcBorders>
          </w:tcPr>
          <w:p w:rsidR="00AC44F8" w:rsidRDefault="000B2D6F" w:rsidP="00AC44F8">
            <w:pPr>
              <w:pStyle w:val="TableContent"/>
              <w:spacing w:line="240" w:lineRule="auto"/>
              <w:rPr>
                <w:rFonts w:ascii="Arial" w:hAnsi="Arial" w:cs="Arial"/>
              </w:rPr>
            </w:pPr>
            <w:r>
              <w:rPr>
                <w:rFonts w:ascii="Arial" w:hAnsi="Arial" w:cs="Arial"/>
              </w:rPr>
              <w:t>Confirmation page should replicate .com</w:t>
            </w:r>
          </w:p>
          <w:p w:rsidR="00AC44F8" w:rsidRDefault="000B2D6F" w:rsidP="000B2D6F">
            <w:pPr>
              <w:pStyle w:val="TableContent"/>
              <w:numPr>
                <w:ilvl w:val="0"/>
                <w:numId w:val="44"/>
              </w:numPr>
              <w:spacing w:line="240" w:lineRule="auto"/>
              <w:rPr>
                <w:rFonts w:ascii="Arial" w:hAnsi="Arial" w:cs="Arial"/>
              </w:rPr>
            </w:pPr>
            <w:r>
              <w:rPr>
                <w:rFonts w:ascii="Arial" w:hAnsi="Arial" w:cs="Arial"/>
              </w:rPr>
              <w:t>Displays message that the review is pending moderation</w:t>
            </w:r>
          </w:p>
          <w:p w:rsidR="00AC44F8" w:rsidRPr="000B2D6F" w:rsidRDefault="000B2D6F" w:rsidP="00AC44F8">
            <w:pPr>
              <w:pStyle w:val="TableContent"/>
              <w:numPr>
                <w:ilvl w:val="0"/>
                <w:numId w:val="44"/>
              </w:numPr>
              <w:spacing w:line="240" w:lineRule="auto"/>
              <w:rPr>
                <w:rFonts w:ascii="Arial" w:hAnsi="Arial" w:cs="Arial"/>
              </w:rPr>
            </w:pPr>
            <w:r>
              <w:rPr>
                <w:rFonts w:ascii="Arial" w:hAnsi="Arial" w:cs="Arial"/>
              </w:rPr>
              <w:t xml:space="preserve">Shows User additional items that he/she has purchased and not yet reviewed </w:t>
            </w:r>
          </w:p>
        </w:tc>
        <w:tc>
          <w:tcPr>
            <w:tcW w:w="999" w:type="dxa"/>
            <w:tcBorders>
              <w:left w:val="double" w:sz="4" w:space="0" w:color="auto"/>
            </w:tcBorders>
          </w:tcPr>
          <w:p w:rsidR="003C49AA" w:rsidRPr="003C49AA" w:rsidRDefault="00623574" w:rsidP="00C512F7">
            <w:pPr>
              <w:pStyle w:val="TableContent"/>
              <w:jc w:val="center"/>
              <w:rPr>
                <w:rFonts w:ascii="Arial" w:hAnsi="Arial" w:cs="Arial"/>
              </w:rPr>
            </w:pPr>
            <w:r>
              <w:rPr>
                <w:rFonts w:ascii="Arial" w:hAnsi="Arial" w:cs="Arial"/>
              </w:rPr>
              <w:t>M</w:t>
            </w:r>
          </w:p>
        </w:tc>
        <w:tc>
          <w:tcPr>
            <w:tcW w:w="1068" w:type="dxa"/>
          </w:tcPr>
          <w:p w:rsidR="003C49AA" w:rsidRPr="003C49AA" w:rsidRDefault="003C49AA">
            <w:pPr>
              <w:pStyle w:val="TableContent"/>
              <w:rPr>
                <w:rFonts w:ascii="Arial" w:hAnsi="Arial" w:cs="Arial"/>
              </w:rPr>
            </w:pPr>
          </w:p>
        </w:tc>
      </w:tr>
      <w:tr w:rsidR="000B2D6F" w:rsidRPr="003C49AA">
        <w:tc>
          <w:tcPr>
            <w:tcW w:w="1136" w:type="dxa"/>
          </w:tcPr>
          <w:p w:rsidR="000B2D6F" w:rsidRDefault="000B2D6F" w:rsidP="00C512F7">
            <w:pPr>
              <w:pStyle w:val="Requirement"/>
              <w:rPr>
                <w:rFonts w:ascii="Arial" w:hAnsi="Arial" w:cs="Arial"/>
              </w:rPr>
            </w:pPr>
            <w:r>
              <w:rPr>
                <w:rFonts w:ascii="Arial" w:hAnsi="Arial" w:cs="Arial"/>
              </w:rPr>
              <w:t>4.3.3</w:t>
            </w:r>
          </w:p>
        </w:tc>
        <w:tc>
          <w:tcPr>
            <w:tcW w:w="6265" w:type="dxa"/>
            <w:tcBorders>
              <w:right w:val="double" w:sz="4" w:space="0" w:color="auto"/>
            </w:tcBorders>
          </w:tcPr>
          <w:p w:rsidR="000B2D6F" w:rsidRPr="003453EB" w:rsidRDefault="000B2D6F" w:rsidP="000B2D6F">
            <w:pPr>
              <w:pStyle w:val="TableContent"/>
              <w:spacing w:line="240" w:lineRule="auto"/>
              <w:rPr>
                <w:rFonts w:ascii="Arial" w:hAnsi="Arial" w:cs="Arial"/>
                <w:b/>
                <w:i/>
              </w:rPr>
            </w:pPr>
            <w:r w:rsidRPr="003453EB">
              <w:rPr>
                <w:rFonts w:ascii="Arial" w:hAnsi="Arial" w:cs="Arial"/>
                <w:b/>
                <w:i/>
              </w:rPr>
              <w:t xml:space="preserve">Functional Requirement: </w:t>
            </w:r>
          </w:p>
          <w:p w:rsidR="000B2D6F" w:rsidRDefault="000B2D6F" w:rsidP="000B2D6F">
            <w:pPr>
              <w:pStyle w:val="TableContent"/>
              <w:spacing w:line="240" w:lineRule="auto"/>
              <w:rPr>
                <w:rFonts w:ascii="Arial" w:hAnsi="Arial" w:cs="Arial"/>
              </w:rPr>
            </w:pPr>
            <w:r>
              <w:rPr>
                <w:rFonts w:ascii="Arial" w:hAnsi="Arial" w:cs="Arial"/>
              </w:rPr>
              <w:t>User should not be able to write a review on a product he/she has previously reviewed. Should mimic .com</w:t>
            </w:r>
          </w:p>
          <w:p w:rsidR="000B2D6F" w:rsidRDefault="000B2D6F" w:rsidP="000B2D6F">
            <w:pPr>
              <w:pStyle w:val="TableContent"/>
              <w:numPr>
                <w:ilvl w:val="0"/>
                <w:numId w:val="43"/>
              </w:numPr>
              <w:spacing w:line="240" w:lineRule="auto"/>
              <w:rPr>
                <w:rFonts w:ascii="Arial" w:hAnsi="Arial" w:cs="Arial"/>
              </w:rPr>
            </w:pPr>
            <w:r w:rsidRPr="00AC44F8">
              <w:rPr>
                <w:rFonts w:ascii="Arial" w:hAnsi="Arial" w:cs="Arial"/>
              </w:rPr>
              <w:t xml:space="preserve">If Approved, take to </w:t>
            </w:r>
            <w:r>
              <w:rPr>
                <w:rFonts w:ascii="Arial" w:hAnsi="Arial" w:cs="Arial"/>
              </w:rPr>
              <w:t xml:space="preserve">the </w:t>
            </w:r>
            <w:r w:rsidRPr="00AC44F8">
              <w:rPr>
                <w:rFonts w:ascii="Arial" w:hAnsi="Arial" w:cs="Arial"/>
              </w:rPr>
              <w:t>stand alone review</w:t>
            </w:r>
            <w:r>
              <w:rPr>
                <w:rFonts w:ascii="Arial" w:hAnsi="Arial" w:cs="Arial"/>
              </w:rPr>
              <w:t xml:space="preserve"> (review displayed when socially shared)</w:t>
            </w:r>
          </w:p>
          <w:p w:rsidR="000B2D6F" w:rsidRDefault="000B2D6F" w:rsidP="000B2D6F">
            <w:pPr>
              <w:pStyle w:val="TableContent"/>
              <w:numPr>
                <w:ilvl w:val="0"/>
                <w:numId w:val="43"/>
              </w:numPr>
              <w:spacing w:line="240" w:lineRule="auto"/>
              <w:rPr>
                <w:rFonts w:ascii="Arial" w:hAnsi="Arial" w:cs="Arial"/>
              </w:rPr>
            </w:pPr>
            <w:r w:rsidRPr="00AC44F8">
              <w:rPr>
                <w:rFonts w:ascii="Arial" w:hAnsi="Arial" w:cs="Arial"/>
              </w:rPr>
              <w:t>If Pending, display pending message</w:t>
            </w:r>
            <w:r>
              <w:rPr>
                <w:rFonts w:ascii="Arial" w:hAnsi="Arial" w:cs="Arial"/>
              </w:rPr>
              <w:t xml:space="preserve"> (confirmation page)</w:t>
            </w:r>
          </w:p>
          <w:p w:rsidR="000B2D6F" w:rsidRDefault="000B2D6F" w:rsidP="000B2D6F">
            <w:pPr>
              <w:pStyle w:val="TableContent"/>
              <w:spacing w:line="240" w:lineRule="auto"/>
              <w:rPr>
                <w:rFonts w:ascii="Arial" w:hAnsi="Arial" w:cs="Arial"/>
              </w:rPr>
            </w:pPr>
            <w:r w:rsidRPr="00AC44F8">
              <w:rPr>
                <w:rFonts w:ascii="Arial" w:hAnsi="Arial" w:cs="Arial"/>
              </w:rPr>
              <w:t>If Rejected, take to Edit (WAR form with previously entered text and user friendly rejection reason)</w:t>
            </w:r>
          </w:p>
        </w:tc>
        <w:tc>
          <w:tcPr>
            <w:tcW w:w="999" w:type="dxa"/>
            <w:tcBorders>
              <w:left w:val="double" w:sz="4" w:space="0" w:color="auto"/>
            </w:tcBorders>
          </w:tcPr>
          <w:p w:rsidR="000B2D6F" w:rsidRPr="003C49AA" w:rsidRDefault="000B2D6F" w:rsidP="00C512F7">
            <w:pPr>
              <w:pStyle w:val="TableContent"/>
              <w:jc w:val="center"/>
              <w:rPr>
                <w:rFonts w:ascii="Arial" w:hAnsi="Arial" w:cs="Arial"/>
              </w:rPr>
            </w:pPr>
            <w:r>
              <w:rPr>
                <w:rFonts w:ascii="Arial" w:hAnsi="Arial" w:cs="Arial"/>
              </w:rPr>
              <w:t>H</w:t>
            </w:r>
          </w:p>
        </w:tc>
        <w:tc>
          <w:tcPr>
            <w:tcW w:w="1068" w:type="dxa"/>
          </w:tcPr>
          <w:p w:rsidR="000B2D6F" w:rsidRPr="003C49AA" w:rsidRDefault="000B2D6F">
            <w:pPr>
              <w:pStyle w:val="TableContent"/>
              <w:rPr>
                <w:rFonts w:ascii="Arial" w:hAnsi="Arial" w:cs="Arial"/>
              </w:rPr>
            </w:pPr>
          </w:p>
        </w:tc>
      </w:tr>
      <w:tr w:rsidR="00CE068F" w:rsidRPr="00120D45">
        <w:tc>
          <w:tcPr>
            <w:tcW w:w="1136" w:type="dxa"/>
          </w:tcPr>
          <w:p w:rsidR="00CE068F" w:rsidRPr="00120D45" w:rsidRDefault="00CE068F" w:rsidP="00C512F7">
            <w:pPr>
              <w:pStyle w:val="Requirement"/>
              <w:rPr>
                <w:rFonts w:ascii="Arial" w:hAnsi="Arial" w:cs="Arial"/>
                <w:b/>
              </w:rPr>
            </w:pPr>
            <w:r w:rsidRPr="00120D45">
              <w:rPr>
                <w:rFonts w:ascii="Arial" w:hAnsi="Arial" w:cs="Arial"/>
                <w:b/>
              </w:rPr>
              <w:t>4.</w:t>
            </w:r>
            <w:r w:rsidR="003453EB">
              <w:rPr>
                <w:rFonts w:ascii="Arial" w:hAnsi="Arial" w:cs="Arial"/>
                <w:b/>
              </w:rPr>
              <w:t>4</w:t>
            </w:r>
          </w:p>
        </w:tc>
        <w:tc>
          <w:tcPr>
            <w:tcW w:w="6265" w:type="dxa"/>
            <w:tcBorders>
              <w:right w:val="double" w:sz="4" w:space="0" w:color="auto"/>
            </w:tcBorders>
          </w:tcPr>
          <w:p w:rsidR="00CE068F" w:rsidRPr="00BA5889" w:rsidRDefault="005D1E0D" w:rsidP="00BA5889">
            <w:pPr>
              <w:pStyle w:val="TableContent"/>
              <w:rPr>
                <w:rFonts w:ascii="Arial" w:hAnsi="Arial" w:cs="Arial"/>
                <w:b/>
                <w:i/>
                <w:sz w:val="16"/>
              </w:rPr>
            </w:pPr>
            <w:r>
              <w:rPr>
                <w:rFonts w:ascii="Arial" w:hAnsi="Arial" w:cs="Arial"/>
                <w:b/>
              </w:rPr>
              <w:t xml:space="preserve">Reviews in communities Profile </w:t>
            </w:r>
            <w:r w:rsidR="00CE068F">
              <w:rPr>
                <w:rFonts w:ascii="Arial" w:hAnsi="Arial" w:cs="Arial"/>
                <w:b/>
              </w:rPr>
              <w:t xml:space="preserve"> </w:t>
            </w:r>
            <w:r w:rsidR="00CE068F" w:rsidRPr="00EB3843">
              <w:rPr>
                <w:rFonts w:ascii="Arial" w:hAnsi="Arial" w:cs="Arial"/>
                <w:b/>
                <w:color w:val="FF0000"/>
              </w:rPr>
              <w:t xml:space="preserve"> </w:t>
            </w:r>
          </w:p>
        </w:tc>
        <w:tc>
          <w:tcPr>
            <w:tcW w:w="999" w:type="dxa"/>
            <w:tcBorders>
              <w:left w:val="double" w:sz="4" w:space="0" w:color="auto"/>
            </w:tcBorders>
          </w:tcPr>
          <w:p w:rsidR="00CE068F" w:rsidRPr="00120D45" w:rsidRDefault="00CE068F" w:rsidP="00C512F7">
            <w:pPr>
              <w:pStyle w:val="TableContent"/>
              <w:jc w:val="center"/>
              <w:rPr>
                <w:rFonts w:ascii="Arial" w:hAnsi="Arial" w:cs="Arial"/>
                <w:b/>
              </w:rPr>
            </w:pPr>
            <w:r>
              <w:rPr>
                <w:rFonts w:ascii="Arial" w:hAnsi="Arial" w:cs="Arial"/>
                <w:b/>
              </w:rPr>
              <w:t>H</w:t>
            </w:r>
          </w:p>
        </w:tc>
        <w:tc>
          <w:tcPr>
            <w:tcW w:w="1068" w:type="dxa"/>
          </w:tcPr>
          <w:p w:rsidR="00CE068F" w:rsidRPr="00120D45" w:rsidRDefault="00CE068F">
            <w:pPr>
              <w:pStyle w:val="TableContent"/>
              <w:rPr>
                <w:rFonts w:ascii="Arial" w:hAnsi="Arial" w:cs="Arial"/>
                <w:b/>
              </w:rPr>
            </w:pPr>
          </w:p>
        </w:tc>
      </w:tr>
      <w:tr w:rsidR="00CE068F" w:rsidRPr="00120D45">
        <w:tc>
          <w:tcPr>
            <w:tcW w:w="1136" w:type="dxa"/>
          </w:tcPr>
          <w:p w:rsidR="00CE068F" w:rsidRPr="008E1C2C" w:rsidRDefault="003453EB" w:rsidP="00C512F7">
            <w:pPr>
              <w:pStyle w:val="Requirement"/>
              <w:rPr>
                <w:rFonts w:ascii="Arial" w:hAnsi="Arial" w:cs="Arial"/>
              </w:rPr>
            </w:pPr>
            <w:r>
              <w:rPr>
                <w:rFonts w:ascii="Arial" w:hAnsi="Arial" w:cs="Arial"/>
              </w:rPr>
              <w:lastRenderedPageBreak/>
              <w:t>4.4</w:t>
            </w:r>
            <w:r w:rsidR="00CE068F">
              <w:rPr>
                <w:rFonts w:ascii="Arial" w:hAnsi="Arial" w:cs="Arial"/>
              </w:rPr>
              <w:t>.1</w:t>
            </w:r>
          </w:p>
        </w:tc>
        <w:tc>
          <w:tcPr>
            <w:tcW w:w="6265" w:type="dxa"/>
            <w:tcBorders>
              <w:right w:val="double" w:sz="4" w:space="0" w:color="auto"/>
            </w:tcBorders>
          </w:tcPr>
          <w:p w:rsidR="00CE068F" w:rsidRDefault="00B97900" w:rsidP="00AD60A5">
            <w:pPr>
              <w:pStyle w:val="TableContent"/>
              <w:spacing w:line="240" w:lineRule="auto"/>
              <w:rPr>
                <w:rFonts w:ascii="Arial" w:hAnsi="Arial" w:cs="Arial"/>
              </w:rPr>
            </w:pPr>
            <w:r>
              <w:rPr>
                <w:rFonts w:ascii="Arial" w:hAnsi="Arial" w:cs="Arial"/>
              </w:rPr>
              <w:t>My Reviews</w:t>
            </w:r>
            <w:r w:rsidR="00AD60A5">
              <w:rPr>
                <w:rFonts w:ascii="Arial" w:hAnsi="Arial" w:cs="Arial"/>
              </w:rPr>
              <w:t xml:space="preserve"> (same as .com)</w:t>
            </w:r>
          </w:p>
          <w:p w:rsidR="00AD60A5" w:rsidRDefault="00AD60A5" w:rsidP="00AD60A5">
            <w:pPr>
              <w:pStyle w:val="TableContent"/>
              <w:numPr>
                <w:ilvl w:val="0"/>
                <w:numId w:val="46"/>
              </w:numPr>
              <w:spacing w:line="240" w:lineRule="auto"/>
              <w:rPr>
                <w:rFonts w:ascii="Arial" w:hAnsi="Arial" w:cs="Arial"/>
              </w:rPr>
            </w:pPr>
            <w:r>
              <w:rPr>
                <w:rFonts w:ascii="Arial" w:hAnsi="Arial" w:cs="Arial"/>
              </w:rPr>
              <w:t>Should display approved and rejected reviews with the user friendly rejection reason based on rejection code</w:t>
            </w:r>
          </w:p>
          <w:p w:rsidR="00AD60A5" w:rsidRDefault="00AD60A5" w:rsidP="00AD60A5">
            <w:pPr>
              <w:pStyle w:val="TableContent"/>
              <w:numPr>
                <w:ilvl w:val="0"/>
                <w:numId w:val="46"/>
              </w:numPr>
              <w:spacing w:line="240" w:lineRule="auto"/>
              <w:rPr>
                <w:rFonts w:ascii="Arial" w:hAnsi="Arial" w:cs="Arial"/>
              </w:rPr>
            </w:pPr>
            <w:r>
              <w:rPr>
                <w:rFonts w:ascii="Arial" w:hAnsi="Arial" w:cs="Arial"/>
              </w:rPr>
              <w:t>Pending reviews should just display the number of pending and not the reviews</w:t>
            </w:r>
          </w:p>
          <w:p w:rsidR="00AD60A5" w:rsidRDefault="00AD60A5" w:rsidP="00AD60A5">
            <w:pPr>
              <w:pStyle w:val="TableContent"/>
              <w:numPr>
                <w:ilvl w:val="0"/>
                <w:numId w:val="46"/>
              </w:numPr>
              <w:spacing w:line="240" w:lineRule="auto"/>
              <w:rPr>
                <w:rFonts w:ascii="Arial" w:hAnsi="Arial" w:cs="Arial"/>
              </w:rPr>
            </w:pPr>
            <w:r>
              <w:rPr>
                <w:rFonts w:ascii="Arial" w:hAnsi="Arial" w:cs="Arial"/>
              </w:rPr>
              <w:t>Edited reviews cannot be shared or deleted – should show both that it was approved or rejected and that it is edited.</w:t>
            </w:r>
          </w:p>
          <w:p w:rsidR="00AD60A5" w:rsidRDefault="00AD60A5" w:rsidP="00AD60A5">
            <w:pPr>
              <w:pStyle w:val="TableContent"/>
              <w:numPr>
                <w:ilvl w:val="0"/>
                <w:numId w:val="46"/>
              </w:numPr>
              <w:spacing w:line="240" w:lineRule="auto"/>
              <w:rPr>
                <w:rFonts w:ascii="Arial" w:hAnsi="Arial" w:cs="Arial"/>
              </w:rPr>
            </w:pPr>
            <w:r>
              <w:rPr>
                <w:rFonts w:ascii="Arial" w:hAnsi="Arial" w:cs="Arial"/>
              </w:rPr>
              <w:t>Contact a moderator link provided</w:t>
            </w:r>
          </w:p>
        </w:tc>
        <w:tc>
          <w:tcPr>
            <w:tcW w:w="999" w:type="dxa"/>
            <w:tcBorders>
              <w:left w:val="double" w:sz="4" w:space="0" w:color="auto"/>
            </w:tcBorders>
          </w:tcPr>
          <w:p w:rsidR="00CE068F" w:rsidRPr="00A201CB" w:rsidRDefault="00CE068F" w:rsidP="00C512F7">
            <w:pPr>
              <w:pStyle w:val="TableContent"/>
              <w:jc w:val="center"/>
              <w:rPr>
                <w:rFonts w:ascii="Arial" w:hAnsi="Arial" w:cs="Arial"/>
              </w:rPr>
            </w:pPr>
            <w:r>
              <w:rPr>
                <w:rFonts w:ascii="Arial" w:hAnsi="Arial" w:cs="Arial"/>
              </w:rPr>
              <w:t>H</w:t>
            </w:r>
          </w:p>
        </w:tc>
        <w:tc>
          <w:tcPr>
            <w:tcW w:w="1068" w:type="dxa"/>
          </w:tcPr>
          <w:p w:rsidR="00CE068F" w:rsidRPr="00120D45" w:rsidRDefault="00CE068F">
            <w:pPr>
              <w:pStyle w:val="TableContent"/>
              <w:rPr>
                <w:rFonts w:ascii="Arial" w:hAnsi="Arial" w:cs="Arial"/>
                <w:b/>
              </w:rPr>
            </w:pPr>
          </w:p>
        </w:tc>
      </w:tr>
      <w:tr w:rsidR="00906437" w:rsidRPr="00120D45">
        <w:tc>
          <w:tcPr>
            <w:tcW w:w="1136" w:type="dxa"/>
          </w:tcPr>
          <w:p w:rsidR="00906437" w:rsidRDefault="003453EB" w:rsidP="00C512F7">
            <w:pPr>
              <w:pStyle w:val="Requirement"/>
              <w:rPr>
                <w:rFonts w:ascii="Arial" w:hAnsi="Arial" w:cs="Arial"/>
              </w:rPr>
            </w:pPr>
            <w:r>
              <w:rPr>
                <w:rFonts w:ascii="Arial" w:hAnsi="Arial" w:cs="Arial"/>
              </w:rPr>
              <w:t>4.4</w:t>
            </w:r>
            <w:r w:rsidR="00906437">
              <w:rPr>
                <w:rFonts w:ascii="Arial" w:hAnsi="Arial" w:cs="Arial"/>
              </w:rPr>
              <w:t>.2</w:t>
            </w:r>
          </w:p>
        </w:tc>
        <w:tc>
          <w:tcPr>
            <w:tcW w:w="6265" w:type="dxa"/>
            <w:tcBorders>
              <w:right w:val="double" w:sz="4" w:space="0" w:color="auto"/>
            </w:tcBorders>
          </w:tcPr>
          <w:p w:rsidR="00740C97" w:rsidRDefault="00B97900" w:rsidP="00AD60A5">
            <w:pPr>
              <w:pStyle w:val="TableContent"/>
              <w:spacing w:line="240" w:lineRule="auto"/>
              <w:jc w:val="left"/>
              <w:rPr>
                <w:rFonts w:ascii="Arial" w:hAnsi="Arial" w:cs="Arial"/>
              </w:rPr>
            </w:pPr>
            <w:bookmarkStart w:id="31" w:name="_GoBack"/>
            <w:bookmarkEnd w:id="31"/>
            <w:r>
              <w:rPr>
                <w:rFonts w:ascii="Arial" w:hAnsi="Arial" w:cs="Arial"/>
              </w:rPr>
              <w:t xml:space="preserve">Public Profile </w:t>
            </w:r>
          </w:p>
          <w:p w:rsidR="00AD60A5" w:rsidRDefault="005813F2" w:rsidP="00AD60A5">
            <w:pPr>
              <w:pStyle w:val="TableContent"/>
              <w:numPr>
                <w:ilvl w:val="0"/>
                <w:numId w:val="47"/>
              </w:numPr>
              <w:spacing w:line="240" w:lineRule="auto"/>
              <w:jc w:val="left"/>
              <w:rPr>
                <w:rFonts w:ascii="Arial" w:hAnsi="Arial" w:cs="Arial"/>
              </w:rPr>
            </w:pPr>
            <w:r>
              <w:rPr>
                <w:rFonts w:ascii="Arial" w:hAnsi="Arial" w:cs="Arial"/>
              </w:rPr>
              <w:t>Reviews page s</w:t>
            </w:r>
            <w:r w:rsidR="00AD60A5">
              <w:rPr>
                <w:rFonts w:ascii="Arial" w:hAnsi="Arial" w:cs="Arial"/>
              </w:rPr>
              <w:t xml:space="preserve">hould </w:t>
            </w:r>
            <w:r>
              <w:rPr>
                <w:rFonts w:ascii="Arial" w:hAnsi="Arial" w:cs="Arial"/>
              </w:rPr>
              <w:t>display title rating and helpful votes</w:t>
            </w:r>
          </w:p>
          <w:p w:rsidR="005813F2" w:rsidRDefault="005813F2" w:rsidP="00AD60A5">
            <w:pPr>
              <w:pStyle w:val="TableContent"/>
              <w:numPr>
                <w:ilvl w:val="0"/>
                <w:numId w:val="47"/>
              </w:numPr>
              <w:spacing w:line="240" w:lineRule="auto"/>
              <w:jc w:val="left"/>
              <w:rPr>
                <w:rFonts w:ascii="Arial" w:hAnsi="Arial" w:cs="Arial"/>
              </w:rPr>
            </w:pPr>
            <w:r>
              <w:rPr>
                <w:rFonts w:ascii="Arial" w:hAnsi="Arial" w:cs="Arial"/>
              </w:rPr>
              <w:t>Only shows approved reviews</w:t>
            </w:r>
          </w:p>
          <w:p w:rsidR="00AD60A5" w:rsidRDefault="00AD60A5" w:rsidP="00AD60A5">
            <w:pPr>
              <w:pStyle w:val="TableContent"/>
              <w:spacing w:line="240" w:lineRule="auto"/>
              <w:jc w:val="left"/>
              <w:rPr>
                <w:rFonts w:ascii="Arial" w:hAnsi="Arial" w:cs="Arial"/>
              </w:rPr>
            </w:pPr>
          </w:p>
          <w:p w:rsidR="00AD60A5" w:rsidRPr="00AD60A5" w:rsidRDefault="00AD60A5" w:rsidP="00AD60A5">
            <w:pPr>
              <w:pStyle w:val="TableContent"/>
              <w:spacing w:line="240" w:lineRule="auto"/>
              <w:jc w:val="left"/>
              <w:rPr>
                <w:rFonts w:ascii="Arial" w:hAnsi="Arial" w:cs="Arial"/>
                <w:b/>
                <w:i/>
              </w:rPr>
            </w:pPr>
            <w:r w:rsidRPr="00AD60A5">
              <w:rPr>
                <w:rFonts w:ascii="Arial" w:hAnsi="Arial" w:cs="Arial"/>
                <w:b/>
                <w:i/>
              </w:rPr>
              <w:t xml:space="preserve">Functional Requirement: </w:t>
            </w:r>
            <w:r w:rsidRPr="00AD60A5">
              <w:rPr>
                <w:rFonts w:ascii="Arial" w:hAnsi="Arial" w:cs="Arial"/>
              </w:rPr>
              <w:t xml:space="preserve">Should not be </w:t>
            </w:r>
            <w:proofErr w:type="spellStart"/>
            <w:r w:rsidRPr="00AD60A5">
              <w:rPr>
                <w:rFonts w:ascii="Arial" w:hAnsi="Arial" w:cs="Arial"/>
              </w:rPr>
              <w:t>crawlable</w:t>
            </w:r>
            <w:proofErr w:type="spellEnd"/>
          </w:p>
        </w:tc>
        <w:tc>
          <w:tcPr>
            <w:tcW w:w="999" w:type="dxa"/>
            <w:tcBorders>
              <w:left w:val="double" w:sz="4" w:space="0" w:color="auto"/>
            </w:tcBorders>
          </w:tcPr>
          <w:p w:rsidR="00906437" w:rsidRDefault="00906437" w:rsidP="00C512F7">
            <w:pPr>
              <w:pStyle w:val="TableContent"/>
              <w:jc w:val="center"/>
              <w:rPr>
                <w:rFonts w:ascii="Arial" w:hAnsi="Arial" w:cs="Arial"/>
              </w:rPr>
            </w:pPr>
            <w:r>
              <w:rPr>
                <w:rFonts w:ascii="Arial" w:hAnsi="Arial" w:cs="Arial"/>
              </w:rPr>
              <w:t>H</w:t>
            </w:r>
          </w:p>
        </w:tc>
        <w:tc>
          <w:tcPr>
            <w:tcW w:w="1068" w:type="dxa"/>
          </w:tcPr>
          <w:p w:rsidR="00906437" w:rsidRPr="00120D45" w:rsidRDefault="00906437">
            <w:pPr>
              <w:pStyle w:val="TableContent"/>
              <w:rPr>
                <w:rFonts w:ascii="Arial" w:hAnsi="Arial" w:cs="Arial"/>
                <w:b/>
              </w:rPr>
            </w:pPr>
          </w:p>
        </w:tc>
      </w:tr>
      <w:tr w:rsidR="00C7414E" w:rsidRPr="00120D45" w:rsidTr="00D00BD9">
        <w:tc>
          <w:tcPr>
            <w:tcW w:w="1136" w:type="dxa"/>
          </w:tcPr>
          <w:p w:rsidR="00C7414E" w:rsidRPr="00120D45" w:rsidRDefault="00C7414E" w:rsidP="00D00BD9">
            <w:pPr>
              <w:pStyle w:val="Requirement"/>
              <w:rPr>
                <w:rFonts w:ascii="Arial" w:hAnsi="Arial" w:cs="Arial"/>
                <w:b/>
              </w:rPr>
            </w:pPr>
            <w:r w:rsidRPr="00120D45">
              <w:rPr>
                <w:rFonts w:ascii="Arial" w:hAnsi="Arial" w:cs="Arial"/>
                <w:b/>
              </w:rPr>
              <w:t>4.</w:t>
            </w:r>
            <w:r>
              <w:rPr>
                <w:rFonts w:ascii="Arial" w:hAnsi="Arial" w:cs="Arial"/>
                <w:b/>
              </w:rPr>
              <w:t>5</w:t>
            </w:r>
          </w:p>
        </w:tc>
        <w:tc>
          <w:tcPr>
            <w:tcW w:w="6265" w:type="dxa"/>
            <w:tcBorders>
              <w:right w:val="double" w:sz="4" w:space="0" w:color="auto"/>
            </w:tcBorders>
          </w:tcPr>
          <w:p w:rsidR="00C7414E" w:rsidRPr="00BA5889" w:rsidRDefault="00C7414E" w:rsidP="0060342C">
            <w:pPr>
              <w:pStyle w:val="TableContent"/>
              <w:spacing w:line="240" w:lineRule="auto"/>
              <w:rPr>
                <w:rFonts w:ascii="Arial" w:hAnsi="Arial" w:cs="Arial"/>
                <w:b/>
                <w:i/>
                <w:sz w:val="16"/>
              </w:rPr>
            </w:pPr>
            <w:proofErr w:type="spellStart"/>
            <w:r>
              <w:rPr>
                <w:rFonts w:ascii="Arial" w:hAnsi="Arial" w:cs="Arial"/>
                <w:b/>
              </w:rPr>
              <w:t>SolrX</w:t>
            </w:r>
            <w:proofErr w:type="spellEnd"/>
            <w:r>
              <w:rPr>
                <w:rFonts w:ascii="Arial" w:hAnsi="Arial" w:cs="Arial"/>
                <w:b/>
              </w:rPr>
              <w:t xml:space="preserve"> Search upgrade with addition of two sources </w:t>
            </w:r>
            <w:r w:rsidR="00364ABF" w:rsidRPr="00364ABF">
              <w:rPr>
                <w:rFonts w:ascii="Arial" w:hAnsi="Arial" w:cs="Arial"/>
              </w:rPr>
              <w:t xml:space="preserve">(Search and WCS Content teams; </w:t>
            </w:r>
            <w:r w:rsidR="0060342C">
              <w:rPr>
                <w:rFonts w:ascii="Arial" w:hAnsi="Arial" w:cs="Arial"/>
              </w:rPr>
              <w:t>backend only</w:t>
            </w:r>
            <w:r w:rsidR="00364ABF" w:rsidRPr="00364ABF">
              <w:rPr>
                <w:rFonts w:ascii="Arial" w:hAnsi="Arial" w:cs="Arial"/>
              </w:rPr>
              <w:t xml:space="preserve">) </w:t>
            </w:r>
            <w:r w:rsidRPr="00364ABF">
              <w:rPr>
                <w:rFonts w:ascii="Arial" w:hAnsi="Arial" w:cs="Arial"/>
              </w:rPr>
              <w:t xml:space="preserve"> </w:t>
            </w:r>
            <w:r w:rsidRPr="00364ABF">
              <w:rPr>
                <w:rFonts w:ascii="Arial" w:hAnsi="Arial" w:cs="Arial"/>
                <w:color w:val="FF0000"/>
              </w:rPr>
              <w:t xml:space="preserve"> </w:t>
            </w:r>
          </w:p>
        </w:tc>
        <w:tc>
          <w:tcPr>
            <w:tcW w:w="999" w:type="dxa"/>
            <w:tcBorders>
              <w:left w:val="double" w:sz="4" w:space="0" w:color="auto"/>
            </w:tcBorders>
          </w:tcPr>
          <w:p w:rsidR="00C7414E" w:rsidRPr="00120D45" w:rsidRDefault="00C7414E" w:rsidP="00D00BD9">
            <w:pPr>
              <w:pStyle w:val="TableContent"/>
              <w:jc w:val="center"/>
              <w:rPr>
                <w:rFonts w:ascii="Arial" w:hAnsi="Arial" w:cs="Arial"/>
                <w:b/>
              </w:rPr>
            </w:pPr>
            <w:r>
              <w:rPr>
                <w:rFonts w:ascii="Arial" w:hAnsi="Arial" w:cs="Arial"/>
                <w:b/>
              </w:rPr>
              <w:t>H</w:t>
            </w:r>
          </w:p>
        </w:tc>
        <w:tc>
          <w:tcPr>
            <w:tcW w:w="1068" w:type="dxa"/>
          </w:tcPr>
          <w:p w:rsidR="00C7414E" w:rsidRPr="00120D45" w:rsidRDefault="00C7414E" w:rsidP="00D00BD9">
            <w:pPr>
              <w:pStyle w:val="TableContent"/>
              <w:rPr>
                <w:rFonts w:ascii="Arial" w:hAnsi="Arial" w:cs="Arial"/>
                <w:b/>
              </w:rPr>
            </w:pPr>
          </w:p>
        </w:tc>
      </w:tr>
      <w:tr w:rsidR="00C7414E" w:rsidRPr="00120D45">
        <w:tc>
          <w:tcPr>
            <w:tcW w:w="1136" w:type="dxa"/>
          </w:tcPr>
          <w:p w:rsidR="00C7414E" w:rsidRDefault="00C7414E" w:rsidP="00C512F7">
            <w:pPr>
              <w:pStyle w:val="Requirement"/>
              <w:rPr>
                <w:rFonts w:ascii="Arial" w:hAnsi="Arial" w:cs="Arial"/>
              </w:rPr>
            </w:pPr>
            <w:r>
              <w:rPr>
                <w:rFonts w:ascii="Arial" w:hAnsi="Arial" w:cs="Arial"/>
              </w:rPr>
              <w:t>4.5.1</w:t>
            </w:r>
          </w:p>
        </w:tc>
        <w:tc>
          <w:tcPr>
            <w:tcW w:w="6265" w:type="dxa"/>
            <w:tcBorders>
              <w:right w:val="double" w:sz="4" w:space="0" w:color="auto"/>
            </w:tcBorders>
          </w:tcPr>
          <w:p w:rsidR="00C7414E" w:rsidRDefault="00364ABF" w:rsidP="00C7414E">
            <w:pPr>
              <w:pStyle w:val="TableContent"/>
              <w:spacing w:line="240" w:lineRule="auto"/>
              <w:jc w:val="left"/>
              <w:rPr>
                <w:rFonts w:ascii="Arial" w:hAnsi="Arial" w:cs="Arial"/>
              </w:rPr>
            </w:pPr>
            <w:r>
              <w:rPr>
                <w:rFonts w:ascii="Arial" w:hAnsi="Arial" w:cs="Arial"/>
              </w:rPr>
              <w:t xml:space="preserve">Updates to Search and Content </w:t>
            </w:r>
            <w:r w:rsidR="00C7414E" w:rsidRPr="00C7414E">
              <w:rPr>
                <w:rFonts w:ascii="Arial" w:hAnsi="Arial" w:cs="Arial"/>
              </w:rPr>
              <w:t xml:space="preserve">to </w:t>
            </w:r>
            <w:r w:rsidR="00C7414E">
              <w:rPr>
                <w:rFonts w:ascii="Arial" w:hAnsi="Arial" w:cs="Arial"/>
              </w:rPr>
              <w:t>allow for</w:t>
            </w:r>
            <w:r w:rsidR="00C7414E" w:rsidRPr="00C7414E">
              <w:rPr>
                <w:rFonts w:ascii="Arial" w:hAnsi="Arial" w:cs="Arial"/>
              </w:rPr>
              <w:t xml:space="preserve"> </w:t>
            </w:r>
            <w:proofErr w:type="spellStart"/>
            <w:r w:rsidR="00C7414E" w:rsidRPr="00C7414E">
              <w:rPr>
                <w:rFonts w:ascii="Arial" w:hAnsi="Arial" w:cs="Arial"/>
              </w:rPr>
              <w:t>StoreID</w:t>
            </w:r>
            <w:proofErr w:type="spellEnd"/>
            <w:r w:rsidR="00C7414E" w:rsidRPr="00C7414E">
              <w:rPr>
                <w:rFonts w:ascii="Arial" w:hAnsi="Arial" w:cs="Arial"/>
              </w:rPr>
              <w:t xml:space="preserve"> </w:t>
            </w:r>
            <w:r w:rsidR="00D65404">
              <w:rPr>
                <w:rFonts w:ascii="Arial" w:hAnsi="Arial" w:cs="Arial"/>
              </w:rPr>
              <w:t>to be used to call site specific search results</w:t>
            </w:r>
          </w:p>
          <w:p w:rsidR="00C7414E" w:rsidRDefault="00364ABF" w:rsidP="00C7414E">
            <w:pPr>
              <w:pStyle w:val="TableContent"/>
              <w:numPr>
                <w:ilvl w:val="0"/>
                <w:numId w:val="48"/>
              </w:numPr>
              <w:spacing w:line="240" w:lineRule="auto"/>
              <w:jc w:val="left"/>
              <w:rPr>
                <w:rFonts w:ascii="Arial" w:hAnsi="Arial" w:cs="Arial"/>
              </w:rPr>
            </w:pPr>
            <w:r>
              <w:rPr>
                <w:rFonts w:ascii="Arial" w:hAnsi="Arial" w:cs="Arial"/>
              </w:rPr>
              <w:t>E</w:t>
            </w:r>
            <w:r w:rsidR="00C7414E">
              <w:rPr>
                <w:rFonts w:ascii="Arial" w:hAnsi="Arial" w:cs="Arial"/>
              </w:rPr>
              <w:t>ach site would display current data for that site and not the 7 day old data</w:t>
            </w:r>
            <w:r>
              <w:rPr>
                <w:rFonts w:ascii="Arial" w:hAnsi="Arial" w:cs="Arial"/>
              </w:rPr>
              <w:t xml:space="preserve"> that is used now. </w:t>
            </w:r>
          </w:p>
        </w:tc>
        <w:tc>
          <w:tcPr>
            <w:tcW w:w="999" w:type="dxa"/>
            <w:tcBorders>
              <w:left w:val="double" w:sz="4" w:space="0" w:color="auto"/>
            </w:tcBorders>
          </w:tcPr>
          <w:p w:rsidR="00C7414E" w:rsidRDefault="00C7414E" w:rsidP="00C512F7">
            <w:pPr>
              <w:pStyle w:val="TableContent"/>
              <w:jc w:val="center"/>
              <w:rPr>
                <w:rFonts w:ascii="Arial" w:hAnsi="Arial" w:cs="Arial"/>
              </w:rPr>
            </w:pPr>
            <w:r>
              <w:rPr>
                <w:rFonts w:ascii="Arial" w:hAnsi="Arial" w:cs="Arial"/>
              </w:rPr>
              <w:t>H</w:t>
            </w:r>
          </w:p>
        </w:tc>
        <w:tc>
          <w:tcPr>
            <w:tcW w:w="1068" w:type="dxa"/>
          </w:tcPr>
          <w:p w:rsidR="00C7414E" w:rsidRPr="00120D45" w:rsidRDefault="00C7414E">
            <w:pPr>
              <w:pStyle w:val="TableContent"/>
              <w:rPr>
                <w:rFonts w:ascii="Arial" w:hAnsi="Arial" w:cs="Arial"/>
                <w:b/>
              </w:rPr>
            </w:pPr>
          </w:p>
        </w:tc>
      </w:tr>
    </w:tbl>
    <w:p w:rsidR="00C512F7" w:rsidRPr="00970522" w:rsidRDefault="00C512F7" w:rsidP="0019274B">
      <w:pPr>
        <w:pStyle w:val="Heading2"/>
        <w:tabs>
          <w:tab w:val="clear" w:pos="1800"/>
          <w:tab w:val="left" w:pos="810"/>
        </w:tabs>
        <w:ind w:left="0" w:firstLine="0"/>
      </w:pPr>
    </w:p>
    <w:sectPr w:rsidR="00C512F7" w:rsidRPr="00970522" w:rsidSect="00C512F7">
      <w:footerReference w:type="default" r:id="rId18"/>
      <w:pgSz w:w="12240" w:h="15840" w:code="1"/>
      <w:pgMar w:top="990" w:right="1440" w:bottom="432"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6EE" w:rsidRDefault="000456EE">
      <w:r>
        <w:separator/>
      </w:r>
    </w:p>
  </w:endnote>
  <w:endnote w:type="continuationSeparator" w:id="0">
    <w:p w:rsidR="000456EE" w:rsidRDefault="000456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Univers (WN)">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464" w:rsidRDefault="000D1464" w:rsidP="00C512F7">
    <w:pPr>
      <w:ind w:right="360" w:firstLine="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464" w:rsidRDefault="000D1464" w:rsidP="00C512F7">
    <w:pPr>
      <w:pStyle w:val="Footer"/>
      <w:pBdr>
        <w:top w:val="single" w:sz="4" w:space="1" w:color="auto"/>
      </w:pBdr>
      <w:tabs>
        <w:tab w:val="clear" w:pos="4320"/>
        <w:tab w:val="clear" w:pos="8640"/>
        <w:tab w:val="center" w:pos="0"/>
        <w:tab w:val="center" w:pos="4680"/>
        <w:tab w:val="right" w:pos="9360"/>
      </w:tabs>
      <w:jc w:val="center"/>
      <w:rPr>
        <w:rStyle w:val="PageNumber"/>
      </w:rPr>
    </w:pPr>
    <w:r>
      <w:rPr>
        <w:rStyle w:val="PageNumber"/>
        <w:rFonts w:ascii="Arial" w:hAnsi="Arial"/>
        <w:sz w:val="20"/>
        <w:szCs w:val="20"/>
      </w:rPr>
      <w:t xml:space="preserve">- </w:t>
    </w:r>
    <w:r w:rsidR="002517B0">
      <w:rPr>
        <w:rStyle w:val="PageNumber"/>
        <w:rFonts w:ascii="Arial" w:hAnsi="Arial"/>
        <w:sz w:val="20"/>
        <w:szCs w:val="20"/>
      </w:rPr>
      <w:fldChar w:fldCharType="begin"/>
    </w:r>
    <w:r>
      <w:rPr>
        <w:rStyle w:val="PageNumber"/>
        <w:rFonts w:ascii="Arial" w:hAnsi="Arial"/>
        <w:sz w:val="20"/>
        <w:szCs w:val="20"/>
      </w:rPr>
      <w:instrText xml:space="preserve"> PAGE </w:instrText>
    </w:r>
    <w:r w:rsidR="002517B0">
      <w:rPr>
        <w:rStyle w:val="PageNumber"/>
        <w:rFonts w:ascii="Arial" w:hAnsi="Arial"/>
        <w:sz w:val="20"/>
        <w:szCs w:val="20"/>
      </w:rPr>
      <w:fldChar w:fldCharType="separate"/>
    </w:r>
    <w:r w:rsidR="006B11D4">
      <w:rPr>
        <w:rStyle w:val="PageNumber"/>
        <w:rFonts w:ascii="Arial" w:hAnsi="Arial"/>
        <w:noProof/>
        <w:sz w:val="20"/>
        <w:szCs w:val="20"/>
      </w:rPr>
      <w:t>3</w:t>
    </w:r>
    <w:r w:rsidR="002517B0">
      <w:rPr>
        <w:rStyle w:val="PageNumber"/>
        <w:rFonts w:ascii="Arial" w:hAnsi="Arial"/>
        <w:sz w:val="20"/>
        <w:szCs w:val="20"/>
      </w:rPr>
      <w:fldChar w:fldCharType="end"/>
    </w:r>
    <w:r>
      <w:rPr>
        <w:rStyle w:val="PageNumber"/>
        <w:rFonts w:ascii="Arial" w:hAnsi="Arial"/>
        <w:sz w:val="20"/>
        <w:szCs w:val="20"/>
      </w:rPr>
      <w:t xml:space="preserve"> -</w:t>
    </w:r>
  </w:p>
  <w:p w:rsidR="000D1464" w:rsidRPr="0039151B" w:rsidRDefault="000D1464" w:rsidP="00C512F7">
    <w:pPr>
      <w:pStyle w:val="Footer"/>
      <w:pBdr>
        <w:top w:val="single" w:sz="4" w:space="1" w:color="auto"/>
      </w:pBdr>
      <w:tabs>
        <w:tab w:val="clear" w:pos="4320"/>
        <w:tab w:val="clear" w:pos="8640"/>
        <w:tab w:val="center" w:pos="0"/>
        <w:tab w:val="center" w:pos="4680"/>
        <w:tab w:val="right" w:pos="9540"/>
      </w:tabs>
      <w:rPr>
        <w:b/>
        <w:sz w:val="16"/>
        <w:szCs w:val="16"/>
      </w:rPr>
    </w:pPr>
    <w:r w:rsidRPr="0039151B">
      <w:rPr>
        <w:rStyle w:val="PageNumber"/>
        <w:rFonts w:ascii="Arial" w:hAnsi="Arial" w:cs="Arial"/>
        <w:b/>
        <w:sz w:val="16"/>
        <w:szCs w:val="16"/>
      </w:rPr>
      <w:t>Sears Holdings Corporation – Confidential and Proprietary Information</w:t>
    </w:r>
    <w:r>
      <w:rPr>
        <w:rStyle w:val="PageNumber"/>
        <w:rFonts w:ascii="Arial" w:hAnsi="Arial" w:cs="Arial"/>
        <w:b/>
        <w:sz w:val="16"/>
        <w:szCs w:val="16"/>
      </w:rPr>
      <w:tab/>
      <w:t xml:space="preserve">Template </w:t>
    </w:r>
    <w:proofErr w:type="spellStart"/>
    <w:r>
      <w:rPr>
        <w:rStyle w:val="PageNumber"/>
        <w:rFonts w:ascii="Arial" w:hAnsi="Arial" w:cs="Arial"/>
        <w:b/>
        <w:sz w:val="16"/>
        <w:szCs w:val="16"/>
      </w:rPr>
      <w:t>Ver</w:t>
    </w:r>
    <w:proofErr w:type="spellEnd"/>
    <w:r>
      <w:rPr>
        <w:rStyle w:val="PageNumber"/>
        <w:rFonts w:ascii="Arial" w:hAnsi="Arial" w:cs="Arial"/>
        <w:b/>
        <w:sz w:val="16"/>
        <w:szCs w:val="16"/>
      </w:rPr>
      <w:t xml:space="preserve"> 25.2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6EE" w:rsidRDefault="000456EE">
      <w:r>
        <w:separator/>
      </w:r>
    </w:p>
  </w:footnote>
  <w:footnote w:type="continuationSeparator" w:id="0">
    <w:p w:rsidR="000456EE" w:rsidRDefault="000456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5pt;height:9.5pt" o:bullet="t">
        <v:imagedata r:id="rId1" o:title=""/>
      </v:shape>
    </w:pict>
  </w:numPicBullet>
  <w:abstractNum w:abstractNumId="0">
    <w:nsid w:val="FFFFFF83"/>
    <w:multiLevelType w:val="singleLevel"/>
    <w:tmpl w:val="197AD0CE"/>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7F263AD2"/>
    <w:lvl w:ilvl="0">
      <w:start w:val="1"/>
      <w:numFmt w:val="bullet"/>
      <w:lvlText w:val=""/>
      <w:lvlJc w:val="left"/>
      <w:pPr>
        <w:tabs>
          <w:tab w:val="num" w:pos="360"/>
        </w:tabs>
        <w:ind w:left="360" w:hanging="360"/>
      </w:pPr>
      <w:rPr>
        <w:rFonts w:ascii="Symbol" w:hAnsi="Symbol" w:hint="default"/>
      </w:rPr>
    </w:lvl>
  </w:abstractNum>
  <w:abstractNum w:abstractNumId="2">
    <w:nsid w:val="01460D79"/>
    <w:multiLevelType w:val="hybridMultilevel"/>
    <w:tmpl w:val="F806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B0F47"/>
    <w:multiLevelType w:val="hybridMultilevel"/>
    <w:tmpl w:val="8E04A7CC"/>
    <w:lvl w:ilvl="0" w:tplc="0409000F">
      <w:start w:val="1"/>
      <w:numFmt w:val="decimal"/>
      <w:lvlText w:val="%1."/>
      <w:lvlJc w:val="left"/>
      <w:pPr>
        <w:ind w:left="1620" w:hanging="360"/>
      </w:pPr>
      <w:rPr>
        <w:rFonts w:cs="Times New Roman"/>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4">
    <w:nsid w:val="03C013A2"/>
    <w:multiLevelType w:val="hybridMultilevel"/>
    <w:tmpl w:val="DC286B52"/>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0B601E40"/>
    <w:multiLevelType w:val="hybridMultilevel"/>
    <w:tmpl w:val="77DA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B3491A"/>
    <w:multiLevelType w:val="hybridMultilevel"/>
    <w:tmpl w:val="45D6A52A"/>
    <w:lvl w:ilvl="0" w:tplc="A6187BE6">
      <w:start w:val="1"/>
      <w:numFmt w:val="bullet"/>
      <w:lvlText w:val=""/>
      <w:lvlJc w:val="left"/>
      <w:pPr>
        <w:tabs>
          <w:tab w:val="num" w:pos="720"/>
        </w:tabs>
        <w:ind w:left="720" w:hanging="360"/>
      </w:pPr>
      <w:rPr>
        <w:rFonts w:ascii="Symbol" w:hAnsi="Symbol" w:hint="default"/>
      </w:rPr>
    </w:lvl>
    <w:lvl w:ilvl="1" w:tplc="B6A44F4A">
      <w:start w:val="1"/>
      <w:numFmt w:val="bullet"/>
      <w:lvlText w:val="o"/>
      <w:lvlJc w:val="left"/>
      <w:pPr>
        <w:tabs>
          <w:tab w:val="num" w:pos="1440"/>
        </w:tabs>
        <w:ind w:left="1440" w:hanging="360"/>
      </w:pPr>
      <w:rPr>
        <w:rFonts w:ascii="Courier New" w:hAnsi="Courier New" w:hint="default"/>
      </w:rPr>
    </w:lvl>
    <w:lvl w:ilvl="2" w:tplc="27BA62BA">
      <w:start w:val="1"/>
      <w:numFmt w:val="bullet"/>
      <w:lvlText w:val=""/>
      <w:lvlJc w:val="left"/>
      <w:pPr>
        <w:tabs>
          <w:tab w:val="num" w:pos="2160"/>
        </w:tabs>
        <w:ind w:left="2160" w:hanging="360"/>
      </w:pPr>
      <w:rPr>
        <w:rFonts w:ascii="Wingdings" w:hAnsi="Wingdings" w:hint="default"/>
      </w:rPr>
    </w:lvl>
    <w:lvl w:ilvl="3" w:tplc="E60615CE">
      <w:start w:val="1"/>
      <w:numFmt w:val="bullet"/>
      <w:lvlText w:val=""/>
      <w:lvlJc w:val="left"/>
      <w:pPr>
        <w:tabs>
          <w:tab w:val="num" w:pos="2880"/>
        </w:tabs>
        <w:ind w:left="2880" w:hanging="360"/>
      </w:pPr>
      <w:rPr>
        <w:rFonts w:ascii="Symbol" w:hAnsi="Symbol" w:hint="default"/>
      </w:rPr>
    </w:lvl>
    <w:lvl w:ilvl="4" w:tplc="C4DEEA76" w:tentative="1">
      <w:start w:val="1"/>
      <w:numFmt w:val="bullet"/>
      <w:lvlText w:val="o"/>
      <w:lvlJc w:val="left"/>
      <w:pPr>
        <w:tabs>
          <w:tab w:val="num" w:pos="3600"/>
        </w:tabs>
        <w:ind w:left="3600" w:hanging="360"/>
      </w:pPr>
      <w:rPr>
        <w:rFonts w:ascii="Courier New" w:hAnsi="Courier New" w:hint="default"/>
      </w:rPr>
    </w:lvl>
    <w:lvl w:ilvl="5" w:tplc="51CC5F98" w:tentative="1">
      <w:start w:val="1"/>
      <w:numFmt w:val="bullet"/>
      <w:lvlText w:val=""/>
      <w:lvlJc w:val="left"/>
      <w:pPr>
        <w:tabs>
          <w:tab w:val="num" w:pos="4320"/>
        </w:tabs>
        <w:ind w:left="4320" w:hanging="360"/>
      </w:pPr>
      <w:rPr>
        <w:rFonts w:ascii="Wingdings" w:hAnsi="Wingdings" w:hint="default"/>
      </w:rPr>
    </w:lvl>
    <w:lvl w:ilvl="6" w:tplc="B22A625C" w:tentative="1">
      <w:start w:val="1"/>
      <w:numFmt w:val="bullet"/>
      <w:lvlText w:val=""/>
      <w:lvlJc w:val="left"/>
      <w:pPr>
        <w:tabs>
          <w:tab w:val="num" w:pos="5040"/>
        </w:tabs>
        <w:ind w:left="5040" w:hanging="360"/>
      </w:pPr>
      <w:rPr>
        <w:rFonts w:ascii="Symbol" w:hAnsi="Symbol" w:hint="default"/>
      </w:rPr>
    </w:lvl>
    <w:lvl w:ilvl="7" w:tplc="DE981A62" w:tentative="1">
      <w:start w:val="1"/>
      <w:numFmt w:val="bullet"/>
      <w:lvlText w:val="o"/>
      <w:lvlJc w:val="left"/>
      <w:pPr>
        <w:tabs>
          <w:tab w:val="num" w:pos="5760"/>
        </w:tabs>
        <w:ind w:left="5760" w:hanging="360"/>
      </w:pPr>
      <w:rPr>
        <w:rFonts w:ascii="Courier New" w:hAnsi="Courier New" w:hint="default"/>
      </w:rPr>
    </w:lvl>
    <w:lvl w:ilvl="8" w:tplc="80BC1D94" w:tentative="1">
      <w:start w:val="1"/>
      <w:numFmt w:val="bullet"/>
      <w:lvlText w:val=""/>
      <w:lvlJc w:val="left"/>
      <w:pPr>
        <w:tabs>
          <w:tab w:val="num" w:pos="6480"/>
        </w:tabs>
        <w:ind w:left="6480" w:hanging="360"/>
      </w:pPr>
      <w:rPr>
        <w:rFonts w:ascii="Wingdings" w:hAnsi="Wingdings" w:hint="default"/>
      </w:rPr>
    </w:lvl>
  </w:abstractNum>
  <w:abstractNum w:abstractNumId="7">
    <w:nsid w:val="16FA1F58"/>
    <w:multiLevelType w:val="hybridMultilevel"/>
    <w:tmpl w:val="33E66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C046FC"/>
    <w:multiLevelType w:val="hybridMultilevel"/>
    <w:tmpl w:val="0854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1C3092"/>
    <w:multiLevelType w:val="hybridMultilevel"/>
    <w:tmpl w:val="1C6A6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E3E27"/>
    <w:multiLevelType w:val="multilevel"/>
    <w:tmpl w:val="1D162A9A"/>
    <w:lvl w:ilvl="0">
      <w:start w:val="1"/>
      <w:numFmt w:val="bullet"/>
      <w:lvlText w:val=""/>
      <w:lvlJc w:val="left"/>
      <w:pPr>
        <w:tabs>
          <w:tab w:val="num" w:pos="1152"/>
        </w:tabs>
        <w:ind w:left="1152" w:hanging="432"/>
      </w:pPr>
      <w:rPr>
        <w:rFonts w:ascii="Symbol" w:hAnsi="Symbol" w:hint="default"/>
      </w:rPr>
    </w:lvl>
    <w:lvl w:ilvl="1">
      <w:start w:val="1"/>
      <w:numFmt w:val="decimal"/>
      <w:lvlText w:val="%1.%2"/>
      <w:lvlJc w:val="left"/>
      <w:pPr>
        <w:tabs>
          <w:tab w:val="num" w:pos="1800"/>
        </w:tabs>
        <w:ind w:left="1296" w:hanging="576"/>
      </w:pPr>
      <w:rPr>
        <w:rFonts w:ascii="Arial" w:eastAsia="Times New Roman" w:hAnsi="Arial" w:cs="Times New Roman" w:hint="default"/>
      </w:rPr>
    </w:lvl>
    <w:lvl w:ilvl="2">
      <w:start w:val="1"/>
      <w:numFmt w:val="decimal"/>
      <w:lvlText w:val="%1.%2.%3"/>
      <w:lvlJc w:val="left"/>
      <w:pPr>
        <w:tabs>
          <w:tab w:val="num" w:pos="2790"/>
        </w:tabs>
        <w:ind w:left="2070" w:hanging="720"/>
      </w:pPr>
      <w:rPr>
        <w:rFonts w:cs="Times New Roman" w:hint="default"/>
      </w:rPr>
    </w:lvl>
    <w:lvl w:ilvl="3">
      <w:start w:val="1"/>
      <w:numFmt w:val="decimal"/>
      <w:lvlText w:val="%1.%2.%3.%4"/>
      <w:lvlJc w:val="left"/>
      <w:pPr>
        <w:tabs>
          <w:tab w:val="num" w:pos="504"/>
        </w:tabs>
        <w:ind w:left="50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3852"/>
        </w:tabs>
        <w:ind w:left="385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11">
    <w:nsid w:val="1BD913A9"/>
    <w:multiLevelType w:val="hybridMultilevel"/>
    <w:tmpl w:val="F372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33649D"/>
    <w:multiLevelType w:val="hybridMultilevel"/>
    <w:tmpl w:val="4C4E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4203FF"/>
    <w:multiLevelType w:val="hybridMultilevel"/>
    <w:tmpl w:val="F00A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440D32"/>
    <w:multiLevelType w:val="hybridMultilevel"/>
    <w:tmpl w:val="C3C6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866073"/>
    <w:multiLevelType w:val="hybridMultilevel"/>
    <w:tmpl w:val="BD70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866ED4"/>
    <w:multiLevelType w:val="multilevel"/>
    <w:tmpl w:val="D8862236"/>
    <w:lvl w:ilvl="0">
      <w:start w:val="8"/>
      <w:numFmt w:val="decimal"/>
      <w:lvlText w:val="%1"/>
      <w:lvlJc w:val="left"/>
      <w:pPr>
        <w:tabs>
          <w:tab w:val="num" w:pos="360"/>
        </w:tabs>
        <w:ind w:left="360" w:hanging="360"/>
      </w:pPr>
      <w:rPr>
        <w:rFonts w:cs="Times New Roman" w:hint="default"/>
      </w:rPr>
    </w:lvl>
    <w:lvl w:ilvl="1">
      <w:start w:val="2"/>
      <w:numFmt w:val="decimal"/>
      <w:pStyle w:val="Heading1"/>
      <w:lvlText w:val="%1.%2"/>
      <w:lvlJc w:val="left"/>
      <w:pPr>
        <w:tabs>
          <w:tab w:val="num" w:pos="720"/>
        </w:tabs>
        <w:ind w:left="72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nsid w:val="221A74D8"/>
    <w:multiLevelType w:val="hybridMultilevel"/>
    <w:tmpl w:val="A274B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84509D6"/>
    <w:multiLevelType w:val="hybridMultilevel"/>
    <w:tmpl w:val="064CF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2D973BC"/>
    <w:multiLevelType w:val="hybridMultilevel"/>
    <w:tmpl w:val="6240A9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4DF0370"/>
    <w:multiLevelType w:val="hybridMultilevel"/>
    <w:tmpl w:val="40182B1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1">
    <w:nsid w:val="37F74C9E"/>
    <w:multiLevelType w:val="hybridMultilevel"/>
    <w:tmpl w:val="C39819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DA23A27"/>
    <w:multiLevelType w:val="hybridMultilevel"/>
    <w:tmpl w:val="55D0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3664D0"/>
    <w:multiLevelType w:val="hybridMultilevel"/>
    <w:tmpl w:val="B3CE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2F0A7F"/>
    <w:multiLevelType w:val="hybridMultilevel"/>
    <w:tmpl w:val="B796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90388"/>
    <w:multiLevelType w:val="hybridMultilevel"/>
    <w:tmpl w:val="5C64DFB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49D66C77"/>
    <w:multiLevelType w:val="hybridMultilevel"/>
    <w:tmpl w:val="CF06AF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CBF6FE2"/>
    <w:multiLevelType w:val="hybridMultilevel"/>
    <w:tmpl w:val="11E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E1A36"/>
    <w:multiLevelType w:val="hybridMultilevel"/>
    <w:tmpl w:val="7E46C45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nsid w:val="53924A66"/>
    <w:multiLevelType w:val="hybridMultilevel"/>
    <w:tmpl w:val="C226DB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57B03F01"/>
    <w:multiLevelType w:val="hybridMultilevel"/>
    <w:tmpl w:val="436CE85E"/>
    <w:lvl w:ilvl="0" w:tplc="FFFFFFFF">
      <w:start w:val="1"/>
      <w:numFmt w:val="bullet"/>
      <w:lvlText w:val=""/>
      <w:lvlJc w:val="left"/>
      <w:pPr>
        <w:tabs>
          <w:tab w:val="num" w:pos="360"/>
        </w:tabs>
        <w:ind w:left="360" w:hanging="360"/>
      </w:pPr>
      <w:rPr>
        <w:rFonts w:ascii="Symbol" w:hAnsi="Symbol" w:hint="default"/>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1">
    <w:nsid w:val="583415B9"/>
    <w:multiLevelType w:val="hybridMultilevel"/>
    <w:tmpl w:val="2C3C6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9A60F83"/>
    <w:multiLevelType w:val="hybridMultilevel"/>
    <w:tmpl w:val="A3F44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EA0C8D"/>
    <w:multiLevelType w:val="hybridMultilevel"/>
    <w:tmpl w:val="485A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330685"/>
    <w:multiLevelType w:val="hybridMultilevel"/>
    <w:tmpl w:val="8AEE5B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6622AF"/>
    <w:multiLevelType w:val="hybridMultilevel"/>
    <w:tmpl w:val="A114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405C7F"/>
    <w:multiLevelType w:val="hybridMultilevel"/>
    <w:tmpl w:val="9E5A8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350F14"/>
    <w:multiLevelType w:val="hybridMultilevel"/>
    <w:tmpl w:val="4648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764890"/>
    <w:multiLevelType w:val="hybridMultilevel"/>
    <w:tmpl w:val="950C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227093"/>
    <w:multiLevelType w:val="hybridMultilevel"/>
    <w:tmpl w:val="5678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E349B1"/>
    <w:multiLevelType w:val="multilevel"/>
    <w:tmpl w:val="9C24C17A"/>
    <w:lvl w:ilvl="0">
      <w:start w:val="1"/>
      <w:numFmt w:val="bullet"/>
      <w:lvlText w:val=""/>
      <w:lvlJc w:val="left"/>
      <w:pPr>
        <w:tabs>
          <w:tab w:val="num" w:pos="1152"/>
        </w:tabs>
        <w:ind w:left="1152" w:hanging="432"/>
      </w:pPr>
      <w:rPr>
        <w:rFonts w:ascii="Symbol" w:hAnsi="Symbol" w:hint="default"/>
      </w:rPr>
    </w:lvl>
    <w:lvl w:ilvl="1">
      <w:start w:val="1"/>
      <w:numFmt w:val="decimal"/>
      <w:lvlText w:val="%1.%2"/>
      <w:lvlJc w:val="left"/>
      <w:pPr>
        <w:tabs>
          <w:tab w:val="num" w:pos="1800"/>
        </w:tabs>
        <w:ind w:left="1296" w:hanging="576"/>
      </w:pPr>
      <w:rPr>
        <w:rFonts w:ascii="Arial" w:eastAsia="Times New Roman" w:hAnsi="Arial" w:cs="Times New Roman" w:hint="default"/>
      </w:rPr>
    </w:lvl>
    <w:lvl w:ilvl="2">
      <w:start w:val="1"/>
      <w:numFmt w:val="decimal"/>
      <w:lvlText w:val="%1.%2.%3"/>
      <w:lvlJc w:val="left"/>
      <w:pPr>
        <w:tabs>
          <w:tab w:val="num" w:pos="2790"/>
        </w:tabs>
        <w:ind w:left="2070" w:hanging="720"/>
      </w:pPr>
      <w:rPr>
        <w:rFonts w:cs="Times New Roman" w:hint="default"/>
      </w:rPr>
    </w:lvl>
    <w:lvl w:ilvl="3">
      <w:start w:val="1"/>
      <w:numFmt w:val="decimal"/>
      <w:lvlText w:val="%1.%2.%3.%4"/>
      <w:lvlJc w:val="left"/>
      <w:pPr>
        <w:tabs>
          <w:tab w:val="num" w:pos="504"/>
        </w:tabs>
        <w:ind w:left="50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3852"/>
        </w:tabs>
        <w:ind w:left="385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41">
    <w:nsid w:val="7F257C2A"/>
    <w:multiLevelType w:val="multilevel"/>
    <w:tmpl w:val="79A4F31E"/>
    <w:lvl w:ilvl="0">
      <w:start w:val="1"/>
      <w:numFmt w:val="decimal"/>
      <w:lvlText w:val="%1"/>
      <w:lvlJc w:val="left"/>
      <w:pPr>
        <w:tabs>
          <w:tab w:val="num" w:pos="1152"/>
        </w:tabs>
        <w:ind w:left="1152" w:hanging="432"/>
      </w:pPr>
      <w:rPr>
        <w:rFonts w:cs="Times New Roman" w:hint="default"/>
      </w:rPr>
    </w:lvl>
    <w:lvl w:ilvl="1">
      <w:start w:val="1"/>
      <w:numFmt w:val="decimal"/>
      <w:lvlText w:val="%1.%2"/>
      <w:lvlJc w:val="left"/>
      <w:pPr>
        <w:tabs>
          <w:tab w:val="num" w:pos="1800"/>
        </w:tabs>
        <w:ind w:left="1296" w:hanging="576"/>
      </w:pPr>
      <w:rPr>
        <w:rFonts w:ascii="Arial" w:eastAsia="Times New Roman" w:hAnsi="Arial" w:cs="Times New Roman" w:hint="default"/>
      </w:rPr>
    </w:lvl>
    <w:lvl w:ilvl="2">
      <w:start w:val="1"/>
      <w:numFmt w:val="decimal"/>
      <w:lvlText w:val="%1.%2.%3"/>
      <w:lvlJc w:val="left"/>
      <w:pPr>
        <w:tabs>
          <w:tab w:val="num" w:pos="1800"/>
        </w:tabs>
        <w:ind w:left="1080" w:hanging="720"/>
      </w:pPr>
      <w:rPr>
        <w:rFonts w:ascii="Arial" w:hAnsi="Arial" w:cs="Arial" w:hint="default"/>
      </w:rPr>
    </w:lvl>
    <w:lvl w:ilvl="3">
      <w:start w:val="1"/>
      <w:numFmt w:val="decimal"/>
      <w:lvlText w:val="%1.%2.%3.%4"/>
      <w:lvlJc w:val="left"/>
      <w:pPr>
        <w:tabs>
          <w:tab w:val="num" w:pos="504"/>
        </w:tabs>
        <w:ind w:left="50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3852"/>
        </w:tabs>
        <w:ind w:left="385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num w:numId="1">
    <w:abstractNumId w:val="0"/>
  </w:num>
  <w:num w:numId="2">
    <w:abstractNumId w:val="1"/>
  </w:num>
  <w:num w:numId="3">
    <w:abstractNumId w:val="0"/>
  </w:num>
  <w:num w:numId="4">
    <w:abstractNumId w:val="1"/>
  </w:num>
  <w:num w:numId="5">
    <w:abstractNumId w:val="1"/>
  </w:num>
  <w:num w:numId="6">
    <w:abstractNumId w:val="6"/>
  </w:num>
  <w:num w:numId="7">
    <w:abstractNumId w:val="16"/>
  </w:num>
  <w:num w:numId="8">
    <w:abstractNumId w:val="41"/>
  </w:num>
  <w:num w:numId="9">
    <w:abstractNumId w:val="30"/>
  </w:num>
  <w:num w:numId="10">
    <w:abstractNumId w:val="25"/>
  </w:num>
  <w:num w:numId="11">
    <w:abstractNumId w:val="10"/>
  </w:num>
  <w:num w:numId="12">
    <w:abstractNumId w:val="40"/>
  </w:num>
  <w:num w:numId="13">
    <w:abstractNumId w:val="19"/>
  </w:num>
  <w:num w:numId="14">
    <w:abstractNumId w:val="29"/>
  </w:num>
  <w:num w:numId="1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8"/>
  </w:num>
  <w:num w:numId="18">
    <w:abstractNumId w:val="3"/>
  </w:num>
  <w:num w:numId="19">
    <w:abstractNumId w:val="41"/>
  </w:num>
  <w:num w:numId="20">
    <w:abstractNumId w:val="41"/>
  </w:num>
  <w:num w:numId="21">
    <w:abstractNumId w:val="17"/>
  </w:num>
  <w:num w:numId="22">
    <w:abstractNumId w:val="12"/>
  </w:num>
  <w:num w:numId="23">
    <w:abstractNumId w:val="39"/>
  </w:num>
  <w:num w:numId="24">
    <w:abstractNumId w:val="35"/>
  </w:num>
  <w:num w:numId="25">
    <w:abstractNumId w:val="21"/>
  </w:num>
  <w:num w:numId="26">
    <w:abstractNumId w:val="34"/>
  </w:num>
  <w:num w:numId="27">
    <w:abstractNumId w:val="15"/>
  </w:num>
  <w:num w:numId="28">
    <w:abstractNumId w:val="26"/>
  </w:num>
  <w:num w:numId="29">
    <w:abstractNumId w:val="31"/>
  </w:num>
  <w:num w:numId="30">
    <w:abstractNumId w:val="18"/>
  </w:num>
  <w:num w:numId="31">
    <w:abstractNumId w:val="5"/>
  </w:num>
  <w:num w:numId="32">
    <w:abstractNumId w:val="20"/>
  </w:num>
  <w:num w:numId="33">
    <w:abstractNumId w:val="7"/>
  </w:num>
  <w:num w:numId="34">
    <w:abstractNumId w:val="23"/>
  </w:num>
  <w:num w:numId="35">
    <w:abstractNumId w:val="38"/>
  </w:num>
  <w:num w:numId="36">
    <w:abstractNumId w:val="27"/>
  </w:num>
  <w:num w:numId="37">
    <w:abstractNumId w:val="9"/>
  </w:num>
  <w:num w:numId="38">
    <w:abstractNumId w:val="24"/>
  </w:num>
  <w:num w:numId="39">
    <w:abstractNumId w:val="36"/>
  </w:num>
  <w:num w:numId="40">
    <w:abstractNumId w:val="14"/>
  </w:num>
  <w:num w:numId="41">
    <w:abstractNumId w:val="8"/>
  </w:num>
  <w:num w:numId="42">
    <w:abstractNumId w:val="13"/>
  </w:num>
  <w:num w:numId="43">
    <w:abstractNumId w:val="32"/>
  </w:num>
  <w:num w:numId="44">
    <w:abstractNumId w:val="33"/>
  </w:num>
  <w:num w:numId="45">
    <w:abstractNumId w:val="2"/>
  </w:num>
  <w:num w:numId="46">
    <w:abstractNumId w:val="37"/>
  </w:num>
  <w:num w:numId="47">
    <w:abstractNumId w:val="22"/>
  </w:num>
  <w:num w:numId="4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701"/>
  <w:trackRevisions/>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FE6754"/>
    <w:rsid w:val="000231CA"/>
    <w:rsid w:val="00044660"/>
    <w:rsid w:val="000456EE"/>
    <w:rsid w:val="00081A03"/>
    <w:rsid w:val="000B2D6F"/>
    <w:rsid w:val="000B466A"/>
    <w:rsid w:val="000B5520"/>
    <w:rsid w:val="000D1464"/>
    <w:rsid w:val="000E643C"/>
    <w:rsid w:val="00141172"/>
    <w:rsid w:val="001454C3"/>
    <w:rsid w:val="0019274B"/>
    <w:rsid w:val="001B070D"/>
    <w:rsid w:val="002517B0"/>
    <w:rsid w:val="00262061"/>
    <w:rsid w:val="002C4B95"/>
    <w:rsid w:val="002D5E45"/>
    <w:rsid w:val="00312346"/>
    <w:rsid w:val="003133CB"/>
    <w:rsid w:val="00315F43"/>
    <w:rsid w:val="003453EB"/>
    <w:rsid w:val="00346BF1"/>
    <w:rsid w:val="0035316F"/>
    <w:rsid w:val="00355E4F"/>
    <w:rsid w:val="00364ABF"/>
    <w:rsid w:val="00387A50"/>
    <w:rsid w:val="003C49AA"/>
    <w:rsid w:val="004155DA"/>
    <w:rsid w:val="00420D64"/>
    <w:rsid w:val="004275E1"/>
    <w:rsid w:val="00522268"/>
    <w:rsid w:val="005813F2"/>
    <w:rsid w:val="005D1E0D"/>
    <w:rsid w:val="005E0730"/>
    <w:rsid w:val="005F0982"/>
    <w:rsid w:val="0060342C"/>
    <w:rsid w:val="006107F9"/>
    <w:rsid w:val="00623574"/>
    <w:rsid w:val="00630CAD"/>
    <w:rsid w:val="0063529D"/>
    <w:rsid w:val="0068655E"/>
    <w:rsid w:val="00696F58"/>
    <w:rsid w:val="006B03DC"/>
    <w:rsid w:val="006B11D4"/>
    <w:rsid w:val="006C31D8"/>
    <w:rsid w:val="0071187E"/>
    <w:rsid w:val="007305B6"/>
    <w:rsid w:val="00740C97"/>
    <w:rsid w:val="00747A7D"/>
    <w:rsid w:val="007D5996"/>
    <w:rsid w:val="007E5615"/>
    <w:rsid w:val="008123EE"/>
    <w:rsid w:val="00874B08"/>
    <w:rsid w:val="00882706"/>
    <w:rsid w:val="00906437"/>
    <w:rsid w:val="00916F26"/>
    <w:rsid w:val="00956C95"/>
    <w:rsid w:val="00A107B8"/>
    <w:rsid w:val="00A54F73"/>
    <w:rsid w:val="00A83EC2"/>
    <w:rsid w:val="00AA23A8"/>
    <w:rsid w:val="00AC44F8"/>
    <w:rsid w:val="00AD3849"/>
    <w:rsid w:val="00AD60A5"/>
    <w:rsid w:val="00B7620A"/>
    <w:rsid w:val="00B97900"/>
    <w:rsid w:val="00BA5889"/>
    <w:rsid w:val="00C2198E"/>
    <w:rsid w:val="00C23383"/>
    <w:rsid w:val="00C512F7"/>
    <w:rsid w:val="00C7414E"/>
    <w:rsid w:val="00C8738A"/>
    <w:rsid w:val="00CB0A2F"/>
    <w:rsid w:val="00CB7025"/>
    <w:rsid w:val="00CC2BD4"/>
    <w:rsid w:val="00CE068F"/>
    <w:rsid w:val="00D0065F"/>
    <w:rsid w:val="00D24532"/>
    <w:rsid w:val="00D36C62"/>
    <w:rsid w:val="00D65404"/>
    <w:rsid w:val="00D865AD"/>
    <w:rsid w:val="00DF7B8F"/>
    <w:rsid w:val="00E14931"/>
    <w:rsid w:val="00E4057B"/>
    <w:rsid w:val="00E75BCB"/>
    <w:rsid w:val="00EA1285"/>
    <w:rsid w:val="00EB0CED"/>
    <w:rsid w:val="00EB3843"/>
    <w:rsid w:val="00F00F05"/>
    <w:rsid w:val="00F4683D"/>
    <w:rsid w:val="00F506F8"/>
    <w:rsid w:val="00F562B3"/>
    <w:rsid w:val="00FC67EF"/>
    <w:rsid w:val="00FE2093"/>
    <w:rsid w:val="00FE6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67">
    <w:lsdException w:name="toc 2"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0D55"/>
    <w:pPr>
      <w:widowControl w:val="0"/>
      <w:adjustRightInd w:val="0"/>
      <w:spacing w:line="360" w:lineRule="atLeast"/>
      <w:jc w:val="both"/>
      <w:textAlignment w:val="baseline"/>
    </w:pPr>
    <w:rPr>
      <w:sz w:val="24"/>
      <w:szCs w:val="24"/>
    </w:rPr>
  </w:style>
  <w:style w:type="paragraph" w:styleId="Heading1">
    <w:name w:val="heading 1"/>
    <w:basedOn w:val="Normal"/>
    <w:next w:val="Normal"/>
    <w:link w:val="Heading1Char"/>
    <w:autoRedefine/>
    <w:uiPriority w:val="99"/>
    <w:qFormat/>
    <w:rsid w:val="005B4679"/>
    <w:pPr>
      <w:keepNext/>
      <w:keepLines/>
      <w:numPr>
        <w:ilvl w:val="1"/>
        <w:numId w:val="7"/>
      </w:numPr>
      <w:shd w:val="pct10" w:color="auto" w:fill="auto"/>
      <w:spacing w:before="220" w:after="220" w:line="280" w:lineRule="atLeast"/>
      <w:outlineLvl w:val="0"/>
    </w:pPr>
    <w:rPr>
      <w:rFonts w:ascii="Arial" w:hAnsi="Arial"/>
      <w:b/>
      <w:spacing w:val="-10"/>
      <w:kern w:val="28"/>
      <w:position w:val="6"/>
      <w:sz w:val="22"/>
      <w:szCs w:val="22"/>
    </w:rPr>
  </w:style>
  <w:style w:type="paragraph" w:styleId="Heading2">
    <w:name w:val="heading 2"/>
    <w:basedOn w:val="Normal"/>
    <w:next w:val="Normal"/>
    <w:link w:val="Heading2Char"/>
    <w:uiPriority w:val="99"/>
    <w:qFormat/>
    <w:rsid w:val="005B4679"/>
    <w:pPr>
      <w:keepNext/>
      <w:tabs>
        <w:tab w:val="num" w:pos="1800"/>
      </w:tabs>
      <w:spacing w:before="240" w:after="240"/>
      <w:ind w:left="1296" w:hanging="576"/>
      <w:outlineLvl w:val="1"/>
    </w:pPr>
    <w:rPr>
      <w:rFonts w:ascii="Arial" w:hAnsi="Arial"/>
      <w:b/>
      <w:spacing w:val="-4"/>
      <w:kern w:val="28"/>
    </w:rPr>
  </w:style>
  <w:style w:type="paragraph" w:styleId="Heading3">
    <w:name w:val="heading 3"/>
    <w:basedOn w:val="Normal"/>
    <w:next w:val="Normal"/>
    <w:link w:val="Heading3Char"/>
    <w:uiPriority w:val="99"/>
    <w:qFormat/>
    <w:rsid w:val="005B4679"/>
    <w:pPr>
      <w:keepNext/>
      <w:keepLines/>
      <w:spacing w:before="220" w:after="220" w:line="220" w:lineRule="atLeast"/>
      <w:outlineLvl w:val="2"/>
    </w:pPr>
    <w:rPr>
      <w:rFonts w:ascii="Arial" w:hAnsi="Arial"/>
      <w:b/>
      <w:spacing w:val="-4"/>
      <w:kern w:val="28"/>
      <w:sz w:val="22"/>
      <w:szCs w:val="22"/>
    </w:rPr>
  </w:style>
  <w:style w:type="paragraph" w:styleId="Heading4">
    <w:name w:val="heading 4"/>
    <w:basedOn w:val="Normal"/>
    <w:next w:val="Normal"/>
    <w:link w:val="Heading4Char"/>
    <w:uiPriority w:val="99"/>
    <w:qFormat/>
    <w:rsid w:val="005B4679"/>
    <w:pPr>
      <w:keepNext/>
      <w:spacing w:before="240" w:after="60"/>
      <w:outlineLvl w:val="3"/>
    </w:pPr>
    <w:rPr>
      <w:b/>
      <w:bCs/>
      <w:sz w:val="28"/>
      <w:szCs w:val="28"/>
    </w:rPr>
  </w:style>
  <w:style w:type="paragraph" w:styleId="Heading5">
    <w:name w:val="heading 5"/>
    <w:basedOn w:val="Normal"/>
    <w:next w:val="Normal"/>
    <w:link w:val="Heading5Char"/>
    <w:uiPriority w:val="99"/>
    <w:qFormat/>
    <w:rsid w:val="005B4679"/>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32CAB"/>
    <w:rPr>
      <w:rFonts w:ascii="Arial" w:hAnsi="Arial"/>
      <w:b/>
      <w:spacing w:val="-10"/>
      <w:kern w:val="28"/>
      <w:position w:val="6"/>
      <w:shd w:val="pct10" w:color="auto" w:fill="auto"/>
    </w:rPr>
  </w:style>
  <w:style w:type="character" w:customStyle="1" w:styleId="Heading2Char">
    <w:name w:val="Heading 2 Char"/>
    <w:basedOn w:val="DefaultParagraphFont"/>
    <w:link w:val="Heading2"/>
    <w:uiPriority w:val="99"/>
    <w:locked/>
    <w:rsid w:val="001C17F7"/>
    <w:rPr>
      <w:rFonts w:ascii="Arial" w:hAnsi="Arial"/>
      <w:b/>
      <w:spacing w:val="-4"/>
      <w:kern w:val="28"/>
      <w:sz w:val="24"/>
      <w:szCs w:val="24"/>
    </w:rPr>
  </w:style>
  <w:style w:type="character" w:customStyle="1" w:styleId="Heading3Char">
    <w:name w:val="Heading 3 Char"/>
    <w:basedOn w:val="DefaultParagraphFont"/>
    <w:link w:val="Heading3"/>
    <w:uiPriority w:val="99"/>
    <w:rsid w:val="005B4679"/>
    <w:rPr>
      <w:rFonts w:ascii="Arial" w:hAnsi="Arial" w:cs="Times New Roman"/>
      <w:b/>
      <w:spacing w:val="-4"/>
      <w:kern w:val="28"/>
      <w:sz w:val="22"/>
      <w:szCs w:val="22"/>
      <w:lang w:val="en-US" w:eastAsia="en-US" w:bidi="ar-SA"/>
    </w:rPr>
  </w:style>
  <w:style w:type="character" w:customStyle="1" w:styleId="Heading4Char">
    <w:name w:val="Heading 4 Char"/>
    <w:basedOn w:val="DefaultParagraphFont"/>
    <w:link w:val="Heading4"/>
    <w:uiPriority w:val="9"/>
    <w:semiHidden/>
    <w:rsid w:val="00532CAB"/>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532CAB"/>
    <w:rPr>
      <w:rFonts w:asciiTheme="minorHAnsi" w:eastAsiaTheme="minorEastAsia" w:hAnsiTheme="minorHAnsi" w:cstheme="minorBidi"/>
      <w:b/>
      <w:bCs/>
      <w:i/>
      <w:iCs/>
      <w:sz w:val="26"/>
      <w:szCs w:val="26"/>
    </w:rPr>
  </w:style>
  <w:style w:type="paragraph" w:customStyle="1" w:styleId="BodyTextKeep">
    <w:name w:val="Body Text Keep"/>
    <w:basedOn w:val="Normal"/>
    <w:autoRedefine/>
    <w:uiPriority w:val="99"/>
    <w:rsid w:val="004C17B4"/>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uiPriority w:val="99"/>
    <w:rsid w:val="005B4679"/>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uiPriority w:val="99"/>
    <w:rsid w:val="005B4679"/>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uiPriority w:val="99"/>
    <w:rsid w:val="005B4679"/>
    <w:pPr>
      <w:keepNext/>
      <w:keepLines/>
      <w:tabs>
        <w:tab w:val="left" w:leader="dot" w:pos="3600"/>
        <w:tab w:val="left" w:pos="5040"/>
        <w:tab w:val="left" w:pos="5760"/>
      </w:tabs>
      <w:spacing w:before="480"/>
      <w:jc w:val="center"/>
    </w:pPr>
    <w:rPr>
      <w:rFonts w:ascii="Univers (WN)" w:hAnsi="Univers (WN)"/>
      <w:b/>
      <w:spacing w:val="2"/>
      <w:szCs w:val="20"/>
    </w:rPr>
  </w:style>
  <w:style w:type="character" w:styleId="Hyperlink">
    <w:name w:val="Hyperlink"/>
    <w:basedOn w:val="DefaultParagraphFont"/>
    <w:uiPriority w:val="99"/>
    <w:rsid w:val="005B4679"/>
    <w:rPr>
      <w:rFonts w:cs="Times New Roman"/>
      <w:color w:val="0000FF"/>
      <w:u w:val="single"/>
    </w:rPr>
  </w:style>
  <w:style w:type="paragraph" w:styleId="BodyTextIndent2">
    <w:name w:val="Body Text Indent 2"/>
    <w:basedOn w:val="Normal"/>
    <w:link w:val="BodyTextIndent2Char"/>
    <w:uiPriority w:val="99"/>
    <w:rsid w:val="005B4679"/>
    <w:pPr>
      <w:ind w:left="720"/>
      <w:jc w:val="center"/>
    </w:pPr>
    <w:rPr>
      <w:rFonts w:ascii="Arial" w:hAnsi="Arial" w:cs="Arial"/>
      <w:b/>
      <w:bCs/>
      <w:sz w:val="48"/>
    </w:rPr>
  </w:style>
  <w:style w:type="character" w:customStyle="1" w:styleId="BodyTextIndent2Char">
    <w:name w:val="Body Text Indent 2 Char"/>
    <w:basedOn w:val="DefaultParagraphFont"/>
    <w:link w:val="BodyTextIndent2"/>
    <w:uiPriority w:val="99"/>
    <w:semiHidden/>
    <w:rsid w:val="00532CAB"/>
    <w:rPr>
      <w:sz w:val="24"/>
      <w:szCs w:val="24"/>
    </w:rPr>
  </w:style>
  <w:style w:type="paragraph" w:customStyle="1" w:styleId="TitlePageDate">
    <w:name w:val="Title Page Date"/>
    <w:basedOn w:val="Normal"/>
    <w:uiPriority w:val="99"/>
    <w:rsid w:val="005B4679"/>
    <w:pPr>
      <w:keepNext/>
      <w:keepLines/>
      <w:spacing w:before="120"/>
      <w:jc w:val="center"/>
    </w:pPr>
    <w:rPr>
      <w:rFonts w:ascii="Univers (WN)" w:hAnsi="Univers (WN)"/>
      <w:b/>
      <w:spacing w:val="2"/>
      <w:szCs w:val="20"/>
    </w:rPr>
  </w:style>
  <w:style w:type="paragraph" w:customStyle="1" w:styleId="BlockText1">
    <w:name w:val="Block Text1"/>
    <w:basedOn w:val="Normal"/>
    <w:uiPriority w:val="99"/>
    <w:rsid w:val="005B4679"/>
    <w:pPr>
      <w:spacing w:before="24" w:after="24"/>
    </w:pPr>
    <w:rPr>
      <w:spacing w:val="2"/>
      <w:szCs w:val="20"/>
    </w:rPr>
  </w:style>
  <w:style w:type="paragraph" w:customStyle="1" w:styleId="TableText">
    <w:name w:val="Table Text"/>
    <w:basedOn w:val="Normal"/>
    <w:autoRedefine/>
    <w:uiPriority w:val="99"/>
    <w:rsid w:val="005B4679"/>
    <w:rPr>
      <w:rFonts w:ascii="Arial" w:hAnsi="Arial" w:cs="Arial"/>
      <w:i/>
      <w:iCs/>
      <w:sz w:val="20"/>
    </w:rPr>
  </w:style>
  <w:style w:type="paragraph" w:customStyle="1" w:styleId="TOCTitle">
    <w:name w:val="TOCTitle"/>
    <w:basedOn w:val="Normal"/>
    <w:uiPriority w:val="99"/>
    <w:rsid w:val="005B4679"/>
    <w:pPr>
      <w:pBdr>
        <w:top w:val="single" w:sz="30" w:space="4" w:color="auto"/>
      </w:pBdr>
      <w:spacing w:before="120" w:after="480"/>
    </w:pPr>
    <w:rPr>
      <w:rFonts w:ascii="Arial" w:hAnsi="Arial"/>
      <w:b/>
      <w:spacing w:val="2"/>
      <w:sz w:val="60"/>
      <w:szCs w:val="20"/>
    </w:rPr>
  </w:style>
  <w:style w:type="paragraph" w:styleId="CommentText">
    <w:name w:val="annotation text"/>
    <w:basedOn w:val="Normal"/>
    <w:link w:val="CommentTextChar"/>
    <w:uiPriority w:val="99"/>
    <w:semiHidden/>
    <w:rsid w:val="005B4679"/>
    <w:rPr>
      <w:sz w:val="20"/>
      <w:szCs w:val="20"/>
    </w:rPr>
  </w:style>
  <w:style w:type="character" w:customStyle="1" w:styleId="CommentTextChar">
    <w:name w:val="Comment Text Char"/>
    <w:basedOn w:val="DefaultParagraphFont"/>
    <w:link w:val="CommentText"/>
    <w:uiPriority w:val="99"/>
    <w:semiHidden/>
    <w:rsid w:val="00532CAB"/>
    <w:rPr>
      <w:sz w:val="20"/>
      <w:szCs w:val="20"/>
    </w:rPr>
  </w:style>
  <w:style w:type="paragraph" w:styleId="CommentSubject">
    <w:name w:val="annotation subject"/>
    <w:basedOn w:val="CommentText"/>
    <w:next w:val="CommentText"/>
    <w:link w:val="CommentSubjectChar"/>
    <w:uiPriority w:val="99"/>
    <w:semiHidden/>
    <w:rsid w:val="005B4679"/>
    <w:rPr>
      <w:b/>
      <w:bCs/>
    </w:rPr>
  </w:style>
  <w:style w:type="character" w:customStyle="1" w:styleId="CommentSubjectChar">
    <w:name w:val="Comment Subject Char"/>
    <w:basedOn w:val="CommentTextChar"/>
    <w:link w:val="CommentSubject"/>
    <w:uiPriority w:val="99"/>
    <w:semiHidden/>
    <w:rsid w:val="00532CAB"/>
    <w:rPr>
      <w:b/>
      <w:bCs/>
      <w:sz w:val="20"/>
      <w:szCs w:val="20"/>
    </w:rPr>
  </w:style>
  <w:style w:type="paragraph" w:styleId="BalloonText">
    <w:name w:val="Balloon Text"/>
    <w:basedOn w:val="Normal"/>
    <w:link w:val="BalloonTextChar"/>
    <w:uiPriority w:val="99"/>
    <w:semiHidden/>
    <w:rsid w:val="005B4679"/>
    <w:rPr>
      <w:rFonts w:ascii="Tahoma" w:hAnsi="Tahoma" w:cs="Tahoma"/>
      <w:sz w:val="16"/>
      <w:szCs w:val="16"/>
    </w:rPr>
  </w:style>
  <w:style w:type="character" w:customStyle="1" w:styleId="BalloonTextChar">
    <w:name w:val="Balloon Text Char"/>
    <w:basedOn w:val="DefaultParagraphFont"/>
    <w:link w:val="BalloonText"/>
    <w:uiPriority w:val="99"/>
    <w:semiHidden/>
    <w:rsid w:val="00532CAB"/>
    <w:rPr>
      <w:sz w:val="0"/>
      <w:szCs w:val="0"/>
    </w:rPr>
  </w:style>
  <w:style w:type="paragraph" w:customStyle="1" w:styleId="TipBoxHeading">
    <w:name w:val="Tip Box Heading"/>
    <w:basedOn w:val="Normal"/>
    <w:autoRedefine/>
    <w:uiPriority w:val="99"/>
    <w:rsid w:val="005B4679"/>
    <w:pPr>
      <w:spacing w:before="120" w:after="120"/>
      <w:ind w:left="720"/>
    </w:pPr>
    <w:rPr>
      <w:rFonts w:ascii="Arial" w:hAnsi="Arial" w:cs="Arial"/>
      <w:i/>
      <w:sz w:val="20"/>
      <w:szCs w:val="20"/>
    </w:rPr>
  </w:style>
  <w:style w:type="paragraph" w:customStyle="1" w:styleId="TableHeading">
    <w:name w:val="Table Heading"/>
    <w:basedOn w:val="Normal"/>
    <w:autoRedefine/>
    <w:uiPriority w:val="99"/>
    <w:rsid w:val="00CA301B"/>
    <w:pPr>
      <w:spacing w:before="120" w:after="120" w:line="240" w:lineRule="auto"/>
    </w:pPr>
    <w:rPr>
      <w:rFonts w:ascii="Arial" w:hAnsi="Arial"/>
      <w:b/>
      <w:sz w:val="20"/>
      <w:szCs w:val="20"/>
    </w:rPr>
  </w:style>
  <w:style w:type="paragraph" w:styleId="List">
    <w:name w:val="List"/>
    <w:basedOn w:val="Normal"/>
    <w:uiPriority w:val="99"/>
    <w:rsid w:val="005B4679"/>
    <w:pPr>
      <w:keepNext/>
      <w:spacing w:after="220" w:line="220" w:lineRule="atLeast"/>
      <w:ind w:left="1440" w:hanging="360"/>
    </w:pPr>
    <w:rPr>
      <w:sz w:val="20"/>
      <w:szCs w:val="20"/>
    </w:rPr>
  </w:style>
  <w:style w:type="paragraph" w:styleId="BodyTextIndent">
    <w:name w:val="Body Text Indent"/>
    <w:basedOn w:val="Normal"/>
    <w:link w:val="BodyTextIndentChar"/>
    <w:uiPriority w:val="99"/>
    <w:rsid w:val="005B4679"/>
    <w:pPr>
      <w:ind w:left="360"/>
    </w:pPr>
    <w:rPr>
      <w:rFonts w:ascii="Arial" w:hAnsi="Arial" w:cs="Arial"/>
    </w:rPr>
  </w:style>
  <w:style w:type="character" w:customStyle="1" w:styleId="BodyTextIndentChar">
    <w:name w:val="Body Text Indent Char"/>
    <w:basedOn w:val="DefaultParagraphFont"/>
    <w:link w:val="BodyTextIndent"/>
    <w:uiPriority w:val="99"/>
    <w:semiHidden/>
    <w:rsid w:val="00532CAB"/>
    <w:rPr>
      <w:sz w:val="24"/>
      <w:szCs w:val="24"/>
    </w:rPr>
  </w:style>
  <w:style w:type="paragraph" w:styleId="BodyTextIndent3">
    <w:name w:val="Body Text Indent 3"/>
    <w:basedOn w:val="Normal"/>
    <w:link w:val="BodyTextIndent3Char"/>
    <w:uiPriority w:val="99"/>
    <w:rsid w:val="005B4679"/>
    <w:pPr>
      <w:ind w:left="1440"/>
    </w:pPr>
    <w:rPr>
      <w:rFonts w:ascii="Arial" w:hAnsi="Arial" w:cs="Arial"/>
    </w:rPr>
  </w:style>
  <w:style w:type="character" w:customStyle="1" w:styleId="BodyTextIndent3Char">
    <w:name w:val="Body Text Indent 3 Char"/>
    <w:basedOn w:val="DefaultParagraphFont"/>
    <w:link w:val="BodyTextIndent3"/>
    <w:uiPriority w:val="99"/>
    <w:semiHidden/>
    <w:rsid w:val="00532CAB"/>
    <w:rPr>
      <w:sz w:val="16"/>
      <w:szCs w:val="16"/>
    </w:rPr>
  </w:style>
  <w:style w:type="paragraph" w:styleId="TOC1">
    <w:name w:val="toc 1"/>
    <w:basedOn w:val="Normal"/>
    <w:uiPriority w:val="99"/>
    <w:semiHidden/>
    <w:rsid w:val="005B4679"/>
    <w:pPr>
      <w:spacing w:before="120" w:after="120"/>
    </w:pPr>
    <w:rPr>
      <w:b/>
      <w:bCs/>
      <w:caps/>
      <w:sz w:val="20"/>
      <w:szCs w:val="20"/>
    </w:rPr>
  </w:style>
  <w:style w:type="paragraph" w:styleId="TOC2">
    <w:name w:val="toc 2"/>
    <w:basedOn w:val="Normal"/>
    <w:uiPriority w:val="39"/>
    <w:rsid w:val="005B4679"/>
    <w:pPr>
      <w:ind w:left="240"/>
    </w:pPr>
    <w:rPr>
      <w:smallCaps/>
      <w:sz w:val="20"/>
      <w:szCs w:val="20"/>
    </w:rPr>
  </w:style>
  <w:style w:type="paragraph" w:styleId="ListBullet2">
    <w:name w:val="List Bullet 2"/>
    <w:basedOn w:val="Normal"/>
    <w:uiPriority w:val="99"/>
    <w:rsid w:val="005B4679"/>
    <w:pPr>
      <w:tabs>
        <w:tab w:val="num" w:pos="720"/>
      </w:tabs>
      <w:spacing w:after="220" w:line="220" w:lineRule="atLeast"/>
      <w:ind w:left="2160" w:right="720" w:hanging="360"/>
    </w:pPr>
    <w:rPr>
      <w:sz w:val="20"/>
      <w:szCs w:val="20"/>
    </w:rPr>
  </w:style>
  <w:style w:type="paragraph" w:styleId="Header">
    <w:name w:val="header"/>
    <w:basedOn w:val="Normal"/>
    <w:link w:val="HeaderChar"/>
    <w:uiPriority w:val="99"/>
    <w:rsid w:val="005B4679"/>
    <w:pPr>
      <w:tabs>
        <w:tab w:val="center" w:pos="4320"/>
        <w:tab w:val="right" w:pos="8640"/>
      </w:tabs>
    </w:pPr>
  </w:style>
  <w:style w:type="character" w:customStyle="1" w:styleId="HeaderChar">
    <w:name w:val="Header Char"/>
    <w:basedOn w:val="DefaultParagraphFont"/>
    <w:link w:val="Header"/>
    <w:uiPriority w:val="99"/>
    <w:semiHidden/>
    <w:rsid w:val="00532CAB"/>
    <w:rPr>
      <w:sz w:val="24"/>
      <w:szCs w:val="24"/>
    </w:rPr>
  </w:style>
  <w:style w:type="paragraph" w:styleId="BodyText2">
    <w:name w:val="Body Text 2"/>
    <w:basedOn w:val="Normal"/>
    <w:link w:val="BodyText2Char"/>
    <w:uiPriority w:val="99"/>
    <w:rsid w:val="005B4679"/>
    <w:rPr>
      <w:rFonts w:ascii="Arial" w:hAnsi="Arial" w:cs="Arial"/>
      <w:i/>
      <w:iCs/>
      <w:color w:val="000000"/>
      <w:sz w:val="20"/>
      <w:szCs w:val="14"/>
    </w:rPr>
  </w:style>
  <w:style w:type="character" w:customStyle="1" w:styleId="BodyText2Char">
    <w:name w:val="Body Text 2 Char"/>
    <w:basedOn w:val="DefaultParagraphFont"/>
    <w:link w:val="BodyText2"/>
    <w:uiPriority w:val="99"/>
    <w:semiHidden/>
    <w:rsid w:val="00532CAB"/>
    <w:rPr>
      <w:sz w:val="24"/>
      <w:szCs w:val="24"/>
    </w:rPr>
  </w:style>
  <w:style w:type="character" w:styleId="FollowedHyperlink">
    <w:name w:val="FollowedHyperlink"/>
    <w:basedOn w:val="DefaultParagraphFont"/>
    <w:uiPriority w:val="99"/>
    <w:rsid w:val="005B4679"/>
    <w:rPr>
      <w:rFonts w:cs="Times New Roman"/>
      <w:color w:val="800080"/>
      <w:u w:val="single"/>
    </w:rPr>
  </w:style>
  <w:style w:type="paragraph" w:styleId="ListBullet">
    <w:name w:val="List Bullet"/>
    <w:basedOn w:val="Normal"/>
    <w:autoRedefine/>
    <w:uiPriority w:val="99"/>
    <w:rsid w:val="005B4679"/>
    <w:pPr>
      <w:tabs>
        <w:tab w:val="num" w:pos="360"/>
      </w:tabs>
      <w:ind w:left="360" w:hanging="360"/>
    </w:pPr>
  </w:style>
  <w:style w:type="paragraph" w:customStyle="1" w:styleId="Bodytextwithbullet">
    <w:name w:val="Body text with bullet"/>
    <w:basedOn w:val="Normal"/>
    <w:uiPriority w:val="99"/>
    <w:rsid w:val="00A40E0D"/>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uiPriority w:val="99"/>
    <w:rsid w:val="005B4679"/>
    <w:rPr>
      <w:rFonts w:ascii="Times" w:hAnsi="Times" w:cs="Times New Roman"/>
      <w:b/>
      <w:caps/>
      <w:lang w:val="en-US" w:eastAsia="en-US" w:bidi="ar-SA"/>
    </w:rPr>
  </w:style>
  <w:style w:type="paragraph" w:styleId="BodyText">
    <w:name w:val="Body Text"/>
    <w:basedOn w:val="Normal"/>
    <w:link w:val="BodyTextChar"/>
    <w:uiPriority w:val="99"/>
    <w:rsid w:val="005B4679"/>
    <w:pPr>
      <w:spacing w:after="120"/>
    </w:pPr>
  </w:style>
  <w:style w:type="character" w:customStyle="1" w:styleId="BodyTextChar">
    <w:name w:val="Body Text Char"/>
    <w:basedOn w:val="DefaultParagraphFont"/>
    <w:link w:val="BodyText"/>
    <w:uiPriority w:val="99"/>
    <w:semiHidden/>
    <w:rsid w:val="00532CAB"/>
    <w:rPr>
      <w:sz w:val="24"/>
      <w:szCs w:val="24"/>
    </w:rPr>
  </w:style>
  <w:style w:type="paragraph" w:styleId="Footer">
    <w:name w:val="footer"/>
    <w:basedOn w:val="Normal"/>
    <w:link w:val="FooterChar"/>
    <w:uiPriority w:val="99"/>
    <w:rsid w:val="005B4679"/>
    <w:pPr>
      <w:tabs>
        <w:tab w:val="center" w:pos="4320"/>
        <w:tab w:val="right" w:pos="8640"/>
      </w:tabs>
    </w:pPr>
  </w:style>
  <w:style w:type="character" w:customStyle="1" w:styleId="FooterChar">
    <w:name w:val="Footer Char"/>
    <w:basedOn w:val="DefaultParagraphFont"/>
    <w:link w:val="Footer"/>
    <w:uiPriority w:val="99"/>
    <w:semiHidden/>
    <w:rsid w:val="00532CAB"/>
    <w:rPr>
      <w:sz w:val="24"/>
      <w:szCs w:val="24"/>
    </w:rPr>
  </w:style>
  <w:style w:type="character" w:styleId="PageNumber">
    <w:name w:val="page number"/>
    <w:basedOn w:val="DefaultParagraphFont"/>
    <w:uiPriority w:val="99"/>
    <w:rsid w:val="005B4679"/>
    <w:rPr>
      <w:rFonts w:cs="Times New Roman"/>
    </w:rPr>
  </w:style>
  <w:style w:type="paragraph" w:customStyle="1" w:styleId="HeaderOdd">
    <w:name w:val="Header Odd"/>
    <w:basedOn w:val="Header"/>
    <w:uiPriority w:val="99"/>
    <w:rsid w:val="005B4679"/>
    <w:pPr>
      <w:keepLines/>
    </w:pPr>
    <w:rPr>
      <w:rFonts w:ascii="Arial" w:eastAsia="SimSun" w:hAnsi="Arial"/>
      <w:spacing w:val="-4"/>
      <w:sz w:val="20"/>
      <w:szCs w:val="20"/>
    </w:rPr>
  </w:style>
  <w:style w:type="paragraph" w:styleId="TOC3">
    <w:name w:val="toc 3"/>
    <w:basedOn w:val="Normal"/>
    <w:next w:val="Normal"/>
    <w:autoRedefine/>
    <w:uiPriority w:val="99"/>
    <w:semiHidden/>
    <w:rsid w:val="005B4679"/>
    <w:pPr>
      <w:ind w:left="480"/>
    </w:pPr>
    <w:rPr>
      <w:i/>
      <w:iCs/>
      <w:sz w:val="20"/>
      <w:szCs w:val="20"/>
    </w:rPr>
  </w:style>
  <w:style w:type="paragraph" w:styleId="TOC4">
    <w:name w:val="toc 4"/>
    <w:basedOn w:val="Normal"/>
    <w:next w:val="Normal"/>
    <w:autoRedefine/>
    <w:uiPriority w:val="99"/>
    <w:semiHidden/>
    <w:rsid w:val="005B4679"/>
    <w:pPr>
      <w:ind w:left="720"/>
    </w:pPr>
    <w:rPr>
      <w:sz w:val="18"/>
      <w:szCs w:val="18"/>
    </w:rPr>
  </w:style>
  <w:style w:type="paragraph" w:styleId="TOC5">
    <w:name w:val="toc 5"/>
    <w:basedOn w:val="Normal"/>
    <w:next w:val="Normal"/>
    <w:autoRedefine/>
    <w:uiPriority w:val="99"/>
    <w:semiHidden/>
    <w:rsid w:val="005B4679"/>
    <w:pPr>
      <w:ind w:left="960"/>
    </w:pPr>
    <w:rPr>
      <w:sz w:val="18"/>
      <w:szCs w:val="18"/>
    </w:rPr>
  </w:style>
  <w:style w:type="paragraph" w:styleId="TOC6">
    <w:name w:val="toc 6"/>
    <w:basedOn w:val="Normal"/>
    <w:next w:val="Normal"/>
    <w:autoRedefine/>
    <w:uiPriority w:val="99"/>
    <w:semiHidden/>
    <w:rsid w:val="005B4679"/>
    <w:pPr>
      <w:ind w:left="1200"/>
    </w:pPr>
    <w:rPr>
      <w:sz w:val="18"/>
      <w:szCs w:val="18"/>
    </w:rPr>
  </w:style>
  <w:style w:type="paragraph" w:styleId="TOC7">
    <w:name w:val="toc 7"/>
    <w:basedOn w:val="Normal"/>
    <w:next w:val="Normal"/>
    <w:autoRedefine/>
    <w:uiPriority w:val="99"/>
    <w:semiHidden/>
    <w:rsid w:val="005B4679"/>
    <w:pPr>
      <w:ind w:left="1440"/>
    </w:pPr>
    <w:rPr>
      <w:sz w:val="18"/>
      <w:szCs w:val="18"/>
    </w:rPr>
  </w:style>
  <w:style w:type="paragraph" w:styleId="TOC8">
    <w:name w:val="toc 8"/>
    <w:basedOn w:val="Normal"/>
    <w:next w:val="Normal"/>
    <w:autoRedefine/>
    <w:uiPriority w:val="99"/>
    <w:semiHidden/>
    <w:rsid w:val="005B4679"/>
    <w:pPr>
      <w:ind w:left="1680"/>
    </w:pPr>
    <w:rPr>
      <w:sz w:val="18"/>
      <w:szCs w:val="18"/>
    </w:rPr>
  </w:style>
  <w:style w:type="paragraph" w:styleId="TOC9">
    <w:name w:val="toc 9"/>
    <w:basedOn w:val="Normal"/>
    <w:next w:val="Normal"/>
    <w:autoRedefine/>
    <w:uiPriority w:val="99"/>
    <w:semiHidden/>
    <w:rsid w:val="005B4679"/>
    <w:pPr>
      <w:ind w:left="1920"/>
    </w:pPr>
    <w:rPr>
      <w:sz w:val="18"/>
      <w:szCs w:val="18"/>
    </w:rPr>
  </w:style>
  <w:style w:type="character" w:styleId="CommentReference">
    <w:name w:val="annotation reference"/>
    <w:basedOn w:val="DefaultParagraphFont"/>
    <w:uiPriority w:val="99"/>
    <w:semiHidden/>
    <w:rsid w:val="005B4679"/>
    <w:rPr>
      <w:rFonts w:cs="Times New Roman"/>
      <w:sz w:val="16"/>
      <w:szCs w:val="16"/>
    </w:rPr>
  </w:style>
  <w:style w:type="paragraph" w:customStyle="1" w:styleId="TableContent">
    <w:name w:val="Table Content"/>
    <w:basedOn w:val="BodyText"/>
    <w:uiPriority w:val="99"/>
    <w:rsid w:val="005B4679"/>
    <w:pPr>
      <w:spacing w:before="60" w:after="60"/>
    </w:pPr>
    <w:rPr>
      <w:color w:val="000000"/>
      <w:sz w:val="18"/>
      <w:szCs w:val="20"/>
      <w:lang w:val="en-GB"/>
    </w:rPr>
  </w:style>
  <w:style w:type="paragraph" w:customStyle="1" w:styleId="TableHeader">
    <w:name w:val="Table Header"/>
    <w:basedOn w:val="TableContent"/>
    <w:uiPriority w:val="99"/>
    <w:rsid w:val="005B4679"/>
    <w:rPr>
      <w:b/>
      <w:color w:val="auto"/>
    </w:rPr>
  </w:style>
  <w:style w:type="paragraph" w:styleId="Caption">
    <w:name w:val="caption"/>
    <w:basedOn w:val="Normal"/>
    <w:next w:val="BodyText"/>
    <w:uiPriority w:val="99"/>
    <w:qFormat/>
    <w:rsid w:val="005B4679"/>
    <w:pPr>
      <w:tabs>
        <w:tab w:val="left" w:pos="1134"/>
      </w:tabs>
      <w:spacing w:before="120"/>
      <w:ind w:left="1134" w:hanging="1134"/>
    </w:pPr>
    <w:rPr>
      <w:b/>
      <w:bCs/>
      <w:sz w:val="20"/>
      <w:szCs w:val="20"/>
      <w:lang w:val="en-GB"/>
    </w:rPr>
  </w:style>
  <w:style w:type="paragraph" w:customStyle="1" w:styleId="UseCaseFlowStep">
    <w:name w:val="Use Case Flow Step"/>
    <w:basedOn w:val="TableContent"/>
    <w:uiPriority w:val="99"/>
    <w:rsid w:val="005B4679"/>
  </w:style>
  <w:style w:type="paragraph" w:customStyle="1" w:styleId="Requirement">
    <w:name w:val="Requirement"/>
    <w:basedOn w:val="TableContent"/>
    <w:uiPriority w:val="99"/>
    <w:rsid w:val="005B4679"/>
  </w:style>
  <w:style w:type="paragraph" w:customStyle="1" w:styleId="UseCaseFlowStepInserted">
    <w:name w:val="Use Case Flow Step (Inserted)"/>
    <w:basedOn w:val="TableContent"/>
    <w:uiPriority w:val="99"/>
    <w:rsid w:val="005B4679"/>
  </w:style>
  <w:style w:type="paragraph" w:customStyle="1" w:styleId="RequirementInserted">
    <w:name w:val="Requirement (Inserted)"/>
    <w:basedOn w:val="TableContent"/>
    <w:uiPriority w:val="99"/>
    <w:rsid w:val="005B4679"/>
    <w:pPr>
      <w:outlineLvl w:val="7"/>
    </w:pPr>
  </w:style>
  <w:style w:type="character" w:styleId="Strong">
    <w:name w:val="Strong"/>
    <w:basedOn w:val="DefaultParagraphFont"/>
    <w:uiPriority w:val="99"/>
    <w:qFormat/>
    <w:rsid w:val="005B4679"/>
    <w:rPr>
      <w:rFonts w:cs="Times New Roman"/>
      <w:b/>
      <w:bCs/>
    </w:rPr>
  </w:style>
  <w:style w:type="table" w:styleId="TableGrid">
    <w:name w:val="Table Grid"/>
    <w:basedOn w:val="TableNormal"/>
    <w:uiPriority w:val="99"/>
    <w:rsid w:val="007C392E"/>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B3376"/>
    <w:pPr>
      <w:widowControl/>
      <w:adjustRightInd/>
      <w:spacing w:before="100" w:beforeAutospacing="1" w:after="100" w:afterAutospacing="1" w:line="240" w:lineRule="auto"/>
      <w:jc w:val="left"/>
      <w:textAlignment w:val="auto"/>
    </w:pPr>
  </w:style>
  <w:style w:type="paragraph" w:customStyle="1" w:styleId="narratstyle">
    <w:name w:val="narrat style"/>
    <w:basedOn w:val="Normal"/>
    <w:uiPriority w:val="99"/>
    <w:rsid w:val="00AB306F"/>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uiPriority w:val="99"/>
    <w:rsid w:val="00351E58"/>
    <w:rPr>
      <w:rFonts w:ascii="Verdana" w:hAnsi="Verdana" w:cs="Times New Roman"/>
      <w:b/>
      <w:bCs/>
      <w:color w:val="800000"/>
      <w:sz w:val="20"/>
      <w:szCs w:val="20"/>
    </w:rPr>
  </w:style>
  <w:style w:type="paragraph" w:customStyle="1" w:styleId="InfoBlue">
    <w:name w:val="InfoBlue"/>
    <w:basedOn w:val="Normal"/>
    <w:next w:val="BodyText"/>
    <w:autoRedefine/>
    <w:uiPriority w:val="99"/>
    <w:rsid w:val="0087174E"/>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99"/>
    <w:qFormat/>
    <w:rsid w:val="0087174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sid w:val="0087174E"/>
    <w:rPr>
      <w:rFonts w:ascii="Cambria" w:hAnsi="Cambria" w:cs="Times New Roman"/>
      <w:b/>
      <w:bCs/>
      <w:kern w:val="28"/>
      <w:sz w:val="32"/>
      <w:szCs w:val="32"/>
    </w:rPr>
  </w:style>
  <w:style w:type="paragraph" w:styleId="NoSpacing">
    <w:name w:val="No Spacing"/>
    <w:uiPriority w:val="99"/>
    <w:qFormat/>
    <w:rsid w:val="0087174E"/>
    <w:pPr>
      <w:widowControl w:val="0"/>
      <w:adjustRightInd w:val="0"/>
      <w:jc w:val="both"/>
      <w:textAlignment w:val="baseline"/>
    </w:pPr>
    <w:rPr>
      <w:sz w:val="24"/>
      <w:szCs w:val="24"/>
    </w:rPr>
  </w:style>
  <w:style w:type="character" w:styleId="SubtleEmphasis">
    <w:name w:val="Subtle Emphasis"/>
    <w:basedOn w:val="DefaultParagraphFont"/>
    <w:uiPriority w:val="99"/>
    <w:qFormat/>
    <w:rsid w:val="0087174E"/>
    <w:rPr>
      <w:rFonts w:cs="Times New Roman"/>
      <w:i/>
      <w:iCs/>
      <w:color w:val="808080"/>
    </w:rPr>
  </w:style>
  <w:style w:type="paragraph" w:styleId="Subtitle">
    <w:name w:val="Subtitle"/>
    <w:basedOn w:val="Normal"/>
    <w:next w:val="Normal"/>
    <w:link w:val="SubtitleChar"/>
    <w:uiPriority w:val="99"/>
    <w:qFormat/>
    <w:rsid w:val="0087174E"/>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87174E"/>
    <w:rPr>
      <w:rFonts w:ascii="Cambria" w:hAnsi="Cambria" w:cs="Times New Roman"/>
      <w:sz w:val="24"/>
      <w:szCs w:val="24"/>
    </w:rPr>
  </w:style>
  <w:style w:type="paragraph" w:customStyle="1" w:styleId="CharCharChar">
    <w:name w:val="Char Char Char"/>
    <w:aliases w:val="Char Char Char Char"/>
    <w:basedOn w:val="Normal"/>
    <w:uiPriority w:val="99"/>
    <w:rsid w:val="00BA713F"/>
    <w:pPr>
      <w:widowControl/>
      <w:adjustRightInd/>
      <w:spacing w:line="240" w:lineRule="exact"/>
      <w:jc w:val="left"/>
      <w:textAlignment w:val="auto"/>
    </w:pPr>
    <w:rPr>
      <w:rFonts w:ascii="Verdana" w:hAnsi="Verdana"/>
      <w:sz w:val="20"/>
      <w:szCs w:val="20"/>
    </w:rPr>
  </w:style>
  <w:style w:type="paragraph" w:styleId="ListParagraph">
    <w:name w:val="List Paragraph"/>
    <w:basedOn w:val="Normal"/>
    <w:uiPriority w:val="99"/>
    <w:qFormat/>
    <w:rsid w:val="00191D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267">
    <w:lsdException w:name="toc 2"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0D55"/>
    <w:pPr>
      <w:widowControl w:val="0"/>
      <w:adjustRightInd w:val="0"/>
      <w:spacing w:line="360" w:lineRule="atLeast"/>
      <w:jc w:val="both"/>
      <w:textAlignment w:val="baseline"/>
    </w:pPr>
    <w:rPr>
      <w:sz w:val="24"/>
      <w:szCs w:val="24"/>
    </w:rPr>
  </w:style>
  <w:style w:type="paragraph" w:styleId="Heading1">
    <w:name w:val="heading 1"/>
    <w:basedOn w:val="Normal"/>
    <w:next w:val="Normal"/>
    <w:link w:val="Heading1Char"/>
    <w:autoRedefine/>
    <w:uiPriority w:val="99"/>
    <w:qFormat/>
    <w:rsid w:val="005B4679"/>
    <w:pPr>
      <w:keepNext/>
      <w:keepLines/>
      <w:numPr>
        <w:ilvl w:val="1"/>
        <w:numId w:val="7"/>
      </w:numPr>
      <w:shd w:val="pct10" w:color="auto" w:fill="auto"/>
      <w:spacing w:before="220" w:after="220" w:line="280" w:lineRule="atLeast"/>
      <w:outlineLvl w:val="0"/>
    </w:pPr>
    <w:rPr>
      <w:rFonts w:ascii="Arial" w:hAnsi="Arial"/>
      <w:b/>
      <w:spacing w:val="-10"/>
      <w:kern w:val="28"/>
      <w:position w:val="6"/>
      <w:sz w:val="22"/>
      <w:szCs w:val="22"/>
    </w:rPr>
  </w:style>
  <w:style w:type="paragraph" w:styleId="Heading2">
    <w:name w:val="heading 2"/>
    <w:basedOn w:val="Normal"/>
    <w:next w:val="Normal"/>
    <w:link w:val="Heading2Char"/>
    <w:uiPriority w:val="99"/>
    <w:qFormat/>
    <w:rsid w:val="005B4679"/>
    <w:pPr>
      <w:keepNext/>
      <w:tabs>
        <w:tab w:val="num" w:pos="1800"/>
      </w:tabs>
      <w:spacing w:before="240" w:after="240"/>
      <w:ind w:left="1296" w:hanging="576"/>
      <w:outlineLvl w:val="1"/>
    </w:pPr>
    <w:rPr>
      <w:rFonts w:ascii="Arial" w:hAnsi="Arial"/>
      <w:b/>
      <w:spacing w:val="-4"/>
      <w:kern w:val="28"/>
    </w:rPr>
  </w:style>
  <w:style w:type="paragraph" w:styleId="Heading3">
    <w:name w:val="heading 3"/>
    <w:basedOn w:val="Normal"/>
    <w:next w:val="Normal"/>
    <w:link w:val="Heading3Char"/>
    <w:uiPriority w:val="99"/>
    <w:qFormat/>
    <w:rsid w:val="005B4679"/>
    <w:pPr>
      <w:keepNext/>
      <w:keepLines/>
      <w:spacing w:before="220" w:after="220" w:line="220" w:lineRule="atLeast"/>
      <w:outlineLvl w:val="2"/>
    </w:pPr>
    <w:rPr>
      <w:rFonts w:ascii="Arial" w:hAnsi="Arial"/>
      <w:b/>
      <w:spacing w:val="-4"/>
      <w:kern w:val="28"/>
      <w:sz w:val="22"/>
      <w:szCs w:val="22"/>
    </w:rPr>
  </w:style>
  <w:style w:type="paragraph" w:styleId="Heading4">
    <w:name w:val="heading 4"/>
    <w:basedOn w:val="Normal"/>
    <w:next w:val="Normal"/>
    <w:link w:val="Heading4Char"/>
    <w:uiPriority w:val="99"/>
    <w:qFormat/>
    <w:rsid w:val="005B4679"/>
    <w:pPr>
      <w:keepNext/>
      <w:spacing w:before="240" w:after="60"/>
      <w:outlineLvl w:val="3"/>
    </w:pPr>
    <w:rPr>
      <w:b/>
      <w:bCs/>
      <w:sz w:val="28"/>
      <w:szCs w:val="28"/>
    </w:rPr>
  </w:style>
  <w:style w:type="paragraph" w:styleId="Heading5">
    <w:name w:val="heading 5"/>
    <w:basedOn w:val="Normal"/>
    <w:next w:val="Normal"/>
    <w:link w:val="Heading5Char"/>
    <w:uiPriority w:val="99"/>
    <w:qFormat/>
    <w:rsid w:val="005B4679"/>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32CAB"/>
    <w:rPr>
      <w:rFonts w:ascii="Arial" w:hAnsi="Arial"/>
      <w:b/>
      <w:spacing w:val="-10"/>
      <w:kern w:val="28"/>
      <w:position w:val="6"/>
      <w:shd w:val="pct10" w:color="auto" w:fill="auto"/>
    </w:rPr>
  </w:style>
  <w:style w:type="character" w:customStyle="1" w:styleId="Heading2Char">
    <w:name w:val="Heading 2 Char"/>
    <w:basedOn w:val="DefaultParagraphFont"/>
    <w:link w:val="Heading2"/>
    <w:uiPriority w:val="99"/>
    <w:locked/>
    <w:rsid w:val="001C17F7"/>
    <w:rPr>
      <w:rFonts w:ascii="Arial" w:hAnsi="Arial"/>
      <w:b/>
      <w:spacing w:val="-4"/>
      <w:kern w:val="28"/>
      <w:sz w:val="24"/>
      <w:szCs w:val="24"/>
    </w:rPr>
  </w:style>
  <w:style w:type="character" w:customStyle="1" w:styleId="Heading3Char">
    <w:name w:val="Heading 3 Char"/>
    <w:basedOn w:val="DefaultParagraphFont"/>
    <w:link w:val="Heading3"/>
    <w:uiPriority w:val="99"/>
    <w:rsid w:val="005B4679"/>
    <w:rPr>
      <w:rFonts w:ascii="Arial" w:hAnsi="Arial" w:cs="Times New Roman"/>
      <w:b/>
      <w:spacing w:val="-4"/>
      <w:kern w:val="28"/>
      <w:sz w:val="22"/>
      <w:szCs w:val="22"/>
      <w:lang w:val="en-US" w:eastAsia="en-US" w:bidi="ar-SA"/>
    </w:rPr>
  </w:style>
  <w:style w:type="character" w:customStyle="1" w:styleId="Heading4Char">
    <w:name w:val="Heading 4 Char"/>
    <w:basedOn w:val="DefaultParagraphFont"/>
    <w:link w:val="Heading4"/>
    <w:uiPriority w:val="9"/>
    <w:semiHidden/>
    <w:rsid w:val="00532CAB"/>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532CAB"/>
    <w:rPr>
      <w:rFonts w:asciiTheme="minorHAnsi" w:eastAsiaTheme="minorEastAsia" w:hAnsiTheme="minorHAnsi" w:cstheme="minorBidi"/>
      <w:b/>
      <w:bCs/>
      <w:i/>
      <w:iCs/>
      <w:sz w:val="26"/>
      <w:szCs w:val="26"/>
    </w:rPr>
  </w:style>
  <w:style w:type="paragraph" w:customStyle="1" w:styleId="BodyTextKeep">
    <w:name w:val="Body Text Keep"/>
    <w:basedOn w:val="Normal"/>
    <w:autoRedefine/>
    <w:uiPriority w:val="99"/>
    <w:rsid w:val="004C17B4"/>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uiPriority w:val="99"/>
    <w:rsid w:val="005B4679"/>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uiPriority w:val="99"/>
    <w:rsid w:val="005B4679"/>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uiPriority w:val="99"/>
    <w:rsid w:val="005B4679"/>
    <w:pPr>
      <w:keepNext/>
      <w:keepLines/>
      <w:tabs>
        <w:tab w:val="left" w:leader="dot" w:pos="3600"/>
        <w:tab w:val="left" w:pos="5040"/>
        <w:tab w:val="left" w:pos="5760"/>
      </w:tabs>
      <w:spacing w:before="480"/>
      <w:jc w:val="center"/>
    </w:pPr>
    <w:rPr>
      <w:rFonts w:ascii="Univers (WN)" w:hAnsi="Univers (WN)"/>
      <w:b/>
      <w:spacing w:val="2"/>
      <w:szCs w:val="20"/>
    </w:rPr>
  </w:style>
  <w:style w:type="character" w:styleId="Hyperlink">
    <w:name w:val="Hyperlink"/>
    <w:basedOn w:val="DefaultParagraphFont"/>
    <w:uiPriority w:val="99"/>
    <w:rsid w:val="005B4679"/>
    <w:rPr>
      <w:rFonts w:cs="Times New Roman"/>
      <w:color w:val="0000FF"/>
      <w:u w:val="single"/>
    </w:rPr>
  </w:style>
  <w:style w:type="paragraph" w:styleId="BodyTextIndent2">
    <w:name w:val="Body Text Indent 2"/>
    <w:basedOn w:val="Normal"/>
    <w:link w:val="BodyTextIndent2Char"/>
    <w:uiPriority w:val="99"/>
    <w:rsid w:val="005B4679"/>
    <w:pPr>
      <w:ind w:left="720"/>
      <w:jc w:val="center"/>
    </w:pPr>
    <w:rPr>
      <w:rFonts w:ascii="Arial" w:hAnsi="Arial" w:cs="Arial"/>
      <w:b/>
      <w:bCs/>
      <w:sz w:val="48"/>
    </w:rPr>
  </w:style>
  <w:style w:type="character" w:customStyle="1" w:styleId="BodyTextIndent2Char">
    <w:name w:val="Body Text Indent 2 Char"/>
    <w:basedOn w:val="DefaultParagraphFont"/>
    <w:link w:val="BodyTextIndent2"/>
    <w:uiPriority w:val="99"/>
    <w:semiHidden/>
    <w:rsid w:val="00532CAB"/>
    <w:rPr>
      <w:sz w:val="24"/>
      <w:szCs w:val="24"/>
    </w:rPr>
  </w:style>
  <w:style w:type="paragraph" w:customStyle="1" w:styleId="TitlePageDate">
    <w:name w:val="Title Page Date"/>
    <w:basedOn w:val="Normal"/>
    <w:uiPriority w:val="99"/>
    <w:rsid w:val="005B4679"/>
    <w:pPr>
      <w:keepNext/>
      <w:keepLines/>
      <w:spacing w:before="120"/>
      <w:jc w:val="center"/>
    </w:pPr>
    <w:rPr>
      <w:rFonts w:ascii="Univers (WN)" w:hAnsi="Univers (WN)"/>
      <w:b/>
      <w:spacing w:val="2"/>
      <w:szCs w:val="20"/>
    </w:rPr>
  </w:style>
  <w:style w:type="paragraph" w:customStyle="1" w:styleId="BlockText1">
    <w:name w:val="Block Text1"/>
    <w:basedOn w:val="Normal"/>
    <w:uiPriority w:val="99"/>
    <w:rsid w:val="005B4679"/>
    <w:pPr>
      <w:spacing w:before="24" w:after="24"/>
    </w:pPr>
    <w:rPr>
      <w:spacing w:val="2"/>
      <w:szCs w:val="20"/>
    </w:rPr>
  </w:style>
  <w:style w:type="paragraph" w:customStyle="1" w:styleId="TableText">
    <w:name w:val="Table Text"/>
    <w:basedOn w:val="Normal"/>
    <w:autoRedefine/>
    <w:uiPriority w:val="99"/>
    <w:rsid w:val="005B4679"/>
    <w:rPr>
      <w:rFonts w:ascii="Arial" w:hAnsi="Arial" w:cs="Arial"/>
      <w:i/>
      <w:iCs/>
      <w:sz w:val="20"/>
    </w:rPr>
  </w:style>
  <w:style w:type="paragraph" w:customStyle="1" w:styleId="TOCTitle">
    <w:name w:val="TOCTitle"/>
    <w:basedOn w:val="Normal"/>
    <w:uiPriority w:val="99"/>
    <w:rsid w:val="005B4679"/>
    <w:pPr>
      <w:pBdr>
        <w:top w:val="single" w:sz="30" w:space="4" w:color="auto"/>
      </w:pBdr>
      <w:spacing w:before="120" w:after="480"/>
    </w:pPr>
    <w:rPr>
      <w:rFonts w:ascii="Arial" w:hAnsi="Arial"/>
      <w:b/>
      <w:spacing w:val="2"/>
      <w:sz w:val="60"/>
      <w:szCs w:val="20"/>
    </w:rPr>
  </w:style>
  <w:style w:type="paragraph" w:styleId="CommentText">
    <w:name w:val="annotation text"/>
    <w:basedOn w:val="Normal"/>
    <w:link w:val="CommentTextChar"/>
    <w:uiPriority w:val="99"/>
    <w:semiHidden/>
    <w:rsid w:val="005B4679"/>
    <w:rPr>
      <w:sz w:val="20"/>
      <w:szCs w:val="20"/>
    </w:rPr>
  </w:style>
  <w:style w:type="character" w:customStyle="1" w:styleId="CommentTextChar">
    <w:name w:val="Comment Text Char"/>
    <w:basedOn w:val="DefaultParagraphFont"/>
    <w:link w:val="CommentText"/>
    <w:uiPriority w:val="99"/>
    <w:semiHidden/>
    <w:rsid w:val="00532CAB"/>
    <w:rPr>
      <w:sz w:val="20"/>
      <w:szCs w:val="20"/>
    </w:rPr>
  </w:style>
  <w:style w:type="paragraph" w:styleId="CommentSubject">
    <w:name w:val="annotation subject"/>
    <w:basedOn w:val="CommentText"/>
    <w:next w:val="CommentText"/>
    <w:link w:val="CommentSubjectChar"/>
    <w:uiPriority w:val="99"/>
    <w:semiHidden/>
    <w:rsid w:val="005B4679"/>
    <w:rPr>
      <w:b/>
      <w:bCs/>
    </w:rPr>
  </w:style>
  <w:style w:type="character" w:customStyle="1" w:styleId="CommentSubjectChar">
    <w:name w:val="Comment Subject Char"/>
    <w:basedOn w:val="CommentTextChar"/>
    <w:link w:val="CommentSubject"/>
    <w:uiPriority w:val="99"/>
    <w:semiHidden/>
    <w:rsid w:val="00532CAB"/>
    <w:rPr>
      <w:b/>
      <w:bCs/>
      <w:sz w:val="20"/>
      <w:szCs w:val="20"/>
    </w:rPr>
  </w:style>
  <w:style w:type="paragraph" w:styleId="BalloonText">
    <w:name w:val="Balloon Text"/>
    <w:basedOn w:val="Normal"/>
    <w:link w:val="BalloonTextChar"/>
    <w:uiPriority w:val="99"/>
    <w:semiHidden/>
    <w:rsid w:val="005B4679"/>
    <w:rPr>
      <w:rFonts w:ascii="Tahoma" w:hAnsi="Tahoma" w:cs="Tahoma"/>
      <w:sz w:val="16"/>
      <w:szCs w:val="16"/>
    </w:rPr>
  </w:style>
  <w:style w:type="character" w:customStyle="1" w:styleId="BalloonTextChar">
    <w:name w:val="Balloon Text Char"/>
    <w:basedOn w:val="DefaultParagraphFont"/>
    <w:link w:val="BalloonText"/>
    <w:uiPriority w:val="99"/>
    <w:semiHidden/>
    <w:rsid w:val="00532CAB"/>
    <w:rPr>
      <w:sz w:val="0"/>
      <w:szCs w:val="0"/>
    </w:rPr>
  </w:style>
  <w:style w:type="paragraph" w:customStyle="1" w:styleId="TipBoxHeading">
    <w:name w:val="Tip Box Heading"/>
    <w:basedOn w:val="Normal"/>
    <w:autoRedefine/>
    <w:uiPriority w:val="99"/>
    <w:rsid w:val="005B4679"/>
    <w:pPr>
      <w:spacing w:before="120" w:after="120"/>
      <w:ind w:left="720"/>
    </w:pPr>
    <w:rPr>
      <w:rFonts w:ascii="Arial" w:hAnsi="Arial" w:cs="Arial"/>
      <w:i/>
      <w:sz w:val="20"/>
      <w:szCs w:val="20"/>
    </w:rPr>
  </w:style>
  <w:style w:type="paragraph" w:customStyle="1" w:styleId="TableHeading">
    <w:name w:val="Table Heading"/>
    <w:basedOn w:val="Normal"/>
    <w:autoRedefine/>
    <w:uiPriority w:val="99"/>
    <w:rsid w:val="00CA301B"/>
    <w:pPr>
      <w:spacing w:before="120" w:after="120" w:line="240" w:lineRule="auto"/>
    </w:pPr>
    <w:rPr>
      <w:rFonts w:ascii="Arial" w:hAnsi="Arial"/>
      <w:b/>
      <w:sz w:val="20"/>
      <w:szCs w:val="20"/>
    </w:rPr>
  </w:style>
  <w:style w:type="paragraph" w:styleId="List">
    <w:name w:val="List"/>
    <w:basedOn w:val="Normal"/>
    <w:uiPriority w:val="99"/>
    <w:rsid w:val="005B4679"/>
    <w:pPr>
      <w:keepNext/>
      <w:spacing w:after="220" w:line="220" w:lineRule="atLeast"/>
      <w:ind w:left="1440" w:hanging="360"/>
    </w:pPr>
    <w:rPr>
      <w:sz w:val="20"/>
      <w:szCs w:val="20"/>
    </w:rPr>
  </w:style>
  <w:style w:type="paragraph" w:styleId="BodyTextIndent">
    <w:name w:val="Body Text Indent"/>
    <w:basedOn w:val="Normal"/>
    <w:link w:val="BodyTextIndentChar"/>
    <w:uiPriority w:val="99"/>
    <w:rsid w:val="005B4679"/>
    <w:pPr>
      <w:ind w:left="360"/>
    </w:pPr>
    <w:rPr>
      <w:rFonts w:ascii="Arial" w:hAnsi="Arial" w:cs="Arial"/>
    </w:rPr>
  </w:style>
  <w:style w:type="character" w:customStyle="1" w:styleId="BodyTextIndentChar">
    <w:name w:val="Body Text Indent Char"/>
    <w:basedOn w:val="DefaultParagraphFont"/>
    <w:link w:val="BodyTextIndent"/>
    <w:uiPriority w:val="99"/>
    <w:semiHidden/>
    <w:rsid w:val="00532CAB"/>
    <w:rPr>
      <w:sz w:val="24"/>
      <w:szCs w:val="24"/>
    </w:rPr>
  </w:style>
  <w:style w:type="paragraph" w:styleId="BodyTextIndent3">
    <w:name w:val="Body Text Indent 3"/>
    <w:basedOn w:val="Normal"/>
    <w:link w:val="BodyTextIndent3Char"/>
    <w:uiPriority w:val="99"/>
    <w:rsid w:val="005B4679"/>
    <w:pPr>
      <w:ind w:left="1440"/>
    </w:pPr>
    <w:rPr>
      <w:rFonts w:ascii="Arial" w:hAnsi="Arial" w:cs="Arial"/>
    </w:rPr>
  </w:style>
  <w:style w:type="character" w:customStyle="1" w:styleId="BodyTextIndent3Char">
    <w:name w:val="Body Text Indent 3 Char"/>
    <w:basedOn w:val="DefaultParagraphFont"/>
    <w:link w:val="BodyTextIndent3"/>
    <w:uiPriority w:val="99"/>
    <w:semiHidden/>
    <w:rsid w:val="00532CAB"/>
    <w:rPr>
      <w:sz w:val="16"/>
      <w:szCs w:val="16"/>
    </w:rPr>
  </w:style>
  <w:style w:type="paragraph" w:styleId="TOC1">
    <w:name w:val="toc 1"/>
    <w:basedOn w:val="Normal"/>
    <w:uiPriority w:val="99"/>
    <w:semiHidden/>
    <w:rsid w:val="005B4679"/>
    <w:pPr>
      <w:spacing w:before="120" w:after="120"/>
    </w:pPr>
    <w:rPr>
      <w:b/>
      <w:bCs/>
      <w:caps/>
      <w:sz w:val="20"/>
      <w:szCs w:val="20"/>
    </w:rPr>
  </w:style>
  <w:style w:type="paragraph" w:styleId="TOC2">
    <w:name w:val="toc 2"/>
    <w:basedOn w:val="Normal"/>
    <w:uiPriority w:val="39"/>
    <w:rsid w:val="005B4679"/>
    <w:pPr>
      <w:ind w:left="240"/>
    </w:pPr>
    <w:rPr>
      <w:smallCaps/>
      <w:sz w:val="20"/>
      <w:szCs w:val="20"/>
    </w:rPr>
  </w:style>
  <w:style w:type="paragraph" w:styleId="ListBullet2">
    <w:name w:val="List Bullet 2"/>
    <w:basedOn w:val="Normal"/>
    <w:uiPriority w:val="99"/>
    <w:rsid w:val="005B4679"/>
    <w:pPr>
      <w:tabs>
        <w:tab w:val="num" w:pos="720"/>
      </w:tabs>
      <w:spacing w:after="220" w:line="220" w:lineRule="atLeast"/>
      <w:ind w:left="2160" w:right="720" w:hanging="360"/>
    </w:pPr>
    <w:rPr>
      <w:sz w:val="20"/>
      <w:szCs w:val="20"/>
    </w:rPr>
  </w:style>
  <w:style w:type="paragraph" w:styleId="Header">
    <w:name w:val="header"/>
    <w:basedOn w:val="Normal"/>
    <w:link w:val="HeaderChar"/>
    <w:uiPriority w:val="99"/>
    <w:rsid w:val="005B4679"/>
    <w:pPr>
      <w:tabs>
        <w:tab w:val="center" w:pos="4320"/>
        <w:tab w:val="right" w:pos="8640"/>
      </w:tabs>
    </w:pPr>
  </w:style>
  <w:style w:type="character" w:customStyle="1" w:styleId="HeaderChar">
    <w:name w:val="Header Char"/>
    <w:basedOn w:val="DefaultParagraphFont"/>
    <w:link w:val="Header"/>
    <w:uiPriority w:val="99"/>
    <w:semiHidden/>
    <w:rsid w:val="00532CAB"/>
    <w:rPr>
      <w:sz w:val="24"/>
      <w:szCs w:val="24"/>
    </w:rPr>
  </w:style>
  <w:style w:type="paragraph" w:styleId="BodyText2">
    <w:name w:val="Body Text 2"/>
    <w:basedOn w:val="Normal"/>
    <w:link w:val="BodyText2Char"/>
    <w:uiPriority w:val="99"/>
    <w:rsid w:val="005B4679"/>
    <w:rPr>
      <w:rFonts w:ascii="Arial" w:hAnsi="Arial" w:cs="Arial"/>
      <w:i/>
      <w:iCs/>
      <w:color w:val="000000"/>
      <w:sz w:val="20"/>
      <w:szCs w:val="14"/>
    </w:rPr>
  </w:style>
  <w:style w:type="character" w:customStyle="1" w:styleId="BodyText2Char">
    <w:name w:val="Body Text 2 Char"/>
    <w:basedOn w:val="DefaultParagraphFont"/>
    <w:link w:val="BodyText2"/>
    <w:uiPriority w:val="99"/>
    <w:semiHidden/>
    <w:rsid w:val="00532CAB"/>
    <w:rPr>
      <w:sz w:val="24"/>
      <w:szCs w:val="24"/>
    </w:rPr>
  </w:style>
  <w:style w:type="character" w:styleId="FollowedHyperlink">
    <w:name w:val="FollowedHyperlink"/>
    <w:basedOn w:val="DefaultParagraphFont"/>
    <w:uiPriority w:val="99"/>
    <w:rsid w:val="005B4679"/>
    <w:rPr>
      <w:rFonts w:cs="Times New Roman"/>
      <w:color w:val="800080"/>
      <w:u w:val="single"/>
    </w:rPr>
  </w:style>
  <w:style w:type="paragraph" w:styleId="ListBullet">
    <w:name w:val="List Bullet"/>
    <w:basedOn w:val="Normal"/>
    <w:autoRedefine/>
    <w:uiPriority w:val="99"/>
    <w:rsid w:val="005B4679"/>
    <w:pPr>
      <w:tabs>
        <w:tab w:val="num" w:pos="360"/>
      </w:tabs>
      <w:ind w:left="360" w:hanging="360"/>
    </w:pPr>
  </w:style>
  <w:style w:type="paragraph" w:customStyle="1" w:styleId="Bodytextwithbullet">
    <w:name w:val="Body text with bullet"/>
    <w:basedOn w:val="Normal"/>
    <w:uiPriority w:val="99"/>
    <w:rsid w:val="00A40E0D"/>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uiPriority w:val="99"/>
    <w:rsid w:val="005B4679"/>
    <w:rPr>
      <w:rFonts w:ascii="Times" w:hAnsi="Times" w:cs="Times New Roman"/>
      <w:b/>
      <w:caps/>
      <w:lang w:val="en-US" w:eastAsia="en-US" w:bidi="ar-SA"/>
    </w:rPr>
  </w:style>
  <w:style w:type="paragraph" w:styleId="BodyText">
    <w:name w:val="Body Text"/>
    <w:basedOn w:val="Normal"/>
    <w:link w:val="BodyTextChar"/>
    <w:uiPriority w:val="99"/>
    <w:rsid w:val="005B4679"/>
    <w:pPr>
      <w:spacing w:after="120"/>
    </w:pPr>
  </w:style>
  <w:style w:type="character" w:customStyle="1" w:styleId="BodyTextChar">
    <w:name w:val="Body Text Char"/>
    <w:basedOn w:val="DefaultParagraphFont"/>
    <w:link w:val="BodyText"/>
    <w:uiPriority w:val="99"/>
    <w:semiHidden/>
    <w:rsid w:val="00532CAB"/>
    <w:rPr>
      <w:sz w:val="24"/>
      <w:szCs w:val="24"/>
    </w:rPr>
  </w:style>
  <w:style w:type="paragraph" w:styleId="Footer">
    <w:name w:val="footer"/>
    <w:basedOn w:val="Normal"/>
    <w:link w:val="FooterChar"/>
    <w:uiPriority w:val="99"/>
    <w:rsid w:val="005B4679"/>
    <w:pPr>
      <w:tabs>
        <w:tab w:val="center" w:pos="4320"/>
        <w:tab w:val="right" w:pos="8640"/>
      </w:tabs>
    </w:pPr>
  </w:style>
  <w:style w:type="character" w:customStyle="1" w:styleId="FooterChar">
    <w:name w:val="Footer Char"/>
    <w:basedOn w:val="DefaultParagraphFont"/>
    <w:link w:val="Footer"/>
    <w:uiPriority w:val="99"/>
    <w:semiHidden/>
    <w:rsid w:val="00532CAB"/>
    <w:rPr>
      <w:sz w:val="24"/>
      <w:szCs w:val="24"/>
    </w:rPr>
  </w:style>
  <w:style w:type="character" w:styleId="PageNumber">
    <w:name w:val="page number"/>
    <w:basedOn w:val="DefaultParagraphFont"/>
    <w:uiPriority w:val="99"/>
    <w:rsid w:val="005B4679"/>
    <w:rPr>
      <w:rFonts w:cs="Times New Roman"/>
    </w:rPr>
  </w:style>
  <w:style w:type="paragraph" w:customStyle="1" w:styleId="HeaderOdd">
    <w:name w:val="Header Odd"/>
    <w:basedOn w:val="Header"/>
    <w:uiPriority w:val="99"/>
    <w:rsid w:val="005B4679"/>
    <w:pPr>
      <w:keepLines/>
    </w:pPr>
    <w:rPr>
      <w:rFonts w:ascii="Arial" w:eastAsia="SimSun" w:hAnsi="Arial"/>
      <w:spacing w:val="-4"/>
      <w:sz w:val="20"/>
      <w:szCs w:val="20"/>
    </w:rPr>
  </w:style>
  <w:style w:type="paragraph" w:styleId="TOC3">
    <w:name w:val="toc 3"/>
    <w:basedOn w:val="Normal"/>
    <w:next w:val="Normal"/>
    <w:autoRedefine/>
    <w:uiPriority w:val="99"/>
    <w:semiHidden/>
    <w:rsid w:val="005B4679"/>
    <w:pPr>
      <w:ind w:left="480"/>
    </w:pPr>
    <w:rPr>
      <w:i/>
      <w:iCs/>
      <w:sz w:val="20"/>
      <w:szCs w:val="20"/>
    </w:rPr>
  </w:style>
  <w:style w:type="paragraph" w:styleId="TOC4">
    <w:name w:val="toc 4"/>
    <w:basedOn w:val="Normal"/>
    <w:next w:val="Normal"/>
    <w:autoRedefine/>
    <w:uiPriority w:val="99"/>
    <w:semiHidden/>
    <w:rsid w:val="005B4679"/>
    <w:pPr>
      <w:ind w:left="720"/>
    </w:pPr>
    <w:rPr>
      <w:sz w:val="18"/>
      <w:szCs w:val="18"/>
    </w:rPr>
  </w:style>
  <w:style w:type="paragraph" w:styleId="TOC5">
    <w:name w:val="toc 5"/>
    <w:basedOn w:val="Normal"/>
    <w:next w:val="Normal"/>
    <w:autoRedefine/>
    <w:uiPriority w:val="99"/>
    <w:semiHidden/>
    <w:rsid w:val="005B4679"/>
    <w:pPr>
      <w:ind w:left="960"/>
    </w:pPr>
    <w:rPr>
      <w:sz w:val="18"/>
      <w:szCs w:val="18"/>
    </w:rPr>
  </w:style>
  <w:style w:type="paragraph" w:styleId="TOC6">
    <w:name w:val="toc 6"/>
    <w:basedOn w:val="Normal"/>
    <w:next w:val="Normal"/>
    <w:autoRedefine/>
    <w:uiPriority w:val="99"/>
    <w:semiHidden/>
    <w:rsid w:val="005B4679"/>
    <w:pPr>
      <w:ind w:left="1200"/>
    </w:pPr>
    <w:rPr>
      <w:sz w:val="18"/>
      <w:szCs w:val="18"/>
    </w:rPr>
  </w:style>
  <w:style w:type="paragraph" w:styleId="TOC7">
    <w:name w:val="toc 7"/>
    <w:basedOn w:val="Normal"/>
    <w:next w:val="Normal"/>
    <w:autoRedefine/>
    <w:uiPriority w:val="99"/>
    <w:semiHidden/>
    <w:rsid w:val="005B4679"/>
    <w:pPr>
      <w:ind w:left="1440"/>
    </w:pPr>
    <w:rPr>
      <w:sz w:val="18"/>
      <w:szCs w:val="18"/>
    </w:rPr>
  </w:style>
  <w:style w:type="paragraph" w:styleId="TOC8">
    <w:name w:val="toc 8"/>
    <w:basedOn w:val="Normal"/>
    <w:next w:val="Normal"/>
    <w:autoRedefine/>
    <w:uiPriority w:val="99"/>
    <w:semiHidden/>
    <w:rsid w:val="005B4679"/>
    <w:pPr>
      <w:ind w:left="1680"/>
    </w:pPr>
    <w:rPr>
      <w:sz w:val="18"/>
      <w:szCs w:val="18"/>
    </w:rPr>
  </w:style>
  <w:style w:type="paragraph" w:styleId="TOC9">
    <w:name w:val="toc 9"/>
    <w:basedOn w:val="Normal"/>
    <w:next w:val="Normal"/>
    <w:autoRedefine/>
    <w:uiPriority w:val="99"/>
    <w:semiHidden/>
    <w:rsid w:val="005B4679"/>
    <w:pPr>
      <w:ind w:left="1920"/>
    </w:pPr>
    <w:rPr>
      <w:sz w:val="18"/>
      <w:szCs w:val="18"/>
    </w:rPr>
  </w:style>
  <w:style w:type="character" w:styleId="CommentReference">
    <w:name w:val="annotation reference"/>
    <w:basedOn w:val="DefaultParagraphFont"/>
    <w:uiPriority w:val="99"/>
    <w:semiHidden/>
    <w:rsid w:val="005B4679"/>
    <w:rPr>
      <w:rFonts w:cs="Times New Roman"/>
      <w:sz w:val="16"/>
      <w:szCs w:val="16"/>
    </w:rPr>
  </w:style>
  <w:style w:type="paragraph" w:customStyle="1" w:styleId="TableContent">
    <w:name w:val="Table Content"/>
    <w:basedOn w:val="BodyText"/>
    <w:uiPriority w:val="99"/>
    <w:rsid w:val="005B4679"/>
    <w:pPr>
      <w:spacing w:before="60" w:after="60"/>
    </w:pPr>
    <w:rPr>
      <w:color w:val="000000"/>
      <w:sz w:val="18"/>
      <w:szCs w:val="20"/>
      <w:lang w:val="en-GB"/>
    </w:rPr>
  </w:style>
  <w:style w:type="paragraph" w:customStyle="1" w:styleId="TableHeader">
    <w:name w:val="Table Header"/>
    <w:basedOn w:val="TableContent"/>
    <w:uiPriority w:val="99"/>
    <w:rsid w:val="005B4679"/>
    <w:rPr>
      <w:b/>
      <w:color w:val="auto"/>
    </w:rPr>
  </w:style>
  <w:style w:type="paragraph" w:styleId="Caption">
    <w:name w:val="caption"/>
    <w:basedOn w:val="Normal"/>
    <w:next w:val="BodyText"/>
    <w:uiPriority w:val="99"/>
    <w:qFormat/>
    <w:rsid w:val="005B4679"/>
    <w:pPr>
      <w:tabs>
        <w:tab w:val="left" w:pos="1134"/>
      </w:tabs>
      <w:spacing w:before="120"/>
      <w:ind w:left="1134" w:hanging="1134"/>
    </w:pPr>
    <w:rPr>
      <w:b/>
      <w:bCs/>
      <w:sz w:val="20"/>
      <w:szCs w:val="20"/>
      <w:lang w:val="en-GB"/>
    </w:rPr>
  </w:style>
  <w:style w:type="paragraph" w:customStyle="1" w:styleId="UseCaseFlowStep">
    <w:name w:val="Use Case Flow Step"/>
    <w:basedOn w:val="TableContent"/>
    <w:uiPriority w:val="99"/>
    <w:rsid w:val="005B4679"/>
  </w:style>
  <w:style w:type="paragraph" w:customStyle="1" w:styleId="Requirement">
    <w:name w:val="Requirement"/>
    <w:basedOn w:val="TableContent"/>
    <w:uiPriority w:val="99"/>
    <w:rsid w:val="005B4679"/>
  </w:style>
  <w:style w:type="paragraph" w:customStyle="1" w:styleId="UseCaseFlowStepInserted">
    <w:name w:val="Use Case Flow Step (Inserted)"/>
    <w:basedOn w:val="TableContent"/>
    <w:uiPriority w:val="99"/>
    <w:rsid w:val="005B4679"/>
  </w:style>
  <w:style w:type="paragraph" w:customStyle="1" w:styleId="RequirementInserted">
    <w:name w:val="Requirement (Inserted)"/>
    <w:basedOn w:val="TableContent"/>
    <w:uiPriority w:val="99"/>
    <w:rsid w:val="005B4679"/>
    <w:pPr>
      <w:outlineLvl w:val="7"/>
    </w:pPr>
  </w:style>
  <w:style w:type="character" w:styleId="Strong">
    <w:name w:val="Strong"/>
    <w:basedOn w:val="DefaultParagraphFont"/>
    <w:uiPriority w:val="99"/>
    <w:qFormat/>
    <w:rsid w:val="005B4679"/>
    <w:rPr>
      <w:rFonts w:cs="Times New Roman"/>
      <w:b/>
      <w:bCs/>
    </w:rPr>
  </w:style>
  <w:style w:type="table" w:styleId="TableGrid">
    <w:name w:val="Table Grid"/>
    <w:basedOn w:val="TableNormal"/>
    <w:uiPriority w:val="99"/>
    <w:rsid w:val="007C392E"/>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B3376"/>
    <w:pPr>
      <w:widowControl/>
      <w:adjustRightInd/>
      <w:spacing w:before="100" w:beforeAutospacing="1" w:after="100" w:afterAutospacing="1" w:line="240" w:lineRule="auto"/>
      <w:jc w:val="left"/>
      <w:textAlignment w:val="auto"/>
    </w:pPr>
  </w:style>
  <w:style w:type="paragraph" w:customStyle="1" w:styleId="narratstyle">
    <w:name w:val="narrat style"/>
    <w:basedOn w:val="Normal"/>
    <w:uiPriority w:val="99"/>
    <w:rsid w:val="00AB306F"/>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uiPriority w:val="99"/>
    <w:rsid w:val="00351E58"/>
    <w:rPr>
      <w:rFonts w:ascii="Verdana" w:hAnsi="Verdana" w:cs="Times New Roman"/>
      <w:b/>
      <w:bCs/>
      <w:color w:val="800000"/>
      <w:sz w:val="20"/>
      <w:szCs w:val="20"/>
    </w:rPr>
  </w:style>
  <w:style w:type="paragraph" w:customStyle="1" w:styleId="InfoBlue">
    <w:name w:val="InfoBlue"/>
    <w:basedOn w:val="Normal"/>
    <w:next w:val="BodyText"/>
    <w:autoRedefine/>
    <w:uiPriority w:val="99"/>
    <w:rsid w:val="0087174E"/>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99"/>
    <w:qFormat/>
    <w:rsid w:val="0087174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sid w:val="0087174E"/>
    <w:rPr>
      <w:rFonts w:ascii="Cambria" w:hAnsi="Cambria" w:cs="Times New Roman"/>
      <w:b/>
      <w:bCs/>
      <w:kern w:val="28"/>
      <w:sz w:val="32"/>
      <w:szCs w:val="32"/>
    </w:rPr>
  </w:style>
  <w:style w:type="paragraph" w:styleId="NoSpacing">
    <w:name w:val="No Spacing"/>
    <w:uiPriority w:val="99"/>
    <w:qFormat/>
    <w:rsid w:val="0087174E"/>
    <w:pPr>
      <w:widowControl w:val="0"/>
      <w:adjustRightInd w:val="0"/>
      <w:jc w:val="both"/>
      <w:textAlignment w:val="baseline"/>
    </w:pPr>
    <w:rPr>
      <w:sz w:val="24"/>
      <w:szCs w:val="24"/>
    </w:rPr>
  </w:style>
  <w:style w:type="character" w:styleId="SubtleEmphasis">
    <w:name w:val="Subtle Emphasis"/>
    <w:basedOn w:val="DefaultParagraphFont"/>
    <w:uiPriority w:val="99"/>
    <w:qFormat/>
    <w:rsid w:val="0087174E"/>
    <w:rPr>
      <w:rFonts w:cs="Times New Roman"/>
      <w:i/>
      <w:iCs/>
      <w:color w:val="808080"/>
    </w:rPr>
  </w:style>
  <w:style w:type="paragraph" w:styleId="Subtitle">
    <w:name w:val="Subtitle"/>
    <w:basedOn w:val="Normal"/>
    <w:next w:val="Normal"/>
    <w:link w:val="SubtitleChar"/>
    <w:uiPriority w:val="99"/>
    <w:qFormat/>
    <w:rsid w:val="0087174E"/>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87174E"/>
    <w:rPr>
      <w:rFonts w:ascii="Cambria" w:hAnsi="Cambria" w:cs="Times New Roman"/>
      <w:sz w:val="24"/>
      <w:szCs w:val="24"/>
    </w:rPr>
  </w:style>
  <w:style w:type="paragraph" w:customStyle="1" w:styleId="CharCharChar">
    <w:name w:val="Char Char Char"/>
    <w:aliases w:val="Char Char Char Char"/>
    <w:basedOn w:val="Normal"/>
    <w:uiPriority w:val="99"/>
    <w:rsid w:val="00BA713F"/>
    <w:pPr>
      <w:widowControl/>
      <w:adjustRightInd/>
      <w:spacing w:line="240" w:lineRule="exact"/>
      <w:jc w:val="left"/>
      <w:textAlignment w:val="auto"/>
    </w:pPr>
    <w:rPr>
      <w:rFonts w:ascii="Verdana" w:hAnsi="Verdana"/>
      <w:sz w:val="20"/>
      <w:szCs w:val="20"/>
    </w:rPr>
  </w:style>
  <w:style w:type="paragraph" w:styleId="ListParagraph">
    <w:name w:val="List Paragraph"/>
    <w:basedOn w:val="Normal"/>
    <w:uiPriority w:val="99"/>
    <w:qFormat/>
    <w:rsid w:val="00191DC0"/>
    <w:pPr>
      <w:ind w:left="720"/>
      <w:contextualSpacing/>
    </w:pPr>
  </w:style>
</w:styles>
</file>

<file path=word/webSettings.xml><?xml version="1.0" encoding="utf-8"?>
<w:webSettings xmlns:r="http://schemas.openxmlformats.org/officeDocument/2006/relationships" xmlns:w="http://schemas.openxmlformats.org/wordprocessingml/2006/main">
  <w:divs>
    <w:div w:id="87819445">
      <w:bodyDiv w:val="1"/>
      <w:marLeft w:val="0"/>
      <w:marRight w:val="0"/>
      <w:marTop w:val="0"/>
      <w:marBottom w:val="0"/>
      <w:divBdr>
        <w:top w:val="none" w:sz="0" w:space="0" w:color="auto"/>
        <w:left w:val="none" w:sz="0" w:space="0" w:color="auto"/>
        <w:bottom w:val="none" w:sz="0" w:space="0" w:color="auto"/>
        <w:right w:val="none" w:sz="0" w:space="0" w:color="auto"/>
      </w:divBdr>
    </w:div>
    <w:div w:id="535892833">
      <w:bodyDiv w:val="1"/>
      <w:marLeft w:val="0"/>
      <w:marRight w:val="0"/>
      <w:marTop w:val="0"/>
      <w:marBottom w:val="0"/>
      <w:divBdr>
        <w:top w:val="none" w:sz="0" w:space="0" w:color="auto"/>
        <w:left w:val="none" w:sz="0" w:space="0" w:color="auto"/>
        <w:bottom w:val="none" w:sz="0" w:space="0" w:color="auto"/>
        <w:right w:val="none" w:sz="0" w:space="0" w:color="auto"/>
      </w:divBdr>
      <w:divsChild>
        <w:div w:id="1803501189">
          <w:marLeft w:val="0"/>
          <w:marRight w:val="0"/>
          <w:marTop w:val="0"/>
          <w:marBottom w:val="0"/>
          <w:divBdr>
            <w:top w:val="none" w:sz="0" w:space="0" w:color="auto"/>
            <w:left w:val="none" w:sz="0" w:space="0" w:color="auto"/>
            <w:bottom w:val="none" w:sz="0" w:space="0" w:color="auto"/>
            <w:right w:val="none" w:sz="0" w:space="0" w:color="auto"/>
          </w:divBdr>
        </w:div>
      </w:divsChild>
    </w:div>
    <w:div w:id="538129095">
      <w:bodyDiv w:val="1"/>
      <w:marLeft w:val="0"/>
      <w:marRight w:val="0"/>
      <w:marTop w:val="0"/>
      <w:marBottom w:val="0"/>
      <w:divBdr>
        <w:top w:val="none" w:sz="0" w:space="0" w:color="auto"/>
        <w:left w:val="none" w:sz="0" w:space="0" w:color="auto"/>
        <w:bottom w:val="none" w:sz="0" w:space="0" w:color="auto"/>
        <w:right w:val="none" w:sz="0" w:space="0" w:color="auto"/>
      </w:divBdr>
      <w:divsChild>
        <w:div w:id="909123106">
          <w:marLeft w:val="0"/>
          <w:marRight w:val="0"/>
          <w:marTop w:val="0"/>
          <w:marBottom w:val="0"/>
          <w:divBdr>
            <w:top w:val="none" w:sz="0" w:space="0" w:color="auto"/>
            <w:left w:val="none" w:sz="0" w:space="0" w:color="auto"/>
            <w:bottom w:val="none" w:sz="0" w:space="0" w:color="auto"/>
            <w:right w:val="none" w:sz="0" w:space="0" w:color="auto"/>
          </w:divBdr>
        </w:div>
      </w:divsChild>
    </w:div>
    <w:div w:id="1024746250">
      <w:bodyDiv w:val="1"/>
      <w:marLeft w:val="0"/>
      <w:marRight w:val="0"/>
      <w:marTop w:val="0"/>
      <w:marBottom w:val="0"/>
      <w:divBdr>
        <w:top w:val="none" w:sz="0" w:space="0" w:color="auto"/>
        <w:left w:val="none" w:sz="0" w:space="0" w:color="auto"/>
        <w:bottom w:val="none" w:sz="0" w:space="0" w:color="auto"/>
        <w:right w:val="none" w:sz="0" w:space="0" w:color="auto"/>
      </w:divBdr>
      <w:divsChild>
        <w:div w:id="2016876967">
          <w:marLeft w:val="0"/>
          <w:marRight w:val="0"/>
          <w:marTop w:val="0"/>
          <w:marBottom w:val="0"/>
          <w:divBdr>
            <w:top w:val="none" w:sz="0" w:space="0" w:color="auto"/>
            <w:left w:val="none" w:sz="0" w:space="0" w:color="auto"/>
            <w:bottom w:val="none" w:sz="0" w:space="0" w:color="auto"/>
            <w:right w:val="none" w:sz="0" w:space="0" w:color="auto"/>
          </w:divBdr>
        </w:div>
      </w:divsChild>
    </w:div>
    <w:div w:id="1159539091">
      <w:bodyDiv w:val="1"/>
      <w:marLeft w:val="0"/>
      <w:marRight w:val="0"/>
      <w:marTop w:val="0"/>
      <w:marBottom w:val="0"/>
      <w:divBdr>
        <w:top w:val="none" w:sz="0" w:space="0" w:color="auto"/>
        <w:left w:val="none" w:sz="0" w:space="0" w:color="auto"/>
        <w:bottom w:val="none" w:sz="0" w:space="0" w:color="auto"/>
        <w:right w:val="none" w:sz="0" w:space="0" w:color="auto"/>
      </w:divBdr>
      <w:divsChild>
        <w:div w:id="849294128">
          <w:marLeft w:val="0"/>
          <w:marRight w:val="0"/>
          <w:marTop w:val="0"/>
          <w:marBottom w:val="0"/>
          <w:divBdr>
            <w:top w:val="none" w:sz="0" w:space="0" w:color="auto"/>
            <w:left w:val="none" w:sz="0" w:space="0" w:color="auto"/>
            <w:bottom w:val="none" w:sz="0" w:space="0" w:color="auto"/>
            <w:right w:val="none" w:sz="0" w:space="0" w:color="auto"/>
          </w:divBdr>
        </w:div>
      </w:divsChild>
    </w:div>
    <w:div w:id="1180394928">
      <w:bodyDiv w:val="1"/>
      <w:marLeft w:val="0"/>
      <w:marRight w:val="0"/>
      <w:marTop w:val="0"/>
      <w:marBottom w:val="0"/>
      <w:divBdr>
        <w:top w:val="none" w:sz="0" w:space="0" w:color="auto"/>
        <w:left w:val="none" w:sz="0" w:space="0" w:color="auto"/>
        <w:bottom w:val="none" w:sz="0" w:space="0" w:color="auto"/>
        <w:right w:val="none" w:sz="0" w:space="0" w:color="auto"/>
      </w:divBdr>
    </w:div>
    <w:div w:id="1337809191">
      <w:bodyDiv w:val="1"/>
      <w:marLeft w:val="0"/>
      <w:marRight w:val="0"/>
      <w:marTop w:val="0"/>
      <w:marBottom w:val="0"/>
      <w:divBdr>
        <w:top w:val="none" w:sz="0" w:space="0" w:color="auto"/>
        <w:left w:val="none" w:sz="0" w:space="0" w:color="auto"/>
        <w:bottom w:val="none" w:sz="0" w:space="0" w:color="auto"/>
        <w:right w:val="none" w:sz="0" w:space="0" w:color="auto"/>
      </w:divBdr>
    </w:div>
    <w:div w:id="1988898727">
      <w:marLeft w:val="0"/>
      <w:marRight w:val="0"/>
      <w:marTop w:val="0"/>
      <w:marBottom w:val="0"/>
      <w:divBdr>
        <w:top w:val="none" w:sz="0" w:space="0" w:color="auto"/>
        <w:left w:val="none" w:sz="0" w:space="0" w:color="auto"/>
        <w:bottom w:val="none" w:sz="0" w:space="0" w:color="auto"/>
        <w:right w:val="none" w:sz="0" w:space="0" w:color="auto"/>
      </w:divBdr>
    </w:div>
    <w:div w:id="1988898728">
      <w:marLeft w:val="0"/>
      <w:marRight w:val="0"/>
      <w:marTop w:val="0"/>
      <w:marBottom w:val="0"/>
      <w:divBdr>
        <w:top w:val="none" w:sz="0" w:space="0" w:color="auto"/>
        <w:left w:val="none" w:sz="0" w:space="0" w:color="auto"/>
        <w:bottom w:val="none" w:sz="0" w:space="0" w:color="auto"/>
        <w:right w:val="none" w:sz="0" w:space="0" w:color="auto"/>
      </w:divBdr>
    </w:div>
    <w:div w:id="1988898729">
      <w:marLeft w:val="0"/>
      <w:marRight w:val="0"/>
      <w:marTop w:val="0"/>
      <w:marBottom w:val="0"/>
      <w:divBdr>
        <w:top w:val="none" w:sz="0" w:space="0" w:color="auto"/>
        <w:left w:val="none" w:sz="0" w:space="0" w:color="auto"/>
        <w:bottom w:val="none" w:sz="0" w:space="0" w:color="auto"/>
        <w:right w:val="none" w:sz="0" w:space="0" w:color="auto"/>
      </w:divBdr>
    </w:div>
    <w:div w:id="1988898730">
      <w:marLeft w:val="0"/>
      <w:marRight w:val="0"/>
      <w:marTop w:val="0"/>
      <w:marBottom w:val="0"/>
      <w:divBdr>
        <w:top w:val="none" w:sz="0" w:space="0" w:color="auto"/>
        <w:left w:val="none" w:sz="0" w:space="0" w:color="auto"/>
        <w:bottom w:val="none" w:sz="0" w:space="0" w:color="auto"/>
        <w:right w:val="none" w:sz="0" w:space="0" w:color="auto"/>
      </w:divBdr>
    </w:div>
    <w:div w:id="1988898731">
      <w:marLeft w:val="0"/>
      <w:marRight w:val="0"/>
      <w:marTop w:val="0"/>
      <w:marBottom w:val="0"/>
      <w:divBdr>
        <w:top w:val="none" w:sz="0" w:space="0" w:color="auto"/>
        <w:left w:val="none" w:sz="0" w:space="0" w:color="auto"/>
        <w:bottom w:val="none" w:sz="0" w:space="0" w:color="auto"/>
        <w:right w:val="none" w:sz="0" w:space="0" w:color="auto"/>
      </w:divBdr>
    </w:div>
    <w:div w:id="1988898732">
      <w:marLeft w:val="0"/>
      <w:marRight w:val="0"/>
      <w:marTop w:val="0"/>
      <w:marBottom w:val="0"/>
      <w:divBdr>
        <w:top w:val="none" w:sz="0" w:space="0" w:color="auto"/>
        <w:left w:val="none" w:sz="0" w:space="0" w:color="auto"/>
        <w:bottom w:val="none" w:sz="0" w:space="0" w:color="auto"/>
        <w:right w:val="none" w:sz="0" w:space="0" w:color="auto"/>
      </w:divBdr>
    </w:div>
    <w:div w:id="1988898733">
      <w:marLeft w:val="0"/>
      <w:marRight w:val="0"/>
      <w:marTop w:val="0"/>
      <w:marBottom w:val="0"/>
      <w:divBdr>
        <w:top w:val="none" w:sz="0" w:space="0" w:color="auto"/>
        <w:left w:val="none" w:sz="0" w:space="0" w:color="auto"/>
        <w:bottom w:val="none" w:sz="0" w:space="0" w:color="auto"/>
        <w:right w:val="none" w:sz="0" w:space="0" w:color="auto"/>
      </w:divBdr>
    </w:div>
    <w:div w:id="19888987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pbaruri@searshc.com"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Martin.McHugh@searshc.com" TargetMode="External"/><Relationship Id="rId17" Type="http://schemas.openxmlformats.org/officeDocument/2006/relationships/hyperlink" Target="mailto:izyzans@searshc.com" TargetMode="External"/><Relationship Id="rId2" Type="http://schemas.openxmlformats.org/officeDocument/2006/relationships/numbering" Target="numbering.xml"/><Relationship Id="rId16" Type="http://schemas.openxmlformats.org/officeDocument/2006/relationships/hyperlink" Target="mailto:kferre2@searshc.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massud@searshc.com" TargetMode="External"/><Relationship Id="rId5" Type="http://schemas.openxmlformats.org/officeDocument/2006/relationships/webSettings" Target="webSettings.xml"/><Relationship Id="rId15" Type="http://schemas.openxmlformats.org/officeDocument/2006/relationships/hyperlink" Target="mailto:smccla7@searshc.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massud@searshc.com" TargetMode="External"/><Relationship Id="rId14" Type="http://schemas.openxmlformats.org/officeDocument/2006/relationships/hyperlink" Target="mailto:Casey.Goddard@searshc.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820A4-356A-4100-A0EE-33470BC57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SDLC PRD Template</vt:lpstr>
    </vt:vector>
  </TitlesOfParts>
  <Company>AOL LLC</Company>
  <LinksUpToDate>false</LinksUpToDate>
  <CharactersWithSpaces>7918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SDLC PRD Template</dc:title>
  <dc:subject/>
  <dc:creator>AOL EPO</dc:creator>
  <cp:keywords/>
  <dc:description/>
  <cp:lastModifiedBy>jmassud</cp:lastModifiedBy>
  <cp:revision>2</cp:revision>
  <cp:lastPrinted>2010-10-19T16:14:00Z</cp:lastPrinted>
  <dcterms:created xsi:type="dcterms:W3CDTF">2012-08-07T14:44:00Z</dcterms:created>
  <dcterms:modified xsi:type="dcterms:W3CDTF">2012-08-07T14:44:00Z</dcterms:modified>
  <cp:category>SDLC 2.0</cp:category>
</cp:coreProperties>
</file>