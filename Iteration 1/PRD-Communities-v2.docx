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31A46" w:rsidRPr="00A201CB" w:rsidRDefault="006E32EF" w:rsidP="00D10ECD">
      <w:pPr>
        <w:jc w:val="center"/>
        <w:rPr>
          <w:rFonts w:ascii="Arial" w:hAnsi="Arial" w:cs="Arial"/>
        </w:rPr>
      </w:pPr>
      <w:r>
        <w:rPr>
          <w:rFonts w:ascii="Arial" w:hAnsi="Arial" w:cs="Arial"/>
          <w:noProof/>
        </w:rPr>
        <mc:AlternateContent>
          <mc:Choice Requires="wpg">
            <w:drawing>
              <wp:inline distT="0" distB="0" distL="0" distR="0">
                <wp:extent cx="4354731" cy="781050"/>
                <wp:effectExtent l="0" t="0" r="541655" b="19050"/>
                <wp:docPr id="614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9500" cy="777875"/>
                          <a:chOff x="2108200" y="711200"/>
                          <a:chExt cx="3080" cy="490"/>
                        </a:xfrm>
                      </wpg:grpSpPr>
                      <wps:wsp>
                        <wps:cNvPr id="5" name="Freeform 5"/>
                        <wps:cNvSpPr>
                          <a:spLocks/>
                        </wps:cNvSpPr>
                        <wps:spPr bwMode="black">
                          <a:xfrm>
                            <a:off x="2108200" y="711307"/>
                            <a:ext cx="126" cy="255"/>
                          </a:xfrm>
                          <a:custGeom>
                            <a:avLst/>
                            <a:gdLst>
                              <a:gd name="T0" fmla="*/ 0 w 977"/>
                              <a:gd name="T1" fmla="*/ 0 h 1991"/>
                              <a:gd name="T2" fmla="*/ 0 w 977"/>
                              <a:gd name="T3" fmla="*/ 0 h 1991"/>
                              <a:gd name="T4" fmla="*/ 0 w 977"/>
                              <a:gd name="T5" fmla="*/ 0 h 1991"/>
                              <a:gd name="T6" fmla="*/ 0 w 977"/>
                              <a:gd name="T7" fmla="*/ 0 h 1991"/>
                              <a:gd name="T8" fmla="*/ 0 w 977"/>
                              <a:gd name="T9" fmla="*/ 0 h 1991"/>
                              <a:gd name="T10" fmla="*/ 0 w 977"/>
                              <a:gd name="T11" fmla="*/ 0 h 1991"/>
                              <a:gd name="T12" fmla="*/ 0 w 977"/>
                              <a:gd name="T13" fmla="*/ 0 h 1991"/>
                              <a:gd name="T14" fmla="*/ 0 w 977"/>
                              <a:gd name="T15" fmla="*/ 0 h 1991"/>
                              <a:gd name="T16" fmla="*/ 0 w 977"/>
                              <a:gd name="T17" fmla="*/ 0 h 1991"/>
                              <a:gd name="T18" fmla="*/ 0 w 977"/>
                              <a:gd name="T19" fmla="*/ 0 h 1991"/>
                              <a:gd name="T20" fmla="*/ 0 w 977"/>
                              <a:gd name="T21" fmla="*/ 0 h 1991"/>
                              <a:gd name="T22" fmla="*/ 0 w 977"/>
                              <a:gd name="T23" fmla="*/ 0 h 1991"/>
                              <a:gd name="T24" fmla="*/ 0 w 977"/>
                              <a:gd name="T25" fmla="*/ 0 h 1991"/>
                              <a:gd name="T26" fmla="*/ 0 w 977"/>
                              <a:gd name="T27" fmla="*/ 0 h 1991"/>
                              <a:gd name="T28" fmla="*/ 0 w 977"/>
                              <a:gd name="T29" fmla="*/ 0 h 1991"/>
                              <a:gd name="T30" fmla="*/ 0 w 977"/>
                              <a:gd name="T31" fmla="*/ 0 h 1991"/>
                              <a:gd name="T32" fmla="*/ 0 w 977"/>
                              <a:gd name="T33" fmla="*/ 0 h 1991"/>
                              <a:gd name="T34" fmla="*/ 0 w 977"/>
                              <a:gd name="T35" fmla="*/ 0 h 1991"/>
                              <a:gd name="T36" fmla="*/ 0 w 977"/>
                              <a:gd name="T37" fmla="*/ 0 h 1991"/>
                              <a:gd name="T38" fmla="*/ 0 w 977"/>
                              <a:gd name="T39" fmla="*/ 0 h 1991"/>
                              <a:gd name="T40" fmla="*/ 0 w 977"/>
                              <a:gd name="T41" fmla="*/ 0 h 1991"/>
                              <a:gd name="T42" fmla="*/ 0 w 977"/>
                              <a:gd name="T43" fmla="*/ 0 h 1991"/>
                              <a:gd name="T44" fmla="*/ 0 w 977"/>
                              <a:gd name="T45" fmla="*/ 0 h 1991"/>
                              <a:gd name="T46" fmla="*/ 0 w 977"/>
                              <a:gd name="T47" fmla="*/ 0 h 1991"/>
                              <a:gd name="T48" fmla="*/ 0 w 977"/>
                              <a:gd name="T49" fmla="*/ 0 h 1991"/>
                              <a:gd name="T50" fmla="*/ 0 w 977"/>
                              <a:gd name="T51" fmla="*/ 0 h 1991"/>
                              <a:gd name="T52" fmla="*/ 0 w 977"/>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7"/>
                              <a:gd name="T82" fmla="*/ 0 h 1991"/>
                              <a:gd name="T83" fmla="*/ 977 w 977"/>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7" h="1991">
                                <a:moveTo>
                                  <a:pt x="38" y="1922"/>
                                </a:moveTo>
                                <a:cubicBezTo>
                                  <a:pt x="2" y="1904"/>
                                  <a:pt x="0" y="1894"/>
                                  <a:pt x="0" y="1826"/>
                                </a:cubicBezTo>
                                <a:cubicBezTo>
                                  <a:pt x="0" y="1699"/>
                                  <a:pt x="10" y="1597"/>
                                  <a:pt x="12" y="1556"/>
                                </a:cubicBezTo>
                                <a:cubicBezTo>
                                  <a:pt x="15" y="1529"/>
                                  <a:pt x="20" y="1516"/>
                                  <a:pt x="33" y="1516"/>
                                </a:cubicBezTo>
                                <a:cubicBezTo>
                                  <a:pt x="48" y="1516"/>
                                  <a:pt x="50" y="1524"/>
                                  <a:pt x="50" y="1544"/>
                                </a:cubicBezTo>
                                <a:cubicBezTo>
                                  <a:pt x="50" y="1567"/>
                                  <a:pt x="50" y="1602"/>
                                  <a:pt x="58" y="1638"/>
                                </a:cubicBezTo>
                                <a:cubicBezTo>
                                  <a:pt x="96" y="1826"/>
                                  <a:pt x="264" y="1897"/>
                                  <a:pt x="434" y="1897"/>
                                </a:cubicBezTo>
                                <a:cubicBezTo>
                                  <a:pt x="677" y="1897"/>
                                  <a:pt x="797" y="1722"/>
                                  <a:pt x="797" y="1559"/>
                                </a:cubicBezTo>
                                <a:cubicBezTo>
                                  <a:pt x="797" y="1384"/>
                                  <a:pt x="723" y="1282"/>
                                  <a:pt x="505" y="1102"/>
                                </a:cubicBezTo>
                                <a:lnTo>
                                  <a:pt x="391" y="1008"/>
                                </a:lnTo>
                                <a:cubicBezTo>
                                  <a:pt x="121" y="787"/>
                                  <a:pt x="61" y="630"/>
                                  <a:pt x="61" y="457"/>
                                </a:cubicBezTo>
                                <a:cubicBezTo>
                                  <a:pt x="61" y="185"/>
                                  <a:pt x="264" y="0"/>
                                  <a:pt x="586" y="0"/>
                                </a:cubicBezTo>
                                <a:cubicBezTo>
                                  <a:pt x="685" y="0"/>
                                  <a:pt x="759" y="10"/>
                                  <a:pt x="822" y="26"/>
                                </a:cubicBezTo>
                                <a:cubicBezTo>
                                  <a:pt x="870" y="36"/>
                                  <a:pt x="891" y="38"/>
                                  <a:pt x="911" y="38"/>
                                </a:cubicBezTo>
                                <a:cubicBezTo>
                                  <a:pt x="931" y="38"/>
                                  <a:pt x="936" y="43"/>
                                  <a:pt x="936" y="56"/>
                                </a:cubicBezTo>
                                <a:cubicBezTo>
                                  <a:pt x="936" y="69"/>
                                  <a:pt x="926" y="153"/>
                                  <a:pt x="926" y="325"/>
                                </a:cubicBezTo>
                                <a:cubicBezTo>
                                  <a:pt x="926" y="366"/>
                                  <a:pt x="921" y="384"/>
                                  <a:pt x="908" y="384"/>
                                </a:cubicBezTo>
                                <a:cubicBezTo>
                                  <a:pt x="893" y="384"/>
                                  <a:pt x="891" y="371"/>
                                  <a:pt x="888" y="351"/>
                                </a:cubicBezTo>
                                <a:cubicBezTo>
                                  <a:pt x="886" y="320"/>
                                  <a:pt x="870" y="252"/>
                                  <a:pt x="855" y="224"/>
                                </a:cubicBezTo>
                                <a:cubicBezTo>
                                  <a:pt x="840" y="196"/>
                                  <a:pt x="771" y="89"/>
                                  <a:pt x="538" y="89"/>
                                </a:cubicBezTo>
                                <a:cubicBezTo>
                                  <a:pt x="363" y="89"/>
                                  <a:pt x="225" y="198"/>
                                  <a:pt x="225" y="384"/>
                                </a:cubicBezTo>
                                <a:cubicBezTo>
                                  <a:pt x="225" y="528"/>
                                  <a:pt x="291" y="620"/>
                                  <a:pt x="535" y="810"/>
                                </a:cubicBezTo>
                                <a:lnTo>
                                  <a:pt x="606" y="866"/>
                                </a:lnTo>
                                <a:cubicBezTo>
                                  <a:pt x="906" y="1102"/>
                                  <a:pt x="977" y="1259"/>
                                  <a:pt x="977" y="1463"/>
                                </a:cubicBezTo>
                                <a:cubicBezTo>
                                  <a:pt x="977" y="1567"/>
                                  <a:pt x="936" y="1760"/>
                                  <a:pt x="761" y="1884"/>
                                </a:cubicBezTo>
                                <a:cubicBezTo>
                                  <a:pt x="652" y="1960"/>
                                  <a:pt x="515" y="1991"/>
                                  <a:pt x="378" y="1991"/>
                                </a:cubicBezTo>
                                <a:cubicBezTo>
                                  <a:pt x="258" y="1991"/>
                                  <a:pt x="142" y="1973"/>
                                  <a:pt x="38" y="1922"/>
                                </a:cubicBezTo>
                              </a:path>
                            </a:pathLst>
                          </a:custGeom>
                          <a:solidFill>
                            <a:srgbClr val="000000"/>
                          </a:solidFill>
                          <a:ln w="0">
                            <a:noFill/>
                            <a:round/>
                            <a:headEnd/>
                            <a:tailEnd/>
                          </a:ln>
                        </wps:spPr>
                        <wps:txbx>
                          <w:txbxContent>
                            <w:p w:rsidR="00544F43" w:rsidRDefault="00544F43" w:rsidP="00544F43"/>
                          </w:txbxContent>
                        </wps:txbx>
                        <wps:bodyPr/>
                      </wps:wsp>
                      <wps:wsp>
                        <wps:cNvPr id="6" name="Freeform 6"/>
                        <wps:cNvSpPr>
                          <a:spLocks/>
                        </wps:cNvSpPr>
                        <wps:spPr bwMode="black">
                          <a:xfrm>
                            <a:off x="2108383" y="711309"/>
                            <a:ext cx="144" cy="250"/>
                          </a:xfrm>
                          <a:custGeom>
                            <a:avLst/>
                            <a:gdLst>
                              <a:gd name="T0" fmla="*/ 0 w 1125"/>
                              <a:gd name="T1" fmla="*/ 0 h 1948"/>
                              <a:gd name="T2" fmla="*/ 0 w 1125"/>
                              <a:gd name="T3" fmla="*/ 0 h 1948"/>
                              <a:gd name="T4" fmla="*/ 0 w 1125"/>
                              <a:gd name="T5" fmla="*/ 0 h 1948"/>
                              <a:gd name="T6" fmla="*/ 0 w 1125"/>
                              <a:gd name="T7" fmla="*/ 0 h 1948"/>
                              <a:gd name="T8" fmla="*/ 0 w 1125"/>
                              <a:gd name="T9" fmla="*/ 0 h 1948"/>
                              <a:gd name="T10" fmla="*/ 0 w 1125"/>
                              <a:gd name="T11" fmla="*/ 0 h 1948"/>
                              <a:gd name="T12" fmla="*/ 0 w 1125"/>
                              <a:gd name="T13" fmla="*/ 0 h 1948"/>
                              <a:gd name="T14" fmla="*/ 0 w 1125"/>
                              <a:gd name="T15" fmla="*/ 0 h 1948"/>
                              <a:gd name="T16" fmla="*/ 0 w 1125"/>
                              <a:gd name="T17" fmla="*/ 0 h 1948"/>
                              <a:gd name="T18" fmla="*/ 0 w 1125"/>
                              <a:gd name="T19" fmla="*/ 0 h 1948"/>
                              <a:gd name="T20" fmla="*/ 0 w 1125"/>
                              <a:gd name="T21" fmla="*/ 0 h 1948"/>
                              <a:gd name="T22" fmla="*/ 0 w 1125"/>
                              <a:gd name="T23" fmla="*/ 0 h 1948"/>
                              <a:gd name="T24" fmla="*/ 0 w 1125"/>
                              <a:gd name="T25" fmla="*/ 0 h 1948"/>
                              <a:gd name="T26" fmla="*/ 0 w 1125"/>
                              <a:gd name="T27" fmla="*/ 0 h 1948"/>
                              <a:gd name="T28" fmla="*/ 0 w 1125"/>
                              <a:gd name="T29" fmla="*/ 0 h 1948"/>
                              <a:gd name="T30" fmla="*/ 0 w 1125"/>
                              <a:gd name="T31" fmla="*/ 0 h 1948"/>
                              <a:gd name="T32" fmla="*/ 0 w 1125"/>
                              <a:gd name="T33" fmla="*/ 0 h 1948"/>
                              <a:gd name="T34" fmla="*/ 0 w 1125"/>
                              <a:gd name="T35" fmla="*/ 0 h 1948"/>
                              <a:gd name="T36" fmla="*/ 0 w 1125"/>
                              <a:gd name="T37" fmla="*/ 0 h 1948"/>
                              <a:gd name="T38" fmla="*/ 0 w 1125"/>
                              <a:gd name="T39" fmla="*/ 0 h 1948"/>
                              <a:gd name="T40" fmla="*/ 0 w 1125"/>
                              <a:gd name="T41" fmla="*/ 0 h 1948"/>
                              <a:gd name="T42" fmla="*/ 0 w 1125"/>
                              <a:gd name="T43" fmla="*/ 0 h 1948"/>
                              <a:gd name="T44" fmla="*/ 0 w 1125"/>
                              <a:gd name="T45" fmla="*/ 0 h 1948"/>
                              <a:gd name="T46" fmla="*/ 0 w 1125"/>
                              <a:gd name="T47" fmla="*/ 0 h 1948"/>
                              <a:gd name="T48" fmla="*/ 0 w 1125"/>
                              <a:gd name="T49" fmla="*/ 0 h 1948"/>
                              <a:gd name="T50" fmla="*/ 0 w 1125"/>
                              <a:gd name="T51" fmla="*/ 0 h 1948"/>
                              <a:gd name="T52" fmla="*/ 0 w 1125"/>
                              <a:gd name="T53" fmla="*/ 0 h 1948"/>
                              <a:gd name="T54" fmla="*/ 0 w 1125"/>
                              <a:gd name="T55" fmla="*/ 0 h 1948"/>
                              <a:gd name="T56" fmla="*/ 0 w 1125"/>
                              <a:gd name="T57" fmla="*/ 0 h 1948"/>
                              <a:gd name="T58" fmla="*/ 0 w 1125"/>
                              <a:gd name="T59" fmla="*/ 0 h 1948"/>
                              <a:gd name="T60" fmla="*/ 0 w 1125"/>
                              <a:gd name="T61" fmla="*/ 0 h 1948"/>
                              <a:gd name="T62" fmla="*/ 0 w 1125"/>
                              <a:gd name="T63" fmla="*/ 0 h 1948"/>
                              <a:gd name="T64" fmla="*/ 0 w 1125"/>
                              <a:gd name="T65" fmla="*/ 0 h 1948"/>
                              <a:gd name="T66" fmla="*/ 0 w 1125"/>
                              <a:gd name="T67" fmla="*/ 0 h 1948"/>
                              <a:gd name="T68" fmla="*/ 0 w 1125"/>
                              <a:gd name="T69" fmla="*/ 0 h 1948"/>
                              <a:gd name="T70" fmla="*/ 0 w 1125"/>
                              <a:gd name="T71" fmla="*/ 0 h 1948"/>
                              <a:gd name="T72" fmla="*/ 0 w 1125"/>
                              <a:gd name="T73" fmla="*/ 0 h 1948"/>
                              <a:gd name="T74" fmla="*/ 0 w 1125"/>
                              <a:gd name="T75" fmla="*/ 0 h 1948"/>
                              <a:gd name="T76" fmla="*/ 0 w 1125"/>
                              <a:gd name="T77" fmla="*/ 0 h 1948"/>
                              <a:gd name="T78" fmla="*/ 0 w 1125"/>
                              <a:gd name="T79" fmla="*/ 0 h 1948"/>
                              <a:gd name="T80" fmla="*/ 0 w 1125"/>
                              <a:gd name="T81" fmla="*/ 0 h 1948"/>
                              <a:gd name="T82" fmla="*/ 0 w 1125"/>
                              <a:gd name="T83" fmla="*/ 0 h 1948"/>
                              <a:gd name="T84" fmla="*/ 0 w 1125"/>
                              <a:gd name="T85" fmla="*/ 0 h 1948"/>
                              <a:gd name="T86" fmla="*/ 0 w 1125"/>
                              <a:gd name="T87" fmla="*/ 0 h 1948"/>
                              <a:gd name="T88" fmla="*/ 0 w 1125"/>
                              <a:gd name="T89" fmla="*/ 0 h 1948"/>
                              <a:gd name="T90" fmla="*/ 0 w 1125"/>
                              <a:gd name="T91" fmla="*/ 0 h 1948"/>
                              <a:gd name="T92" fmla="*/ 0 w 1125"/>
                              <a:gd name="T93" fmla="*/ 0 h 1948"/>
                              <a:gd name="T94" fmla="*/ 0 w 1125"/>
                              <a:gd name="T95" fmla="*/ 0 h 1948"/>
                              <a:gd name="T96" fmla="*/ 0 w 1125"/>
                              <a:gd name="T97" fmla="*/ 0 h 1948"/>
                              <a:gd name="T98" fmla="*/ 0 w 1125"/>
                              <a:gd name="T99" fmla="*/ 0 h 1948"/>
                              <a:gd name="T100" fmla="*/ 0 w 1125"/>
                              <a:gd name="T101" fmla="*/ 0 h 1948"/>
                              <a:gd name="T102" fmla="*/ 0 w 1125"/>
                              <a:gd name="T103" fmla="*/ 0 h 1948"/>
                              <a:gd name="T104" fmla="*/ 0 w 1125"/>
                              <a:gd name="T105" fmla="*/ 0 h 1948"/>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1125"/>
                              <a:gd name="T160" fmla="*/ 0 h 1948"/>
                              <a:gd name="T161" fmla="*/ 1125 w 1125"/>
                              <a:gd name="T162" fmla="*/ 1948 h 1948"/>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1125" h="1948">
                                <a:moveTo>
                                  <a:pt x="221" y="757"/>
                                </a:moveTo>
                                <a:cubicBezTo>
                                  <a:pt x="221" y="361"/>
                                  <a:pt x="221" y="290"/>
                                  <a:pt x="216" y="209"/>
                                </a:cubicBezTo>
                                <a:cubicBezTo>
                                  <a:pt x="211" y="122"/>
                                  <a:pt x="191" y="82"/>
                                  <a:pt x="107" y="64"/>
                                </a:cubicBezTo>
                                <a:cubicBezTo>
                                  <a:pt x="87" y="59"/>
                                  <a:pt x="43" y="56"/>
                                  <a:pt x="21" y="56"/>
                                </a:cubicBezTo>
                                <a:cubicBezTo>
                                  <a:pt x="10" y="56"/>
                                  <a:pt x="0" y="51"/>
                                  <a:pt x="0" y="41"/>
                                </a:cubicBezTo>
                                <a:cubicBezTo>
                                  <a:pt x="0" y="26"/>
                                  <a:pt x="13" y="21"/>
                                  <a:pt x="41" y="21"/>
                                </a:cubicBezTo>
                                <a:cubicBezTo>
                                  <a:pt x="99" y="21"/>
                                  <a:pt x="168" y="21"/>
                                  <a:pt x="224" y="23"/>
                                </a:cubicBezTo>
                                <a:lnTo>
                                  <a:pt x="328" y="28"/>
                                </a:lnTo>
                                <a:cubicBezTo>
                                  <a:pt x="346" y="28"/>
                                  <a:pt x="851" y="28"/>
                                  <a:pt x="909" y="26"/>
                                </a:cubicBezTo>
                                <a:cubicBezTo>
                                  <a:pt x="957" y="23"/>
                                  <a:pt x="998" y="18"/>
                                  <a:pt x="1018" y="13"/>
                                </a:cubicBezTo>
                                <a:cubicBezTo>
                                  <a:pt x="1031" y="11"/>
                                  <a:pt x="1041" y="0"/>
                                  <a:pt x="1054" y="0"/>
                                </a:cubicBezTo>
                                <a:cubicBezTo>
                                  <a:pt x="1062" y="0"/>
                                  <a:pt x="1064" y="11"/>
                                  <a:pt x="1064" y="23"/>
                                </a:cubicBezTo>
                                <a:cubicBezTo>
                                  <a:pt x="1064" y="41"/>
                                  <a:pt x="1051" y="71"/>
                                  <a:pt x="1044" y="143"/>
                                </a:cubicBezTo>
                                <a:cubicBezTo>
                                  <a:pt x="1041" y="168"/>
                                  <a:pt x="1036" y="280"/>
                                  <a:pt x="1031" y="310"/>
                                </a:cubicBezTo>
                                <a:cubicBezTo>
                                  <a:pt x="1029" y="323"/>
                                  <a:pt x="1023" y="338"/>
                                  <a:pt x="1013" y="338"/>
                                </a:cubicBezTo>
                                <a:cubicBezTo>
                                  <a:pt x="998" y="338"/>
                                  <a:pt x="993" y="325"/>
                                  <a:pt x="993" y="305"/>
                                </a:cubicBezTo>
                                <a:cubicBezTo>
                                  <a:pt x="993" y="287"/>
                                  <a:pt x="990" y="244"/>
                                  <a:pt x="978" y="214"/>
                                </a:cubicBezTo>
                                <a:cubicBezTo>
                                  <a:pt x="960" y="173"/>
                                  <a:pt x="935" y="143"/>
                                  <a:pt x="798" y="127"/>
                                </a:cubicBezTo>
                                <a:cubicBezTo>
                                  <a:pt x="754" y="122"/>
                                  <a:pt x="478" y="120"/>
                                  <a:pt x="450" y="120"/>
                                </a:cubicBezTo>
                                <a:cubicBezTo>
                                  <a:pt x="440" y="120"/>
                                  <a:pt x="434" y="127"/>
                                  <a:pt x="434" y="145"/>
                                </a:cubicBezTo>
                                <a:lnTo>
                                  <a:pt x="434" y="846"/>
                                </a:lnTo>
                                <a:cubicBezTo>
                                  <a:pt x="434" y="864"/>
                                  <a:pt x="437" y="871"/>
                                  <a:pt x="450" y="871"/>
                                </a:cubicBezTo>
                                <a:cubicBezTo>
                                  <a:pt x="483" y="871"/>
                                  <a:pt x="795" y="871"/>
                                  <a:pt x="853" y="866"/>
                                </a:cubicBezTo>
                                <a:cubicBezTo>
                                  <a:pt x="914" y="861"/>
                                  <a:pt x="950" y="856"/>
                                  <a:pt x="973" y="831"/>
                                </a:cubicBezTo>
                                <a:cubicBezTo>
                                  <a:pt x="990" y="810"/>
                                  <a:pt x="1001" y="798"/>
                                  <a:pt x="1011" y="798"/>
                                </a:cubicBezTo>
                                <a:cubicBezTo>
                                  <a:pt x="1018" y="798"/>
                                  <a:pt x="1023" y="803"/>
                                  <a:pt x="1023" y="818"/>
                                </a:cubicBezTo>
                                <a:cubicBezTo>
                                  <a:pt x="1023" y="833"/>
                                  <a:pt x="1011" y="876"/>
                                  <a:pt x="1003" y="960"/>
                                </a:cubicBezTo>
                                <a:cubicBezTo>
                                  <a:pt x="998" y="1011"/>
                                  <a:pt x="993" y="1105"/>
                                  <a:pt x="993" y="1123"/>
                                </a:cubicBezTo>
                                <a:cubicBezTo>
                                  <a:pt x="993" y="1143"/>
                                  <a:pt x="993" y="1171"/>
                                  <a:pt x="975" y="1171"/>
                                </a:cubicBezTo>
                                <a:cubicBezTo>
                                  <a:pt x="963" y="1171"/>
                                  <a:pt x="957" y="1161"/>
                                  <a:pt x="957" y="1148"/>
                                </a:cubicBezTo>
                                <a:cubicBezTo>
                                  <a:pt x="957" y="1123"/>
                                  <a:pt x="957" y="1097"/>
                                  <a:pt x="947" y="1064"/>
                                </a:cubicBezTo>
                                <a:cubicBezTo>
                                  <a:pt x="937" y="1029"/>
                                  <a:pt x="914" y="985"/>
                                  <a:pt x="815" y="975"/>
                                </a:cubicBezTo>
                                <a:cubicBezTo>
                                  <a:pt x="747" y="968"/>
                                  <a:pt x="495" y="963"/>
                                  <a:pt x="452" y="963"/>
                                </a:cubicBezTo>
                                <a:cubicBezTo>
                                  <a:pt x="440" y="963"/>
                                  <a:pt x="434" y="970"/>
                                  <a:pt x="434" y="980"/>
                                </a:cubicBezTo>
                                <a:lnTo>
                                  <a:pt x="434" y="1204"/>
                                </a:lnTo>
                                <a:cubicBezTo>
                                  <a:pt x="434" y="1290"/>
                                  <a:pt x="432" y="1585"/>
                                  <a:pt x="434" y="1638"/>
                                </a:cubicBezTo>
                                <a:cubicBezTo>
                                  <a:pt x="442" y="1813"/>
                                  <a:pt x="480" y="1846"/>
                                  <a:pt x="729" y="1846"/>
                                </a:cubicBezTo>
                                <a:cubicBezTo>
                                  <a:pt x="795" y="1846"/>
                                  <a:pt x="907" y="1846"/>
                                  <a:pt x="973" y="1818"/>
                                </a:cubicBezTo>
                                <a:cubicBezTo>
                                  <a:pt x="1039" y="1790"/>
                                  <a:pt x="1069" y="1739"/>
                                  <a:pt x="1087" y="1635"/>
                                </a:cubicBezTo>
                                <a:cubicBezTo>
                                  <a:pt x="1092" y="1607"/>
                                  <a:pt x="1097" y="1597"/>
                                  <a:pt x="1110" y="1597"/>
                                </a:cubicBezTo>
                                <a:cubicBezTo>
                                  <a:pt x="1125" y="1597"/>
                                  <a:pt x="1125" y="1618"/>
                                  <a:pt x="1125" y="1635"/>
                                </a:cubicBezTo>
                                <a:cubicBezTo>
                                  <a:pt x="1125" y="1656"/>
                                  <a:pt x="1105" y="1829"/>
                                  <a:pt x="1092" y="1882"/>
                                </a:cubicBezTo>
                                <a:cubicBezTo>
                                  <a:pt x="1074" y="1948"/>
                                  <a:pt x="1054" y="1948"/>
                                  <a:pt x="955" y="1948"/>
                                </a:cubicBezTo>
                                <a:cubicBezTo>
                                  <a:pt x="765" y="1948"/>
                                  <a:pt x="625" y="1943"/>
                                  <a:pt x="526" y="1940"/>
                                </a:cubicBezTo>
                                <a:cubicBezTo>
                                  <a:pt x="427" y="1935"/>
                                  <a:pt x="366" y="1933"/>
                                  <a:pt x="328" y="1933"/>
                                </a:cubicBezTo>
                                <a:cubicBezTo>
                                  <a:pt x="323" y="1933"/>
                                  <a:pt x="280" y="1933"/>
                                  <a:pt x="226" y="1935"/>
                                </a:cubicBezTo>
                                <a:cubicBezTo>
                                  <a:pt x="176" y="1935"/>
                                  <a:pt x="117" y="1940"/>
                                  <a:pt x="79" y="1940"/>
                                </a:cubicBezTo>
                                <a:cubicBezTo>
                                  <a:pt x="51" y="1940"/>
                                  <a:pt x="38" y="1935"/>
                                  <a:pt x="38" y="1920"/>
                                </a:cubicBezTo>
                                <a:cubicBezTo>
                                  <a:pt x="38" y="1912"/>
                                  <a:pt x="43" y="1904"/>
                                  <a:pt x="59" y="1904"/>
                                </a:cubicBezTo>
                                <a:cubicBezTo>
                                  <a:pt x="82" y="1904"/>
                                  <a:pt x="112" y="1899"/>
                                  <a:pt x="135" y="1894"/>
                                </a:cubicBezTo>
                                <a:cubicBezTo>
                                  <a:pt x="186" y="1884"/>
                                  <a:pt x="198" y="1829"/>
                                  <a:pt x="209" y="1755"/>
                                </a:cubicBezTo>
                                <a:cubicBezTo>
                                  <a:pt x="221" y="1648"/>
                                  <a:pt x="221" y="1448"/>
                                  <a:pt x="221" y="1204"/>
                                </a:cubicBezTo>
                                <a:lnTo>
                                  <a:pt x="221" y="757"/>
                                </a:lnTo>
                                <a:close/>
                              </a:path>
                            </a:pathLst>
                          </a:custGeom>
                          <a:solidFill>
                            <a:srgbClr val="000000"/>
                          </a:solidFill>
                          <a:ln w="0">
                            <a:noFill/>
                            <a:round/>
                            <a:headEnd/>
                            <a:tailEnd/>
                          </a:ln>
                        </wps:spPr>
                        <wps:txbx>
                          <w:txbxContent>
                            <w:p w:rsidR="00544F43" w:rsidRDefault="00544F43" w:rsidP="00544F43"/>
                          </w:txbxContent>
                        </wps:txbx>
                        <wps:bodyPr/>
                      </wps:wsp>
                      <wps:wsp>
                        <wps:cNvPr id="8" name="Freeform 8"/>
                        <wps:cNvSpPr>
                          <a:spLocks noEditPoints="1"/>
                        </wps:cNvSpPr>
                        <wps:spPr bwMode="black">
                          <a:xfrm>
                            <a:off x="2108543" y="711307"/>
                            <a:ext cx="248" cy="251"/>
                          </a:xfrm>
                          <a:custGeom>
                            <a:avLst/>
                            <a:gdLst>
                              <a:gd name="T0" fmla="*/ 0 w 1935"/>
                              <a:gd name="T1" fmla="*/ 0 h 1955"/>
                              <a:gd name="T2" fmla="*/ 0 w 1935"/>
                              <a:gd name="T3" fmla="*/ 0 h 1955"/>
                              <a:gd name="T4" fmla="*/ 0 w 1935"/>
                              <a:gd name="T5" fmla="*/ 0 h 1955"/>
                              <a:gd name="T6" fmla="*/ 0 w 1935"/>
                              <a:gd name="T7" fmla="*/ 0 h 1955"/>
                              <a:gd name="T8" fmla="*/ 0 w 1935"/>
                              <a:gd name="T9" fmla="*/ 0 h 1955"/>
                              <a:gd name="T10" fmla="*/ 0 w 1935"/>
                              <a:gd name="T11" fmla="*/ 0 h 1955"/>
                              <a:gd name="T12" fmla="*/ 0 w 1935"/>
                              <a:gd name="T13" fmla="*/ 0 h 1955"/>
                              <a:gd name="T14" fmla="*/ 0 w 1935"/>
                              <a:gd name="T15" fmla="*/ 0 h 1955"/>
                              <a:gd name="T16" fmla="*/ 0 w 1935"/>
                              <a:gd name="T17" fmla="*/ 0 h 1955"/>
                              <a:gd name="T18" fmla="*/ 0 w 1935"/>
                              <a:gd name="T19" fmla="*/ 0 h 1955"/>
                              <a:gd name="T20" fmla="*/ 0 w 1935"/>
                              <a:gd name="T21" fmla="*/ 0 h 1955"/>
                              <a:gd name="T22" fmla="*/ 0 w 1935"/>
                              <a:gd name="T23" fmla="*/ 0 h 1955"/>
                              <a:gd name="T24" fmla="*/ 0 w 1935"/>
                              <a:gd name="T25" fmla="*/ 0 h 1955"/>
                              <a:gd name="T26" fmla="*/ 0 w 1935"/>
                              <a:gd name="T27" fmla="*/ 0 h 1955"/>
                              <a:gd name="T28" fmla="*/ 0 w 1935"/>
                              <a:gd name="T29" fmla="*/ 0 h 1955"/>
                              <a:gd name="T30" fmla="*/ 0 w 1935"/>
                              <a:gd name="T31" fmla="*/ 0 h 1955"/>
                              <a:gd name="T32" fmla="*/ 0 w 1935"/>
                              <a:gd name="T33" fmla="*/ 0 h 1955"/>
                              <a:gd name="T34" fmla="*/ 0 w 1935"/>
                              <a:gd name="T35" fmla="*/ 0 h 1955"/>
                              <a:gd name="T36" fmla="*/ 0 w 1935"/>
                              <a:gd name="T37" fmla="*/ 0 h 1955"/>
                              <a:gd name="T38" fmla="*/ 0 w 1935"/>
                              <a:gd name="T39" fmla="*/ 0 h 1955"/>
                              <a:gd name="T40" fmla="*/ 0 w 1935"/>
                              <a:gd name="T41" fmla="*/ 0 h 1955"/>
                              <a:gd name="T42" fmla="*/ 0 w 1935"/>
                              <a:gd name="T43" fmla="*/ 0 h 1955"/>
                              <a:gd name="T44" fmla="*/ 0 w 1935"/>
                              <a:gd name="T45" fmla="*/ 0 h 1955"/>
                              <a:gd name="T46" fmla="*/ 0 w 1935"/>
                              <a:gd name="T47" fmla="*/ 0 h 1955"/>
                              <a:gd name="T48" fmla="*/ 0 w 1935"/>
                              <a:gd name="T49" fmla="*/ 0 h 1955"/>
                              <a:gd name="T50" fmla="*/ 0 w 1935"/>
                              <a:gd name="T51" fmla="*/ 0 h 1955"/>
                              <a:gd name="T52" fmla="*/ 0 w 1935"/>
                              <a:gd name="T53" fmla="*/ 0 h 1955"/>
                              <a:gd name="T54" fmla="*/ 0 w 1935"/>
                              <a:gd name="T55" fmla="*/ 0 h 1955"/>
                              <a:gd name="T56" fmla="*/ 0 w 1935"/>
                              <a:gd name="T57" fmla="*/ 0 h 1955"/>
                              <a:gd name="T58" fmla="*/ 0 w 1935"/>
                              <a:gd name="T59" fmla="*/ 0 h 1955"/>
                              <a:gd name="T60" fmla="*/ 0 w 1935"/>
                              <a:gd name="T61" fmla="*/ 0 h 1955"/>
                              <a:gd name="T62" fmla="*/ 0 w 1935"/>
                              <a:gd name="T63" fmla="*/ 0 h 1955"/>
                              <a:gd name="T64" fmla="*/ 0 w 1935"/>
                              <a:gd name="T65" fmla="*/ 0 h 1955"/>
                              <a:gd name="T66" fmla="*/ 0 w 1935"/>
                              <a:gd name="T67" fmla="*/ 0 h 1955"/>
                              <a:gd name="T68" fmla="*/ 0 w 1935"/>
                              <a:gd name="T69" fmla="*/ 0 h 1955"/>
                              <a:gd name="T70" fmla="*/ 0 w 1935"/>
                              <a:gd name="T71" fmla="*/ 0 h 195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935"/>
                              <a:gd name="T109" fmla="*/ 0 h 1955"/>
                              <a:gd name="T110" fmla="*/ 1935 w 1935"/>
                              <a:gd name="T111" fmla="*/ 1955 h 195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935" h="1955">
                                <a:moveTo>
                                  <a:pt x="1150" y="1115"/>
                                </a:moveTo>
                                <a:cubicBezTo>
                                  <a:pt x="1163" y="1115"/>
                                  <a:pt x="1163" y="1107"/>
                                  <a:pt x="1161" y="1097"/>
                                </a:cubicBezTo>
                                <a:lnTo>
                                  <a:pt x="920" y="412"/>
                                </a:lnTo>
                                <a:cubicBezTo>
                                  <a:pt x="907" y="373"/>
                                  <a:pt x="894" y="373"/>
                                  <a:pt x="881" y="412"/>
                                </a:cubicBezTo>
                                <a:lnTo>
                                  <a:pt x="658" y="1097"/>
                                </a:lnTo>
                                <a:cubicBezTo>
                                  <a:pt x="653" y="1110"/>
                                  <a:pt x="658" y="1115"/>
                                  <a:pt x="665" y="1115"/>
                                </a:cubicBezTo>
                                <a:lnTo>
                                  <a:pt x="1150" y="1115"/>
                                </a:lnTo>
                                <a:close/>
                                <a:moveTo>
                                  <a:pt x="886" y="99"/>
                                </a:moveTo>
                                <a:cubicBezTo>
                                  <a:pt x="917" y="15"/>
                                  <a:pt x="927" y="0"/>
                                  <a:pt x="942" y="0"/>
                                </a:cubicBezTo>
                                <a:cubicBezTo>
                                  <a:pt x="958" y="0"/>
                                  <a:pt x="968" y="13"/>
                                  <a:pt x="998" y="92"/>
                                </a:cubicBezTo>
                                <a:cubicBezTo>
                                  <a:pt x="1036" y="188"/>
                                  <a:pt x="1435" y="1237"/>
                                  <a:pt x="1590" y="1622"/>
                                </a:cubicBezTo>
                                <a:cubicBezTo>
                                  <a:pt x="1681" y="1849"/>
                                  <a:pt x="1755" y="1889"/>
                                  <a:pt x="1808" y="1904"/>
                                </a:cubicBezTo>
                                <a:cubicBezTo>
                                  <a:pt x="1846" y="1917"/>
                                  <a:pt x="1884" y="1919"/>
                                  <a:pt x="1910" y="1919"/>
                                </a:cubicBezTo>
                                <a:cubicBezTo>
                                  <a:pt x="1925" y="1919"/>
                                  <a:pt x="1935" y="1922"/>
                                  <a:pt x="1935" y="1935"/>
                                </a:cubicBezTo>
                                <a:cubicBezTo>
                                  <a:pt x="1935" y="1950"/>
                                  <a:pt x="1912" y="1955"/>
                                  <a:pt x="1884" y="1955"/>
                                </a:cubicBezTo>
                                <a:cubicBezTo>
                                  <a:pt x="1846" y="1955"/>
                                  <a:pt x="1661" y="1955"/>
                                  <a:pt x="1486" y="1950"/>
                                </a:cubicBezTo>
                                <a:cubicBezTo>
                                  <a:pt x="1437" y="1948"/>
                                  <a:pt x="1409" y="1948"/>
                                  <a:pt x="1409" y="1932"/>
                                </a:cubicBezTo>
                                <a:cubicBezTo>
                                  <a:pt x="1409" y="1922"/>
                                  <a:pt x="1417" y="1917"/>
                                  <a:pt x="1427" y="1914"/>
                                </a:cubicBezTo>
                                <a:cubicBezTo>
                                  <a:pt x="1442" y="1909"/>
                                  <a:pt x="1458" y="1887"/>
                                  <a:pt x="1442" y="1846"/>
                                </a:cubicBezTo>
                                <a:lnTo>
                                  <a:pt x="1206" y="1221"/>
                                </a:lnTo>
                                <a:cubicBezTo>
                                  <a:pt x="1201" y="1211"/>
                                  <a:pt x="1196" y="1206"/>
                                  <a:pt x="1183" y="1206"/>
                                </a:cubicBezTo>
                                <a:lnTo>
                                  <a:pt x="638" y="1206"/>
                                </a:lnTo>
                                <a:cubicBezTo>
                                  <a:pt x="625" y="1206"/>
                                  <a:pt x="617" y="1214"/>
                                  <a:pt x="612" y="1226"/>
                                </a:cubicBezTo>
                                <a:lnTo>
                                  <a:pt x="460" y="1676"/>
                                </a:lnTo>
                                <a:cubicBezTo>
                                  <a:pt x="437" y="1739"/>
                                  <a:pt x="424" y="1800"/>
                                  <a:pt x="424" y="1846"/>
                                </a:cubicBezTo>
                                <a:cubicBezTo>
                                  <a:pt x="424" y="1897"/>
                                  <a:pt x="478" y="1919"/>
                                  <a:pt x="521" y="1919"/>
                                </a:cubicBezTo>
                                <a:lnTo>
                                  <a:pt x="546" y="1919"/>
                                </a:lnTo>
                                <a:cubicBezTo>
                                  <a:pt x="564" y="1919"/>
                                  <a:pt x="572" y="1925"/>
                                  <a:pt x="572" y="1935"/>
                                </a:cubicBezTo>
                                <a:cubicBezTo>
                                  <a:pt x="572" y="1950"/>
                                  <a:pt x="556" y="1955"/>
                                  <a:pt x="533" y="1955"/>
                                </a:cubicBezTo>
                                <a:cubicBezTo>
                                  <a:pt x="473" y="1955"/>
                                  <a:pt x="363" y="1948"/>
                                  <a:pt x="335" y="1948"/>
                                </a:cubicBezTo>
                                <a:cubicBezTo>
                                  <a:pt x="308" y="1948"/>
                                  <a:pt x="168" y="1955"/>
                                  <a:pt x="49" y="1955"/>
                                </a:cubicBezTo>
                                <a:cubicBezTo>
                                  <a:pt x="16" y="1955"/>
                                  <a:pt x="0" y="1950"/>
                                  <a:pt x="0" y="1935"/>
                                </a:cubicBezTo>
                                <a:cubicBezTo>
                                  <a:pt x="0" y="1925"/>
                                  <a:pt x="11" y="1919"/>
                                  <a:pt x="23" y="1919"/>
                                </a:cubicBezTo>
                                <a:cubicBezTo>
                                  <a:pt x="41" y="1919"/>
                                  <a:pt x="76" y="1917"/>
                                  <a:pt x="97" y="1914"/>
                                </a:cubicBezTo>
                                <a:cubicBezTo>
                                  <a:pt x="214" y="1899"/>
                                  <a:pt x="264" y="1803"/>
                                  <a:pt x="310" y="1676"/>
                                </a:cubicBezTo>
                                <a:lnTo>
                                  <a:pt x="886" y="99"/>
                                </a:lnTo>
                                <a:close/>
                              </a:path>
                            </a:pathLst>
                          </a:custGeom>
                          <a:solidFill>
                            <a:srgbClr val="000000"/>
                          </a:solidFill>
                          <a:ln w="0">
                            <a:noFill/>
                            <a:round/>
                            <a:headEnd/>
                            <a:tailEnd/>
                          </a:ln>
                        </wps:spPr>
                        <wps:txbx>
                          <w:txbxContent>
                            <w:p w:rsidR="00544F43" w:rsidRDefault="00544F43" w:rsidP="00544F43"/>
                          </w:txbxContent>
                        </wps:txbx>
                        <wps:bodyPr/>
                      </wps:wsp>
                      <wps:wsp>
                        <wps:cNvPr id="9" name="Freeform 9"/>
                        <wps:cNvSpPr>
                          <a:spLocks noEditPoints="1"/>
                        </wps:cNvSpPr>
                        <wps:spPr bwMode="black">
                          <a:xfrm>
                            <a:off x="2108809" y="711311"/>
                            <a:ext cx="247" cy="247"/>
                          </a:xfrm>
                          <a:custGeom>
                            <a:avLst/>
                            <a:gdLst>
                              <a:gd name="T0" fmla="*/ 0 w 1919"/>
                              <a:gd name="T1" fmla="*/ 0 h 1919"/>
                              <a:gd name="T2" fmla="*/ 0 w 1919"/>
                              <a:gd name="T3" fmla="*/ 0 h 1919"/>
                              <a:gd name="T4" fmla="*/ 0 w 1919"/>
                              <a:gd name="T5" fmla="*/ 0 h 1919"/>
                              <a:gd name="T6" fmla="*/ 0 w 1919"/>
                              <a:gd name="T7" fmla="*/ 0 h 1919"/>
                              <a:gd name="T8" fmla="*/ 0 w 1919"/>
                              <a:gd name="T9" fmla="*/ 0 h 1919"/>
                              <a:gd name="T10" fmla="*/ 0 w 1919"/>
                              <a:gd name="T11" fmla="*/ 0 h 1919"/>
                              <a:gd name="T12" fmla="*/ 0 w 1919"/>
                              <a:gd name="T13" fmla="*/ 0 h 1919"/>
                              <a:gd name="T14" fmla="*/ 0 w 1919"/>
                              <a:gd name="T15" fmla="*/ 0 h 1919"/>
                              <a:gd name="T16" fmla="*/ 0 w 1919"/>
                              <a:gd name="T17" fmla="*/ 0 h 1919"/>
                              <a:gd name="T18" fmla="*/ 0 w 1919"/>
                              <a:gd name="T19" fmla="*/ 0 h 1919"/>
                              <a:gd name="T20" fmla="*/ 0 w 1919"/>
                              <a:gd name="T21" fmla="*/ 0 h 1919"/>
                              <a:gd name="T22" fmla="*/ 0 w 1919"/>
                              <a:gd name="T23" fmla="*/ 0 h 1919"/>
                              <a:gd name="T24" fmla="*/ 0 w 1919"/>
                              <a:gd name="T25" fmla="*/ 0 h 1919"/>
                              <a:gd name="T26" fmla="*/ 0 w 1919"/>
                              <a:gd name="T27" fmla="*/ 0 h 1919"/>
                              <a:gd name="T28" fmla="*/ 0 w 1919"/>
                              <a:gd name="T29" fmla="*/ 0 h 1919"/>
                              <a:gd name="T30" fmla="*/ 0 w 1919"/>
                              <a:gd name="T31" fmla="*/ 0 h 1919"/>
                              <a:gd name="T32" fmla="*/ 0 w 1919"/>
                              <a:gd name="T33" fmla="*/ 0 h 1919"/>
                              <a:gd name="T34" fmla="*/ 0 w 1919"/>
                              <a:gd name="T35" fmla="*/ 0 h 1919"/>
                              <a:gd name="T36" fmla="*/ 0 w 1919"/>
                              <a:gd name="T37" fmla="*/ 0 h 1919"/>
                              <a:gd name="T38" fmla="*/ 0 w 1919"/>
                              <a:gd name="T39" fmla="*/ 0 h 1919"/>
                              <a:gd name="T40" fmla="*/ 0 w 1919"/>
                              <a:gd name="T41" fmla="*/ 0 h 1919"/>
                              <a:gd name="T42" fmla="*/ 0 w 1919"/>
                              <a:gd name="T43" fmla="*/ 0 h 1919"/>
                              <a:gd name="T44" fmla="*/ 0 w 1919"/>
                              <a:gd name="T45" fmla="*/ 0 h 1919"/>
                              <a:gd name="T46" fmla="*/ 0 w 1919"/>
                              <a:gd name="T47" fmla="*/ 0 h 1919"/>
                              <a:gd name="T48" fmla="*/ 0 w 1919"/>
                              <a:gd name="T49" fmla="*/ 0 h 1919"/>
                              <a:gd name="T50" fmla="*/ 0 w 1919"/>
                              <a:gd name="T51" fmla="*/ 0 h 1919"/>
                              <a:gd name="T52" fmla="*/ 0 w 1919"/>
                              <a:gd name="T53" fmla="*/ 0 h 1919"/>
                              <a:gd name="T54" fmla="*/ 0 w 1919"/>
                              <a:gd name="T55" fmla="*/ 0 h 1919"/>
                              <a:gd name="T56" fmla="*/ 0 w 1919"/>
                              <a:gd name="T57" fmla="*/ 0 h 1919"/>
                              <a:gd name="T58" fmla="*/ 0 w 1919"/>
                              <a:gd name="T59" fmla="*/ 0 h 1919"/>
                              <a:gd name="T60" fmla="*/ 0 w 1919"/>
                              <a:gd name="T61" fmla="*/ 0 h 1919"/>
                              <a:gd name="T62" fmla="*/ 0 w 1919"/>
                              <a:gd name="T63" fmla="*/ 0 h 1919"/>
                              <a:gd name="T64" fmla="*/ 0 w 1919"/>
                              <a:gd name="T65" fmla="*/ 0 h 1919"/>
                              <a:gd name="T66" fmla="*/ 0 w 1919"/>
                              <a:gd name="T67" fmla="*/ 0 h 1919"/>
                              <a:gd name="T68" fmla="*/ 0 w 1919"/>
                              <a:gd name="T69" fmla="*/ 0 h 1919"/>
                              <a:gd name="T70" fmla="*/ 0 w 1919"/>
                              <a:gd name="T71" fmla="*/ 0 h 1919"/>
                              <a:gd name="T72" fmla="*/ 0 w 1919"/>
                              <a:gd name="T73" fmla="*/ 0 h 1919"/>
                              <a:gd name="T74" fmla="*/ 0 w 1919"/>
                              <a:gd name="T75" fmla="*/ 0 h 1919"/>
                              <a:gd name="T76" fmla="*/ 0 w 1919"/>
                              <a:gd name="T77" fmla="*/ 0 h 1919"/>
                              <a:gd name="T78" fmla="*/ 0 w 1919"/>
                              <a:gd name="T79" fmla="*/ 0 h 1919"/>
                              <a:gd name="T80" fmla="*/ 0 w 1919"/>
                              <a:gd name="T81" fmla="*/ 0 h 1919"/>
                              <a:gd name="T82" fmla="*/ 0 w 1919"/>
                              <a:gd name="T83" fmla="*/ 0 h 1919"/>
                              <a:gd name="T84" fmla="*/ 0 w 1919"/>
                              <a:gd name="T85" fmla="*/ 0 h 1919"/>
                              <a:gd name="T86" fmla="*/ 0 w 1919"/>
                              <a:gd name="T87" fmla="*/ 0 h 1919"/>
                              <a:gd name="T88" fmla="*/ 0 w 1919"/>
                              <a:gd name="T89" fmla="*/ 0 h 1919"/>
                              <a:gd name="T90" fmla="*/ 0 w 1919"/>
                              <a:gd name="T91" fmla="*/ 0 h 19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19"/>
                              <a:gd name="T139" fmla="*/ 0 h 1919"/>
                              <a:gd name="T140" fmla="*/ 1919 w 1919"/>
                              <a:gd name="T141" fmla="*/ 1919 h 1919"/>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19" h="1919">
                                <a:moveTo>
                                  <a:pt x="424" y="957"/>
                                </a:moveTo>
                                <a:cubicBezTo>
                                  <a:pt x="424" y="970"/>
                                  <a:pt x="429" y="980"/>
                                  <a:pt x="442" y="987"/>
                                </a:cubicBezTo>
                                <a:cubicBezTo>
                                  <a:pt x="480" y="1010"/>
                                  <a:pt x="597" y="1028"/>
                                  <a:pt x="709" y="1028"/>
                                </a:cubicBezTo>
                                <a:cubicBezTo>
                                  <a:pt x="769" y="1028"/>
                                  <a:pt x="841" y="1020"/>
                                  <a:pt x="899" y="980"/>
                                </a:cubicBezTo>
                                <a:cubicBezTo>
                                  <a:pt x="988" y="919"/>
                                  <a:pt x="1054" y="782"/>
                                  <a:pt x="1054" y="589"/>
                                </a:cubicBezTo>
                                <a:cubicBezTo>
                                  <a:pt x="1054" y="271"/>
                                  <a:pt x="886" y="81"/>
                                  <a:pt x="614" y="81"/>
                                </a:cubicBezTo>
                                <a:cubicBezTo>
                                  <a:pt x="538" y="81"/>
                                  <a:pt x="470" y="89"/>
                                  <a:pt x="445" y="96"/>
                                </a:cubicBezTo>
                                <a:cubicBezTo>
                                  <a:pt x="432" y="101"/>
                                  <a:pt x="424" y="111"/>
                                  <a:pt x="424" y="127"/>
                                </a:cubicBezTo>
                                <a:lnTo>
                                  <a:pt x="424" y="957"/>
                                </a:lnTo>
                                <a:close/>
                                <a:moveTo>
                                  <a:pt x="221" y="736"/>
                                </a:move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56" y="7"/>
                                  <a:pt x="549" y="0"/>
                                  <a:pt x="627" y="0"/>
                                </a:cubicBezTo>
                                <a:cubicBezTo>
                                  <a:pt x="787" y="0"/>
                                  <a:pt x="957" y="15"/>
                                  <a:pt x="1092" y="111"/>
                                </a:cubicBezTo>
                                <a:cubicBezTo>
                                  <a:pt x="1155" y="157"/>
                                  <a:pt x="1267" y="282"/>
                                  <a:pt x="1267" y="457"/>
                                </a:cubicBezTo>
                                <a:cubicBezTo>
                                  <a:pt x="1267" y="645"/>
                                  <a:pt x="1188" y="832"/>
                                  <a:pt x="960" y="1043"/>
                                </a:cubicBezTo>
                                <a:cubicBezTo>
                                  <a:pt x="1168" y="1310"/>
                                  <a:pt x="1341" y="1536"/>
                                  <a:pt x="1488" y="1693"/>
                                </a:cubicBezTo>
                                <a:cubicBezTo>
                                  <a:pt x="1625" y="1838"/>
                                  <a:pt x="1734" y="1866"/>
                                  <a:pt x="1798" y="1876"/>
                                </a:cubicBezTo>
                                <a:cubicBezTo>
                                  <a:pt x="1846" y="1883"/>
                                  <a:pt x="1881" y="1883"/>
                                  <a:pt x="1897" y="1883"/>
                                </a:cubicBezTo>
                                <a:cubicBezTo>
                                  <a:pt x="1909" y="1883"/>
                                  <a:pt x="1919" y="1891"/>
                                  <a:pt x="1919" y="1899"/>
                                </a:cubicBezTo>
                                <a:cubicBezTo>
                                  <a:pt x="1919" y="1914"/>
                                  <a:pt x="1904" y="1919"/>
                                  <a:pt x="1859" y="1919"/>
                                </a:cubicBezTo>
                                <a:lnTo>
                                  <a:pt x="1678" y="1919"/>
                                </a:lnTo>
                                <a:cubicBezTo>
                                  <a:pt x="1536" y="1919"/>
                                  <a:pt x="1473" y="1907"/>
                                  <a:pt x="1407" y="1871"/>
                                </a:cubicBezTo>
                                <a:cubicBezTo>
                                  <a:pt x="1297" y="1813"/>
                                  <a:pt x="1209" y="1688"/>
                                  <a:pt x="1064" y="1498"/>
                                </a:cubicBezTo>
                                <a:cubicBezTo>
                                  <a:pt x="957" y="1358"/>
                                  <a:pt x="838" y="1188"/>
                                  <a:pt x="787" y="1122"/>
                                </a:cubicBezTo>
                                <a:cubicBezTo>
                                  <a:pt x="777" y="1112"/>
                                  <a:pt x="769" y="1107"/>
                                  <a:pt x="754" y="1107"/>
                                </a:cubicBezTo>
                                <a:lnTo>
                                  <a:pt x="442" y="1102"/>
                                </a:lnTo>
                                <a:cubicBezTo>
                                  <a:pt x="429" y="1102"/>
                                  <a:pt x="424" y="1109"/>
                                  <a:pt x="424" y="1122"/>
                                </a:cubicBezTo>
                                <a:lnTo>
                                  <a:pt x="424" y="1183"/>
                                </a:lnTo>
                                <a:cubicBezTo>
                                  <a:pt x="424" y="1427"/>
                                  <a:pt x="424" y="1627"/>
                                  <a:pt x="437" y="1734"/>
                                </a:cubicBezTo>
                                <a:cubicBezTo>
                                  <a:pt x="445" y="1808"/>
                                  <a:pt x="460" y="1863"/>
                                  <a:pt x="536" y="1873"/>
                                </a:cubicBezTo>
                                <a:cubicBezTo>
                                  <a:pt x="571" y="1878"/>
                                  <a:pt x="627" y="1883"/>
                                  <a:pt x="650" y="1883"/>
                                </a:cubicBezTo>
                                <a:cubicBezTo>
                                  <a:pt x="665" y="1883"/>
                                  <a:pt x="670" y="1891"/>
                                  <a:pt x="670" y="1899"/>
                                </a:cubicBezTo>
                                <a:cubicBezTo>
                                  <a:pt x="670" y="1912"/>
                                  <a:pt x="658" y="1919"/>
                                  <a:pt x="630" y="1919"/>
                                </a:cubicBezTo>
                                <a:cubicBezTo>
                                  <a:pt x="490" y="1919"/>
                                  <a:pt x="330" y="1912"/>
                                  <a:pt x="31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5" y="1863"/>
                                  <a:pt x="198" y="1808"/>
                                  <a:pt x="208" y="1734"/>
                                </a:cubicBezTo>
                                <a:cubicBezTo>
                                  <a:pt x="221" y="1627"/>
                                  <a:pt x="221" y="1427"/>
                                  <a:pt x="221" y="1183"/>
                                </a:cubicBezTo>
                                <a:lnTo>
                                  <a:pt x="221" y="736"/>
                                </a:lnTo>
                                <a:close/>
                              </a:path>
                            </a:pathLst>
                          </a:custGeom>
                          <a:solidFill>
                            <a:srgbClr val="000000"/>
                          </a:solidFill>
                          <a:ln w="0">
                            <a:noFill/>
                            <a:round/>
                            <a:headEnd/>
                            <a:tailEnd/>
                          </a:ln>
                        </wps:spPr>
                        <wps:txbx>
                          <w:txbxContent>
                            <w:p w:rsidR="00544F43" w:rsidRDefault="00544F43" w:rsidP="00544F43"/>
                          </w:txbxContent>
                        </wps:txbx>
                        <wps:bodyPr/>
                      </wps:wsp>
                      <wps:wsp>
                        <wps:cNvPr id="10" name="Freeform 10"/>
                        <wps:cNvSpPr>
                          <a:spLocks/>
                        </wps:cNvSpPr>
                        <wps:spPr bwMode="black">
                          <a:xfrm>
                            <a:off x="2109055" y="711307"/>
                            <a:ext cx="125"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8" y="1922"/>
                                </a:moveTo>
                                <a:cubicBezTo>
                                  <a:pt x="3" y="1904"/>
                                  <a:pt x="0" y="1894"/>
                                  <a:pt x="0" y="1826"/>
                                </a:cubicBezTo>
                                <a:cubicBezTo>
                                  <a:pt x="0" y="1699"/>
                                  <a:pt x="11" y="1597"/>
                                  <a:pt x="13" y="1556"/>
                                </a:cubicBezTo>
                                <a:cubicBezTo>
                                  <a:pt x="16" y="1529"/>
                                  <a:pt x="21" y="1516"/>
                                  <a:pt x="33" y="1516"/>
                                </a:cubicBezTo>
                                <a:cubicBezTo>
                                  <a:pt x="49" y="1516"/>
                                  <a:pt x="51" y="1524"/>
                                  <a:pt x="51" y="1544"/>
                                </a:cubicBezTo>
                                <a:cubicBezTo>
                                  <a:pt x="51" y="1567"/>
                                  <a:pt x="51" y="1602"/>
                                  <a:pt x="59" y="1638"/>
                                </a:cubicBezTo>
                                <a:cubicBezTo>
                                  <a:pt x="97" y="1826"/>
                                  <a:pt x="264" y="1897"/>
                                  <a:pt x="434" y="1897"/>
                                </a:cubicBezTo>
                                <a:cubicBezTo>
                                  <a:pt x="678" y="1897"/>
                                  <a:pt x="797" y="1722"/>
                                  <a:pt x="797" y="1559"/>
                                </a:cubicBezTo>
                                <a:cubicBezTo>
                                  <a:pt x="797" y="1384"/>
                                  <a:pt x="724" y="1282"/>
                                  <a:pt x="506" y="1102"/>
                                </a:cubicBezTo>
                                <a:lnTo>
                                  <a:pt x="391" y="1008"/>
                                </a:lnTo>
                                <a:cubicBezTo>
                                  <a:pt x="122" y="787"/>
                                  <a:pt x="61" y="630"/>
                                  <a:pt x="61" y="457"/>
                                </a:cubicBezTo>
                                <a:cubicBezTo>
                                  <a:pt x="61" y="185"/>
                                  <a:pt x="264" y="0"/>
                                  <a:pt x="587" y="0"/>
                                </a:cubicBezTo>
                                <a:cubicBezTo>
                                  <a:pt x="686" y="0"/>
                                  <a:pt x="759" y="10"/>
                                  <a:pt x="823" y="26"/>
                                </a:cubicBezTo>
                                <a:cubicBezTo>
                                  <a:pt x="871" y="36"/>
                                  <a:pt x="891" y="38"/>
                                  <a:pt x="912" y="38"/>
                                </a:cubicBezTo>
                                <a:cubicBezTo>
                                  <a:pt x="932" y="38"/>
                                  <a:pt x="937" y="43"/>
                                  <a:pt x="937" y="56"/>
                                </a:cubicBezTo>
                                <a:cubicBezTo>
                                  <a:pt x="937" y="69"/>
                                  <a:pt x="927" y="153"/>
                                  <a:pt x="927" y="325"/>
                                </a:cubicBezTo>
                                <a:cubicBezTo>
                                  <a:pt x="927" y="366"/>
                                  <a:pt x="922" y="384"/>
                                  <a:pt x="909" y="384"/>
                                </a:cubicBezTo>
                                <a:cubicBezTo>
                                  <a:pt x="894" y="384"/>
                                  <a:pt x="891" y="371"/>
                                  <a:pt x="889" y="351"/>
                                </a:cubicBezTo>
                                <a:cubicBezTo>
                                  <a:pt x="886" y="320"/>
                                  <a:pt x="871" y="252"/>
                                  <a:pt x="856" y="224"/>
                                </a:cubicBezTo>
                                <a:cubicBezTo>
                                  <a:pt x="841" y="196"/>
                                  <a:pt x="772" y="89"/>
                                  <a:pt x="539" y="89"/>
                                </a:cubicBezTo>
                                <a:cubicBezTo>
                                  <a:pt x="363" y="89"/>
                                  <a:pt x="226" y="198"/>
                                  <a:pt x="226" y="384"/>
                                </a:cubicBezTo>
                                <a:cubicBezTo>
                                  <a:pt x="226"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8" y="1922"/>
                                </a:cubicBezTo>
                              </a:path>
                            </a:pathLst>
                          </a:custGeom>
                          <a:solidFill>
                            <a:srgbClr val="000000"/>
                          </a:solidFill>
                          <a:ln w="0">
                            <a:noFill/>
                            <a:round/>
                            <a:headEnd/>
                            <a:tailEnd/>
                          </a:ln>
                        </wps:spPr>
                        <wps:txbx>
                          <w:txbxContent>
                            <w:p w:rsidR="00544F43" w:rsidRDefault="00544F43" w:rsidP="00544F43"/>
                          </w:txbxContent>
                        </wps:txbx>
                        <wps:bodyPr/>
                      </wps:wsp>
                      <wps:wsp>
                        <wps:cNvPr id="11" name="Freeform 11"/>
                        <wps:cNvSpPr>
                          <a:spLocks/>
                        </wps:cNvSpPr>
                        <wps:spPr bwMode="black">
                          <a:xfrm>
                            <a:off x="2109343" y="711311"/>
                            <a:ext cx="257" cy="247"/>
                          </a:xfrm>
                          <a:custGeom>
                            <a:avLst/>
                            <a:gdLst>
                              <a:gd name="T0" fmla="*/ 0 w 2001"/>
                              <a:gd name="T1" fmla="*/ 0 h 1919"/>
                              <a:gd name="T2" fmla="*/ 0 w 2001"/>
                              <a:gd name="T3" fmla="*/ 0 h 1919"/>
                              <a:gd name="T4" fmla="*/ 0 w 2001"/>
                              <a:gd name="T5" fmla="*/ 0 h 1919"/>
                              <a:gd name="T6" fmla="*/ 0 w 2001"/>
                              <a:gd name="T7" fmla="*/ 0 h 1919"/>
                              <a:gd name="T8" fmla="*/ 0 w 2001"/>
                              <a:gd name="T9" fmla="*/ 0 h 1919"/>
                              <a:gd name="T10" fmla="*/ 0 w 2001"/>
                              <a:gd name="T11" fmla="*/ 0 h 1919"/>
                              <a:gd name="T12" fmla="*/ 0 w 2001"/>
                              <a:gd name="T13" fmla="*/ 0 h 1919"/>
                              <a:gd name="T14" fmla="*/ 0 w 2001"/>
                              <a:gd name="T15" fmla="*/ 0 h 1919"/>
                              <a:gd name="T16" fmla="*/ 0 w 2001"/>
                              <a:gd name="T17" fmla="*/ 0 h 1919"/>
                              <a:gd name="T18" fmla="*/ 0 w 2001"/>
                              <a:gd name="T19" fmla="*/ 0 h 1919"/>
                              <a:gd name="T20" fmla="*/ 0 w 2001"/>
                              <a:gd name="T21" fmla="*/ 0 h 1919"/>
                              <a:gd name="T22" fmla="*/ 0 w 2001"/>
                              <a:gd name="T23" fmla="*/ 0 h 1919"/>
                              <a:gd name="T24" fmla="*/ 0 w 2001"/>
                              <a:gd name="T25" fmla="*/ 0 h 1919"/>
                              <a:gd name="T26" fmla="*/ 0 w 2001"/>
                              <a:gd name="T27" fmla="*/ 0 h 1919"/>
                              <a:gd name="T28" fmla="*/ 0 w 2001"/>
                              <a:gd name="T29" fmla="*/ 0 h 1919"/>
                              <a:gd name="T30" fmla="*/ 0 w 2001"/>
                              <a:gd name="T31" fmla="*/ 0 h 1919"/>
                              <a:gd name="T32" fmla="*/ 0 w 2001"/>
                              <a:gd name="T33" fmla="*/ 0 h 1919"/>
                              <a:gd name="T34" fmla="*/ 0 w 2001"/>
                              <a:gd name="T35" fmla="*/ 0 h 1919"/>
                              <a:gd name="T36" fmla="*/ 0 w 2001"/>
                              <a:gd name="T37" fmla="*/ 0 h 1919"/>
                              <a:gd name="T38" fmla="*/ 0 w 2001"/>
                              <a:gd name="T39" fmla="*/ 0 h 1919"/>
                              <a:gd name="T40" fmla="*/ 0 w 2001"/>
                              <a:gd name="T41" fmla="*/ 0 h 1919"/>
                              <a:gd name="T42" fmla="*/ 0 w 2001"/>
                              <a:gd name="T43" fmla="*/ 0 h 1919"/>
                              <a:gd name="T44" fmla="*/ 0 w 2001"/>
                              <a:gd name="T45" fmla="*/ 0 h 1919"/>
                              <a:gd name="T46" fmla="*/ 0 w 2001"/>
                              <a:gd name="T47" fmla="*/ 0 h 1919"/>
                              <a:gd name="T48" fmla="*/ 0 w 2001"/>
                              <a:gd name="T49" fmla="*/ 0 h 1919"/>
                              <a:gd name="T50" fmla="*/ 0 w 2001"/>
                              <a:gd name="T51" fmla="*/ 0 h 1919"/>
                              <a:gd name="T52" fmla="*/ 0 w 2001"/>
                              <a:gd name="T53" fmla="*/ 0 h 1919"/>
                              <a:gd name="T54" fmla="*/ 0 w 2001"/>
                              <a:gd name="T55" fmla="*/ 0 h 1919"/>
                              <a:gd name="T56" fmla="*/ 0 w 2001"/>
                              <a:gd name="T57" fmla="*/ 0 h 1919"/>
                              <a:gd name="T58" fmla="*/ 0 w 2001"/>
                              <a:gd name="T59" fmla="*/ 0 h 1919"/>
                              <a:gd name="T60" fmla="*/ 0 w 2001"/>
                              <a:gd name="T61" fmla="*/ 0 h 1919"/>
                              <a:gd name="T62" fmla="*/ 0 w 2001"/>
                              <a:gd name="T63" fmla="*/ 0 h 1919"/>
                              <a:gd name="T64" fmla="*/ 0 w 2001"/>
                              <a:gd name="T65" fmla="*/ 0 h 1919"/>
                              <a:gd name="T66" fmla="*/ 0 w 2001"/>
                              <a:gd name="T67" fmla="*/ 0 h 1919"/>
                              <a:gd name="T68" fmla="*/ 0 w 2001"/>
                              <a:gd name="T69" fmla="*/ 0 h 1919"/>
                              <a:gd name="T70" fmla="*/ 0 w 2001"/>
                              <a:gd name="T71" fmla="*/ 0 h 1919"/>
                              <a:gd name="T72" fmla="*/ 0 w 2001"/>
                              <a:gd name="T73" fmla="*/ 0 h 1919"/>
                              <a:gd name="T74" fmla="*/ 0 w 2001"/>
                              <a:gd name="T75" fmla="*/ 0 h 1919"/>
                              <a:gd name="T76" fmla="*/ 0 w 2001"/>
                              <a:gd name="T77" fmla="*/ 0 h 1919"/>
                              <a:gd name="T78" fmla="*/ 0 w 2001"/>
                              <a:gd name="T79" fmla="*/ 0 h 1919"/>
                              <a:gd name="T80" fmla="*/ 0 w 2001"/>
                              <a:gd name="T81" fmla="*/ 0 h 1919"/>
                              <a:gd name="T82" fmla="*/ 0 w 2001"/>
                              <a:gd name="T83" fmla="*/ 0 h 1919"/>
                              <a:gd name="T84" fmla="*/ 0 w 2001"/>
                              <a:gd name="T85" fmla="*/ 0 h 1919"/>
                              <a:gd name="T86" fmla="*/ 0 w 2001"/>
                              <a:gd name="T87" fmla="*/ 0 h 1919"/>
                              <a:gd name="T88" fmla="*/ 0 w 2001"/>
                              <a:gd name="T89" fmla="*/ 0 h 1919"/>
                              <a:gd name="T90" fmla="*/ 0 w 2001"/>
                              <a:gd name="T91" fmla="*/ 0 h 1919"/>
                              <a:gd name="T92" fmla="*/ 0 w 2001"/>
                              <a:gd name="T93" fmla="*/ 0 h 1919"/>
                              <a:gd name="T94" fmla="*/ 0 w 2001"/>
                              <a:gd name="T95" fmla="*/ 0 h 1919"/>
                              <a:gd name="T96" fmla="*/ 0 w 2001"/>
                              <a:gd name="T97" fmla="*/ 0 h 1919"/>
                              <a:gd name="T98" fmla="*/ 0 w 2001"/>
                              <a:gd name="T99" fmla="*/ 0 h 1919"/>
                              <a:gd name="T100" fmla="*/ 0 w 2001"/>
                              <a:gd name="T101" fmla="*/ 0 h 1919"/>
                              <a:gd name="T102" fmla="*/ 0 w 2001"/>
                              <a:gd name="T103" fmla="*/ 0 h 1919"/>
                              <a:gd name="T104" fmla="*/ 0 w 2001"/>
                              <a:gd name="T105" fmla="*/ 0 h 1919"/>
                              <a:gd name="T106" fmla="*/ 0 w 2001"/>
                              <a:gd name="T107" fmla="*/ 0 h 1919"/>
                              <a:gd name="T108" fmla="*/ 0 w 2001"/>
                              <a:gd name="T109" fmla="*/ 0 h 1919"/>
                              <a:gd name="T110" fmla="*/ 0 w 2001"/>
                              <a:gd name="T111" fmla="*/ 0 h 1919"/>
                              <a:gd name="T112" fmla="*/ 0 w 2001"/>
                              <a:gd name="T113" fmla="*/ 0 h 1919"/>
                              <a:gd name="T114" fmla="*/ 0 w 2001"/>
                              <a:gd name="T115" fmla="*/ 0 h 1919"/>
                              <a:gd name="T116" fmla="*/ 0 w 2001"/>
                              <a:gd name="T117" fmla="*/ 0 h 1919"/>
                              <a:gd name="T118" fmla="*/ 0 w 2001"/>
                              <a:gd name="T119" fmla="*/ 0 h 1919"/>
                              <a:gd name="T120" fmla="*/ 0 w 2001"/>
                              <a:gd name="T121" fmla="*/ 0 h 1919"/>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2001"/>
                              <a:gd name="T184" fmla="*/ 0 h 1919"/>
                              <a:gd name="T185" fmla="*/ 2001 w 2001"/>
                              <a:gd name="T186" fmla="*/ 1919 h 1919"/>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2001" h="1919">
                                <a:moveTo>
                                  <a:pt x="1755" y="1183"/>
                                </a:moveTo>
                                <a:cubicBezTo>
                                  <a:pt x="1755" y="1427"/>
                                  <a:pt x="1755" y="1627"/>
                                  <a:pt x="1767" y="1734"/>
                                </a:cubicBezTo>
                                <a:cubicBezTo>
                                  <a:pt x="1775" y="1808"/>
                                  <a:pt x="1790" y="1863"/>
                                  <a:pt x="1866" y="1873"/>
                                </a:cubicBezTo>
                                <a:cubicBezTo>
                                  <a:pt x="1902" y="1878"/>
                                  <a:pt x="1958" y="1883"/>
                                  <a:pt x="1981" y="1883"/>
                                </a:cubicBezTo>
                                <a:cubicBezTo>
                                  <a:pt x="1996" y="1883"/>
                                  <a:pt x="2001" y="1891"/>
                                  <a:pt x="2001" y="1899"/>
                                </a:cubicBezTo>
                                <a:cubicBezTo>
                                  <a:pt x="2001" y="1912"/>
                                  <a:pt x="1988" y="1919"/>
                                  <a:pt x="1960" y="1919"/>
                                </a:cubicBezTo>
                                <a:cubicBezTo>
                                  <a:pt x="1821" y="1919"/>
                                  <a:pt x="1661" y="1912"/>
                                  <a:pt x="1648" y="1912"/>
                                </a:cubicBezTo>
                                <a:cubicBezTo>
                                  <a:pt x="1635" y="1912"/>
                                  <a:pt x="1475" y="1919"/>
                                  <a:pt x="1399" y="1919"/>
                                </a:cubicBezTo>
                                <a:cubicBezTo>
                                  <a:pt x="1371" y="1919"/>
                                  <a:pt x="1358" y="1914"/>
                                  <a:pt x="1358" y="1899"/>
                                </a:cubicBezTo>
                                <a:cubicBezTo>
                                  <a:pt x="1358" y="1891"/>
                                  <a:pt x="1364" y="1883"/>
                                  <a:pt x="1379" y="1883"/>
                                </a:cubicBezTo>
                                <a:cubicBezTo>
                                  <a:pt x="1402" y="1883"/>
                                  <a:pt x="1432" y="1878"/>
                                  <a:pt x="1455" y="1873"/>
                                </a:cubicBezTo>
                                <a:cubicBezTo>
                                  <a:pt x="1506" y="1863"/>
                                  <a:pt x="1519" y="1808"/>
                                  <a:pt x="1529" y="1734"/>
                                </a:cubicBezTo>
                                <a:cubicBezTo>
                                  <a:pt x="1541" y="1627"/>
                                  <a:pt x="1541" y="1427"/>
                                  <a:pt x="1541" y="1183"/>
                                </a:cubicBezTo>
                                <a:lnTo>
                                  <a:pt x="1541" y="916"/>
                                </a:lnTo>
                                <a:cubicBezTo>
                                  <a:pt x="1541" y="906"/>
                                  <a:pt x="1534" y="901"/>
                                  <a:pt x="1526" y="901"/>
                                </a:cubicBezTo>
                                <a:lnTo>
                                  <a:pt x="450" y="901"/>
                                </a:lnTo>
                                <a:cubicBezTo>
                                  <a:pt x="442" y="901"/>
                                  <a:pt x="434" y="904"/>
                                  <a:pt x="434" y="916"/>
                                </a:cubicBezTo>
                                <a:lnTo>
                                  <a:pt x="434" y="1183"/>
                                </a:lnTo>
                                <a:cubicBezTo>
                                  <a:pt x="434" y="1427"/>
                                  <a:pt x="434" y="1627"/>
                                  <a:pt x="447" y="1734"/>
                                </a:cubicBezTo>
                                <a:cubicBezTo>
                                  <a:pt x="455" y="1808"/>
                                  <a:pt x="470" y="1863"/>
                                  <a:pt x="546" y="1873"/>
                                </a:cubicBezTo>
                                <a:cubicBezTo>
                                  <a:pt x="582" y="1878"/>
                                  <a:pt x="638" y="1883"/>
                                  <a:pt x="660" y="1883"/>
                                </a:cubicBezTo>
                                <a:cubicBezTo>
                                  <a:pt x="675" y="1883"/>
                                  <a:pt x="681" y="1891"/>
                                  <a:pt x="681" y="1899"/>
                                </a:cubicBezTo>
                                <a:cubicBezTo>
                                  <a:pt x="681" y="1912"/>
                                  <a:pt x="668" y="1919"/>
                                  <a:pt x="640" y="1919"/>
                                </a:cubicBezTo>
                                <a:cubicBezTo>
                                  <a:pt x="500" y="1919"/>
                                  <a:pt x="340" y="1912"/>
                                  <a:pt x="32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6" y="1863"/>
                                  <a:pt x="198" y="1808"/>
                                  <a:pt x="208" y="1734"/>
                                </a:cubicBezTo>
                                <a:cubicBezTo>
                                  <a:pt x="221" y="1627"/>
                                  <a:pt x="221" y="1427"/>
                                  <a:pt x="221" y="1183"/>
                                </a:cubicBezTo>
                                <a:lnTo>
                                  <a:pt x="221" y="736"/>
                                </a:ln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40" y="7"/>
                                  <a:pt x="500" y="0"/>
                                  <a:pt x="577" y="0"/>
                                </a:cubicBezTo>
                                <a:cubicBezTo>
                                  <a:pt x="605" y="0"/>
                                  <a:pt x="617" y="5"/>
                                  <a:pt x="617" y="20"/>
                                </a:cubicBezTo>
                                <a:cubicBezTo>
                                  <a:pt x="617" y="30"/>
                                  <a:pt x="607" y="35"/>
                                  <a:pt x="597" y="35"/>
                                </a:cubicBezTo>
                                <a:cubicBezTo>
                                  <a:pt x="579" y="35"/>
                                  <a:pt x="564" y="38"/>
                                  <a:pt x="533" y="43"/>
                                </a:cubicBezTo>
                                <a:cubicBezTo>
                                  <a:pt x="465" y="56"/>
                                  <a:pt x="445" y="99"/>
                                  <a:pt x="440" y="188"/>
                                </a:cubicBezTo>
                                <a:cubicBezTo>
                                  <a:pt x="434" y="269"/>
                                  <a:pt x="434" y="340"/>
                                  <a:pt x="434" y="736"/>
                                </a:cubicBezTo>
                                <a:lnTo>
                                  <a:pt x="434" y="789"/>
                                </a:lnTo>
                                <a:cubicBezTo>
                                  <a:pt x="434" y="802"/>
                                  <a:pt x="442" y="804"/>
                                  <a:pt x="450" y="804"/>
                                </a:cubicBezTo>
                                <a:lnTo>
                                  <a:pt x="1526" y="804"/>
                                </a:lnTo>
                                <a:cubicBezTo>
                                  <a:pt x="1534" y="804"/>
                                  <a:pt x="1541" y="802"/>
                                  <a:pt x="1541" y="789"/>
                                </a:cubicBezTo>
                                <a:lnTo>
                                  <a:pt x="1541" y="736"/>
                                </a:lnTo>
                                <a:cubicBezTo>
                                  <a:pt x="1541" y="340"/>
                                  <a:pt x="1541" y="269"/>
                                  <a:pt x="1536" y="188"/>
                                </a:cubicBezTo>
                                <a:cubicBezTo>
                                  <a:pt x="1531" y="101"/>
                                  <a:pt x="1511" y="61"/>
                                  <a:pt x="1427" y="43"/>
                                </a:cubicBezTo>
                                <a:cubicBezTo>
                                  <a:pt x="1407" y="38"/>
                                  <a:pt x="1364" y="35"/>
                                  <a:pt x="1341" y="35"/>
                                </a:cubicBezTo>
                                <a:cubicBezTo>
                                  <a:pt x="1331" y="35"/>
                                  <a:pt x="1320" y="30"/>
                                  <a:pt x="1320" y="20"/>
                                </a:cubicBezTo>
                                <a:cubicBezTo>
                                  <a:pt x="1320" y="5"/>
                                  <a:pt x="1333" y="0"/>
                                  <a:pt x="1361" y="0"/>
                                </a:cubicBezTo>
                                <a:cubicBezTo>
                                  <a:pt x="1475" y="0"/>
                                  <a:pt x="1635" y="7"/>
                                  <a:pt x="1648" y="7"/>
                                </a:cubicBezTo>
                                <a:cubicBezTo>
                                  <a:pt x="1661" y="7"/>
                                  <a:pt x="1821" y="0"/>
                                  <a:pt x="1897" y="0"/>
                                </a:cubicBezTo>
                                <a:cubicBezTo>
                                  <a:pt x="1925" y="0"/>
                                  <a:pt x="1937" y="5"/>
                                  <a:pt x="1937" y="20"/>
                                </a:cubicBezTo>
                                <a:cubicBezTo>
                                  <a:pt x="1937" y="30"/>
                                  <a:pt x="1927" y="35"/>
                                  <a:pt x="1917" y="35"/>
                                </a:cubicBezTo>
                                <a:cubicBezTo>
                                  <a:pt x="1899" y="35"/>
                                  <a:pt x="1884" y="38"/>
                                  <a:pt x="1854" y="43"/>
                                </a:cubicBezTo>
                                <a:cubicBezTo>
                                  <a:pt x="1785" y="56"/>
                                  <a:pt x="1765" y="99"/>
                                  <a:pt x="1760" y="188"/>
                                </a:cubicBezTo>
                                <a:cubicBezTo>
                                  <a:pt x="1755" y="269"/>
                                  <a:pt x="1755" y="340"/>
                                  <a:pt x="1755" y="736"/>
                                </a:cubicBezTo>
                                <a:lnTo>
                                  <a:pt x="1755" y="1183"/>
                                </a:lnTo>
                                <a:close/>
                              </a:path>
                            </a:pathLst>
                          </a:custGeom>
                          <a:solidFill>
                            <a:srgbClr val="000000"/>
                          </a:solidFill>
                          <a:ln w="0">
                            <a:noFill/>
                            <a:round/>
                            <a:headEnd/>
                            <a:tailEnd/>
                          </a:ln>
                        </wps:spPr>
                        <wps:txbx>
                          <w:txbxContent>
                            <w:p w:rsidR="00544F43" w:rsidRDefault="00544F43" w:rsidP="00544F43"/>
                          </w:txbxContent>
                        </wps:txbx>
                        <wps:bodyPr/>
                      </wps:wsp>
                      <wps:wsp>
                        <wps:cNvPr id="12" name="Freeform 12"/>
                        <wps:cNvSpPr>
                          <a:spLocks noEditPoints="1"/>
                        </wps:cNvSpPr>
                        <wps:spPr bwMode="black">
                          <a:xfrm>
                            <a:off x="2109639" y="711307"/>
                            <a:ext cx="256" cy="255"/>
                          </a:xfrm>
                          <a:custGeom>
                            <a:avLst/>
                            <a:gdLst>
                              <a:gd name="T0" fmla="*/ 0 w 1998"/>
                              <a:gd name="T1" fmla="*/ 0 h 1991"/>
                              <a:gd name="T2" fmla="*/ 0 w 1998"/>
                              <a:gd name="T3" fmla="*/ 0 h 1991"/>
                              <a:gd name="T4" fmla="*/ 0 w 1998"/>
                              <a:gd name="T5" fmla="*/ 0 h 1991"/>
                              <a:gd name="T6" fmla="*/ 0 w 1998"/>
                              <a:gd name="T7" fmla="*/ 0 h 1991"/>
                              <a:gd name="T8" fmla="*/ 0 w 1998"/>
                              <a:gd name="T9" fmla="*/ 0 h 1991"/>
                              <a:gd name="T10" fmla="*/ 0 w 1998"/>
                              <a:gd name="T11" fmla="*/ 0 h 1991"/>
                              <a:gd name="T12" fmla="*/ 0 w 1998"/>
                              <a:gd name="T13" fmla="*/ 0 h 1991"/>
                              <a:gd name="T14" fmla="*/ 0 w 1998"/>
                              <a:gd name="T15" fmla="*/ 0 h 1991"/>
                              <a:gd name="T16" fmla="*/ 0 w 1998"/>
                              <a:gd name="T17" fmla="*/ 0 h 1991"/>
                              <a:gd name="T18" fmla="*/ 0 w 1998"/>
                              <a:gd name="T19" fmla="*/ 0 h 199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98"/>
                              <a:gd name="T31" fmla="*/ 0 h 1991"/>
                              <a:gd name="T32" fmla="*/ 1998 w 1998"/>
                              <a:gd name="T33" fmla="*/ 1991 h 199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98" h="1991">
                                <a:moveTo>
                                  <a:pt x="1054" y="1894"/>
                                </a:moveTo>
                                <a:cubicBezTo>
                                  <a:pt x="1283" y="1894"/>
                                  <a:pt x="1755" y="1762"/>
                                  <a:pt x="1755" y="1023"/>
                                </a:cubicBezTo>
                                <a:cubicBezTo>
                                  <a:pt x="1755" y="414"/>
                                  <a:pt x="1384" y="86"/>
                                  <a:pt x="983" y="86"/>
                                </a:cubicBezTo>
                                <a:cubicBezTo>
                                  <a:pt x="559" y="86"/>
                                  <a:pt x="242" y="366"/>
                                  <a:pt x="242" y="922"/>
                                </a:cubicBezTo>
                                <a:cubicBezTo>
                                  <a:pt x="242" y="1513"/>
                                  <a:pt x="597" y="1894"/>
                                  <a:pt x="1054" y="1894"/>
                                </a:cubicBezTo>
                                <a:moveTo>
                                  <a:pt x="1001" y="0"/>
                                </a:moveTo>
                                <a:cubicBezTo>
                                  <a:pt x="1572" y="0"/>
                                  <a:pt x="1998" y="361"/>
                                  <a:pt x="1998" y="952"/>
                                </a:cubicBezTo>
                                <a:cubicBezTo>
                                  <a:pt x="1998" y="1521"/>
                                  <a:pt x="1597" y="1991"/>
                                  <a:pt x="986" y="1991"/>
                                </a:cubicBezTo>
                                <a:cubicBezTo>
                                  <a:pt x="290" y="1991"/>
                                  <a:pt x="0" y="1450"/>
                                  <a:pt x="0" y="993"/>
                                </a:cubicBezTo>
                                <a:cubicBezTo>
                                  <a:pt x="0" y="582"/>
                                  <a:pt x="300" y="0"/>
                                  <a:pt x="1001" y="0"/>
                                </a:cubicBezTo>
                              </a:path>
                            </a:pathLst>
                          </a:custGeom>
                          <a:solidFill>
                            <a:srgbClr val="000000"/>
                          </a:solidFill>
                          <a:ln w="0">
                            <a:noFill/>
                            <a:round/>
                            <a:headEnd/>
                            <a:tailEnd/>
                          </a:ln>
                        </wps:spPr>
                        <wps:txbx>
                          <w:txbxContent>
                            <w:p w:rsidR="00544F43" w:rsidRDefault="00544F43" w:rsidP="00544F43"/>
                          </w:txbxContent>
                        </wps:txbx>
                        <wps:bodyPr/>
                      </wps:wsp>
                      <wps:wsp>
                        <wps:cNvPr id="13" name="Freeform 13"/>
                        <wps:cNvSpPr>
                          <a:spLocks/>
                        </wps:cNvSpPr>
                        <wps:spPr bwMode="black">
                          <a:xfrm>
                            <a:off x="2109936" y="711311"/>
                            <a:ext cx="155" cy="248"/>
                          </a:xfrm>
                          <a:custGeom>
                            <a:avLst/>
                            <a:gdLst>
                              <a:gd name="T0" fmla="*/ 0 w 1205"/>
                              <a:gd name="T1" fmla="*/ 0 h 1927"/>
                              <a:gd name="T2" fmla="*/ 0 w 1205"/>
                              <a:gd name="T3" fmla="*/ 0 h 1927"/>
                              <a:gd name="T4" fmla="*/ 0 w 1205"/>
                              <a:gd name="T5" fmla="*/ 0 h 1927"/>
                              <a:gd name="T6" fmla="*/ 0 w 1205"/>
                              <a:gd name="T7" fmla="*/ 0 h 1927"/>
                              <a:gd name="T8" fmla="*/ 0 w 1205"/>
                              <a:gd name="T9" fmla="*/ 0 h 1927"/>
                              <a:gd name="T10" fmla="*/ 0 w 1205"/>
                              <a:gd name="T11" fmla="*/ 0 h 1927"/>
                              <a:gd name="T12" fmla="*/ 0 w 1205"/>
                              <a:gd name="T13" fmla="*/ 0 h 1927"/>
                              <a:gd name="T14" fmla="*/ 0 w 1205"/>
                              <a:gd name="T15" fmla="*/ 0 h 1927"/>
                              <a:gd name="T16" fmla="*/ 0 w 1205"/>
                              <a:gd name="T17" fmla="*/ 0 h 1927"/>
                              <a:gd name="T18" fmla="*/ 0 w 1205"/>
                              <a:gd name="T19" fmla="*/ 0 h 1927"/>
                              <a:gd name="T20" fmla="*/ 0 w 1205"/>
                              <a:gd name="T21" fmla="*/ 0 h 1927"/>
                              <a:gd name="T22" fmla="*/ 0 w 1205"/>
                              <a:gd name="T23" fmla="*/ 0 h 1927"/>
                              <a:gd name="T24" fmla="*/ 0 w 1205"/>
                              <a:gd name="T25" fmla="*/ 0 h 1927"/>
                              <a:gd name="T26" fmla="*/ 0 w 1205"/>
                              <a:gd name="T27" fmla="*/ 0 h 1927"/>
                              <a:gd name="T28" fmla="*/ 0 w 1205"/>
                              <a:gd name="T29" fmla="*/ 0 h 1927"/>
                              <a:gd name="T30" fmla="*/ 0 w 1205"/>
                              <a:gd name="T31" fmla="*/ 0 h 1927"/>
                              <a:gd name="T32" fmla="*/ 0 w 1205"/>
                              <a:gd name="T33" fmla="*/ 0 h 1927"/>
                              <a:gd name="T34" fmla="*/ 0 w 1205"/>
                              <a:gd name="T35" fmla="*/ 0 h 1927"/>
                              <a:gd name="T36" fmla="*/ 0 w 1205"/>
                              <a:gd name="T37" fmla="*/ 0 h 1927"/>
                              <a:gd name="T38" fmla="*/ 0 w 1205"/>
                              <a:gd name="T39" fmla="*/ 0 h 1927"/>
                              <a:gd name="T40" fmla="*/ 0 w 1205"/>
                              <a:gd name="T41" fmla="*/ 0 h 1927"/>
                              <a:gd name="T42" fmla="*/ 0 w 1205"/>
                              <a:gd name="T43" fmla="*/ 0 h 1927"/>
                              <a:gd name="T44" fmla="*/ 0 w 1205"/>
                              <a:gd name="T45" fmla="*/ 0 h 1927"/>
                              <a:gd name="T46" fmla="*/ 0 w 1205"/>
                              <a:gd name="T47" fmla="*/ 0 h 1927"/>
                              <a:gd name="T48" fmla="*/ 0 w 1205"/>
                              <a:gd name="T49" fmla="*/ 0 h 1927"/>
                              <a:gd name="T50" fmla="*/ 0 w 1205"/>
                              <a:gd name="T51" fmla="*/ 0 h 1927"/>
                              <a:gd name="T52" fmla="*/ 0 w 1205"/>
                              <a:gd name="T53" fmla="*/ 0 h 1927"/>
                              <a:gd name="T54" fmla="*/ 0 w 1205"/>
                              <a:gd name="T55" fmla="*/ 0 h 1927"/>
                              <a:gd name="T56" fmla="*/ 0 w 1205"/>
                              <a:gd name="T57" fmla="*/ 0 h 1927"/>
                              <a:gd name="T58" fmla="*/ 0 w 1205"/>
                              <a:gd name="T59" fmla="*/ 0 h 1927"/>
                              <a:gd name="T60" fmla="*/ 0 w 1205"/>
                              <a:gd name="T61" fmla="*/ 0 h 1927"/>
                              <a:gd name="T62" fmla="*/ 0 w 1205"/>
                              <a:gd name="T63" fmla="*/ 0 h 19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205"/>
                              <a:gd name="T97" fmla="*/ 0 h 1927"/>
                              <a:gd name="T98" fmla="*/ 1205 w 1205"/>
                              <a:gd name="T99" fmla="*/ 1927 h 192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205" h="1927">
                                <a:moveTo>
                                  <a:pt x="434" y="1188"/>
                                </a:moveTo>
                                <a:cubicBezTo>
                                  <a:pt x="434" y="1561"/>
                                  <a:pt x="444" y="1724"/>
                                  <a:pt x="490" y="1769"/>
                                </a:cubicBezTo>
                                <a:cubicBezTo>
                                  <a:pt x="530" y="1810"/>
                                  <a:pt x="596" y="1828"/>
                                  <a:pt x="794" y="1828"/>
                                </a:cubicBezTo>
                                <a:cubicBezTo>
                                  <a:pt x="929" y="1828"/>
                                  <a:pt x="1040" y="1825"/>
                                  <a:pt x="1101" y="1752"/>
                                </a:cubicBezTo>
                                <a:cubicBezTo>
                                  <a:pt x="1134" y="1711"/>
                                  <a:pt x="1160" y="1647"/>
                                  <a:pt x="1167" y="1599"/>
                                </a:cubicBezTo>
                                <a:cubicBezTo>
                                  <a:pt x="1170" y="1579"/>
                                  <a:pt x="1175" y="1566"/>
                                  <a:pt x="1190" y="1566"/>
                                </a:cubicBezTo>
                                <a:cubicBezTo>
                                  <a:pt x="1203" y="1566"/>
                                  <a:pt x="1205" y="1576"/>
                                  <a:pt x="1205" y="1604"/>
                                </a:cubicBezTo>
                                <a:cubicBezTo>
                                  <a:pt x="1205" y="1632"/>
                                  <a:pt x="1188" y="1785"/>
                                  <a:pt x="1167" y="1858"/>
                                </a:cubicBezTo>
                                <a:cubicBezTo>
                                  <a:pt x="1150" y="1916"/>
                                  <a:pt x="1142" y="1927"/>
                                  <a:pt x="1007" y="1927"/>
                                </a:cubicBezTo>
                                <a:cubicBezTo>
                                  <a:pt x="825" y="1927"/>
                                  <a:pt x="693" y="1922"/>
                                  <a:pt x="586" y="1919"/>
                                </a:cubicBezTo>
                                <a:cubicBezTo>
                                  <a:pt x="479" y="1914"/>
                                  <a:pt x="401" y="1912"/>
                                  <a:pt x="327" y="1912"/>
                                </a:cubicBezTo>
                                <a:cubicBezTo>
                                  <a:pt x="317" y="1912"/>
                                  <a:pt x="274" y="1914"/>
                                  <a:pt x="223" y="1914"/>
                                </a:cubicBezTo>
                                <a:cubicBezTo>
                                  <a:pt x="172" y="1916"/>
                                  <a:pt x="116" y="1919"/>
                                  <a:pt x="78" y="1919"/>
                                </a:cubicBezTo>
                                <a:cubicBezTo>
                                  <a:pt x="50" y="1919"/>
                                  <a:pt x="38" y="1914"/>
                                  <a:pt x="38" y="1899"/>
                                </a:cubicBezTo>
                                <a:cubicBezTo>
                                  <a:pt x="38" y="1891"/>
                                  <a:pt x="43" y="1883"/>
                                  <a:pt x="58" y="1883"/>
                                </a:cubicBezTo>
                                <a:cubicBezTo>
                                  <a:pt x="81" y="1883"/>
                                  <a:pt x="111" y="1878"/>
                                  <a:pt x="134" y="1873"/>
                                </a:cubicBezTo>
                                <a:cubicBezTo>
                                  <a:pt x="185" y="1863"/>
                                  <a:pt x="198" y="1808"/>
                                  <a:pt x="208" y="1734"/>
                                </a:cubicBezTo>
                                <a:cubicBezTo>
                                  <a:pt x="220" y="1627"/>
                                  <a:pt x="220" y="1427"/>
                                  <a:pt x="220" y="1183"/>
                                </a:cubicBezTo>
                                <a:lnTo>
                                  <a:pt x="220" y="736"/>
                                </a:lnTo>
                                <a:cubicBezTo>
                                  <a:pt x="220" y="340"/>
                                  <a:pt x="220" y="269"/>
                                  <a:pt x="215" y="188"/>
                                </a:cubicBezTo>
                                <a:cubicBezTo>
                                  <a:pt x="210" y="101"/>
                                  <a:pt x="190" y="61"/>
                                  <a:pt x="106" y="43"/>
                                </a:cubicBezTo>
                                <a:cubicBezTo>
                                  <a:pt x="86" y="38"/>
                                  <a:pt x="43" y="35"/>
                                  <a:pt x="20" y="35"/>
                                </a:cubicBezTo>
                                <a:cubicBezTo>
                                  <a:pt x="10" y="35"/>
                                  <a:pt x="0" y="30"/>
                                  <a:pt x="0" y="20"/>
                                </a:cubicBezTo>
                                <a:cubicBezTo>
                                  <a:pt x="0" y="5"/>
                                  <a:pt x="12" y="0"/>
                                  <a:pt x="40" y="0"/>
                                </a:cubicBezTo>
                                <a:cubicBezTo>
                                  <a:pt x="154" y="0"/>
                                  <a:pt x="314" y="7"/>
                                  <a:pt x="327" y="7"/>
                                </a:cubicBezTo>
                                <a:cubicBezTo>
                                  <a:pt x="340" y="7"/>
                                  <a:pt x="525" y="0"/>
                                  <a:pt x="601" y="0"/>
                                </a:cubicBezTo>
                                <a:cubicBezTo>
                                  <a:pt x="629" y="0"/>
                                  <a:pt x="642" y="5"/>
                                  <a:pt x="642" y="20"/>
                                </a:cubicBezTo>
                                <a:cubicBezTo>
                                  <a:pt x="642" y="30"/>
                                  <a:pt x="632" y="35"/>
                                  <a:pt x="622" y="35"/>
                                </a:cubicBezTo>
                                <a:cubicBezTo>
                                  <a:pt x="604" y="35"/>
                                  <a:pt x="568" y="38"/>
                                  <a:pt x="538" y="43"/>
                                </a:cubicBezTo>
                                <a:cubicBezTo>
                                  <a:pt x="464" y="56"/>
                                  <a:pt x="444" y="99"/>
                                  <a:pt x="439" y="188"/>
                                </a:cubicBezTo>
                                <a:cubicBezTo>
                                  <a:pt x="434" y="269"/>
                                  <a:pt x="434" y="340"/>
                                  <a:pt x="434" y="736"/>
                                </a:cubicBezTo>
                                <a:lnTo>
                                  <a:pt x="434" y="1188"/>
                                </a:lnTo>
                                <a:close/>
                              </a:path>
                            </a:pathLst>
                          </a:custGeom>
                          <a:solidFill>
                            <a:srgbClr val="000000"/>
                          </a:solidFill>
                          <a:ln w="0">
                            <a:noFill/>
                            <a:round/>
                            <a:headEnd/>
                            <a:tailEnd/>
                          </a:ln>
                        </wps:spPr>
                        <wps:txbx>
                          <w:txbxContent>
                            <w:p w:rsidR="00544F43" w:rsidRDefault="00544F43" w:rsidP="00544F43"/>
                          </w:txbxContent>
                        </wps:txbx>
                        <wps:bodyPr/>
                      </wps:wsp>
                      <wps:wsp>
                        <wps:cNvPr id="14" name="Freeform 14"/>
                        <wps:cNvSpPr>
                          <a:spLocks noEditPoints="1"/>
                        </wps:cNvSpPr>
                        <wps:spPr bwMode="black">
                          <a:xfrm>
                            <a:off x="2110129" y="711309"/>
                            <a:ext cx="248" cy="251"/>
                          </a:xfrm>
                          <a:custGeom>
                            <a:avLst/>
                            <a:gdLst>
                              <a:gd name="T0" fmla="*/ 0 w 1934"/>
                              <a:gd name="T1" fmla="*/ 0 h 1965"/>
                              <a:gd name="T2" fmla="*/ 0 w 1934"/>
                              <a:gd name="T3" fmla="*/ 0 h 1965"/>
                              <a:gd name="T4" fmla="*/ 0 w 1934"/>
                              <a:gd name="T5" fmla="*/ 0 h 1965"/>
                              <a:gd name="T6" fmla="*/ 0 w 1934"/>
                              <a:gd name="T7" fmla="*/ 0 h 1965"/>
                              <a:gd name="T8" fmla="*/ 0 w 1934"/>
                              <a:gd name="T9" fmla="*/ 0 h 1965"/>
                              <a:gd name="T10" fmla="*/ 0 w 1934"/>
                              <a:gd name="T11" fmla="*/ 0 h 1965"/>
                              <a:gd name="T12" fmla="*/ 0 w 1934"/>
                              <a:gd name="T13" fmla="*/ 0 h 1965"/>
                              <a:gd name="T14" fmla="*/ 0 w 1934"/>
                              <a:gd name="T15" fmla="*/ 0 h 1965"/>
                              <a:gd name="T16" fmla="*/ 0 w 1934"/>
                              <a:gd name="T17" fmla="*/ 0 h 1965"/>
                              <a:gd name="T18" fmla="*/ 0 w 1934"/>
                              <a:gd name="T19" fmla="*/ 0 h 1965"/>
                              <a:gd name="T20" fmla="*/ 0 w 1934"/>
                              <a:gd name="T21" fmla="*/ 0 h 1965"/>
                              <a:gd name="T22" fmla="*/ 0 w 1934"/>
                              <a:gd name="T23" fmla="*/ 0 h 1965"/>
                              <a:gd name="T24" fmla="*/ 0 w 1934"/>
                              <a:gd name="T25" fmla="*/ 0 h 1965"/>
                              <a:gd name="T26" fmla="*/ 0 w 1934"/>
                              <a:gd name="T27" fmla="*/ 0 h 1965"/>
                              <a:gd name="T28" fmla="*/ 0 w 1934"/>
                              <a:gd name="T29" fmla="*/ 0 h 1965"/>
                              <a:gd name="T30" fmla="*/ 0 w 1934"/>
                              <a:gd name="T31" fmla="*/ 0 h 1965"/>
                              <a:gd name="T32" fmla="*/ 0 w 1934"/>
                              <a:gd name="T33" fmla="*/ 0 h 1965"/>
                              <a:gd name="T34" fmla="*/ 0 w 1934"/>
                              <a:gd name="T35" fmla="*/ 0 h 1965"/>
                              <a:gd name="T36" fmla="*/ 0 w 1934"/>
                              <a:gd name="T37" fmla="*/ 0 h 1965"/>
                              <a:gd name="T38" fmla="*/ 0 w 1934"/>
                              <a:gd name="T39" fmla="*/ 0 h 1965"/>
                              <a:gd name="T40" fmla="*/ 0 w 1934"/>
                              <a:gd name="T41" fmla="*/ 0 h 1965"/>
                              <a:gd name="T42" fmla="*/ 0 w 1934"/>
                              <a:gd name="T43" fmla="*/ 0 h 1965"/>
                              <a:gd name="T44" fmla="*/ 0 w 1934"/>
                              <a:gd name="T45" fmla="*/ 0 h 1965"/>
                              <a:gd name="T46" fmla="*/ 0 w 1934"/>
                              <a:gd name="T47" fmla="*/ 0 h 1965"/>
                              <a:gd name="T48" fmla="*/ 0 w 1934"/>
                              <a:gd name="T49" fmla="*/ 0 h 1965"/>
                              <a:gd name="T50" fmla="*/ 0 w 1934"/>
                              <a:gd name="T51" fmla="*/ 0 h 1965"/>
                              <a:gd name="T52" fmla="*/ 0 w 1934"/>
                              <a:gd name="T53" fmla="*/ 0 h 1965"/>
                              <a:gd name="T54" fmla="*/ 0 w 1934"/>
                              <a:gd name="T55" fmla="*/ 0 h 1965"/>
                              <a:gd name="T56" fmla="*/ 0 w 1934"/>
                              <a:gd name="T57" fmla="*/ 0 h 1965"/>
                              <a:gd name="T58" fmla="*/ 0 w 1934"/>
                              <a:gd name="T59" fmla="*/ 0 h 1965"/>
                              <a:gd name="T60" fmla="*/ 0 w 1934"/>
                              <a:gd name="T61" fmla="*/ 0 h 1965"/>
                              <a:gd name="T62" fmla="*/ 0 w 1934"/>
                              <a:gd name="T63" fmla="*/ 0 h 1965"/>
                              <a:gd name="T64" fmla="*/ 0 w 1934"/>
                              <a:gd name="T65" fmla="*/ 0 h 1965"/>
                              <a:gd name="T66" fmla="*/ 0 w 1934"/>
                              <a:gd name="T67" fmla="*/ 0 h 196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934"/>
                              <a:gd name="T103" fmla="*/ 0 h 1965"/>
                              <a:gd name="T104" fmla="*/ 1934 w 1934"/>
                              <a:gd name="T105" fmla="*/ 1965 h 1965"/>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934" h="1965">
                                <a:moveTo>
                                  <a:pt x="434" y="1033"/>
                                </a:moveTo>
                                <a:cubicBezTo>
                                  <a:pt x="434" y="1302"/>
                                  <a:pt x="436" y="1536"/>
                                  <a:pt x="439" y="1584"/>
                                </a:cubicBezTo>
                                <a:cubicBezTo>
                                  <a:pt x="441" y="1647"/>
                                  <a:pt x="446" y="1749"/>
                                  <a:pt x="466" y="1777"/>
                                </a:cubicBezTo>
                                <a:cubicBezTo>
                                  <a:pt x="499" y="1825"/>
                                  <a:pt x="599" y="1879"/>
                                  <a:pt x="898" y="1879"/>
                                </a:cubicBezTo>
                                <a:cubicBezTo>
                                  <a:pt x="1134" y="1879"/>
                                  <a:pt x="1353" y="1792"/>
                                  <a:pt x="1502" y="1643"/>
                                </a:cubicBezTo>
                                <a:cubicBezTo>
                                  <a:pt x="1634" y="1513"/>
                                  <a:pt x="1705" y="1269"/>
                                  <a:pt x="1705" y="1036"/>
                                </a:cubicBezTo>
                                <a:cubicBezTo>
                                  <a:pt x="1705" y="713"/>
                                  <a:pt x="1566" y="505"/>
                                  <a:pt x="1462" y="396"/>
                                </a:cubicBezTo>
                                <a:cubicBezTo>
                                  <a:pt x="1223" y="145"/>
                                  <a:pt x="934" y="109"/>
                                  <a:pt x="632" y="109"/>
                                </a:cubicBezTo>
                                <a:cubicBezTo>
                                  <a:pt x="581" y="109"/>
                                  <a:pt x="487" y="117"/>
                                  <a:pt x="466" y="127"/>
                                </a:cubicBezTo>
                                <a:cubicBezTo>
                                  <a:pt x="444" y="137"/>
                                  <a:pt x="436" y="150"/>
                                  <a:pt x="436" y="178"/>
                                </a:cubicBezTo>
                                <a:cubicBezTo>
                                  <a:pt x="434" y="264"/>
                                  <a:pt x="434" y="523"/>
                                  <a:pt x="434" y="718"/>
                                </a:cubicBezTo>
                                <a:lnTo>
                                  <a:pt x="434" y="1033"/>
                                </a:lnTo>
                                <a:close/>
                                <a:moveTo>
                                  <a:pt x="220" y="759"/>
                                </a:moveTo>
                                <a:cubicBezTo>
                                  <a:pt x="220" y="363"/>
                                  <a:pt x="220" y="292"/>
                                  <a:pt x="215" y="211"/>
                                </a:cubicBezTo>
                                <a:cubicBezTo>
                                  <a:pt x="210" y="124"/>
                                  <a:pt x="190" y="84"/>
                                  <a:pt x="106" y="66"/>
                                </a:cubicBezTo>
                                <a:cubicBezTo>
                                  <a:pt x="86" y="61"/>
                                  <a:pt x="43" y="58"/>
                                  <a:pt x="20" y="58"/>
                                </a:cubicBezTo>
                                <a:cubicBezTo>
                                  <a:pt x="10" y="58"/>
                                  <a:pt x="0" y="53"/>
                                  <a:pt x="0" y="43"/>
                                </a:cubicBezTo>
                                <a:cubicBezTo>
                                  <a:pt x="0" y="28"/>
                                  <a:pt x="12" y="23"/>
                                  <a:pt x="40" y="23"/>
                                </a:cubicBezTo>
                                <a:cubicBezTo>
                                  <a:pt x="154" y="23"/>
                                  <a:pt x="314" y="30"/>
                                  <a:pt x="327" y="30"/>
                                </a:cubicBezTo>
                                <a:cubicBezTo>
                                  <a:pt x="357" y="30"/>
                                  <a:pt x="517" y="23"/>
                                  <a:pt x="670" y="23"/>
                                </a:cubicBezTo>
                                <a:cubicBezTo>
                                  <a:pt x="921" y="23"/>
                                  <a:pt x="1385" y="0"/>
                                  <a:pt x="1688" y="312"/>
                                </a:cubicBezTo>
                                <a:cubicBezTo>
                                  <a:pt x="1814" y="444"/>
                                  <a:pt x="1934" y="655"/>
                                  <a:pt x="1934" y="957"/>
                                </a:cubicBezTo>
                                <a:cubicBezTo>
                                  <a:pt x="1934" y="1277"/>
                                  <a:pt x="1802" y="1523"/>
                                  <a:pt x="1660" y="1673"/>
                                </a:cubicBezTo>
                                <a:cubicBezTo>
                                  <a:pt x="1550" y="1787"/>
                                  <a:pt x="1322" y="1965"/>
                                  <a:pt x="890" y="1965"/>
                                </a:cubicBezTo>
                                <a:cubicBezTo>
                                  <a:pt x="781" y="1965"/>
                                  <a:pt x="647" y="1957"/>
                                  <a:pt x="538" y="1950"/>
                                </a:cubicBezTo>
                                <a:cubicBezTo>
                                  <a:pt x="426" y="1942"/>
                                  <a:pt x="340" y="1935"/>
                                  <a:pt x="327" y="1935"/>
                                </a:cubicBezTo>
                                <a:cubicBezTo>
                                  <a:pt x="322" y="1935"/>
                                  <a:pt x="279" y="1935"/>
                                  <a:pt x="225" y="1937"/>
                                </a:cubicBezTo>
                                <a:cubicBezTo>
                                  <a:pt x="175" y="1937"/>
                                  <a:pt x="116" y="1942"/>
                                  <a:pt x="78" y="1942"/>
                                </a:cubicBezTo>
                                <a:cubicBezTo>
                                  <a:pt x="50" y="1942"/>
                                  <a:pt x="38" y="1937"/>
                                  <a:pt x="38" y="1922"/>
                                </a:cubicBezTo>
                                <a:cubicBezTo>
                                  <a:pt x="38" y="1914"/>
                                  <a:pt x="43" y="1906"/>
                                  <a:pt x="58" y="1906"/>
                                </a:cubicBezTo>
                                <a:cubicBezTo>
                                  <a:pt x="81" y="1906"/>
                                  <a:pt x="111" y="1901"/>
                                  <a:pt x="134" y="1896"/>
                                </a:cubicBezTo>
                                <a:cubicBezTo>
                                  <a:pt x="185" y="1886"/>
                                  <a:pt x="197" y="1831"/>
                                  <a:pt x="208" y="1757"/>
                                </a:cubicBezTo>
                                <a:cubicBezTo>
                                  <a:pt x="220" y="1650"/>
                                  <a:pt x="220" y="1450"/>
                                  <a:pt x="220" y="1206"/>
                                </a:cubicBezTo>
                                <a:lnTo>
                                  <a:pt x="220" y="759"/>
                                </a:lnTo>
                                <a:close/>
                              </a:path>
                            </a:pathLst>
                          </a:custGeom>
                          <a:solidFill>
                            <a:srgbClr val="000000"/>
                          </a:solidFill>
                          <a:ln w="0">
                            <a:noFill/>
                            <a:round/>
                            <a:headEnd/>
                            <a:tailEnd/>
                          </a:ln>
                        </wps:spPr>
                        <wps:txbx>
                          <w:txbxContent>
                            <w:p w:rsidR="00544F43" w:rsidRDefault="00544F43" w:rsidP="00544F43"/>
                          </w:txbxContent>
                        </wps:txbx>
                        <wps:bodyPr/>
                      </wps:wsp>
                      <wps:wsp>
                        <wps:cNvPr id="15" name="Freeform 15"/>
                        <wps:cNvSpPr>
                          <a:spLocks/>
                        </wps:cNvSpPr>
                        <wps:spPr bwMode="black">
                          <a:xfrm>
                            <a:off x="2110428" y="711311"/>
                            <a:ext cx="84" cy="247"/>
                          </a:xfrm>
                          <a:custGeom>
                            <a:avLst/>
                            <a:gdLst>
                              <a:gd name="T0" fmla="*/ 0 w 650"/>
                              <a:gd name="T1" fmla="*/ 0 h 1919"/>
                              <a:gd name="T2" fmla="*/ 0 w 650"/>
                              <a:gd name="T3" fmla="*/ 0 h 1919"/>
                              <a:gd name="T4" fmla="*/ 0 w 650"/>
                              <a:gd name="T5" fmla="*/ 0 h 1919"/>
                              <a:gd name="T6" fmla="*/ 0 w 650"/>
                              <a:gd name="T7" fmla="*/ 0 h 1919"/>
                              <a:gd name="T8" fmla="*/ 0 w 650"/>
                              <a:gd name="T9" fmla="*/ 0 h 1919"/>
                              <a:gd name="T10" fmla="*/ 0 w 650"/>
                              <a:gd name="T11" fmla="*/ 0 h 1919"/>
                              <a:gd name="T12" fmla="*/ 0 w 650"/>
                              <a:gd name="T13" fmla="*/ 0 h 1919"/>
                              <a:gd name="T14" fmla="*/ 0 w 650"/>
                              <a:gd name="T15" fmla="*/ 0 h 1919"/>
                              <a:gd name="T16" fmla="*/ 0 w 650"/>
                              <a:gd name="T17" fmla="*/ 0 h 1919"/>
                              <a:gd name="T18" fmla="*/ 0 w 650"/>
                              <a:gd name="T19" fmla="*/ 0 h 1919"/>
                              <a:gd name="T20" fmla="*/ 0 w 650"/>
                              <a:gd name="T21" fmla="*/ 0 h 1919"/>
                              <a:gd name="T22" fmla="*/ 0 w 650"/>
                              <a:gd name="T23" fmla="*/ 0 h 1919"/>
                              <a:gd name="T24" fmla="*/ 0 w 650"/>
                              <a:gd name="T25" fmla="*/ 0 h 1919"/>
                              <a:gd name="T26" fmla="*/ 0 w 650"/>
                              <a:gd name="T27" fmla="*/ 0 h 1919"/>
                              <a:gd name="T28" fmla="*/ 0 w 650"/>
                              <a:gd name="T29" fmla="*/ 0 h 1919"/>
                              <a:gd name="T30" fmla="*/ 0 w 650"/>
                              <a:gd name="T31" fmla="*/ 0 h 1919"/>
                              <a:gd name="T32" fmla="*/ 0 w 650"/>
                              <a:gd name="T33" fmla="*/ 0 h 1919"/>
                              <a:gd name="T34" fmla="*/ 0 w 650"/>
                              <a:gd name="T35" fmla="*/ 0 h 1919"/>
                              <a:gd name="T36" fmla="*/ 0 w 650"/>
                              <a:gd name="T37" fmla="*/ 0 h 1919"/>
                              <a:gd name="T38" fmla="*/ 0 w 650"/>
                              <a:gd name="T39" fmla="*/ 0 h 1919"/>
                              <a:gd name="T40" fmla="*/ 0 w 650"/>
                              <a:gd name="T41" fmla="*/ 0 h 1919"/>
                              <a:gd name="T42" fmla="*/ 0 w 650"/>
                              <a:gd name="T43" fmla="*/ 0 h 1919"/>
                              <a:gd name="T44" fmla="*/ 0 w 650"/>
                              <a:gd name="T45" fmla="*/ 0 h 1919"/>
                              <a:gd name="T46" fmla="*/ 0 w 650"/>
                              <a:gd name="T47" fmla="*/ 0 h 1919"/>
                              <a:gd name="T48" fmla="*/ 0 w 650"/>
                              <a:gd name="T49" fmla="*/ 0 h 1919"/>
                              <a:gd name="T50" fmla="*/ 0 w 650"/>
                              <a:gd name="T51" fmla="*/ 0 h 1919"/>
                              <a:gd name="T52" fmla="*/ 0 w 650"/>
                              <a:gd name="T53" fmla="*/ 0 h 1919"/>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50"/>
                              <a:gd name="T82" fmla="*/ 0 h 1919"/>
                              <a:gd name="T83" fmla="*/ 650 w 650"/>
                              <a:gd name="T84" fmla="*/ 1919 h 1919"/>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50" h="1919">
                                <a:moveTo>
                                  <a:pt x="404" y="1183"/>
                                </a:moveTo>
                                <a:cubicBezTo>
                                  <a:pt x="404" y="1427"/>
                                  <a:pt x="404" y="1627"/>
                                  <a:pt x="417" y="1734"/>
                                </a:cubicBezTo>
                                <a:cubicBezTo>
                                  <a:pt x="424" y="1808"/>
                                  <a:pt x="439" y="1863"/>
                                  <a:pt x="516" y="1873"/>
                                </a:cubicBezTo>
                                <a:cubicBezTo>
                                  <a:pt x="551" y="1878"/>
                                  <a:pt x="607" y="1883"/>
                                  <a:pt x="630" y="1883"/>
                                </a:cubicBezTo>
                                <a:cubicBezTo>
                                  <a:pt x="645" y="1883"/>
                                  <a:pt x="650" y="1891"/>
                                  <a:pt x="650" y="1899"/>
                                </a:cubicBezTo>
                                <a:cubicBezTo>
                                  <a:pt x="650" y="1912"/>
                                  <a:pt x="637" y="1919"/>
                                  <a:pt x="609" y="1919"/>
                                </a:cubicBezTo>
                                <a:cubicBezTo>
                                  <a:pt x="470" y="1919"/>
                                  <a:pt x="310" y="1912"/>
                                  <a:pt x="297" y="1912"/>
                                </a:cubicBezTo>
                                <a:cubicBezTo>
                                  <a:pt x="285" y="1912"/>
                                  <a:pt x="125" y="1919"/>
                                  <a:pt x="49" y="1919"/>
                                </a:cubicBezTo>
                                <a:cubicBezTo>
                                  <a:pt x="21" y="1919"/>
                                  <a:pt x="8" y="1914"/>
                                  <a:pt x="8" y="1899"/>
                                </a:cubicBezTo>
                                <a:cubicBezTo>
                                  <a:pt x="8" y="1891"/>
                                  <a:pt x="13" y="1883"/>
                                  <a:pt x="28" y="1883"/>
                                </a:cubicBezTo>
                                <a:cubicBezTo>
                                  <a:pt x="51" y="1883"/>
                                  <a:pt x="82" y="1878"/>
                                  <a:pt x="104" y="1873"/>
                                </a:cubicBezTo>
                                <a:cubicBezTo>
                                  <a:pt x="155" y="1863"/>
                                  <a:pt x="168" y="1808"/>
                                  <a:pt x="178" y="1734"/>
                                </a:cubicBezTo>
                                <a:cubicBezTo>
                                  <a:pt x="191" y="1627"/>
                                  <a:pt x="191" y="1427"/>
                                  <a:pt x="191" y="1183"/>
                                </a:cubicBezTo>
                                <a:lnTo>
                                  <a:pt x="191" y="736"/>
                                </a:lnTo>
                                <a:cubicBezTo>
                                  <a:pt x="191" y="340"/>
                                  <a:pt x="191" y="269"/>
                                  <a:pt x="186" y="188"/>
                                </a:cubicBezTo>
                                <a:cubicBezTo>
                                  <a:pt x="180" y="101"/>
                                  <a:pt x="155" y="58"/>
                                  <a:pt x="99" y="45"/>
                                </a:cubicBezTo>
                                <a:cubicBezTo>
                                  <a:pt x="71" y="38"/>
                                  <a:pt x="38" y="35"/>
                                  <a:pt x="21" y="35"/>
                                </a:cubicBezTo>
                                <a:cubicBezTo>
                                  <a:pt x="10" y="35"/>
                                  <a:pt x="0" y="30"/>
                                  <a:pt x="0" y="20"/>
                                </a:cubicBezTo>
                                <a:cubicBezTo>
                                  <a:pt x="0" y="5"/>
                                  <a:pt x="13" y="0"/>
                                  <a:pt x="41" y="0"/>
                                </a:cubicBezTo>
                                <a:cubicBezTo>
                                  <a:pt x="125" y="0"/>
                                  <a:pt x="285" y="7"/>
                                  <a:pt x="297" y="7"/>
                                </a:cubicBezTo>
                                <a:cubicBezTo>
                                  <a:pt x="310" y="7"/>
                                  <a:pt x="470" y="0"/>
                                  <a:pt x="546" y="0"/>
                                </a:cubicBezTo>
                                <a:cubicBezTo>
                                  <a:pt x="574" y="0"/>
                                  <a:pt x="587" y="5"/>
                                  <a:pt x="587" y="20"/>
                                </a:cubicBezTo>
                                <a:cubicBezTo>
                                  <a:pt x="587" y="30"/>
                                  <a:pt x="577" y="35"/>
                                  <a:pt x="566" y="35"/>
                                </a:cubicBezTo>
                                <a:cubicBezTo>
                                  <a:pt x="549" y="35"/>
                                  <a:pt x="533" y="38"/>
                                  <a:pt x="503" y="43"/>
                                </a:cubicBezTo>
                                <a:cubicBezTo>
                                  <a:pt x="434" y="56"/>
                                  <a:pt x="414" y="99"/>
                                  <a:pt x="409" y="188"/>
                                </a:cubicBezTo>
                                <a:cubicBezTo>
                                  <a:pt x="404" y="269"/>
                                  <a:pt x="404" y="340"/>
                                  <a:pt x="404" y="736"/>
                                </a:cubicBezTo>
                                <a:lnTo>
                                  <a:pt x="404" y="1183"/>
                                </a:lnTo>
                                <a:close/>
                              </a:path>
                            </a:pathLst>
                          </a:custGeom>
                          <a:solidFill>
                            <a:srgbClr val="000000"/>
                          </a:solidFill>
                          <a:ln w="0">
                            <a:noFill/>
                            <a:round/>
                            <a:headEnd/>
                            <a:tailEnd/>
                          </a:ln>
                        </wps:spPr>
                        <wps:txbx>
                          <w:txbxContent>
                            <w:p w:rsidR="00544F43" w:rsidRDefault="00544F43" w:rsidP="00544F43"/>
                          </w:txbxContent>
                        </wps:txbx>
                        <wps:bodyPr/>
                      </wps:wsp>
                      <wps:wsp>
                        <wps:cNvPr id="16" name="Freeform 16"/>
                        <wps:cNvSpPr>
                          <a:spLocks/>
                        </wps:cNvSpPr>
                        <wps:spPr bwMode="black">
                          <a:xfrm>
                            <a:off x="2110560" y="711307"/>
                            <a:ext cx="262" cy="253"/>
                          </a:xfrm>
                          <a:custGeom>
                            <a:avLst/>
                            <a:gdLst>
                              <a:gd name="T0" fmla="*/ 0 w 2041"/>
                              <a:gd name="T1" fmla="*/ 0 h 1973"/>
                              <a:gd name="T2" fmla="*/ 0 w 2041"/>
                              <a:gd name="T3" fmla="*/ 0 h 1973"/>
                              <a:gd name="T4" fmla="*/ 0 w 2041"/>
                              <a:gd name="T5" fmla="*/ 0 h 1973"/>
                              <a:gd name="T6" fmla="*/ 0 w 2041"/>
                              <a:gd name="T7" fmla="*/ 0 h 1973"/>
                              <a:gd name="T8" fmla="*/ 0 w 2041"/>
                              <a:gd name="T9" fmla="*/ 0 h 1973"/>
                              <a:gd name="T10" fmla="*/ 0 w 2041"/>
                              <a:gd name="T11" fmla="*/ 0 h 1973"/>
                              <a:gd name="T12" fmla="*/ 0 w 2041"/>
                              <a:gd name="T13" fmla="*/ 0 h 1973"/>
                              <a:gd name="T14" fmla="*/ 0 w 2041"/>
                              <a:gd name="T15" fmla="*/ 0 h 1973"/>
                              <a:gd name="T16" fmla="*/ 0 w 2041"/>
                              <a:gd name="T17" fmla="*/ 0 h 1973"/>
                              <a:gd name="T18" fmla="*/ 0 w 2041"/>
                              <a:gd name="T19" fmla="*/ 0 h 1973"/>
                              <a:gd name="T20" fmla="*/ 0 w 2041"/>
                              <a:gd name="T21" fmla="*/ 0 h 1973"/>
                              <a:gd name="T22" fmla="*/ 0 w 2041"/>
                              <a:gd name="T23" fmla="*/ 0 h 1973"/>
                              <a:gd name="T24" fmla="*/ 0 w 2041"/>
                              <a:gd name="T25" fmla="*/ 0 h 1973"/>
                              <a:gd name="T26" fmla="*/ 0 w 2041"/>
                              <a:gd name="T27" fmla="*/ 0 h 1973"/>
                              <a:gd name="T28" fmla="*/ 0 w 2041"/>
                              <a:gd name="T29" fmla="*/ 0 h 1973"/>
                              <a:gd name="T30" fmla="*/ 0 w 2041"/>
                              <a:gd name="T31" fmla="*/ 0 h 1973"/>
                              <a:gd name="T32" fmla="*/ 0 w 2041"/>
                              <a:gd name="T33" fmla="*/ 0 h 1973"/>
                              <a:gd name="T34" fmla="*/ 0 w 2041"/>
                              <a:gd name="T35" fmla="*/ 0 h 1973"/>
                              <a:gd name="T36" fmla="*/ 0 w 2041"/>
                              <a:gd name="T37" fmla="*/ 0 h 1973"/>
                              <a:gd name="T38" fmla="*/ 0 w 2041"/>
                              <a:gd name="T39" fmla="*/ 0 h 1973"/>
                              <a:gd name="T40" fmla="*/ 0 w 2041"/>
                              <a:gd name="T41" fmla="*/ 0 h 1973"/>
                              <a:gd name="T42" fmla="*/ 0 w 2041"/>
                              <a:gd name="T43" fmla="*/ 0 h 1973"/>
                              <a:gd name="T44" fmla="*/ 0 w 2041"/>
                              <a:gd name="T45" fmla="*/ 0 h 1973"/>
                              <a:gd name="T46" fmla="*/ 0 w 2041"/>
                              <a:gd name="T47" fmla="*/ 0 h 1973"/>
                              <a:gd name="T48" fmla="*/ 0 w 2041"/>
                              <a:gd name="T49" fmla="*/ 0 h 1973"/>
                              <a:gd name="T50" fmla="*/ 0 w 2041"/>
                              <a:gd name="T51" fmla="*/ 0 h 1973"/>
                              <a:gd name="T52" fmla="*/ 0 w 2041"/>
                              <a:gd name="T53" fmla="*/ 0 h 1973"/>
                              <a:gd name="T54" fmla="*/ 0 w 2041"/>
                              <a:gd name="T55" fmla="*/ 0 h 1973"/>
                              <a:gd name="T56" fmla="*/ 0 w 2041"/>
                              <a:gd name="T57" fmla="*/ 0 h 1973"/>
                              <a:gd name="T58" fmla="*/ 0 w 2041"/>
                              <a:gd name="T59" fmla="*/ 0 h 1973"/>
                              <a:gd name="T60" fmla="*/ 0 w 2041"/>
                              <a:gd name="T61" fmla="*/ 0 h 1973"/>
                              <a:gd name="T62" fmla="*/ 0 w 2041"/>
                              <a:gd name="T63" fmla="*/ 0 h 1973"/>
                              <a:gd name="T64" fmla="*/ 0 w 2041"/>
                              <a:gd name="T65" fmla="*/ 0 h 19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1"/>
                              <a:gd name="T100" fmla="*/ 0 h 1973"/>
                              <a:gd name="T101" fmla="*/ 2041 w 2041"/>
                              <a:gd name="T102" fmla="*/ 1973 h 197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1" h="1973">
                                <a:moveTo>
                                  <a:pt x="353" y="1610"/>
                                </a:moveTo>
                                <a:cubicBezTo>
                                  <a:pt x="358" y="1818"/>
                                  <a:pt x="384" y="1884"/>
                                  <a:pt x="452" y="1904"/>
                                </a:cubicBezTo>
                                <a:cubicBezTo>
                                  <a:pt x="500" y="1917"/>
                                  <a:pt x="556" y="1919"/>
                                  <a:pt x="579" y="1919"/>
                                </a:cubicBezTo>
                                <a:cubicBezTo>
                                  <a:pt x="592" y="1919"/>
                                  <a:pt x="599" y="1925"/>
                                  <a:pt x="599" y="1935"/>
                                </a:cubicBezTo>
                                <a:cubicBezTo>
                                  <a:pt x="599" y="1950"/>
                                  <a:pt x="584" y="1955"/>
                                  <a:pt x="554" y="1955"/>
                                </a:cubicBezTo>
                                <a:cubicBezTo>
                                  <a:pt x="409" y="1955"/>
                                  <a:pt x="307" y="1948"/>
                                  <a:pt x="285" y="1948"/>
                                </a:cubicBezTo>
                                <a:cubicBezTo>
                                  <a:pt x="262" y="1948"/>
                                  <a:pt x="155" y="1955"/>
                                  <a:pt x="41" y="1955"/>
                                </a:cubicBezTo>
                                <a:cubicBezTo>
                                  <a:pt x="16" y="1955"/>
                                  <a:pt x="0" y="1952"/>
                                  <a:pt x="0" y="1935"/>
                                </a:cubicBezTo>
                                <a:cubicBezTo>
                                  <a:pt x="0" y="1925"/>
                                  <a:pt x="8" y="1919"/>
                                  <a:pt x="21" y="1919"/>
                                </a:cubicBezTo>
                                <a:cubicBezTo>
                                  <a:pt x="41" y="1919"/>
                                  <a:pt x="86" y="1917"/>
                                  <a:pt x="125" y="1904"/>
                                </a:cubicBezTo>
                                <a:cubicBezTo>
                                  <a:pt x="188" y="1887"/>
                                  <a:pt x="201" y="1813"/>
                                  <a:pt x="201" y="1582"/>
                                </a:cubicBezTo>
                                <a:lnTo>
                                  <a:pt x="203" y="127"/>
                                </a:lnTo>
                                <a:cubicBezTo>
                                  <a:pt x="203" y="28"/>
                                  <a:pt x="211" y="0"/>
                                  <a:pt x="231" y="0"/>
                                </a:cubicBezTo>
                                <a:cubicBezTo>
                                  <a:pt x="252" y="0"/>
                                  <a:pt x="295" y="56"/>
                                  <a:pt x="320" y="81"/>
                                </a:cubicBezTo>
                                <a:cubicBezTo>
                                  <a:pt x="358" y="125"/>
                                  <a:pt x="736" y="533"/>
                                  <a:pt x="1127" y="952"/>
                                </a:cubicBezTo>
                                <a:cubicBezTo>
                                  <a:pt x="1379" y="1221"/>
                                  <a:pt x="1655" y="1531"/>
                                  <a:pt x="1737" y="1615"/>
                                </a:cubicBezTo>
                                <a:lnTo>
                                  <a:pt x="1709" y="325"/>
                                </a:lnTo>
                                <a:cubicBezTo>
                                  <a:pt x="1706" y="160"/>
                                  <a:pt x="1688" y="104"/>
                                  <a:pt x="1610" y="84"/>
                                </a:cubicBezTo>
                                <a:cubicBezTo>
                                  <a:pt x="1564" y="74"/>
                                  <a:pt x="1506" y="71"/>
                                  <a:pt x="1485" y="71"/>
                                </a:cubicBezTo>
                                <a:cubicBezTo>
                                  <a:pt x="1468" y="71"/>
                                  <a:pt x="1465" y="64"/>
                                  <a:pt x="1465" y="53"/>
                                </a:cubicBezTo>
                                <a:cubicBezTo>
                                  <a:pt x="1465" y="38"/>
                                  <a:pt x="1485" y="36"/>
                                  <a:pt x="1516" y="36"/>
                                </a:cubicBezTo>
                                <a:cubicBezTo>
                                  <a:pt x="1630" y="36"/>
                                  <a:pt x="1752" y="43"/>
                                  <a:pt x="1780" y="43"/>
                                </a:cubicBezTo>
                                <a:cubicBezTo>
                                  <a:pt x="1808" y="43"/>
                                  <a:pt x="1892" y="36"/>
                                  <a:pt x="1996" y="36"/>
                                </a:cubicBezTo>
                                <a:cubicBezTo>
                                  <a:pt x="2024" y="36"/>
                                  <a:pt x="2041" y="38"/>
                                  <a:pt x="2041" y="53"/>
                                </a:cubicBezTo>
                                <a:cubicBezTo>
                                  <a:pt x="2041" y="64"/>
                                  <a:pt x="2031" y="71"/>
                                  <a:pt x="2014" y="71"/>
                                </a:cubicBezTo>
                                <a:cubicBezTo>
                                  <a:pt x="2001" y="71"/>
                                  <a:pt x="1983" y="71"/>
                                  <a:pt x="1952" y="79"/>
                                </a:cubicBezTo>
                                <a:cubicBezTo>
                                  <a:pt x="1869" y="97"/>
                                  <a:pt x="1859" y="153"/>
                                  <a:pt x="1859" y="305"/>
                                </a:cubicBezTo>
                                <a:lnTo>
                                  <a:pt x="1854" y="1793"/>
                                </a:lnTo>
                                <a:cubicBezTo>
                                  <a:pt x="1854" y="1960"/>
                                  <a:pt x="1848" y="1973"/>
                                  <a:pt x="1831" y="1973"/>
                                </a:cubicBezTo>
                                <a:cubicBezTo>
                                  <a:pt x="1810" y="1973"/>
                                  <a:pt x="1780" y="1945"/>
                                  <a:pt x="1645" y="1810"/>
                                </a:cubicBezTo>
                                <a:cubicBezTo>
                                  <a:pt x="1617" y="1785"/>
                                  <a:pt x="1252" y="1412"/>
                                  <a:pt x="983" y="1122"/>
                                </a:cubicBezTo>
                                <a:cubicBezTo>
                                  <a:pt x="688" y="805"/>
                                  <a:pt x="401" y="485"/>
                                  <a:pt x="320" y="394"/>
                                </a:cubicBezTo>
                                <a:lnTo>
                                  <a:pt x="353" y="1610"/>
                                </a:lnTo>
                                <a:close/>
                              </a:path>
                            </a:pathLst>
                          </a:custGeom>
                          <a:solidFill>
                            <a:srgbClr val="000000"/>
                          </a:solidFill>
                          <a:ln w="0">
                            <a:noFill/>
                            <a:round/>
                            <a:headEnd/>
                            <a:tailEnd/>
                          </a:ln>
                        </wps:spPr>
                        <wps:txbx>
                          <w:txbxContent>
                            <w:p w:rsidR="00544F43" w:rsidRDefault="00544F43" w:rsidP="00544F43"/>
                          </w:txbxContent>
                        </wps:txbx>
                        <wps:bodyPr/>
                      </wps:wsp>
                      <wps:wsp>
                        <wps:cNvPr id="17" name="Freeform 17"/>
                        <wps:cNvSpPr>
                          <a:spLocks/>
                        </wps:cNvSpPr>
                        <wps:spPr bwMode="black">
                          <a:xfrm>
                            <a:off x="2110862" y="711307"/>
                            <a:ext cx="243" cy="255"/>
                          </a:xfrm>
                          <a:custGeom>
                            <a:avLst/>
                            <a:gdLst>
                              <a:gd name="T0" fmla="*/ 0 w 1892"/>
                              <a:gd name="T1" fmla="*/ 0 h 1991"/>
                              <a:gd name="T2" fmla="*/ 0 w 1892"/>
                              <a:gd name="T3" fmla="*/ 0 h 1991"/>
                              <a:gd name="T4" fmla="*/ 0 w 1892"/>
                              <a:gd name="T5" fmla="*/ 0 h 1991"/>
                              <a:gd name="T6" fmla="*/ 0 w 1892"/>
                              <a:gd name="T7" fmla="*/ 0 h 1991"/>
                              <a:gd name="T8" fmla="*/ 0 w 1892"/>
                              <a:gd name="T9" fmla="*/ 0 h 1991"/>
                              <a:gd name="T10" fmla="*/ 0 w 1892"/>
                              <a:gd name="T11" fmla="*/ 0 h 1991"/>
                              <a:gd name="T12" fmla="*/ 0 w 1892"/>
                              <a:gd name="T13" fmla="*/ 0 h 1991"/>
                              <a:gd name="T14" fmla="*/ 0 w 1892"/>
                              <a:gd name="T15" fmla="*/ 0 h 1991"/>
                              <a:gd name="T16" fmla="*/ 0 w 1892"/>
                              <a:gd name="T17" fmla="*/ 0 h 1991"/>
                              <a:gd name="T18" fmla="*/ 0 w 1892"/>
                              <a:gd name="T19" fmla="*/ 0 h 1991"/>
                              <a:gd name="T20" fmla="*/ 0 w 1892"/>
                              <a:gd name="T21" fmla="*/ 0 h 1991"/>
                              <a:gd name="T22" fmla="*/ 0 w 1892"/>
                              <a:gd name="T23" fmla="*/ 0 h 1991"/>
                              <a:gd name="T24" fmla="*/ 0 w 1892"/>
                              <a:gd name="T25" fmla="*/ 0 h 1991"/>
                              <a:gd name="T26" fmla="*/ 0 w 1892"/>
                              <a:gd name="T27" fmla="*/ 0 h 1991"/>
                              <a:gd name="T28" fmla="*/ 0 w 1892"/>
                              <a:gd name="T29" fmla="*/ 0 h 1991"/>
                              <a:gd name="T30" fmla="*/ 0 w 1892"/>
                              <a:gd name="T31" fmla="*/ 0 h 1991"/>
                              <a:gd name="T32" fmla="*/ 0 w 1892"/>
                              <a:gd name="T33" fmla="*/ 0 h 1991"/>
                              <a:gd name="T34" fmla="*/ 0 w 1892"/>
                              <a:gd name="T35" fmla="*/ 0 h 1991"/>
                              <a:gd name="T36" fmla="*/ 0 w 1892"/>
                              <a:gd name="T37" fmla="*/ 0 h 1991"/>
                              <a:gd name="T38" fmla="*/ 0 w 1892"/>
                              <a:gd name="T39" fmla="*/ 0 h 1991"/>
                              <a:gd name="T40" fmla="*/ 0 w 1892"/>
                              <a:gd name="T41" fmla="*/ 0 h 1991"/>
                              <a:gd name="T42" fmla="*/ 0 w 1892"/>
                              <a:gd name="T43" fmla="*/ 0 h 1991"/>
                              <a:gd name="T44" fmla="*/ 0 w 1892"/>
                              <a:gd name="T45" fmla="*/ 0 h 1991"/>
                              <a:gd name="T46" fmla="*/ 0 w 1892"/>
                              <a:gd name="T47" fmla="*/ 0 h 1991"/>
                              <a:gd name="T48" fmla="*/ 0 w 1892"/>
                              <a:gd name="T49" fmla="*/ 0 h 1991"/>
                              <a:gd name="T50" fmla="*/ 0 w 1892"/>
                              <a:gd name="T51" fmla="*/ 0 h 1991"/>
                              <a:gd name="T52" fmla="*/ 0 w 1892"/>
                              <a:gd name="T53" fmla="*/ 0 h 1991"/>
                              <a:gd name="T54" fmla="*/ 0 w 1892"/>
                              <a:gd name="T55" fmla="*/ 0 h 1991"/>
                              <a:gd name="T56" fmla="*/ 0 w 1892"/>
                              <a:gd name="T57" fmla="*/ 0 h 1991"/>
                              <a:gd name="T58" fmla="*/ 0 w 1892"/>
                              <a:gd name="T59" fmla="*/ 0 h 1991"/>
                              <a:gd name="T60" fmla="*/ 0 w 1892"/>
                              <a:gd name="T61" fmla="*/ 0 h 1991"/>
                              <a:gd name="T62" fmla="*/ 0 w 1892"/>
                              <a:gd name="T63" fmla="*/ 0 h 1991"/>
                              <a:gd name="T64" fmla="*/ 0 w 1892"/>
                              <a:gd name="T65" fmla="*/ 0 h 1991"/>
                              <a:gd name="T66" fmla="*/ 0 w 1892"/>
                              <a:gd name="T67" fmla="*/ 0 h 199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92"/>
                              <a:gd name="T103" fmla="*/ 0 h 1991"/>
                              <a:gd name="T104" fmla="*/ 1892 w 1892"/>
                              <a:gd name="T105" fmla="*/ 1991 h 199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92" h="1991">
                                <a:moveTo>
                                  <a:pt x="1496" y="1308"/>
                                </a:moveTo>
                                <a:cubicBezTo>
                                  <a:pt x="1496" y="1102"/>
                                  <a:pt x="1483" y="1074"/>
                                  <a:pt x="1381" y="1046"/>
                                </a:cubicBezTo>
                                <a:cubicBezTo>
                                  <a:pt x="1361" y="1041"/>
                                  <a:pt x="1318" y="1039"/>
                                  <a:pt x="1295" y="1039"/>
                                </a:cubicBezTo>
                                <a:cubicBezTo>
                                  <a:pt x="1285" y="1039"/>
                                  <a:pt x="1275" y="1034"/>
                                  <a:pt x="1275" y="1023"/>
                                </a:cubicBezTo>
                                <a:cubicBezTo>
                                  <a:pt x="1275" y="1008"/>
                                  <a:pt x="1288" y="1003"/>
                                  <a:pt x="1315" y="1003"/>
                                </a:cubicBezTo>
                                <a:cubicBezTo>
                                  <a:pt x="1430" y="1003"/>
                                  <a:pt x="1590" y="1011"/>
                                  <a:pt x="1602" y="1011"/>
                                </a:cubicBezTo>
                                <a:cubicBezTo>
                                  <a:pt x="1615" y="1011"/>
                                  <a:pt x="1775" y="1003"/>
                                  <a:pt x="1851" y="1003"/>
                                </a:cubicBezTo>
                                <a:cubicBezTo>
                                  <a:pt x="1879" y="1003"/>
                                  <a:pt x="1892" y="1008"/>
                                  <a:pt x="1892" y="1023"/>
                                </a:cubicBezTo>
                                <a:cubicBezTo>
                                  <a:pt x="1892" y="1034"/>
                                  <a:pt x="1881" y="1039"/>
                                  <a:pt x="1871" y="1039"/>
                                </a:cubicBezTo>
                                <a:cubicBezTo>
                                  <a:pt x="1854" y="1039"/>
                                  <a:pt x="1838" y="1041"/>
                                  <a:pt x="1808" y="1046"/>
                                </a:cubicBezTo>
                                <a:cubicBezTo>
                                  <a:pt x="1740" y="1059"/>
                                  <a:pt x="1719" y="1102"/>
                                  <a:pt x="1714" y="1191"/>
                                </a:cubicBezTo>
                                <a:cubicBezTo>
                                  <a:pt x="1709" y="1272"/>
                                  <a:pt x="1709" y="1348"/>
                                  <a:pt x="1709" y="1455"/>
                                </a:cubicBezTo>
                                <a:lnTo>
                                  <a:pt x="1709" y="1739"/>
                                </a:lnTo>
                                <a:cubicBezTo>
                                  <a:pt x="1709" y="1854"/>
                                  <a:pt x="1706" y="1859"/>
                                  <a:pt x="1676" y="1876"/>
                                </a:cubicBezTo>
                                <a:cubicBezTo>
                                  <a:pt x="1513" y="1963"/>
                                  <a:pt x="1285" y="1991"/>
                                  <a:pt x="1138" y="1991"/>
                                </a:cubicBezTo>
                                <a:cubicBezTo>
                                  <a:pt x="945" y="1991"/>
                                  <a:pt x="584" y="1965"/>
                                  <a:pt x="302" y="1719"/>
                                </a:cubicBezTo>
                                <a:cubicBezTo>
                                  <a:pt x="148" y="1585"/>
                                  <a:pt x="0" y="1313"/>
                                  <a:pt x="0" y="995"/>
                                </a:cubicBezTo>
                                <a:cubicBezTo>
                                  <a:pt x="0" y="589"/>
                                  <a:pt x="198" y="302"/>
                                  <a:pt x="424" y="160"/>
                                </a:cubicBezTo>
                                <a:cubicBezTo>
                                  <a:pt x="653" y="18"/>
                                  <a:pt x="904" y="0"/>
                                  <a:pt x="1100" y="0"/>
                                </a:cubicBezTo>
                                <a:cubicBezTo>
                                  <a:pt x="1260" y="0"/>
                                  <a:pt x="1440" y="33"/>
                                  <a:pt x="1488" y="43"/>
                                </a:cubicBezTo>
                                <a:cubicBezTo>
                                  <a:pt x="1541" y="56"/>
                                  <a:pt x="1630" y="66"/>
                                  <a:pt x="1694" y="69"/>
                                </a:cubicBezTo>
                                <a:cubicBezTo>
                                  <a:pt x="1719" y="71"/>
                                  <a:pt x="1724" y="81"/>
                                  <a:pt x="1724" y="92"/>
                                </a:cubicBezTo>
                                <a:cubicBezTo>
                                  <a:pt x="1724" y="127"/>
                                  <a:pt x="1706" y="198"/>
                                  <a:pt x="1706" y="452"/>
                                </a:cubicBezTo>
                                <a:cubicBezTo>
                                  <a:pt x="1706" y="493"/>
                                  <a:pt x="1701" y="506"/>
                                  <a:pt x="1684" y="506"/>
                                </a:cubicBezTo>
                                <a:cubicBezTo>
                                  <a:pt x="1671" y="506"/>
                                  <a:pt x="1668" y="490"/>
                                  <a:pt x="1666" y="467"/>
                                </a:cubicBezTo>
                                <a:cubicBezTo>
                                  <a:pt x="1663" y="432"/>
                                  <a:pt x="1650" y="361"/>
                                  <a:pt x="1612" y="300"/>
                                </a:cubicBezTo>
                                <a:cubicBezTo>
                                  <a:pt x="1549" y="203"/>
                                  <a:pt x="1343" y="94"/>
                                  <a:pt x="1016" y="94"/>
                                </a:cubicBezTo>
                                <a:cubicBezTo>
                                  <a:pt x="856" y="94"/>
                                  <a:pt x="666" y="109"/>
                                  <a:pt x="473" y="262"/>
                                </a:cubicBezTo>
                                <a:cubicBezTo>
                                  <a:pt x="325" y="378"/>
                                  <a:pt x="221" y="609"/>
                                  <a:pt x="221" y="907"/>
                                </a:cubicBezTo>
                                <a:cubicBezTo>
                                  <a:pt x="221" y="1264"/>
                                  <a:pt x="401" y="1524"/>
                                  <a:pt x="490" y="1610"/>
                                </a:cubicBezTo>
                                <a:cubicBezTo>
                                  <a:pt x="691" y="1805"/>
                                  <a:pt x="922" y="1881"/>
                                  <a:pt x="1155" y="1881"/>
                                </a:cubicBezTo>
                                <a:cubicBezTo>
                                  <a:pt x="1247" y="1881"/>
                                  <a:pt x="1379" y="1866"/>
                                  <a:pt x="1445" y="1828"/>
                                </a:cubicBezTo>
                                <a:cubicBezTo>
                                  <a:pt x="1478" y="1810"/>
                                  <a:pt x="1496" y="1782"/>
                                  <a:pt x="1496" y="1739"/>
                                </a:cubicBezTo>
                                <a:lnTo>
                                  <a:pt x="1496" y="1308"/>
                                </a:lnTo>
                                <a:close/>
                              </a:path>
                            </a:pathLst>
                          </a:custGeom>
                          <a:solidFill>
                            <a:srgbClr val="000000"/>
                          </a:solidFill>
                          <a:ln w="0">
                            <a:noFill/>
                            <a:round/>
                            <a:headEnd/>
                            <a:tailEnd/>
                          </a:ln>
                        </wps:spPr>
                        <wps:txbx>
                          <w:txbxContent>
                            <w:p w:rsidR="00544F43" w:rsidRDefault="00544F43" w:rsidP="00544F43"/>
                          </w:txbxContent>
                        </wps:txbx>
                        <wps:bodyPr/>
                      </wps:wsp>
                      <wps:wsp>
                        <wps:cNvPr id="18" name="Freeform 18"/>
                        <wps:cNvSpPr>
                          <a:spLocks/>
                        </wps:cNvSpPr>
                        <wps:spPr bwMode="black">
                          <a:xfrm>
                            <a:off x="2111154" y="711307"/>
                            <a:ext cx="126"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9" y="1922"/>
                                </a:moveTo>
                                <a:cubicBezTo>
                                  <a:pt x="3" y="1904"/>
                                  <a:pt x="0" y="1894"/>
                                  <a:pt x="0" y="1826"/>
                                </a:cubicBezTo>
                                <a:cubicBezTo>
                                  <a:pt x="0" y="1699"/>
                                  <a:pt x="11" y="1597"/>
                                  <a:pt x="13" y="1556"/>
                                </a:cubicBezTo>
                                <a:cubicBezTo>
                                  <a:pt x="16" y="1529"/>
                                  <a:pt x="21" y="1516"/>
                                  <a:pt x="34" y="1516"/>
                                </a:cubicBezTo>
                                <a:cubicBezTo>
                                  <a:pt x="49" y="1516"/>
                                  <a:pt x="51" y="1524"/>
                                  <a:pt x="51" y="1544"/>
                                </a:cubicBezTo>
                                <a:cubicBezTo>
                                  <a:pt x="51" y="1567"/>
                                  <a:pt x="51" y="1602"/>
                                  <a:pt x="59" y="1638"/>
                                </a:cubicBezTo>
                                <a:cubicBezTo>
                                  <a:pt x="97" y="1826"/>
                                  <a:pt x="265" y="1897"/>
                                  <a:pt x="435" y="1897"/>
                                </a:cubicBezTo>
                                <a:cubicBezTo>
                                  <a:pt x="678" y="1897"/>
                                  <a:pt x="798" y="1722"/>
                                  <a:pt x="798" y="1559"/>
                                </a:cubicBezTo>
                                <a:cubicBezTo>
                                  <a:pt x="798" y="1384"/>
                                  <a:pt x="724" y="1282"/>
                                  <a:pt x="506" y="1102"/>
                                </a:cubicBezTo>
                                <a:lnTo>
                                  <a:pt x="392" y="1008"/>
                                </a:lnTo>
                                <a:cubicBezTo>
                                  <a:pt x="123" y="787"/>
                                  <a:pt x="61" y="630"/>
                                  <a:pt x="61" y="457"/>
                                </a:cubicBezTo>
                                <a:cubicBezTo>
                                  <a:pt x="61" y="185"/>
                                  <a:pt x="265" y="0"/>
                                  <a:pt x="587" y="0"/>
                                </a:cubicBezTo>
                                <a:cubicBezTo>
                                  <a:pt x="686" y="0"/>
                                  <a:pt x="760" y="10"/>
                                  <a:pt x="823" y="26"/>
                                </a:cubicBezTo>
                                <a:cubicBezTo>
                                  <a:pt x="871" y="36"/>
                                  <a:pt x="892" y="38"/>
                                  <a:pt x="912" y="38"/>
                                </a:cubicBezTo>
                                <a:cubicBezTo>
                                  <a:pt x="933" y="38"/>
                                  <a:pt x="937" y="43"/>
                                  <a:pt x="937" y="56"/>
                                </a:cubicBezTo>
                                <a:cubicBezTo>
                                  <a:pt x="937" y="69"/>
                                  <a:pt x="927" y="153"/>
                                  <a:pt x="927" y="325"/>
                                </a:cubicBezTo>
                                <a:cubicBezTo>
                                  <a:pt x="927" y="366"/>
                                  <a:pt x="922" y="384"/>
                                  <a:pt x="909" y="384"/>
                                </a:cubicBezTo>
                                <a:cubicBezTo>
                                  <a:pt x="894" y="384"/>
                                  <a:pt x="892" y="371"/>
                                  <a:pt x="889" y="351"/>
                                </a:cubicBezTo>
                                <a:cubicBezTo>
                                  <a:pt x="887" y="320"/>
                                  <a:pt x="871" y="252"/>
                                  <a:pt x="856" y="224"/>
                                </a:cubicBezTo>
                                <a:cubicBezTo>
                                  <a:pt x="841" y="196"/>
                                  <a:pt x="772" y="89"/>
                                  <a:pt x="539" y="89"/>
                                </a:cubicBezTo>
                                <a:cubicBezTo>
                                  <a:pt x="364" y="89"/>
                                  <a:pt x="227" y="198"/>
                                  <a:pt x="227" y="384"/>
                                </a:cubicBezTo>
                                <a:cubicBezTo>
                                  <a:pt x="227"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9" y="1922"/>
                                </a:cubicBezTo>
                              </a:path>
                            </a:pathLst>
                          </a:custGeom>
                          <a:solidFill>
                            <a:srgbClr val="000000"/>
                          </a:solidFill>
                          <a:ln w="0">
                            <a:noFill/>
                            <a:round/>
                            <a:headEnd/>
                            <a:tailEnd/>
                          </a:ln>
                        </wps:spPr>
                        <wps:txbx>
                          <w:txbxContent>
                            <w:p w:rsidR="00544F43" w:rsidRDefault="00544F43" w:rsidP="00544F43"/>
                          </w:txbxContent>
                        </wps:txbx>
                        <wps:bodyPr/>
                      </wps:wsp>
                      <wps:wsp>
                        <wps:cNvPr id="19" name="Line 34"/>
                        <wps:cNvCnPr/>
                        <wps:spPr bwMode="black">
                          <a:xfrm>
                            <a:off x="2108267" y="711689"/>
                            <a:ext cx="2946" cy="1"/>
                          </a:xfrm>
                          <a:prstGeom prst="line">
                            <a:avLst/>
                          </a:prstGeom>
                          <a:noFill/>
                          <a:ln w="25400">
                            <a:solidFill>
                              <a:srgbClr val="000000"/>
                            </a:solidFill>
                            <a:miter lim="800000"/>
                            <a:headEnd/>
                            <a:tailEnd/>
                          </a:ln>
                        </wps:spPr>
                        <wps:bodyPr/>
                      </wps:wsp>
                      <wps:wsp>
                        <wps:cNvPr id="20" name="Line 35"/>
                        <wps:cNvCnPr/>
                        <wps:spPr bwMode="black">
                          <a:xfrm>
                            <a:off x="2108267" y="711200"/>
                            <a:ext cx="2946" cy="1"/>
                          </a:xfrm>
                          <a:prstGeom prst="line">
                            <a:avLst/>
                          </a:prstGeom>
                          <a:noFill/>
                          <a:ln w="25400">
                            <a:solidFill>
                              <a:srgbClr val="000000"/>
                            </a:solidFill>
                            <a:miter lim="800000"/>
                            <a:headEnd/>
                            <a:tailEnd/>
                          </a:ln>
                        </wps:spPr>
                        <wps:bodyPr/>
                      </wps:wsp>
                    </wpg:wgp>
                  </a:graphicData>
                </a:graphic>
              </wp:inline>
            </w:drawing>
          </mc:Choice>
          <mc:Fallback>
            <w:pict>
              <v:group id="Group 20" o:spid="_x0000_s1026" style="width:342.9pt;height:61.5pt;mso-position-horizontal-relative:char;mso-position-vertical-relative:line" coordorigin="21082,7112" coordsize="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">
                <v:shape id="Freeform 5" o:spid="_x0000_s1027" style="position:absolute;left:21082;top:7113;width:1;height:2;visibility:visible;mso-wrap-style:square;v-text-anchor:top" coordsize="977,1991"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xB1cQA&#10;AADaAAAADwAAAGRycy9kb3ducmV2LnhtbESPQWvCQBSE74X+h+UVequbWhWbuoZSKAmCB23x/Mg+&#10;k9Ds27i7NdFf7wqCx2FmvmEW2WBacSTnG8sKXkcJCOLS6oYrBb8/3y9zED4ga2wtk4ITeciWjw8L&#10;TLXteUPHbahEhLBPUUEdQpdK6cuaDPqR7Yijt7fOYIjSVVI77CPctHKcJDNpsOG4UGNHXzWVf9t/&#10;o+A9b08TEzbuXKynu/Hb6pBP9gelnp+Gzw8QgYZwD9/ahVYwheuVeAP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cQdXEAAAA2gAAAA8AAAAAAAAAAAAAAAAAmAIAAGRycy9k&#10;b3ducmV2LnhtbFBLBQYAAAAABAAEAPUAAACJAwAAAAA=&#10;" adj="-11796480,,5400" path="m38,1922c2,1904,,1894,,1826,,1699,10,1597,12,1556v3,-27,8,-40,21,-40c48,1516,50,1524,50,1544v,23,,58,8,94c96,1826,264,1897,434,1897v243,,363,-175,363,-338c797,1384,723,1282,505,1102l391,1008c121,787,61,630,61,457,61,185,264,,586,v99,,173,10,236,26c870,36,891,38,911,38v20,,25,5,25,18c936,69,926,153,926,325v,41,-5,59,-18,59c893,384,891,371,888,351,886,320,870,252,855,224,840,196,771,89,538,89,363,89,225,198,225,384v,144,66,236,310,426l606,866v300,236,371,393,371,597c977,1567,936,1760,761,1884v-109,76,-246,107,-383,107c258,1991,142,1973,38,1922e" fillcolor="black" stroked="f" strokeweight="0">
                  <v:stroke joinstyle="round"/>
                  <v:formulas/>
                  <v:path arrowok="t" o:connecttype="custom" o:connectlocs="0,0;0,0;0,0;0,0;0,0;0,0;0,0;0,0;0,0;0,0;0,0;0,0;0,0;0,0;0,0;0,0;0,0;0,0;0,0;0,0;0,0;0,0;0,0;0,0;0,0;0,0;0,0" o:connectangles="0,0,0,0,0,0,0,0,0,0,0,0,0,0,0,0,0,0,0,0,0,0,0,0,0,0,0" textboxrect="0,0,977,1991"/>
                  <v:textbox>
                    <w:txbxContent>
                      <w:p w:rsidR="00544F43" w:rsidRDefault="00544F43" w:rsidP="00544F43"/>
                    </w:txbxContent>
                  </v:textbox>
                </v:shape>
                <v:shape id="Freeform 6" o:spid="_x0000_s1028" style="position:absolute;left:21083;top:7113;width:2;height:2;visibility:visible;mso-wrap-style:square;v-text-anchor:top" coordsize="1125,1948"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Zo8MA&#10;AADaAAAADwAAAGRycy9kb3ducmV2LnhtbESPQYvCMBSE78L+h/CEvZQ1VVCXapRVEYS9qBX0+Gie&#10;bbF5KU2s3X+/EQSPw8x8w8yXnalES40rLSsYDmIQxJnVJecKTun26xuE88gaK8uk4I8cLBcfvTkm&#10;2j74QO3R5yJA2CWooPC+TqR0WUEG3cDWxMG72sagD7LJpW7wEeCmkqM4nkiDJYeFAmtaF5Tdjnej&#10;IF393jfp+HLe633UnqJNtJ12pNRnv/uZgfDU+Xf41d5pBRN4Xg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Zo8MAAADaAAAADwAAAAAAAAAAAAAAAACYAgAAZHJzL2Rv&#10;d25yZXYueG1sUEsFBgAAAAAEAAQA9QAAAIgDAAAAAA==&#10;" adj="-11796480,,5400" path="m221,757v,-396,,-467,-5,-548c211,122,191,82,107,64,87,59,43,56,21,56,10,56,,51,,41,,26,13,21,41,21v58,,127,,183,2l328,28v18,,523,,581,-2c957,23,998,18,1018,13,1031,11,1041,,1054,v8,,10,11,10,23c1064,41,1051,71,1044,143v-3,25,-8,137,-13,167c1029,323,1023,338,1013,338v-15,,-20,-13,-20,-33c993,287,990,244,978,214,960,173,935,143,798,127v-44,-5,-320,-7,-348,-7c440,120,434,127,434,145r,701c434,864,437,871,450,871v33,,345,,403,-5c914,861,950,856,973,831v17,-21,28,-33,38,-33c1018,798,1023,803,1023,818v,15,-12,58,-20,142c998,1011,993,1105,993,1123v,20,,48,-18,48c963,1171,957,1161,957,1148v,-25,,-51,-10,-84c937,1029,914,985,815,975,747,968,495,963,452,963v-12,,-18,7,-18,17l434,1204v,86,-2,381,,434c442,1813,480,1846,729,1846v66,,178,,244,-28c1039,1790,1069,1739,1087,1635v5,-28,10,-38,23,-38c1125,1597,1125,1618,1125,1635v,21,-20,194,-33,247c1074,1948,1054,1948,955,1948v-190,,-330,-5,-429,-8c427,1935,366,1933,328,1933v-5,,-48,,-102,2c176,1935,117,1940,79,1940v-28,,-41,-5,-41,-20c38,1912,43,1904,59,1904v23,,53,-5,76,-10c186,1884,198,1829,209,1755v12,-107,12,-307,12,-551l221,757xe" fillcolor="black" stroked="f" strokeweight="0">
                  <v:stroke joinstyle="round"/>
                  <v:formulas/>
                  <v:path arrowok="t" o:connecttype="custom" o:connectlocs="0,0;0,0;0,0;0,0;0,0;0,0;0,0;0,0;0,0;0,0;0,0;0,0;0,0;0,0;0,0;0,0;0,0;0,0;0,0;0,0;0,0;0,0;0,0;0,0;0,0;0,0;0,0;0,0;0,0;0,0;0,0;0,0;0,0;0,0;0,0;0,0;0,0;0,0;0,0;0,0;0,0;0,0;0,0;0,0;0,0;0,0;0,0;0,0;0,0;0,0;0,0;0,0;0,0" o:connectangles="0,0,0,0,0,0,0,0,0,0,0,0,0,0,0,0,0,0,0,0,0,0,0,0,0,0,0,0,0,0,0,0,0,0,0,0,0,0,0,0,0,0,0,0,0,0,0,0,0,0,0,0,0" textboxrect="0,0,1125,1948"/>
                  <v:textbox>
                    <w:txbxContent>
                      <w:p w:rsidR="00544F43" w:rsidRDefault="00544F43" w:rsidP="00544F43"/>
                    </w:txbxContent>
                  </v:textbox>
                </v:shape>
                <v:shape id="Freeform 8" o:spid="_x0000_s1029" style="position:absolute;left:21085;top:7113;width:2;height:2;visibility:visible;mso-wrap-style:square;v-text-anchor:top" coordsize="1935,1955"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8YL0A&#10;AADaAAAADwAAAGRycy9kb3ducmV2LnhtbERPyQrCMBC9C/5DGMGbpgqKVKO44IKeXECPQzO2xWZS&#10;mqj1781B8Ph4+2RWm0K8qHK5ZQW9bgSCOLE651TB5bzujEA4j6yxsEwKPuRgNm02Jhhr++YjvU4+&#10;FSGEXYwKMu/LWEqXZGTQdW1JHLi7rQz6AKtU6grfIdwUsh9FQ2kw59CQYUnLjJLH6WkUHAYrY0eL&#10;oR8sb9f+pre/Rot0q1S7Vc/HIDzV/i/+uXdaQdgaroQbIK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bE8YL0AAADaAAAADwAAAAAAAAAAAAAAAACYAgAAZHJzL2Rvd25yZXYu&#10;eG1sUEsFBgAAAAAEAAQA9QAAAIIDAAAAAA==&#10;" adj="-11796480,,5400" path="m1150,1115v13,,13,-8,11,-18l920,412v-13,-39,-26,-39,-39,l658,1097v-5,13,,18,7,18l1150,1115xm886,99c917,15,927,,942,v16,,26,13,56,92c1036,188,1435,1237,1590,1622v91,227,165,267,218,282c1846,1917,1884,1919,1910,1919v15,,25,3,25,16c1935,1950,1912,1955,1884,1955v-38,,-223,,-398,-5c1437,1948,1409,1948,1409,1932v,-10,8,-15,18,-18c1442,1909,1458,1887,1442,1846l1206,1221v-5,-10,-10,-15,-23,-15l638,1206v-13,,-21,8,-26,20l460,1676v-23,63,-36,124,-36,170c424,1897,478,1919,521,1919r25,c564,1919,572,1925,572,1935v,15,-16,20,-39,20c473,1955,363,1948,335,1948v-27,,-167,7,-286,7c16,1955,,1950,,1935v,-10,11,-16,23,-16c41,1919,76,1917,97,1914v117,-15,167,-111,213,-238l886,99xe" fillcolor="black" stroked="f" strokeweight="0">
                  <v:stroke joinstyle="round"/>
                  <v:formulas/>
                  <v:path arrowok="t" o:connecttype="custom" o:connectlocs="0,0;0,0;0,0;0,0;0,0;0,0;0,0;0,0;0,0;0,0;0,0;0,0;0,0;0,0;0,0;0,0;0,0;0,0;0,0;0,0;0,0;0,0;0,0;0,0;0,0;0,0;0,0;0,0;0,0;0,0;0,0;0,0;0,0;0,0;0,0;0,0" o:connectangles="0,0,0,0,0,0,0,0,0,0,0,0,0,0,0,0,0,0,0,0,0,0,0,0,0,0,0,0,0,0,0,0,0,0,0,0" textboxrect="0,0,1935,1955"/>
                  <o:lock v:ext="edit" verticies="t"/>
                  <v:textbox>
                    <w:txbxContent>
                      <w:p w:rsidR="00544F43" w:rsidRDefault="00544F43" w:rsidP="00544F43"/>
                    </w:txbxContent>
                  </v:textbox>
                </v:shape>
                <v:shape id="Freeform 9" o:spid="_x0000_s1030" style="position:absolute;left:21088;top:7113;width:2;height:2;visibility:visible;mso-wrap-style:square;v-text-anchor:top" coordsize="1919,1919"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QDWMAA&#10;AADaAAAADwAAAGRycy9kb3ducmV2LnhtbESPW2sCMRCF3wv+hzCFvhTNtkLRrVFsoVDwydv7sBk3&#10;224m6WbU9d8bQejj4Vw+zmzR+1adqEtNYAMvowIUcRVsw7WB3fZrOAGVBNliG5gMXCjBYj54mGFp&#10;w5nXdNpIrfIIpxINOJFYap0qRx7TKETi7B1C51Gy7GptOzzncd/q16J40x4bzgSHkT4dVb+bo88Q&#10;fJbx5Oejlf16hZ7/4tFV0Zinx375Dkqol//wvf1tDUzhdiXfAD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5QDWMAAAADaAAAADwAAAAAAAAAAAAAAAACYAgAAZHJzL2Rvd25y&#10;ZXYueG1sUEsFBgAAAAAEAAQA9QAAAIUDAAAAAA==&#10;" adj="-11796480,,5400" path="m424,957v,13,5,23,18,30c480,1010,597,1028,709,1028v60,,132,-8,190,-48c988,919,1054,782,1054,589,1054,271,886,81,614,81v-76,,-144,8,-169,15c432,101,424,111,424,127r,830xm221,736v,-396,,-467,-5,-548c211,101,191,61,107,43,87,38,43,35,21,35,10,35,,30,,20,,5,13,,41,,155,,315,7,328,7,356,7,549,,627,v160,,330,15,465,111c1155,157,1267,282,1267,457v,188,-79,375,-307,586c1168,1310,1341,1536,1488,1693v137,145,246,173,310,183c1846,1883,1881,1883,1897,1883v12,,22,8,22,16c1919,1914,1904,1919,1859,1919r-181,c1536,1919,1473,1907,1407,1871v-110,-58,-198,-183,-343,-373c957,1358,838,1188,787,1122v-10,-10,-18,-15,-33,-15l442,1102v-13,,-18,7,-18,20l424,1183v,244,,444,13,551c445,1808,460,1863,536,1873v35,5,91,10,114,10c665,1883,670,1891,670,1899v,13,-12,20,-40,20c490,1919,330,1912,318,1912v-3,,-163,7,-239,7c51,1919,38,1914,38,1899v,-8,5,-16,21,-16c82,1883,112,1878,135,1873v50,-10,63,-65,73,-139c221,1627,221,1427,221,1183r,-447xe" fillcolor="black" stroked="f" strokeweight="0">
                  <v:stroke joinstyle="round"/>
                  <v:formulas/>
                  <v:path arrowok="t" o:connecttype="custom" o:connectlocs="0,0;0,0;0,0;0,0;0,0;0,0;0,0;0,0;0,0;0,0;0,0;0,0;0,0;0,0;0,0;0,0;0,0;0,0;0,0;0,0;0,0;0,0;0,0;0,0;0,0;0,0;0,0;0,0;0,0;0,0;0,0;0,0;0,0;0,0;0,0;0,0;0,0;0,0;0,0;0,0;0,0;0,0;0,0;0,0;0,0;0,0" o:connectangles="0,0,0,0,0,0,0,0,0,0,0,0,0,0,0,0,0,0,0,0,0,0,0,0,0,0,0,0,0,0,0,0,0,0,0,0,0,0,0,0,0,0,0,0,0,0" textboxrect="0,0,1919,1919"/>
                  <o:lock v:ext="edit" verticies="t"/>
                  <v:textbox>
                    <w:txbxContent>
                      <w:p w:rsidR="00544F43" w:rsidRDefault="00544F43" w:rsidP="00544F43"/>
                    </w:txbxContent>
                  </v:textbox>
                </v:shape>
                <v:shape id="Freeform 10" o:spid="_x0000_s1031" style="position:absolute;left:21090;top:7113;width:1;height:2;visibility:visible;mso-wrap-style:square;v-text-anchor:top" coordsize="978,1991"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dwMQA&#10;AADbAAAADwAAAGRycy9kb3ducmV2LnhtbESPT2vCQBDF74V+h2UKvdWNfygldRUpKkXw0Fg8D9kx&#10;Ce7Ohuxq0n565yB4m+G9ee838+XgnbpSF5vABsajDBRxGWzDlYHfw+btA1RMyBZdYDLwRxGWi+en&#10;OeY29PxD1yJVSkI45migTqnNtY5lTR7jKLTEop1C5zHJ2lXadthLuHd6kmXv2mPD0lBjS181lefi&#10;4g0caPy/X/vp0TXnmdsWx9WJd70xry/D6hNUoiE9zPfrbyv4Qi+/yAB6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e3cDEAAAA2wAAAA8AAAAAAAAAAAAAAAAAmAIAAGRycy9k&#10;b3ducmV2LnhtbFBLBQYAAAAABAAEAPUAAACJAwAAAAA=&#10;" adj="-11796480,,5400" path="m38,1922c3,1904,,1894,,1826,,1699,11,1597,13,1556v3,-27,8,-40,20,-40c49,1516,51,1524,51,1544v,23,,58,8,94c97,1826,264,1897,434,1897v244,,363,-175,363,-338c797,1384,724,1282,506,1102l391,1008c122,787,61,630,61,457,61,185,264,,587,v99,,172,10,236,26c871,36,891,38,912,38v20,,25,5,25,18c937,69,927,153,927,325v,41,-5,59,-18,59c894,384,891,371,889,351,886,320,871,252,856,224,841,196,772,89,539,89,363,89,226,198,226,384v,144,66,236,310,426l607,866v300,236,371,393,371,597c978,1567,937,1760,762,1884v-109,76,-246,107,-383,107c259,1991,143,1973,38,1922e" fillcolor="black" stroked="f" strokeweight="0">
                  <v:stroke joinstyle="round"/>
                  <v:formulas/>
                  <v:path arrowok="t" o:connecttype="custom" o:connectlocs="0,0;0,0;0,0;0,0;0,0;0,0;0,0;0,0;0,0;0,0;0,0;0,0;0,0;0,0;0,0;0,0;0,0;0,0;0,0;0,0;0,0;0,0;0,0;0,0;0,0;0,0;0,0" o:connectangles="0,0,0,0,0,0,0,0,0,0,0,0,0,0,0,0,0,0,0,0,0,0,0,0,0,0,0" textboxrect="0,0,978,1991"/>
                  <v:textbox>
                    <w:txbxContent>
                      <w:p w:rsidR="00544F43" w:rsidRDefault="00544F43" w:rsidP="00544F43"/>
                    </w:txbxContent>
                  </v:textbox>
                </v:shape>
                <v:shape id="Freeform 11" o:spid="_x0000_s1032" style="position:absolute;left:21093;top:7113;width:3;height:2;visibility:visible;mso-wrap-style:square;v-text-anchor:top" coordsize="2001,1919"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AxysEA&#10;AADbAAAADwAAAGRycy9kb3ducmV2LnhtbERP32vCMBB+F/wfwgm+iKYVEalGEcEhg4Fz6vPRnG21&#10;uXRNpvG/X4TB3u7j+3mLVTC1uFPrKssK0lECgji3uuJCwfFrO5yBcB5ZY22ZFDzJwWrZ7Sww0/bB&#10;n3Q/+ELEEHYZKii9bzIpXV6SQTeyDXHkLrY16CNsC6lbfMRwU8txkkylwYpjQ4kNbUrKb4cfo0C+&#10;HweTMJ69Dfbn5+QjpFhdT99K9XthPQfhKfh/8Z97p+P8FF6/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gMcrBAAAA2wAAAA8AAAAAAAAAAAAAAAAAmAIAAGRycy9kb3du&#10;cmV2LnhtbFBLBQYAAAAABAAEAPUAAACGAwAAAAA=&#10;" adj="-11796480,,5400" path="m1755,1183v,244,,444,12,551c1775,1808,1790,1863,1866,1873v36,5,92,10,115,10c1996,1883,2001,1891,2001,1899v,13,-13,20,-41,20c1821,1919,1661,1912,1648,1912v-13,,-173,7,-249,7c1371,1919,1358,1914,1358,1899v,-8,6,-16,21,-16c1402,1883,1432,1878,1455,1873v51,-10,64,-65,74,-139c1541,1627,1541,1427,1541,1183r,-267c1541,906,1534,901,1526,901r-1076,c442,901,434,904,434,916r,267c434,1427,434,1627,447,1734v8,74,23,129,99,139c582,1878,638,1883,660,1883v15,,21,8,21,16c681,1912,668,1919,640,1919v-140,,-300,-7,-312,-7c315,1912,155,1919,79,1919v-28,,-41,-5,-41,-20c38,1891,43,1883,59,1883v23,,53,-5,76,-10c186,1863,198,1808,208,1734v13,-107,13,-307,13,-551l221,736v,-396,,-467,-5,-548c211,101,191,61,107,43,87,38,43,35,21,35,10,35,,30,,20,,5,13,,41,,155,,315,7,328,7,340,7,500,,577,v28,,40,5,40,20c617,30,607,35,597,35v-18,,-33,3,-64,8c465,56,445,99,440,188v-6,81,-6,152,-6,548l434,789v,13,8,15,16,15l1526,804v8,,15,-2,15,-15l1541,736v,-396,,-467,-5,-548c1531,101,1511,61,1427,43v-20,-5,-63,-8,-86,-8c1331,35,1320,30,1320,20,1320,5,1333,,1361,v114,,274,7,287,7c1661,7,1821,,1897,v28,,40,5,40,20c1937,30,1927,35,1917,35v-18,,-33,3,-63,8c1785,56,1765,99,1760,188v-5,81,-5,152,-5,548l1755,1183xe" fillcolor="black" stroked="f" strokeweight="0">
                  <v:stroke joinstyle="round"/>
                  <v:formulas/>
                  <v:path arrowok="t" o:connecttype="custom" o:connectlocs="0,0;0,0;0,0;0,0;0,0;0,0;0,0;0,0;0,0;0,0;0,0;0,0;0,0;0,0;0,0;0,0;0,0;0,0;0,0;0,0;0,0;0,0;0,0;0,0;0,0;0,0;0,0;0,0;0,0;0,0;0,0;0,0;0,0;0,0;0,0;0,0;0,0;0,0;0,0;0,0;0,0;0,0;0,0;0,0;0,0;0,0;0,0;0,0;0,0;0,0;0,0;0,0;0,0;0,0;0,0;0,0;0,0;0,0;0,0;0,0;0,0" o:connectangles="0,0,0,0,0,0,0,0,0,0,0,0,0,0,0,0,0,0,0,0,0,0,0,0,0,0,0,0,0,0,0,0,0,0,0,0,0,0,0,0,0,0,0,0,0,0,0,0,0,0,0,0,0,0,0,0,0,0,0,0,0" textboxrect="0,0,2001,1919"/>
                  <v:textbox>
                    <w:txbxContent>
                      <w:p w:rsidR="00544F43" w:rsidRDefault="00544F43" w:rsidP="00544F43"/>
                    </w:txbxContent>
                  </v:textbox>
                </v:shape>
                <v:shape id="Freeform 12" o:spid="_x0000_s1033" style="position:absolute;left:21096;top:7113;width:2;height:2;visibility:visible;mso-wrap-style:square;v-text-anchor:top" coordsize="1998,1991"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DYsIA&#10;AADbAAAADwAAAGRycy9kb3ducmV2LnhtbERPTWvCQBC9F/wPywi91Y0eSolZRYJC8FIbBT2O2TEJ&#10;ZmdDdk1Sf323UOhtHu9zkvVoGtFT52rLCuazCARxYXXNpYLTcff2AcJ5ZI2NZVLwTQ7Wq8lLgrG2&#10;A39Rn/tShBB2MSqovG9jKV1RkUE3sy1x4G62M+gD7EqpOxxCuGnkIorepcGaQ0OFLaUVFff8YRQ8&#10;m0uRZdt+yPeHT6zPnG6P11Sp1+m4WYLwNPp/8Z8702H+An5/CQ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c4NiwgAAANsAAAAPAAAAAAAAAAAAAAAAAJgCAABkcnMvZG93&#10;bnJldi54bWxQSwUGAAAAAAQABAD1AAAAhwMAAAAA&#10;" adj="-11796480,,5400" path="m1054,1894v229,,701,-132,701,-871c1755,414,1384,86,983,86,559,86,242,366,242,922v,591,355,972,812,972m1001,v571,,997,361,997,952c1998,1521,1597,1991,986,1991,290,1991,,1450,,993,,582,300,,1001,e" fillcolor="black" stroked="f" strokeweight="0">
                  <v:stroke joinstyle="round"/>
                  <v:formulas/>
                  <v:path arrowok="t" o:connecttype="custom" o:connectlocs="0,0;0,0;0,0;0,0;0,0;0,0;0,0;0,0;0,0;0,0" o:connectangles="0,0,0,0,0,0,0,0,0,0" textboxrect="0,0,1998,1991"/>
                  <o:lock v:ext="edit" verticies="t"/>
                  <v:textbox>
                    <w:txbxContent>
                      <w:p w:rsidR="00544F43" w:rsidRDefault="00544F43" w:rsidP="00544F43"/>
                    </w:txbxContent>
                  </v:textbox>
                </v:shape>
                <v:shape id="Freeform 13" o:spid="_x0000_s1034" style="position:absolute;left:21099;top:7113;width:1;height:2;visibility:visible;mso-wrap-style:square;v-text-anchor:top" coordsize="1205,1927"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VVRcAA&#10;AADbAAAADwAAAGRycy9kb3ducmV2LnhtbERPTWvCQBC9F/wPywjeml21tJK6BlGkXrWluQ7ZMQnN&#10;zobsxsT+ercg9DaP9znrbLSNuFLna8ca5okCQVw4U3Op4evz8LwC4QOywcYxabiRh2wzeVpjatzA&#10;J7qeQyliCPsUNVQhtKmUvqjIok9cSxy5i+sshgi7UpoOhxhuG7lQ6lVarDk2VNjSrqLi59xbDW8m&#10;/9gP9fwy/H6/5LIkteqt0no2HbfvIAKN4V/8cB9NnL+Ev1/iA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VVRcAAAADbAAAADwAAAAAAAAAAAAAAAACYAgAAZHJzL2Rvd25y&#10;ZXYueG1sUEsFBgAAAAAEAAQA9QAAAIUDAAAAAA==&#10;" adj="-11796480,,5400" path="m434,1188v,373,10,536,56,581c530,1810,596,1828,794,1828v135,,246,-3,307,-76c1134,1711,1160,1647,1167,1599v3,-20,8,-33,23,-33c1203,1566,1205,1576,1205,1604v,28,-17,181,-38,254c1150,1916,1142,1927,1007,1927v-182,,-314,-5,-421,-8c479,1914,401,1912,327,1912v-10,,-53,2,-104,2c172,1916,116,1919,78,1919v-28,,-40,-5,-40,-20c38,1891,43,1883,58,1883v23,,53,-5,76,-10c185,1863,198,1808,208,1734v12,-107,12,-307,12,-551l220,736v,-396,,-467,-5,-548c210,101,190,61,106,43,86,38,43,35,20,35,10,35,,30,,20,,5,12,,40,,154,,314,7,327,7,340,7,525,,601,v28,,41,5,41,20c642,30,632,35,622,35v-18,,-54,3,-84,8c464,56,444,99,439,188v-5,81,-5,152,-5,548l434,1188xe" fillcolor="black" stroked="f" strokeweight="0">
                  <v:stroke joinstyle="round"/>
                  <v:formulas/>
                  <v:path arrowok="t" o:connecttype="custom" o:connectlocs="0,0;0,0;0,0;0,0;0,0;0,0;0,0;0,0;0,0;0,0;0,0;0,0;0,0;0,0;0,0;0,0;0,0;0,0;0,0;0,0;0,0;0,0;0,0;0,0;0,0;0,0;0,0;0,0;0,0;0,0;0,0;0,0" o:connectangles="0,0,0,0,0,0,0,0,0,0,0,0,0,0,0,0,0,0,0,0,0,0,0,0,0,0,0,0,0,0,0,0" textboxrect="0,0,1205,1927"/>
                  <v:textbox>
                    <w:txbxContent>
                      <w:p w:rsidR="00544F43" w:rsidRDefault="00544F43" w:rsidP="00544F43"/>
                    </w:txbxContent>
                  </v:textbox>
                </v:shape>
                <v:shape id="Freeform 14" o:spid="_x0000_s1035" style="position:absolute;left:21101;top:7113;width:2;height:2;visibility:visible;mso-wrap-style:square;v-text-anchor:top" coordsize="1934,1965"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38IA&#10;AADbAAAADwAAAGRycy9kb3ducmV2LnhtbERPTWsCMRC9F/wPYQq9lJq1WLFbo4hS8CLotgeP083s&#10;ZulmsiTR3f57Iwi9zeN9zmI12FZcyIfGsYLJOANBXDrdcK3g++vzZQ4iRGSNrWNS8EcBVsvRwwJz&#10;7Xo+0qWItUghHHJUYGLscilDachiGLuOOHGV8xZjgr6W2mOfwm0rX7NsJi02nBoMdrQxVP4WZ6ug&#10;Whe0fdueKtO/H8zpmX92871X6ulxWH+AiDTEf/HdvdNp/hRuv6QD5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77fwgAAANsAAAAPAAAAAAAAAAAAAAAAAJgCAABkcnMvZG93&#10;bnJldi54bWxQSwUGAAAAAAQABAD1AAAAhwMAAAAA&#10;" adj="-11796480,,5400" path="m434,1033v,269,2,503,5,551c441,1647,446,1749,466,1777v33,48,133,102,432,102c1134,1879,1353,1792,1502,1643v132,-130,203,-374,203,-607c1705,713,1566,505,1462,396,1223,145,934,109,632,109v-51,,-145,8,-166,18c444,137,436,150,436,178v-2,86,-2,345,-2,540l434,1033xm220,759v,-396,,-467,-5,-548c210,124,190,84,106,66,86,61,43,58,20,58,10,58,,53,,43,,28,12,23,40,23v114,,274,7,287,7c357,30,517,23,670,23,921,23,1385,,1688,312v126,132,246,343,246,645c1934,1277,1802,1523,1660,1673v-110,114,-338,292,-770,292c781,1965,647,1957,538,1950v-112,-8,-198,-15,-211,-15c322,1935,279,1935,225,1937v-50,,-109,5,-147,5c50,1942,38,1937,38,1922v,-8,5,-16,20,-16c81,1906,111,1901,134,1896v51,-10,63,-65,74,-139c220,1650,220,1450,220,1206r,-447xe" fillcolor="black" stroked="f" strokeweight="0">
                  <v:stroke joinstyle="round"/>
                  <v:formulas/>
                  <v:path arrowok="t" o:connecttype="custom" o:connectlocs="0,0;0,0;0,0;0,0;0,0;0,0;0,0;0,0;0,0;0,0;0,0;0,0;0,0;0,0;0,0;0,0;0,0;0,0;0,0;0,0;0,0;0,0;0,0;0,0;0,0;0,0;0,0;0,0;0,0;0,0;0,0;0,0;0,0;0,0" o:connectangles="0,0,0,0,0,0,0,0,0,0,0,0,0,0,0,0,0,0,0,0,0,0,0,0,0,0,0,0,0,0,0,0,0,0" textboxrect="0,0,1934,1965"/>
                  <o:lock v:ext="edit" verticies="t"/>
                  <v:textbox>
                    <w:txbxContent>
                      <w:p w:rsidR="00544F43" w:rsidRDefault="00544F43" w:rsidP="00544F43"/>
                    </w:txbxContent>
                  </v:textbox>
                </v:shape>
                <v:shape id="Freeform 15" o:spid="_x0000_s1036" style="position:absolute;left:21104;top:7113;width:1;height:2;visibility:visible;mso-wrap-style:square;v-text-anchor:top" coordsize="650,1919"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yjPcIA&#10;AADbAAAADwAAAGRycy9kb3ducmV2LnhtbERPTWvCQBC9C/6HZYRepG4sWiS6ioiFIhap6cHjkJ0m&#10;odnZkB1j+u+7QsHbPN7nrDa9q1VHbag8G5hOElDEubcVFwa+srfnBaggyBZrz2TglwJs1sPBClPr&#10;b/xJ3VkKFUM4pGigFGlSrUNeksMw8Q1x5L5961AibAttW7zFcFfrlyR51Q4rjg0lNrQrKf85X50B&#10;OeSnQ7aYdeP9cf8h2ewStPfGPI367RKUUC8P8b/73cb5c7j/E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nKM9wgAAANsAAAAPAAAAAAAAAAAAAAAAAJgCAABkcnMvZG93&#10;bnJldi54bWxQSwUGAAAAAAQABAD1AAAAhwMAAAAA&#10;" adj="-11796480,,5400" path="m404,1183v,244,,444,13,551c424,1808,439,1863,516,1873v35,5,91,10,114,10c645,1883,650,1891,650,1899v,13,-13,20,-41,20c470,1919,310,1912,297,1912v-12,,-172,7,-248,7c21,1919,8,1914,8,1899v,-8,5,-16,20,-16c51,1883,82,1878,104,1873v51,-10,64,-65,74,-139c191,1627,191,1427,191,1183r,-447c191,340,191,269,186,188,180,101,155,58,99,45,71,38,38,35,21,35,10,35,,30,,20,,5,13,,41,v84,,244,7,256,7c310,7,470,,546,v28,,41,5,41,20c587,30,577,35,566,35v-17,,-33,3,-63,8c434,56,414,99,409,188v-5,81,-5,152,-5,548l404,1183xe" fillcolor="black" stroked="f" strokeweight="0">
                  <v:stroke joinstyle="round"/>
                  <v:formulas/>
                  <v:path arrowok="t" o:connecttype="custom" o:connectlocs="0,0;0,0;0,0;0,0;0,0;0,0;0,0;0,0;0,0;0,0;0,0;0,0;0,0;0,0;0,0;0,0;0,0;0,0;0,0;0,0;0,0;0,0;0,0;0,0;0,0;0,0;0,0" o:connectangles="0,0,0,0,0,0,0,0,0,0,0,0,0,0,0,0,0,0,0,0,0,0,0,0,0,0,0" textboxrect="0,0,650,1919"/>
                  <v:textbox>
                    <w:txbxContent>
                      <w:p w:rsidR="00544F43" w:rsidRDefault="00544F43" w:rsidP="00544F43"/>
                    </w:txbxContent>
                  </v:textbox>
                </v:shape>
                <v:shape id="Freeform 16" o:spid="_x0000_s1037" style="position:absolute;left:21105;top:7113;width:3;height:2;visibility:visible;mso-wrap-style:square;v-text-anchor:top" coordsize="2041,1973"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AQAMEA&#10;AADbAAAADwAAAGRycy9kb3ducmV2LnhtbERPTWsCMRC9F/wPYQRvNWsPoV2NUhYLXjy4Kl6Hzbi7&#10;dDNZk6irv74pFHqbx/ucxWqwnbiRD61jDbNpBoK4cqblWsNh//X6DiJEZIOdY9LwoACr5ehlgblx&#10;d97RrYy1SCEcctTQxNjnUoaqIYth6nrixJ2dtxgT9LU0Hu8p3HbyLcuUtNhyamiwp6Kh6ru8Wg2n&#10;j/VweR63Xh2K675si6NSPNN6Mh4+5yAiDfFf/OfemDRfwe8v6QC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QEADBAAAA2wAAAA8AAAAAAAAAAAAAAAAAmAIAAGRycy9kb3du&#10;cmV2LnhtbFBLBQYAAAAABAAEAPUAAACGAwAAAAA=&#10;" adj="-11796480,,5400" path="m353,1610v5,208,31,274,99,294c500,1917,556,1919,579,1919v13,,20,6,20,16c599,1950,584,1955,554,1955v-145,,-247,-7,-269,-7c262,1948,155,1955,41,1955,16,1955,,1952,,1935v,-10,8,-16,21,-16c41,1919,86,1917,125,1904v63,-17,76,-91,76,-322l203,127c203,28,211,,231,v21,,64,56,89,81c358,125,736,533,1127,952v252,269,528,579,610,663l1709,325c1706,160,1688,104,1610,84,1564,74,1506,71,1485,71v-17,,-20,-7,-20,-18c1465,38,1485,36,1516,36v114,,236,7,264,7c1808,43,1892,36,1996,36v28,,45,2,45,17c2041,64,2031,71,2014,71v-13,,-31,,-62,8c1869,97,1859,153,1859,305r-5,1488c1854,1960,1848,1973,1831,1973v-21,,-51,-28,-186,-163c1617,1785,1252,1412,983,1122,688,805,401,485,320,394r33,1216xe" fillcolor="black" stroked="f" strokeweight="0">
                  <v:stroke joinstyle="round"/>
                  <v:formulas/>
                  <v:path arrowok="t" o:connecttype="custom" o:connectlocs="0,0;0,0;0,0;0,0;0,0;0,0;0,0;0,0;0,0;0,0;0,0;0,0;0,0;0,0;0,0;0,0;0,0;0,0;0,0;0,0;0,0;0,0;0,0;0,0;0,0;0,0;0,0;0,0;0,0;0,0;0,0;0,0;0,0" o:connectangles="0,0,0,0,0,0,0,0,0,0,0,0,0,0,0,0,0,0,0,0,0,0,0,0,0,0,0,0,0,0,0,0,0" textboxrect="0,0,2041,1973"/>
                  <v:textbox>
                    <w:txbxContent>
                      <w:p w:rsidR="00544F43" w:rsidRDefault="00544F43" w:rsidP="00544F43"/>
                    </w:txbxContent>
                  </v:textbox>
                </v:shape>
                <v:shape id="Freeform 17" o:spid="_x0000_s1038" style="position:absolute;left:21108;top:7113;width:3;height:2;visibility:visible;mso-wrap-style:square;v-text-anchor:top" coordsize="1892,1991"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g/6MIA&#10;AADbAAAADwAAAGRycy9kb3ducmV2LnhtbERPTWvCQBC9F/oflin0UswmhaqkrqGIAaGnGtvzkJ0m&#10;odnZmF2T6K/vCoK3ebzPWWWTacVAvWssK0iiGARxaXXDlYJDkc+WIJxH1thaJgVncpCtHx9WmGo7&#10;8hcNe1+JEMIuRQW1910qpStrMugi2xEH7tf2Bn2AfSV1j2MIN618jeO5NNhwaKixo01N5d/+ZBR8&#10;Fsd5VWzz5GWH3z8XfBvLFkelnp+mj3cQniZ/F9/cOx3mL+D6Szh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2D/owgAAANsAAAAPAAAAAAAAAAAAAAAAAJgCAABkcnMvZG93&#10;bnJldi54bWxQSwUGAAAAAAQABAD1AAAAhwMAAAAA&#10;" adj="-11796480,,5400" path="m1496,1308v,-206,-13,-234,-115,-262c1361,1041,1318,1039,1295,1039v-10,,-20,-5,-20,-16c1275,1008,1288,1003,1315,1003v115,,275,8,287,8c1615,1011,1775,1003,1851,1003v28,,41,5,41,20c1892,1034,1881,1039,1871,1039v-17,,-33,2,-63,7c1740,1059,1719,1102,1714,1191v-5,81,-5,157,-5,264l1709,1739v,115,-3,120,-33,137c1513,1963,1285,1991,1138,1991v-193,,-554,-26,-836,-272c148,1585,,1313,,995,,589,198,302,424,160,653,18,904,,1100,v160,,340,33,388,43c1541,56,1630,66,1694,69v25,2,30,12,30,23c1724,127,1706,198,1706,452v,41,-5,54,-22,54c1671,506,1668,490,1666,467v-3,-35,-16,-106,-54,-167c1549,203,1343,94,1016,94,856,94,666,109,473,262,325,378,221,609,221,907v,357,180,617,269,703c691,1805,922,1881,1155,1881v92,,224,-15,290,-53c1478,1810,1496,1782,1496,1739r,-431xe" fillcolor="black" stroked="f" strokeweight="0">
                  <v:stroke joinstyle="round"/>
                  <v:formulas/>
                  <v:path arrowok="t" o:connecttype="custom" o:connectlocs="0,0;0,0;0,0;0,0;0,0;0,0;0,0;0,0;0,0;0,0;0,0;0,0;0,0;0,0;0,0;0,0;0,0;0,0;0,0;0,0;0,0;0,0;0,0;0,0;0,0;0,0;0,0;0,0;0,0;0,0;0,0;0,0;0,0;0,0" o:connectangles="0,0,0,0,0,0,0,0,0,0,0,0,0,0,0,0,0,0,0,0,0,0,0,0,0,0,0,0,0,0,0,0,0,0" textboxrect="0,0,1892,1991"/>
                  <v:textbox>
                    <w:txbxContent>
                      <w:p w:rsidR="00544F43" w:rsidRDefault="00544F43" w:rsidP="00544F43"/>
                    </w:txbxContent>
                  </v:textbox>
                </v:shape>
                <v:shape id="Freeform 18" o:spid="_x0000_s1039" style="position:absolute;left:21111;top:7113;width:1;height:2;visibility:visible;mso-wrap-style:square;v-text-anchor:top" coordsize="978,1991"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RxsQA&#10;AADbAAAADwAAAGRycy9kb3ducmV2LnhtbESPT2vCQBDF74V+h2UKvdWNfygldRUpKkXw0Fg8D9kx&#10;Ce7Ohuxq0n565yB4m+G9ee838+XgnbpSF5vABsajDBRxGWzDlYHfw+btA1RMyBZdYDLwRxGWi+en&#10;OeY29PxD1yJVSkI45migTqnNtY5lTR7jKLTEop1C5zHJ2lXadthLuHd6kmXv2mPD0lBjS181lefi&#10;4g0caPy/X/vp0TXnmdsWx9WJd70xry/D6hNUoiE9zPfrbyv4Aiu/yAB6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o0cbEAAAA2wAAAA8AAAAAAAAAAAAAAAAAmAIAAGRycy9k&#10;b3ducmV2LnhtbFBLBQYAAAAABAAEAPUAAACJAwAAAAA=&#10;" adj="-11796480,,5400" path="m39,1922c3,1904,,1894,,1826,,1699,11,1597,13,1556v3,-27,8,-40,21,-40c49,1516,51,1524,51,1544v,23,,58,8,94c97,1826,265,1897,435,1897v243,,363,-175,363,-338c798,1384,724,1282,506,1102l392,1008c123,787,61,630,61,457,61,185,265,,587,v99,,173,10,236,26c871,36,892,38,912,38v21,,25,5,25,18c937,69,927,153,927,325v,41,-5,59,-18,59c894,384,892,371,889,351,887,320,871,252,856,224,841,196,772,89,539,89,364,89,227,198,227,384v,144,65,236,309,426l607,866v300,236,371,393,371,597c978,1567,937,1760,762,1884v-109,76,-246,107,-383,107c259,1991,143,1973,39,1922e" fillcolor="black" stroked="f" strokeweight="0">
                  <v:stroke joinstyle="round"/>
                  <v:formulas/>
                  <v:path arrowok="t" o:connecttype="custom" o:connectlocs="0,0;0,0;0,0;0,0;0,0;0,0;0,0;0,0;0,0;0,0;0,0;0,0;0,0;0,0;0,0;0,0;0,0;0,0;0,0;0,0;0,0;0,0;0,0;0,0;0,0;0,0;0,0" o:connectangles="0,0,0,0,0,0,0,0,0,0,0,0,0,0,0,0,0,0,0,0,0,0,0,0,0,0,0" textboxrect="0,0,978,1991"/>
                  <v:textbox>
                    <w:txbxContent>
                      <w:p w:rsidR="00544F43" w:rsidRDefault="00544F43" w:rsidP="00544F43"/>
                    </w:txbxContent>
                  </v:textbox>
                </v:shape>
                <v:line id="Line 34" o:spid="_x0000_s1040" style="position:absolute;visibility:visible;mso-wrap-style:square;v-text-anchor:top" from="21082,7116" to="21112,7116"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u9gb0A&#10;AADbAAAADwAAAGRycy9kb3ducmV2LnhtbERPSwrCMBDdC94hjOBOUwVFq1FEFMRV/RxgaMa22ExK&#10;E2319EYQ3M3jfWe5bk0pnlS7wrKC0TACQZxaXXCm4HrZD2YgnEfWWFomBS9ysF51O0uMtW34RM+z&#10;z0QIYRejgtz7KpbSpTkZdENbEQfuZmuDPsA6k7rGJoSbUo6jaCoNFhwacqxom1N6Pz+MgvFxN7/v&#10;TPbeNmZTJJN9kqBulOr32s0ChKfW/8U/90GH+XP4/hIOkK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pu9gb0AAADbAAAADwAAAAAAAAAAAAAAAACYAgAAZHJzL2Rvd25yZXYu&#10;eG1sUEsFBgAAAAAEAAQA9QAAAIIDAAAAAA==&#10;" strokeweight="2pt">
                  <v:stroke joinstyle="miter"/>
                  <v:textbox>
                    <w:txbxContent>
                      <w:p w:rsidR="00544F43" w:rsidRDefault="00544F43" w:rsidP="00544F43"/>
                    </w:txbxContent>
                  </v:textbox>
                </v:line>
                <v:line id="Line 35" o:spid="_x0000_s1041" style="position:absolute;visibility:visible;mso-wrap-style:square;v-text-anchor:top" from="21082,7112" to="21112,7112"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3eob8A&#10;AADbAAAADwAAAGRycy9kb3ducmV2LnhtbERPzWrCQBC+F3yHZQq91U2FlhpdJQQDpadUfYAhOybB&#10;7GzIrknq0zuHQo8f3/92P7tOjTSE1rOBt2UCirjytuXawPlUvH6CChHZYueZDPxSgP1u8bTF1PqJ&#10;f2g8xlpJCIcUDTQx9qnWoWrIYVj6nli4ix8cRoFDre2Ak4S7Tq+S5EM7bFkaGuwpb6i6Hm/OwOr7&#10;sL4eXH3PJ5e15XtRlmgnY16e52wDKtIc/8V/7i8rPlkvX+QH6N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zd6hvwAAANsAAAAPAAAAAAAAAAAAAAAAAJgCAABkcnMvZG93bnJl&#10;di54bWxQSwUGAAAAAAQABAD1AAAAhAMAAAAA&#10;" strokeweight="2pt">
                  <v:stroke joinstyle="miter"/>
                  <v:textbox>
                    <w:txbxContent>
                      <w:p w:rsidR="00544F43" w:rsidRDefault="00544F43" w:rsidP="00544F43"/>
                    </w:txbxContent>
                  </v:textbox>
                </v:line>
                <w10:anchorlock/>
              </v:group>
            </w:pict>
          </mc:Fallback>
        </mc:AlternateContent>
      </w:r>
    </w:p>
    <w:p w:rsidR="001B3376" w:rsidRPr="00A201CB" w:rsidRDefault="006E32EF" w:rsidP="00136DFD">
      <w:pPr>
        <w:jc w:val="center"/>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95250</wp:posOffset>
            </wp:positionH>
            <wp:positionV relativeFrom="paragraph">
              <wp:posOffset>11430</wp:posOffset>
            </wp:positionV>
            <wp:extent cx="6038850" cy="571500"/>
            <wp:effectExtent l="19050" t="0" r="0" b="0"/>
            <wp:wrapNone/>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cstate="print"/>
                    <a:srcRect/>
                    <a:stretch>
                      <a:fillRect/>
                    </a:stretch>
                  </pic:blipFill>
                  <pic:spPr bwMode="auto">
                    <a:xfrm>
                      <a:off x="0" y="0"/>
                      <a:ext cx="6038850" cy="571500"/>
                    </a:xfrm>
                    <a:prstGeom prst="rect">
                      <a:avLst/>
                    </a:prstGeom>
                    <a:noFill/>
                    <a:ln w="9525">
                      <a:noFill/>
                      <a:miter lim="800000"/>
                      <a:headEnd/>
                      <a:tailEnd/>
                    </a:ln>
                  </pic:spPr>
                </pic:pic>
              </a:graphicData>
            </a:graphic>
          </wp:anchor>
        </w:drawing>
      </w:r>
    </w:p>
    <w:p w:rsidR="00136DFD" w:rsidRPr="00A201CB" w:rsidRDefault="00136DFD" w:rsidP="00136DFD">
      <w:pPr>
        <w:jc w:val="center"/>
        <w:rPr>
          <w:rFonts w:ascii="Arial" w:hAnsi="Arial" w:cs="Arial"/>
        </w:rPr>
      </w:pPr>
    </w:p>
    <w:p w:rsidR="008F3260" w:rsidRPr="00A201CB" w:rsidRDefault="008F3260" w:rsidP="00C31A46">
      <w:pPr>
        <w:pStyle w:val="BodyTextIndent2"/>
        <w:ind w:left="0"/>
        <w:jc w:val="both"/>
        <w:rPr>
          <w:sz w:val="40"/>
        </w:rPr>
      </w:pPr>
    </w:p>
    <w:p w:rsidR="00FE6754" w:rsidRPr="00AA7671" w:rsidRDefault="002F4CF5">
      <w:pPr>
        <w:pStyle w:val="BodyTextIndent2"/>
        <w:rPr>
          <w:sz w:val="40"/>
          <w:lang w:val="fr-FR"/>
        </w:rPr>
      </w:pPr>
      <w:r w:rsidRPr="00AA7671">
        <w:rPr>
          <w:sz w:val="40"/>
          <w:lang w:val="fr-FR"/>
        </w:rPr>
        <w:t xml:space="preserve">OBU </w:t>
      </w:r>
      <w:r w:rsidR="00FE6754" w:rsidRPr="00AA7671">
        <w:rPr>
          <w:sz w:val="40"/>
          <w:lang w:val="fr-FR"/>
        </w:rPr>
        <w:t>Product Requirements Document (</w:t>
      </w:r>
      <w:smartTag w:uri="urn:schemas-microsoft-com:office:smarttags" w:element="stockticker">
        <w:r w:rsidR="00FE6754" w:rsidRPr="00AA7671">
          <w:rPr>
            <w:sz w:val="40"/>
            <w:lang w:val="fr-FR"/>
          </w:rPr>
          <w:t>PRD</w:t>
        </w:r>
      </w:smartTag>
      <w:r w:rsidR="00790E73" w:rsidRPr="00AA7671">
        <w:rPr>
          <w:sz w:val="40"/>
          <w:lang w:val="fr-FR"/>
        </w:rPr>
        <w:t>)</w:t>
      </w:r>
    </w:p>
    <w:p w:rsidR="00FE6754" w:rsidRPr="00AA7671" w:rsidRDefault="00FE6754">
      <w:pPr>
        <w:jc w:val="center"/>
        <w:rPr>
          <w:rFonts w:ascii="Arial" w:hAnsi="Arial" w:cs="Arial"/>
          <w:b/>
          <w:sz w:val="40"/>
          <w:lang w:val="fr-FR"/>
        </w:rPr>
      </w:pPr>
    </w:p>
    <w:p w:rsidR="00FE6754" w:rsidRPr="00A201CB" w:rsidRDefault="002D308F" w:rsidP="00347938">
      <w:pPr>
        <w:jc w:val="center"/>
        <w:rPr>
          <w:rFonts w:ascii="Arial" w:hAnsi="Arial" w:cs="Arial"/>
          <w:b/>
          <w:i/>
          <w:sz w:val="40"/>
        </w:rPr>
      </w:pPr>
      <w:r>
        <w:rPr>
          <w:rFonts w:ascii="Arial" w:hAnsi="Arial" w:cs="Arial"/>
          <w:b/>
          <w:i/>
          <w:sz w:val="40"/>
        </w:rPr>
        <w:t>SHC</w:t>
      </w:r>
      <w:r w:rsidR="009D3806">
        <w:rPr>
          <w:rFonts w:ascii="Arial" w:hAnsi="Arial" w:cs="Arial"/>
          <w:b/>
          <w:i/>
          <w:sz w:val="40"/>
        </w:rPr>
        <w:t xml:space="preserve"> –</w:t>
      </w:r>
      <w:r w:rsidR="001A0019">
        <w:rPr>
          <w:rFonts w:ascii="Arial" w:hAnsi="Arial" w:cs="Arial"/>
          <w:b/>
          <w:i/>
          <w:sz w:val="40"/>
        </w:rPr>
        <w:t xml:space="preserve"> Communities Platform</w:t>
      </w:r>
    </w:p>
    <w:p w:rsidR="009D3806" w:rsidRPr="009D3806" w:rsidRDefault="009D3806">
      <w:pPr>
        <w:jc w:val="center"/>
        <w:rPr>
          <w:rFonts w:ascii="Arial" w:hAnsi="Arial" w:cs="Arial"/>
          <w:b/>
          <w:i/>
          <w:color w:val="3333FF"/>
          <w:sz w:val="20"/>
          <w:szCs w:val="20"/>
        </w:rPr>
      </w:pPr>
    </w:p>
    <w:p w:rsidR="00D32934" w:rsidRPr="00D32934" w:rsidRDefault="00F26116" w:rsidP="00D32934">
      <w:pPr>
        <w:jc w:val="center"/>
        <w:rPr>
          <w:rFonts w:ascii="Arial" w:hAnsi="Arial" w:cs="Arial"/>
          <w:b/>
          <w:color w:val="3333FF"/>
          <w:sz w:val="20"/>
          <w:szCs w:val="20"/>
        </w:rPr>
      </w:pPr>
      <w:r>
        <w:rPr>
          <w:rFonts w:ascii="Arial" w:hAnsi="Arial" w:cs="Arial"/>
          <w:sz w:val="20"/>
          <w:szCs w:val="20"/>
        </w:rPr>
        <w:fldChar w:fldCharType="begin">
          <w:ffData>
            <w:name w:val=""/>
            <w:enabled/>
            <w:calcOnExit w:val="0"/>
            <w:checkBox>
              <w:size w:val="16"/>
              <w:default w:val="1"/>
            </w:checkBox>
          </w:ffData>
        </w:fldChar>
      </w:r>
      <w:r w:rsidR="009D38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D32934" w:rsidRPr="00ED4FA6">
        <w:rPr>
          <w:rFonts w:ascii="Arial" w:hAnsi="Arial" w:cs="Arial"/>
          <w:sz w:val="20"/>
          <w:szCs w:val="20"/>
          <w:lang w:val="fr-FR"/>
        </w:rPr>
        <w:t xml:space="preserve"> </w:t>
      </w:r>
      <w:r w:rsidR="00D32934" w:rsidRPr="00D32934">
        <w:rPr>
          <w:rFonts w:ascii="Arial" w:hAnsi="Arial" w:cs="Arial"/>
          <w:b/>
          <w:color w:val="3333FF"/>
          <w:sz w:val="20"/>
          <w:szCs w:val="20"/>
        </w:rPr>
        <w:t>Preliminary</w:t>
      </w:r>
    </w:p>
    <w:p w:rsidR="00D32934" w:rsidRPr="00D32934" w:rsidRDefault="00D32934" w:rsidP="00D32934">
      <w:pPr>
        <w:spacing w:line="240" w:lineRule="atLeast"/>
        <w:ind w:left="288" w:hanging="288"/>
        <w:jc w:val="center"/>
        <w:rPr>
          <w:rFonts w:ascii="Arial" w:hAnsi="Arial" w:cs="Arial"/>
          <w:sz w:val="20"/>
          <w:szCs w:val="20"/>
          <w:lang w:val="fr-FR"/>
        </w:rPr>
      </w:pPr>
    </w:p>
    <w:p w:rsidR="00D32934" w:rsidRPr="00D32934" w:rsidRDefault="00F26116" w:rsidP="00D32934">
      <w:pPr>
        <w:spacing w:line="240" w:lineRule="atLeast"/>
        <w:ind w:left="288" w:hanging="288"/>
        <w:jc w:val="center"/>
        <w:rPr>
          <w:rFonts w:ascii="Arial" w:hAnsi="Arial" w:cs="Arial"/>
          <w:sz w:val="20"/>
          <w:szCs w:val="20"/>
          <w:lang w:val="fr-FR"/>
        </w:rPr>
      </w:pPr>
      <w:r w:rsidRPr="00D32934">
        <w:rPr>
          <w:rFonts w:ascii="Arial" w:hAnsi="Arial" w:cs="Arial"/>
          <w:sz w:val="20"/>
          <w:szCs w:val="20"/>
        </w:rPr>
        <w:fldChar w:fldCharType="begin">
          <w:ffData>
            <w:name w:val=""/>
            <w:enabled/>
            <w:calcOnExit w:val="0"/>
            <w:checkBox>
              <w:size w:val="16"/>
              <w:default w:val="0"/>
            </w:checkBox>
          </w:ffData>
        </w:fldChar>
      </w:r>
      <w:r w:rsidR="00D32934" w:rsidRPr="00D32934">
        <w:rPr>
          <w:rFonts w:ascii="Arial" w:hAnsi="Arial" w:cs="Arial"/>
          <w:sz w:val="20"/>
          <w:szCs w:val="20"/>
          <w:lang w:val="fr-FR"/>
        </w:rPr>
        <w:instrText xml:space="preserve"> FORMCHECKBOX </w:instrText>
      </w:r>
      <w:r w:rsidRPr="00D32934">
        <w:rPr>
          <w:rFonts w:ascii="Arial" w:hAnsi="Arial" w:cs="Arial"/>
          <w:sz w:val="20"/>
          <w:szCs w:val="20"/>
        </w:rPr>
      </w:r>
      <w:r w:rsidRPr="00D32934">
        <w:rPr>
          <w:rFonts w:ascii="Arial" w:hAnsi="Arial" w:cs="Arial"/>
          <w:sz w:val="20"/>
          <w:szCs w:val="20"/>
        </w:rPr>
        <w:fldChar w:fldCharType="end"/>
      </w:r>
      <w:r w:rsidR="00D32934" w:rsidRPr="00D32934">
        <w:rPr>
          <w:rFonts w:ascii="Arial" w:hAnsi="Arial" w:cs="Arial"/>
          <w:sz w:val="20"/>
          <w:szCs w:val="20"/>
          <w:lang w:val="fr-FR"/>
        </w:rPr>
        <w:t xml:space="preserve"> </w:t>
      </w:r>
      <w:r w:rsidR="00D32934" w:rsidRPr="00D32934">
        <w:rPr>
          <w:rFonts w:ascii="Arial" w:hAnsi="Arial" w:cs="Arial"/>
          <w:b/>
          <w:color w:val="3333FF"/>
          <w:sz w:val="20"/>
          <w:szCs w:val="20"/>
        </w:rPr>
        <w:t>Final</w:t>
      </w:r>
    </w:p>
    <w:p w:rsidR="00853CF1" w:rsidRDefault="00FE6754" w:rsidP="00DB05B6">
      <w:pPr>
        <w:pStyle w:val="TitlePageAuthor"/>
        <w:rPr>
          <w:rFonts w:ascii="Arial" w:hAnsi="Arial" w:cs="Arial"/>
        </w:rPr>
      </w:pPr>
      <w:r w:rsidRPr="00A201CB">
        <w:rPr>
          <w:rFonts w:ascii="Arial" w:hAnsi="Arial" w:cs="Arial"/>
        </w:rPr>
        <w:t>Product Manager</w:t>
      </w:r>
      <w:r w:rsidR="00790E73" w:rsidRPr="00A201CB">
        <w:rPr>
          <w:rFonts w:ascii="Arial" w:hAnsi="Arial" w:cs="Arial"/>
        </w:rPr>
        <w:t>/Author</w:t>
      </w:r>
      <w:r w:rsidRPr="00AC4AB6">
        <w:rPr>
          <w:rFonts w:ascii="Arial" w:hAnsi="Arial" w:cs="Arial"/>
        </w:rPr>
        <w:t xml:space="preserve">: </w:t>
      </w:r>
    </w:p>
    <w:p w:rsidR="00673907" w:rsidRDefault="00673907" w:rsidP="00673907">
      <w:pPr>
        <w:pStyle w:val="TitlePageAuthor"/>
        <w:spacing w:before="120" w:after="120" w:line="240" w:lineRule="auto"/>
      </w:pPr>
      <w:r>
        <w:rPr>
          <w:rFonts w:ascii="Arial" w:hAnsi="Arial" w:cs="Arial"/>
          <w:i/>
        </w:rPr>
        <w:t xml:space="preserve">Philip Nowak  </w:t>
      </w:r>
      <w:hyperlink r:id="rId11" w:history="1">
        <w:r w:rsidRPr="00E84175">
          <w:rPr>
            <w:rStyle w:val="Hyperlink"/>
          </w:rPr>
          <w:t>philip.nowak@searshc.com</w:t>
        </w:r>
      </w:hyperlink>
      <w:r w:rsidR="00EA318A">
        <w:t xml:space="preserve"> (Version 2)</w:t>
      </w:r>
    </w:p>
    <w:p w:rsidR="00853CF1" w:rsidRDefault="001019D5" w:rsidP="00853CF1">
      <w:pPr>
        <w:pStyle w:val="TitlePageAuthor"/>
        <w:spacing w:before="120" w:after="120" w:line="240" w:lineRule="auto"/>
        <w:rPr>
          <w:rFonts w:ascii="Arial" w:hAnsi="Arial" w:cs="Arial"/>
          <w:i/>
        </w:rPr>
      </w:pPr>
      <w:r>
        <w:rPr>
          <w:rFonts w:ascii="Arial" w:hAnsi="Arial" w:cs="Arial"/>
          <w:i/>
        </w:rPr>
        <w:t>Judy Massuda</w:t>
      </w:r>
      <w:r w:rsidR="00853CF1">
        <w:rPr>
          <w:rFonts w:ascii="Arial" w:hAnsi="Arial" w:cs="Arial"/>
          <w:i/>
        </w:rPr>
        <w:t xml:space="preserve"> </w:t>
      </w:r>
      <w:hyperlink r:id="rId12" w:history="1">
        <w:r w:rsidR="00673907" w:rsidRPr="00E84175">
          <w:rPr>
            <w:rStyle w:val="Hyperlink"/>
          </w:rPr>
          <w:t>jmassud@searshc.com</w:t>
        </w:r>
      </w:hyperlink>
      <w:r w:rsidR="009444EA">
        <w:t xml:space="preserve"> </w:t>
      </w:r>
      <w:r w:rsidR="00673907">
        <w:t>(Migration PM</w:t>
      </w:r>
      <w:r w:rsidR="007D5619">
        <w:t>/Version 1</w:t>
      </w:r>
      <w:r w:rsidR="00673907">
        <w:t>)</w:t>
      </w:r>
    </w:p>
    <w:p w:rsidR="00853CF1" w:rsidRPr="00853CF1" w:rsidRDefault="00853CF1" w:rsidP="00853CF1"/>
    <w:p w:rsidR="008F3260" w:rsidRPr="00A201CB" w:rsidRDefault="00FE6754" w:rsidP="00DB05B6">
      <w:pPr>
        <w:pStyle w:val="TitlePageAuthor"/>
        <w:rPr>
          <w:rFonts w:ascii="Arial" w:hAnsi="Arial" w:cs="Arial"/>
          <w:i/>
        </w:rPr>
      </w:pPr>
      <w:r w:rsidRPr="00AC4AB6">
        <w:rPr>
          <w:rFonts w:ascii="Arial" w:hAnsi="Arial" w:cs="Arial"/>
        </w:rPr>
        <w:t xml:space="preserve"> Business</w:t>
      </w:r>
      <w:r w:rsidR="004C17B4" w:rsidRPr="00AC4AB6">
        <w:rPr>
          <w:rFonts w:ascii="Arial" w:hAnsi="Arial" w:cs="Arial"/>
        </w:rPr>
        <w:t>/Vertical</w:t>
      </w:r>
      <w:r w:rsidRPr="00AC4AB6">
        <w:rPr>
          <w:rFonts w:ascii="Arial" w:hAnsi="Arial" w:cs="Arial"/>
        </w:rPr>
        <w:t xml:space="preserve"> Sponsor: </w:t>
      </w:r>
      <w:r w:rsidR="007409FE">
        <w:rPr>
          <w:rFonts w:ascii="Arial" w:hAnsi="Arial" w:cs="Arial"/>
          <w:i/>
        </w:rPr>
        <w:t>Don Fotsch</w:t>
      </w:r>
      <w:r w:rsidRPr="00AC4AB6">
        <w:rPr>
          <w:rFonts w:ascii="Arial" w:hAnsi="Arial" w:cs="Arial"/>
          <w:i/>
        </w:rPr>
        <w:t xml:space="preserve">, </w:t>
      </w:r>
      <w:r w:rsidR="007409FE">
        <w:rPr>
          <w:rFonts w:ascii="Arial" w:hAnsi="Arial" w:cs="Arial"/>
          <w:i/>
        </w:rPr>
        <w:t xml:space="preserve">VP Customer Experience </w:t>
      </w:r>
    </w:p>
    <w:p w:rsidR="00FE6754" w:rsidRPr="00A201CB" w:rsidRDefault="00FE6754">
      <w:pPr>
        <w:rPr>
          <w:rFonts w:ascii="Arial" w:hAnsi="Arial" w:cs="Arial"/>
        </w:rPr>
      </w:pPr>
    </w:p>
    <w:p w:rsidR="00FE6754" w:rsidRPr="00A201CB" w:rsidRDefault="00FE6754">
      <w:pPr>
        <w:jc w:val="center"/>
        <w:rPr>
          <w:rFonts w:ascii="Arial" w:hAnsi="Arial" w:cs="Arial"/>
        </w:rPr>
      </w:pPr>
    </w:p>
    <w:p w:rsidR="00FE6754" w:rsidRPr="00A201CB" w:rsidRDefault="00FE6754">
      <w:pPr>
        <w:jc w:val="center"/>
        <w:rPr>
          <w:rFonts w:ascii="Arial" w:hAnsi="Arial" w:cs="Arial"/>
        </w:rPr>
      </w:pPr>
    </w:p>
    <w:p w:rsidR="00FE6754" w:rsidRDefault="00FE6754">
      <w:pPr>
        <w:pStyle w:val="TitlePageDate"/>
        <w:jc w:val="left"/>
        <w:rPr>
          <w:rFonts w:ascii="Arial" w:hAnsi="Arial" w:cs="Arial"/>
        </w:rPr>
      </w:pPr>
    </w:p>
    <w:p w:rsidR="009F0619" w:rsidRPr="00A201CB" w:rsidRDefault="009F0619">
      <w:pPr>
        <w:pStyle w:val="TitlePageDate"/>
        <w:jc w:val="left"/>
        <w:rPr>
          <w:rFonts w:ascii="Arial" w:hAnsi="Arial" w:cs="Arial"/>
        </w:rPr>
      </w:pPr>
    </w:p>
    <w:p w:rsidR="00F63D4E" w:rsidRPr="00A201CB" w:rsidRDefault="00F63D4E">
      <w:pPr>
        <w:pStyle w:val="TitlePageDate"/>
        <w:jc w:val="left"/>
        <w:rPr>
          <w:rFonts w:ascii="Arial" w:hAnsi="Arial" w:cs="Arial"/>
        </w:rPr>
      </w:pPr>
    </w:p>
    <w:p w:rsidR="00FE6754" w:rsidRPr="00A201CB" w:rsidRDefault="00FE6754">
      <w:pPr>
        <w:pStyle w:val="TitlePageDate"/>
        <w:jc w:val="left"/>
        <w:rPr>
          <w:rFonts w:ascii="Arial" w:hAnsi="Arial" w:cs="Arial"/>
        </w:rPr>
      </w:pPr>
    </w:p>
    <w:tbl>
      <w:tblPr>
        <w:tblW w:w="0" w:type="auto"/>
        <w:tblLook w:val="0000" w:firstRow="0" w:lastRow="0" w:firstColumn="0" w:lastColumn="0" w:noHBand="0" w:noVBand="0"/>
      </w:tblPr>
      <w:tblGrid>
        <w:gridCol w:w="2316"/>
        <w:gridCol w:w="7539"/>
      </w:tblGrid>
      <w:tr w:rsidR="00FE6754" w:rsidRPr="00A201CB">
        <w:trPr>
          <w:cantSplit/>
          <w:trHeight w:val="335"/>
        </w:trPr>
        <w:tc>
          <w:tcPr>
            <w:tcW w:w="2316" w:type="dxa"/>
            <w:shd w:val="pct10" w:color="auto" w:fill="auto"/>
            <w:vAlign w:val="center"/>
          </w:tcPr>
          <w:p w:rsidR="00FE6754" w:rsidRPr="00A201CB" w:rsidRDefault="004C17B4">
            <w:pPr>
              <w:pStyle w:val="TableContent"/>
              <w:rPr>
                <w:rFonts w:ascii="Arial" w:hAnsi="Arial" w:cs="Arial"/>
                <w:b/>
                <w:i/>
                <w:sz w:val="22"/>
              </w:rPr>
            </w:pPr>
            <w:r w:rsidRPr="00A201CB">
              <w:rPr>
                <w:rFonts w:ascii="Arial" w:hAnsi="Arial" w:cs="Arial"/>
                <w:b/>
                <w:i/>
                <w:sz w:val="22"/>
              </w:rPr>
              <w:t>Current</w:t>
            </w:r>
            <w:r w:rsidR="00FE6754" w:rsidRPr="00A201CB">
              <w:rPr>
                <w:rFonts w:ascii="Arial" w:hAnsi="Arial" w:cs="Arial"/>
                <w:b/>
                <w:i/>
                <w:sz w:val="22"/>
              </w:rPr>
              <w:t xml:space="preserve"> Revision:</w:t>
            </w:r>
          </w:p>
        </w:tc>
        <w:tc>
          <w:tcPr>
            <w:tcW w:w="7539" w:type="dxa"/>
            <w:shd w:val="pct10" w:color="auto" w:fill="auto"/>
          </w:tcPr>
          <w:p w:rsidR="00FE6754" w:rsidRPr="00A201CB" w:rsidRDefault="00FE6754" w:rsidP="00836BFE">
            <w:pPr>
              <w:pStyle w:val="TableContent"/>
              <w:rPr>
                <w:rFonts w:ascii="Arial" w:hAnsi="Arial" w:cs="Arial"/>
                <w:i/>
                <w:sz w:val="20"/>
              </w:rPr>
            </w:pPr>
            <w:r w:rsidRPr="00AA7671">
              <w:rPr>
                <w:rFonts w:ascii="Arial" w:hAnsi="Arial" w:cs="Arial"/>
                <w:i/>
                <w:sz w:val="20"/>
                <w:highlight w:val="yellow"/>
              </w:rPr>
              <w:t xml:space="preserve">Version </w:t>
            </w:r>
            <w:r w:rsidR="00C05688">
              <w:rPr>
                <w:rFonts w:ascii="Arial" w:hAnsi="Arial" w:cs="Arial"/>
                <w:i/>
                <w:sz w:val="20"/>
              </w:rPr>
              <w:t>2</w:t>
            </w:r>
          </w:p>
        </w:tc>
      </w:tr>
      <w:tr w:rsidR="00FE6754" w:rsidRPr="00A201CB">
        <w:trPr>
          <w:cantSplit/>
          <w:trHeight w:val="335"/>
        </w:trPr>
        <w:tc>
          <w:tcPr>
            <w:tcW w:w="2316" w:type="dxa"/>
            <w:shd w:val="pct10" w:color="auto" w:fill="auto"/>
            <w:vAlign w:val="center"/>
          </w:tcPr>
          <w:p w:rsidR="00FE6754" w:rsidRPr="00A201CB" w:rsidRDefault="00FE6754">
            <w:pPr>
              <w:pStyle w:val="TableContent"/>
              <w:rPr>
                <w:rFonts w:ascii="Arial" w:hAnsi="Arial" w:cs="Arial"/>
                <w:b/>
                <w:i/>
                <w:sz w:val="22"/>
              </w:rPr>
            </w:pPr>
            <w:r w:rsidRPr="00A201CB">
              <w:rPr>
                <w:rFonts w:ascii="Arial" w:hAnsi="Arial" w:cs="Arial"/>
                <w:b/>
                <w:i/>
                <w:sz w:val="22"/>
              </w:rPr>
              <w:t>Document Name:</w:t>
            </w:r>
          </w:p>
        </w:tc>
        <w:tc>
          <w:tcPr>
            <w:tcW w:w="7539" w:type="dxa"/>
            <w:shd w:val="pct10" w:color="auto" w:fill="auto"/>
          </w:tcPr>
          <w:p w:rsidR="00FE6754" w:rsidRPr="00A201CB" w:rsidRDefault="00766FCC" w:rsidP="00C05688">
            <w:pPr>
              <w:pStyle w:val="TableContent"/>
              <w:rPr>
                <w:rFonts w:ascii="Arial" w:hAnsi="Arial" w:cs="Arial"/>
                <w:i/>
                <w:sz w:val="20"/>
              </w:rPr>
            </w:pPr>
            <w:r w:rsidRPr="00766FCC">
              <w:rPr>
                <w:rFonts w:ascii="Arial" w:hAnsi="Arial" w:cs="Arial"/>
                <w:i/>
                <w:sz w:val="20"/>
              </w:rPr>
              <w:t>PR</w:t>
            </w:r>
            <w:r w:rsidR="00C05688">
              <w:rPr>
                <w:rFonts w:ascii="Arial" w:hAnsi="Arial" w:cs="Arial"/>
                <w:i/>
                <w:sz w:val="20"/>
              </w:rPr>
              <w:t>D-Communities-v2</w:t>
            </w:r>
            <w:r w:rsidR="00671971">
              <w:rPr>
                <w:rFonts w:ascii="Arial" w:hAnsi="Arial" w:cs="Arial"/>
                <w:i/>
                <w:sz w:val="20"/>
              </w:rPr>
              <w:t>.</w:t>
            </w:r>
            <w:r w:rsidRPr="00766FCC">
              <w:rPr>
                <w:rFonts w:ascii="Arial" w:hAnsi="Arial" w:cs="Arial"/>
                <w:i/>
                <w:sz w:val="20"/>
              </w:rPr>
              <w:t>doc</w:t>
            </w:r>
          </w:p>
        </w:tc>
      </w:tr>
    </w:tbl>
    <w:p w:rsidR="005E407B" w:rsidRPr="00A201CB" w:rsidRDefault="005E407B">
      <w:pPr>
        <w:pStyle w:val="BlockText1"/>
        <w:rPr>
          <w:rFonts w:ascii="Arial" w:hAnsi="Arial" w:cs="Arial"/>
          <w:sz w:val="20"/>
        </w:rPr>
        <w:sectPr w:rsidR="005E407B" w:rsidRPr="00A201CB" w:rsidSect="00A058D1">
          <w:footerReference w:type="default" r:id="rId13"/>
          <w:type w:val="nextColumn"/>
          <w:pgSz w:w="12240" w:h="15840" w:code="1"/>
          <w:pgMar w:top="1152" w:right="1260" w:bottom="432"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FE6754" w:rsidRPr="000E7DB8" w:rsidRDefault="00FE6754" w:rsidP="000E7DB8">
      <w:pPr>
        <w:jc w:val="center"/>
        <w:rPr>
          <w:rFonts w:ascii="Arial" w:hAnsi="Arial" w:cs="Arial"/>
          <w:b/>
          <w:sz w:val="40"/>
          <w:u w:val="single"/>
        </w:rPr>
      </w:pPr>
      <w:r w:rsidRPr="00A201CB">
        <w:rPr>
          <w:rFonts w:ascii="Arial" w:hAnsi="Arial" w:cs="Arial"/>
          <w:b/>
          <w:sz w:val="40"/>
          <w:u w:val="single"/>
        </w:rPr>
        <w:lastRenderedPageBreak/>
        <w:t>Table Of Contents</w:t>
      </w:r>
    </w:p>
    <w:p w:rsidR="001818D8" w:rsidRDefault="00F26116">
      <w:pPr>
        <w:pStyle w:val="TOC2"/>
        <w:tabs>
          <w:tab w:val="left" w:pos="720"/>
          <w:tab w:val="right" w:leader="dot" w:pos="9620"/>
        </w:tabs>
        <w:rPr>
          <w:rFonts w:asciiTheme="minorHAnsi" w:eastAsiaTheme="minorEastAsia" w:hAnsiTheme="minorHAnsi" w:cstheme="minorBidi"/>
          <w:smallCaps w:val="0"/>
          <w:noProof/>
          <w:sz w:val="22"/>
          <w:szCs w:val="22"/>
        </w:rPr>
      </w:pPr>
      <w:r w:rsidRPr="00C30F0B">
        <w:rPr>
          <w:rFonts w:ascii="Arial" w:hAnsi="Arial" w:cs="Arial"/>
          <w:i/>
        </w:rPr>
        <w:fldChar w:fldCharType="begin"/>
      </w:r>
      <w:r w:rsidR="00FE6754" w:rsidRPr="00C30F0B">
        <w:rPr>
          <w:rFonts w:ascii="Arial" w:hAnsi="Arial" w:cs="Arial"/>
          <w:i/>
        </w:rPr>
        <w:instrText xml:space="preserve"> TOC \o "1-4" \h \z \u </w:instrText>
      </w:r>
      <w:r w:rsidRPr="00C30F0B">
        <w:rPr>
          <w:rFonts w:ascii="Arial" w:hAnsi="Arial" w:cs="Arial"/>
          <w:i/>
        </w:rPr>
        <w:fldChar w:fldCharType="separate"/>
      </w:r>
      <w:hyperlink w:anchor="_Toc324835433" w:history="1">
        <w:r w:rsidR="001818D8" w:rsidRPr="008739AF">
          <w:rPr>
            <w:rStyle w:val="Hyperlink"/>
            <w:rFonts w:cs="Arial"/>
            <w:noProof/>
          </w:rPr>
          <w:t>1</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Administrative</w:t>
        </w:r>
        <w:r w:rsidR="001818D8">
          <w:rPr>
            <w:noProof/>
            <w:webHidden/>
          </w:rPr>
          <w:tab/>
        </w:r>
        <w:r>
          <w:rPr>
            <w:noProof/>
            <w:webHidden/>
          </w:rPr>
          <w:fldChar w:fldCharType="begin"/>
        </w:r>
        <w:r w:rsidR="001818D8">
          <w:rPr>
            <w:noProof/>
            <w:webHidden/>
          </w:rPr>
          <w:instrText xml:space="preserve"> PAGEREF _Toc324835433 \h </w:instrText>
        </w:r>
        <w:r>
          <w:rPr>
            <w:noProof/>
            <w:webHidden/>
          </w:rPr>
        </w:r>
        <w:r>
          <w:rPr>
            <w:noProof/>
            <w:webHidden/>
          </w:rPr>
          <w:fldChar w:fldCharType="separate"/>
        </w:r>
        <w:r w:rsidR="00C35FBF">
          <w:rPr>
            <w:noProof/>
            <w:webHidden/>
          </w:rPr>
          <w:t>3</w:t>
        </w:r>
        <w:r>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4" w:history="1">
        <w:r w:rsidR="001818D8" w:rsidRPr="008739AF">
          <w:rPr>
            <w:rStyle w:val="Hyperlink"/>
            <w:noProof/>
          </w:rPr>
          <w:t>1.1</w:t>
        </w:r>
        <w:r w:rsidR="001818D8">
          <w:rPr>
            <w:rFonts w:asciiTheme="minorHAnsi" w:eastAsiaTheme="minorEastAsia" w:hAnsiTheme="minorHAnsi" w:cstheme="minorBidi"/>
            <w:smallCaps w:val="0"/>
            <w:noProof/>
            <w:sz w:val="22"/>
            <w:szCs w:val="22"/>
          </w:rPr>
          <w:tab/>
        </w:r>
        <w:r w:rsidR="001818D8" w:rsidRPr="008739AF">
          <w:rPr>
            <w:rStyle w:val="Hyperlink"/>
            <w:noProof/>
          </w:rPr>
          <w:t>Revision History</w:t>
        </w:r>
        <w:r w:rsidR="001818D8">
          <w:rPr>
            <w:noProof/>
            <w:webHidden/>
          </w:rPr>
          <w:tab/>
        </w:r>
        <w:r w:rsidR="00F26116">
          <w:rPr>
            <w:noProof/>
            <w:webHidden/>
          </w:rPr>
          <w:fldChar w:fldCharType="begin"/>
        </w:r>
        <w:r w:rsidR="001818D8">
          <w:rPr>
            <w:noProof/>
            <w:webHidden/>
          </w:rPr>
          <w:instrText xml:space="preserve"> PAGEREF _Toc324835434 \h </w:instrText>
        </w:r>
        <w:r w:rsidR="00F26116">
          <w:rPr>
            <w:noProof/>
            <w:webHidden/>
          </w:rPr>
        </w:r>
        <w:r w:rsidR="00F26116">
          <w:rPr>
            <w:noProof/>
            <w:webHidden/>
          </w:rPr>
          <w:fldChar w:fldCharType="separate"/>
        </w:r>
        <w:r>
          <w:rPr>
            <w:noProof/>
            <w:webHidden/>
          </w:rPr>
          <w:t>3</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5" w:history="1">
        <w:r w:rsidR="001818D8" w:rsidRPr="008739AF">
          <w:rPr>
            <w:rStyle w:val="Hyperlink"/>
            <w:noProof/>
          </w:rPr>
          <w:t>1.2</w:t>
        </w:r>
        <w:r w:rsidR="001818D8">
          <w:rPr>
            <w:rFonts w:asciiTheme="minorHAnsi" w:eastAsiaTheme="minorEastAsia" w:hAnsiTheme="minorHAnsi" w:cstheme="minorBidi"/>
            <w:smallCaps w:val="0"/>
            <w:noProof/>
            <w:sz w:val="22"/>
            <w:szCs w:val="22"/>
          </w:rPr>
          <w:tab/>
        </w:r>
        <w:r w:rsidR="001818D8" w:rsidRPr="008739AF">
          <w:rPr>
            <w:rStyle w:val="Hyperlink"/>
            <w:noProof/>
          </w:rPr>
          <w:t>Related Documentation</w:t>
        </w:r>
        <w:r w:rsidR="001818D8">
          <w:rPr>
            <w:noProof/>
            <w:webHidden/>
          </w:rPr>
          <w:tab/>
        </w:r>
        <w:r w:rsidR="00F26116">
          <w:rPr>
            <w:noProof/>
            <w:webHidden/>
          </w:rPr>
          <w:fldChar w:fldCharType="begin"/>
        </w:r>
        <w:r w:rsidR="001818D8">
          <w:rPr>
            <w:noProof/>
            <w:webHidden/>
          </w:rPr>
          <w:instrText xml:space="preserve"> PAGEREF _Toc324835435 \h </w:instrText>
        </w:r>
        <w:r w:rsidR="00F26116">
          <w:rPr>
            <w:noProof/>
            <w:webHidden/>
          </w:rPr>
        </w:r>
        <w:r w:rsidR="00F26116">
          <w:rPr>
            <w:noProof/>
            <w:webHidden/>
          </w:rPr>
          <w:fldChar w:fldCharType="separate"/>
        </w:r>
        <w:r>
          <w:rPr>
            <w:noProof/>
            <w:webHidden/>
          </w:rPr>
          <w:t>5</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6" w:history="1">
        <w:r w:rsidR="001818D8" w:rsidRPr="008739AF">
          <w:rPr>
            <w:rStyle w:val="Hyperlink"/>
            <w:noProof/>
          </w:rPr>
          <w:t>1.3</w:t>
        </w:r>
        <w:r w:rsidR="001818D8">
          <w:rPr>
            <w:rFonts w:asciiTheme="minorHAnsi" w:eastAsiaTheme="minorEastAsia" w:hAnsiTheme="minorHAnsi" w:cstheme="minorBidi"/>
            <w:smallCaps w:val="0"/>
            <w:noProof/>
            <w:sz w:val="22"/>
            <w:szCs w:val="22"/>
          </w:rPr>
          <w:tab/>
        </w:r>
        <w:r w:rsidR="001818D8" w:rsidRPr="008739AF">
          <w:rPr>
            <w:rStyle w:val="Hyperlink"/>
            <w:noProof/>
          </w:rPr>
          <w:t>Core Team and Key Stakeholders</w:t>
        </w:r>
        <w:r w:rsidR="001818D8">
          <w:rPr>
            <w:noProof/>
            <w:webHidden/>
          </w:rPr>
          <w:tab/>
        </w:r>
        <w:r w:rsidR="00F26116">
          <w:rPr>
            <w:noProof/>
            <w:webHidden/>
          </w:rPr>
          <w:fldChar w:fldCharType="begin"/>
        </w:r>
        <w:r w:rsidR="001818D8">
          <w:rPr>
            <w:noProof/>
            <w:webHidden/>
          </w:rPr>
          <w:instrText xml:space="preserve"> PAGEREF _Toc324835436 \h </w:instrText>
        </w:r>
        <w:r w:rsidR="00F26116">
          <w:rPr>
            <w:noProof/>
            <w:webHidden/>
          </w:rPr>
        </w:r>
        <w:r w:rsidR="00F26116">
          <w:rPr>
            <w:noProof/>
            <w:webHidden/>
          </w:rPr>
          <w:fldChar w:fldCharType="separate"/>
        </w:r>
        <w:r>
          <w:rPr>
            <w:noProof/>
            <w:webHidden/>
          </w:rPr>
          <w:t>5</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7" w:history="1">
        <w:r w:rsidR="001818D8" w:rsidRPr="008739AF">
          <w:rPr>
            <w:rStyle w:val="Hyperlink"/>
            <w:rFonts w:cs="Arial"/>
            <w:noProof/>
          </w:rPr>
          <w:t>2</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Product Overview</w:t>
        </w:r>
        <w:r w:rsidR="001818D8">
          <w:rPr>
            <w:noProof/>
            <w:webHidden/>
          </w:rPr>
          <w:tab/>
        </w:r>
        <w:r w:rsidR="00F26116">
          <w:rPr>
            <w:noProof/>
            <w:webHidden/>
          </w:rPr>
          <w:fldChar w:fldCharType="begin"/>
        </w:r>
        <w:r w:rsidR="001818D8">
          <w:rPr>
            <w:noProof/>
            <w:webHidden/>
          </w:rPr>
          <w:instrText xml:space="preserve"> PAGEREF _Toc324835437 \h </w:instrText>
        </w:r>
        <w:r w:rsidR="00F26116">
          <w:rPr>
            <w:noProof/>
            <w:webHidden/>
          </w:rPr>
        </w:r>
        <w:r w:rsidR="00F26116">
          <w:rPr>
            <w:noProof/>
            <w:webHidden/>
          </w:rPr>
          <w:fldChar w:fldCharType="separate"/>
        </w:r>
        <w:r>
          <w:rPr>
            <w:noProof/>
            <w:webHidden/>
          </w:rPr>
          <w:t>5</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8" w:history="1">
        <w:r w:rsidR="001818D8" w:rsidRPr="008739AF">
          <w:rPr>
            <w:rStyle w:val="Hyperlink"/>
            <w:noProof/>
          </w:rPr>
          <w:t>2.1</w:t>
        </w:r>
        <w:r w:rsidR="001818D8">
          <w:rPr>
            <w:rFonts w:asciiTheme="minorHAnsi" w:eastAsiaTheme="minorEastAsia" w:hAnsiTheme="minorHAnsi" w:cstheme="minorBidi"/>
            <w:smallCaps w:val="0"/>
            <w:noProof/>
            <w:sz w:val="22"/>
            <w:szCs w:val="22"/>
          </w:rPr>
          <w:tab/>
        </w:r>
        <w:r w:rsidR="001818D8" w:rsidRPr="008739AF">
          <w:rPr>
            <w:rStyle w:val="Hyperlink"/>
            <w:noProof/>
          </w:rPr>
          <w:t>Mission</w:t>
        </w:r>
        <w:r w:rsidR="001818D8">
          <w:rPr>
            <w:noProof/>
            <w:webHidden/>
          </w:rPr>
          <w:tab/>
        </w:r>
        <w:r w:rsidR="00F26116">
          <w:rPr>
            <w:noProof/>
            <w:webHidden/>
          </w:rPr>
          <w:fldChar w:fldCharType="begin"/>
        </w:r>
        <w:r w:rsidR="001818D8">
          <w:rPr>
            <w:noProof/>
            <w:webHidden/>
          </w:rPr>
          <w:instrText xml:space="preserve"> PAGEREF _Toc324835438 \h </w:instrText>
        </w:r>
        <w:r w:rsidR="00F26116">
          <w:rPr>
            <w:noProof/>
            <w:webHidden/>
          </w:rPr>
        </w:r>
        <w:r w:rsidR="00F26116">
          <w:rPr>
            <w:noProof/>
            <w:webHidden/>
          </w:rPr>
          <w:fldChar w:fldCharType="separate"/>
        </w:r>
        <w:r>
          <w:rPr>
            <w:noProof/>
            <w:webHidden/>
          </w:rPr>
          <w:t>5</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9" w:history="1">
        <w:r w:rsidR="001818D8" w:rsidRPr="008739AF">
          <w:rPr>
            <w:rStyle w:val="Hyperlink"/>
            <w:noProof/>
          </w:rPr>
          <w:t>2.2</w:t>
        </w:r>
        <w:r w:rsidR="001818D8">
          <w:rPr>
            <w:rFonts w:asciiTheme="minorHAnsi" w:eastAsiaTheme="minorEastAsia" w:hAnsiTheme="minorHAnsi" w:cstheme="minorBidi"/>
            <w:smallCaps w:val="0"/>
            <w:noProof/>
            <w:sz w:val="22"/>
            <w:szCs w:val="22"/>
          </w:rPr>
          <w:tab/>
        </w:r>
        <w:r w:rsidR="001818D8" w:rsidRPr="008739AF">
          <w:rPr>
            <w:rStyle w:val="Hyperlink"/>
            <w:noProof/>
          </w:rPr>
          <w:t>Strategy</w:t>
        </w:r>
        <w:r w:rsidR="001818D8">
          <w:rPr>
            <w:noProof/>
            <w:webHidden/>
          </w:rPr>
          <w:tab/>
        </w:r>
        <w:r w:rsidR="00F26116">
          <w:rPr>
            <w:noProof/>
            <w:webHidden/>
          </w:rPr>
          <w:fldChar w:fldCharType="begin"/>
        </w:r>
        <w:r w:rsidR="001818D8">
          <w:rPr>
            <w:noProof/>
            <w:webHidden/>
          </w:rPr>
          <w:instrText xml:space="preserve"> PAGEREF _Toc324835439 \h </w:instrText>
        </w:r>
        <w:r w:rsidR="00F26116">
          <w:rPr>
            <w:noProof/>
            <w:webHidden/>
          </w:rPr>
        </w:r>
        <w:r w:rsidR="00F26116">
          <w:rPr>
            <w:noProof/>
            <w:webHidden/>
          </w:rPr>
          <w:fldChar w:fldCharType="separate"/>
        </w:r>
        <w:r>
          <w:rPr>
            <w:noProof/>
            <w:webHidden/>
          </w:rPr>
          <w:t>5</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0" w:history="1">
        <w:r w:rsidR="001818D8" w:rsidRPr="008739AF">
          <w:rPr>
            <w:rStyle w:val="Hyperlink"/>
            <w:noProof/>
          </w:rPr>
          <w:t>2.3</w:t>
        </w:r>
        <w:r w:rsidR="001818D8">
          <w:rPr>
            <w:rFonts w:asciiTheme="minorHAnsi" w:eastAsiaTheme="minorEastAsia" w:hAnsiTheme="minorHAnsi" w:cstheme="minorBidi"/>
            <w:smallCaps w:val="0"/>
            <w:noProof/>
            <w:sz w:val="22"/>
            <w:szCs w:val="22"/>
          </w:rPr>
          <w:tab/>
        </w:r>
        <w:r w:rsidR="001818D8" w:rsidRPr="008739AF">
          <w:rPr>
            <w:rStyle w:val="Hyperlink"/>
            <w:noProof/>
          </w:rPr>
          <w:t>Objectives</w:t>
        </w:r>
        <w:r w:rsidR="001818D8">
          <w:rPr>
            <w:noProof/>
            <w:webHidden/>
          </w:rPr>
          <w:tab/>
        </w:r>
        <w:r w:rsidR="00F26116">
          <w:rPr>
            <w:noProof/>
            <w:webHidden/>
          </w:rPr>
          <w:fldChar w:fldCharType="begin"/>
        </w:r>
        <w:r w:rsidR="001818D8">
          <w:rPr>
            <w:noProof/>
            <w:webHidden/>
          </w:rPr>
          <w:instrText xml:space="preserve"> PAGEREF _Toc324835440 \h </w:instrText>
        </w:r>
        <w:r w:rsidR="00F26116">
          <w:rPr>
            <w:noProof/>
            <w:webHidden/>
          </w:rPr>
        </w:r>
        <w:r w:rsidR="00F26116">
          <w:rPr>
            <w:noProof/>
            <w:webHidden/>
          </w:rPr>
          <w:fldChar w:fldCharType="separate"/>
        </w:r>
        <w:r>
          <w:rPr>
            <w:noProof/>
            <w:webHidden/>
          </w:rPr>
          <w:t>6</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1" w:history="1">
        <w:r w:rsidR="001818D8" w:rsidRPr="008739AF">
          <w:rPr>
            <w:rStyle w:val="Hyperlink"/>
            <w:noProof/>
          </w:rPr>
          <w:t>2.4</w:t>
        </w:r>
        <w:r w:rsidR="001818D8">
          <w:rPr>
            <w:rFonts w:asciiTheme="minorHAnsi" w:eastAsiaTheme="minorEastAsia" w:hAnsiTheme="minorHAnsi" w:cstheme="minorBidi"/>
            <w:smallCaps w:val="0"/>
            <w:noProof/>
            <w:sz w:val="22"/>
            <w:szCs w:val="22"/>
          </w:rPr>
          <w:tab/>
        </w:r>
        <w:r w:rsidR="001818D8" w:rsidRPr="008739AF">
          <w:rPr>
            <w:rStyle w:val="Hyperlink"/>
            <w:noProof/>
          </w:rPr>
          <w:t>Guiding Principles</w:t>
        </w:r>
        <w:r w:rsidR="001818D8">
          <w:rPr>
            <w:noProof/>
            <w:webHidden/>
          </w:rPr>
          <w:tab/>
        </w:r>
        <w:r w:rsidR="00F26116">
          <w:rPr>
            <w:noProof/>
            <w:webHidden/>
          </w:rPr>
          <w:fldChar w:fldCharType="begin"/>
        </w:r>
        <w:r w:rsidR="001818D8">
          <w:rPr>
            <w:noProof/>
            <w:webHidden/>
          </w:rPr>
          <w:instrText xml:space="preserve"> PAGEREF _Toc324835441 \h </w:instrText>
        </w:r>
        <w:r w:rsidR="00F26116">
          <w:rPr>
            <w:noProof/>
            <w:webHidden/>
          </w:rPr>
        </w:r>
        <w:r w:rsidR="00F26116">
          <w:rPr>
            <w:noProof/>
            <w:webHidden/>
          </w:rPr>
          <w:fldChar w:fldCharType="separate"/>
        </w:r>
        <w:r>
          <w:rPr>
            <w:noProof/>
            <w:webHidden/>
          </w:rPr>
          <w:t>6</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2" w:history="1">
        <w:r w:rsidR="001818D8" w:rsidRPr="008739AF">
          <w:rPr>
            <w:rStyle w:val="Hyperlink"/>
            <w:rFonts w:cs="Arial"/>
            <w:noProof/>
          </w:rPr>
          <w:t>3</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Components and Functional Requirements</w:t>
        </w:r>
        <w:r w:rsidR="001818D8">
          <w:rPr>
            <w:noProof/>
            <w:webHidden/>
          </w:rPr>
          <w:tab/>
        </w:r>
        <w:r w:rsidR="00F26116">
          <w:rPr>
            <w:noProof/>
            <w:webHidden/>
          </w:rPr>
          <w:fldChar w:fldCharType="begin"/>
        </w:r>
        <w:r w:rsidR="001818D8">
          <w:rPr>
            <w:noProof/>
            <w:webHidden/>
          </w:rPr>
          <w:instrText xml:space="preserve"> PAGEREF _Toc324835442 \h </w:instrText>
        </w:r>
        <w:r w:rsidR="00F26116">
          <w:rPr>
            <w:noProof/>
            <w:webHidden/>
          </w:rPr>
        </w:r>
        <w:r w:rsidR="00F26116">
          <w:rPr>
            <w:noProof/>
            <w:webHidden/>
          </w:rPr>
          <w:fldChar w:fldCharType="separate"/>
        </w:r>
        <w:r>
          <w:rPr>
            <w:noProof/>
            <w:webHidden/>
          </w:rPr>
          <w:t>6</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3" w:history="1">
        <w:r w:rsidR="001818D8" w:rsidRPr="008739AF">
          <w:rPr>
            <w:rStyle w:val="Hyperlink"/>
            <w:noProof/>
          </w:rPr>
          <w:t>3.1</w:t>
        </w:r>
        <w:r w:rsidR="001818D8">
          <w:rPr>
            <w:rFonts w:asciiTheme="minorHAnsi" w:eastAsiaTheme="minorEastAsia" w:hAnsiTheme="minorHAnsi" w:cstheme="minorBidi"/>
            <w:smallCaps w:val="0"/>
            <w:noProof/>
            <w:sz w:val="22"/>
            <w:szCs w:val="22"/>
          </w:rPr>
          <w:tab/>
        </w:r>
        <w:r w:rsidR="001818D8" w:rsidRPr="008739AF">
          <w:rPr>
            <w:rStyle w:val="Hyperlink"/>
            <w:noProof/>
          </w:rPr>
          <w:t>Register and Sign On Requirements – P1</w:t>
        </w:r>
        <w:r w:rsidR="001818D8">
          <w:rPr>
            <w:noProof/>
            <w:webHidden/>
          </w:rPr>
          <w:tab/>
        </w:r>
        <w:r w:rsidR="00F26116">
          <w:rPr>
            <w:noProof/>
            <w:webHidden/>
          </w:rPr>
          <w:fldChar w:fldCharType="begin"/>
        </w:r>
        <w:r w:rsidR="001818D8">
          <w:rPr>
            <w:noProof/>
            <w:webHidden/>
          </w:rPr>
          <w:instrText xml:space="preserve"> PAGEREF _Toc324835443 \h </w:instrText>
        </w:r>
        <w:r w:rsidR="00F26116">
          <w:rPr>
            <w:noProof/>
            <w:webHidden/>
          </w:rPr>
        </w:r>
        <w:r w:rsidR="00F26116">
          <w:rPr>
            <w:noProof/>
            <w:webHidden/>
          </w:rPr>
          <w:fldChar w:fldCharType="separate"/>
        </w:r>
        <w:r>
          <w:rPr>
            <w:noProof/>
            <w:webHidden/>
          </w:rPr>
          <w:t>7</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4" w:history="1">
        <w:r w:rsidR="001818D8" w:rsidRPr="008739AF">
          <w:rPr>
            <w:rStyle w:val="Hyperlink"/>
            <w:noProof/>
          </w:rPr>
          <w:t>3.2</w:t>
        </w:r>
        <w:r w:rsidR="001818D8">
          <w:rPr>
            <w:rFonts w:asciiTheme="minorHAnsi" w:eastAsiaTheme="minorEastAsia" w:hAnsiTheme="minorHAnsi" w:cstheme="minorBidi"/>
            <w:smallCaps w:val="0"/>
            <w:noProof/>
            <w:sz w:val="22"/>
            <w:szCs w:val="22"/>
          </w:rPr>
          <w:tab/>
        </w:r>
        <w:r w:rsidR="001818D8" w:rsidRPr="008739AF">
          <w:rPr>
            <w:rStyle w:val="Hyperlink"/>
            <w:noProof/>
          </w:rPr>
          <w:t>Communities Profile Requirements – P1</w:t>
        </w:r>
        <w:r w:rsidR="001818D8">
          <w:rPr>
            <w:noProof/>
            <w:webHidden/>
          </w:rPr>
          <w:tab/>
        </w:r>
        <w:r w:rsidR="00F26116">
          <w:rPr>
            <w:noProof/>
            <w:webHidden/>
          </w:rPr>
          <w:fldChar w:fldCharType="begin"/>
        </w:r>
        <w:r w:rsidR="001818D8">
          <w:rPr>
            <w:noProof/>
            <w:webHidden/>
          </w:rPr>
          <w:instrText xml:space="preserve"> PAGEREF _Toc324835444 \h </w:instrText>
        </w:r>
        <w:r w:rsidR="00F26116">
          <w:rPr>
            <w:noProof/>
            <w:webHidden/>
          </w:rPr>
        </w:r>
        <w:r w:rsidR="00F26116">
          <w:rPr>
            <w:noProof/>
            <w:webHidden/>
          </w:rPr>
          <w:fldChar w:fldCharType="separate"/>
        </w:r>
        <w:r>
          <w:rPr>
            <w:noProof/>
            <w:webHidden/>
          </w:rPr>
          <w:t>7</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5" w:history="1">
        <w:r w:rsidR="001818D8" w:rsidRPr="008739AF">
          <w:rPr>
            <w:rStyle w:val="Hyperlink"/>
            <w:noProof/>
          </w:rPr>
          <w:t>3.3</w:t>
        </w:r>
        <w:r w:rsidR="001818D8">
          <w:rPr>
            <w:rFonts w:asciiTheme="minorHAnsi" w:eastAsiaTheme="minorEastAsia" w:hAnsiTheme="minorHAnsi" w:cstheme="minorBidi"/>
            <w:smallCaps w:val="0"/>
            <w:noProof/>
            <w:sz w:val="22"/>
            <w:szCs w:val="22"/>
          </w:rPr>
          <w:tab/>
        </w:r>
        <w:r w:rsidR="001818D8" w:rsidRPr="008739AF">
          <w:rPr>
            <w:rStyle w:val="Hyperlink"/>
            <w:noProof/>
          </w:rPr>
          <w:t>Header</w:t>
        </w:r>
        <w:r w:rsidR="001818D8">
          <w:rPr>
            <w:noProof/>
            <w:webHidden/>
          </w:rPr>
          <w:tab/>
        </w:r>
        <w:r w:rsidR="00F26116">
          <w:rPr>
            <w:noProof/>
            <w:webHidden/>
          </w:rPr>
          <w:fldChar w:fldCharType="begin"/>
        </w:r>
        <w:r w:rsidR="001818D8">
          <w:rPr>
            <w:noProof/>
            <w:webHidden/>
          </w:rPr>
          <w:instrText xml:space="preserve"> PAGEREF _Toc324835445 \h </w:instrText>
        </w:r>
        <w:r w:rsidR="00F26116">
          <w:rPr>
            <w:noProof/>
            <w:webHidden/>
          </w:rPr>
        </w:r>
        <w:r w:rsidR="00F26116">
          <w:rPr>
            <w:noProof/>
            <w:webHidden/>
          </w:rPr>
          <w:fldChar w:fldCharType="separate"/>
        </w:r>
        <w:r>
          <w:rPr>
            <w:noProof/>
            <w:webHidden/>
          </w:rPr>
          <w:t>8</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6" w:history="1">
        <w:r w:rsidR="001818D8" w:rsidRPr="008739AF">
          <w:rPr>
            <w:rStyle w:val="Hyperlink"/>
            <w:noProof/>
          </w:rPr>
          <w:t>3.4</w:t>
        </w:r>
        <w:r w:rsidR="001818D8">
          <w:rPr>
            <w:rFonts w:asciiTheme="minorHAnsi" w:eastAsiaTheme="minorEastAsia" w:hAnsiTheme="minorHAnsi" w:cstheme="minorBidi"/>
            <w:smallCaps w:val="0"/>
            <w:noProof/>
            <w:sz w:val="22"/>
            <w:szCs w:val="22"/>
          </w:rPr>
          <w:tab/>
        </w:r>
        <w:r w:rsidR="001818D8" w:rsidRPr="008739AF">
          <w:rPr>
            <w:rStyle w:val="Hyperlink"/>
            <w:noProof/>
          </w:rPr>
          <w:t>Homepage – P1 &amp; P2</w:t>
        </w:r>
        <w:r w:rsidR="001818D8">
          <w:rPr>
            <w:noProof/>
            <w:webHidden/>
          </w:rPr>
          <w:tab/>
        </w:r>
        <w:r w:rsidR="00F26116">
          <w:rPr>
            <w:noProof/>
            <w:webHidden/>
          </w:rPr>
          <w:fldChar w:fldCharType="begin"/>
        </w:r>
        <w:r w:rsidR="001818D8">
          <w:rPr>
            <w:noProof/>
            <w:webHidden/>
          </w:rPr>
          <w:instrText xml:space="preserve"> PAGEREF _Toc324835446 \h </w:instrText>
        </w:r>
        <w:r w:rsidR="00F26116">
          <w:rPr>
            <w:noProof/>
            <w:webHidden/>
          </w:rPr>
        </w:r>
        <w:r w:rsidR="00F26116">
          <w:rPr>
            <w:noProof/>
            <w:webHidden/>
          </w:rPr>
          <w:fldChar w:fldCharType="separate"/>
        </w:r>
        <w:r>
          <w:rPr>
            <w:noProof/>
            <w:webHidden/>
          </w:rPr>
          <w:t>9</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7" w:history="1">
        <w:r w:rsidR="001818D8" w:rsidRPr="008739AF">
          <w:rPr>
            <w:rStyle w:val="Hyperlink"/>
            <w:noProof/>
          </w:rPr>
          <w:t>3.5</w:t>
        </w:r>
        <w:r w:rsidR="001818D8">
          <w:rPr>
            <w:rFonts w:asciiTheme="minorHAnsi" w:eastAsiaTheme="minorEastAsia" w:hAnsiTheme="minorHAnsi" w:cstheme="minorBidi"/>
            <w:smallCaps w:val="0"/>
            <w:noProof/>
            <w:sz w:val="22"/>
            <w:szCs w:val="22"/>
          </w:rPr>
          <w:tab/>
        </w:r>
        <w:r w:rsidR="001818D8" w:rsidRPr="008739AF">
          <w:rPr>
            <w:rStyle w:val="Hyperlink"/>
            <w:noProof/>
          </w:rPr>
          <w:t>Q&amp;A and Commenting Requirements – P1</w:t>
        </w:r>
        <w:r w:rsidR="001818D8">
          <w:rPr>
            <w:noProof/>
            <w:webHidden/>
          </w:rPr>
          <w:tab/>
        </w:r>
        <w:r w:rsidR="00F26116">
          <w:rPr>
            <w:noProof/>
            <w:webHidden/>
          </w:rPr>
          <w:fldChar w:fldCharType="begin"/>
        </w:r>
        <w:r w:rsidR="001818D8">
          <w:rPr>
            <w:noProof/>
            <w:webHidden/>
          </w:rPr>
          <w:instrText xml:space="preserve"> PAGEREF _Toc324835447 \h </w:instrText>
        </w:r>
        <w:r w:rsidR="00F26116">
          <w:rPr>
            <w:noProof/>
            <w:webHidden/>
          </w:rPr>
        </w:r>
        <w:r w:rsidR="00F26116">
          <w:rPr>
            <w:noProof/>
            <w:webHidden/>
          </w:rPr>
          <w:fldChar w:fldCharType="separate"/>
        </w:r>
        <w:r>
          <w:rPr>
            <w:noProof/>
            <w:webHidden/>
          </w:rPr>
          <w:t>10</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8" w:history="1">
        <w:r w:rsidR="001818D8" w:rsidRPr="008739AF">
          <w:rPr>
            <w:rStyle w:val="Hyperlink"/>
            <w:noProof/>
          </w:rPr>
          <w:t>3.6</w:t>
        </w:r>
        <w:r w:rsidR="001818D8">
          <w:rPr>
            <w:rFonts w:asciiTheme="minorHAnsi" w:eastAsiaTheme="minorEastAsia" w:hAnsiTheme="minorHAnsi" w:cstheme="minorBidi"/>
            <w:smallCaps w:val="0"/>
            <w:noProof/>
            <w:sz w:val="22"/>
            <w:szCs w:val="22"/>
          </w:rPr>
          <w:tab/>
        </w:r>
        <w:r w:rsidR="001818D8" w:rsidRPr="008739AF">
          <w:rPr>
            <w:rStyle w:val="Hyperlink"/>
            <w:noProof/>
          </w:rPr>
          <w:t>Following Requirements – P1</w:t>
        </w:r>
        <w:r w:rsidR="001818D8">
          <w:rPr>
            <w:noProof/>
            <w:webHidden/>
          </w:rPr>
          <w:tab/>
        </w:r>
        <w:r w:rsidR="00F26116">
          <w:rPr>
            <w:noProof/>
            <w:webHidden/>
          </w:rPr>
          <w:fldChar w:fldCharType="begin"/>
        </w:r>
        <w:r w:rsidR="001818D8">
          <w:rPr>
            <w:noProof/>
            <w:webHidden/>
          </w:rPr>
          <w:instrText xml:space="preserve"> PAGEREF _Toc324835448 \h </w:instrText>
        </w:r>
        <w:r w:rsidR="00F26116">
          <w:rPr>
            <w:noProof/>
            <w:webHidden/>
          </w:rPr>
        </w:r>
        <w:r w:rsidR="00F26116">
          <w:rPr>
            <w:noProof/>
            <w:webHidden/>
          </w:rPr>
          <w:fldChar w:fldCharType="separate"/>
        </w:r>
        <w:r>
          <w:rPr>
            <w:noProof/>
            <w:webHidden/>
          </w:rPr>
          <w:t>11</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9" w:history="1">
        <w:r w:rsidR="001818D8" w:rsidRPr="008739AF">
          <w:rPr>
            <w:rStyle w:val="Hyperlink"/>
            <w:noProof/>
          </w:rPr>
          <w:t>3.7</w:t>
        </w:r>
        <w:r w:rsidR="001818D8">
          <w:rPr>
            <w:rFonts w:asciiTheme="minorHAnsi" w:eastAsiaTheme="minorEastAsia" w:hAnsiTheme="minorHAnsi" w:cstheme="minorBidi"/>
            <w:smallCaps w:val="0"/>
            <w:noProof/>
            <w:sz w:val="22"/>
            <w:szCs w:val="22"/>
          </w:rPr>
          <w:tab/>
        </w:r>
        <w:r w:rsidR="001818D8" w:rsidRPr="008739AF">
          <w:rPr>
            <w:rStyle w:val="Hyperlink"/>
            <w:noProof/>
          </w:rPr>
          <w:t>Badging Requirements – P1</w:t>
        </w:r>
        <w:r w:rsidR="001818D8">
          <w:rPr>
            <w:noProof/>
            <w:webHidden/>
          </w:rPr>
          <w:tab/>
        </w:r>
        <w:r w:rsidR="00F26116">
          <w:rPr>
            <w:noProof/>
            <w:webHidden/>
          </w:rPr>
          <w:fldChar w:fldCharType="begin"/>
        </w:r>
        <w:r w:rsidR="001818D8">
          <w:rPr>
            <w:noProof/>
            <w:webHidden/>
          </w:rPr>
          <w:instrText xml:space="preserve"> PAGEREF _Toc324835449 \h </w:instrText>
        </w:r>
        <w:r w:rsidR="00F26116">
          <w:rPr>
            <w:noProof/>
            <w:webHidden/>
          </w:rPr>
        </w:r>
        <w:r w:rsidR="00F26116">
          <w:rPr>
            <w:noProof/>
            <w:webHidden/>
          </w:rPr>
          <w:fldChar w:fldCharType="separate"/>
        </w:r>
        <w:r>
          <w:rPr>
            <w:noProof/>
            <w:webHidden/>
          </w:rPr>
          <w:t>11</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50" w:history="1">
        <w:r w:rsidR="001818D8" w:rsidRPr="008739AF">
          <w:rPr>
            <w:rStyle w:val="Hyperlink"/>
            <w:noProof/>
          </w:rPr>
          <w:t>3.8</w:t>
        </w:r>
        <w:r w:rsidR="001818D8">
          <w:rPr>
            <w:rFonts w:asciiTheme="minorHAnsi" w:eastAsiaTheme="minorEastAsia" w:hAnsiTheme="minorHAnsi" w:cstheme="minorBidi"/>
            <w:smallCaps w:val="0"/>
            <w:noProof/>
            <w:sz w:val="22"/>
            <w:szCs w:val="22"/>
          </w:rPr>
          <w:tab/>
        </w:r>
        <w:r w:rsidR="001818D8" w:rsidRPr="008739AF">
          <w:rPr>
            <w:rStyle w:val="Hyperlink"/>
            <w:noProof/>
          </w:rPr>
          <w:t>Social Integration Requirements – P1</w:t>
        </w:r>
        <w:r w:rsidR="001818D8">
          <w:rPr>
            <w:noProof/>
            <w:webHidden/>
          </w:rPr>
          <w:tab/>
        </w:r>
        <w:r w:rsidR="00F26116">
          <w:rPr>
            <w:noProof/>
            <w:webHidden/>
          </w:rPr>
          <w:fldChar w:fldCharType="begin"/>
        </w:r>
        <w:r w:rsidR="001818D8">
          <w:rPr>
            <w:noProof/>
            <w:webHidden/>
          </w:rPr>
          <w:instrText xml:space="preserve"> PAGEREF _Toc324835450 \h </w:instrText>
        </w:r>
        <w:r w:rsidR="00F26116">
          <w:rPr>
            <w:noProof/>
            <w:webHidden/>
          </w:rPr>
        </w:r>
        <w:r w:rsidR="00F26116">
          <w:rPr>
            <w:noProof/>
            <w:webHidden/>
          </w:rPr>
          <w:fldChar w:fldCharType="separate"/>
        </w:r>
        <w:r>
          <w:rPr>
            <w:noProof/>
            <w:webHidden/>
          </w:rPr>
          <w:t>12</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51" w:history="1">
        <w:r w:rsidR="001818D8" w:rsidRPr="008739AF">
          <w:rPr>
            <w:rStyle w:val="Hyperlink"/>
            <w:noProof/>
          </w:rPr>
          <w:t>3.9</w:t>
        </w:r>
        <w:r w:rsidR="001818D8">
          <w:rPr>
            <w:rFonts w:asciiTheme="minorHAnsi" w:eastAsiaTheme="minorEastAsia" w:hAnsiTheme="minorHAnsi" w:cstheme="minorBidi"/>
            <w:smallCaps w:val="0"/>
            <w:noProof/>
            <w:sz w:val="22"/>
            <w:szCs w:val="22"/>
          </w:rPr>
          <w:tab/>
        </w:r>
        <w:r w:rsidR="001818D8" w:rsidRPr="008739AF">
          <w:rPr>
            <w:rStyle w:val="Hyperlink"/>
            <w:noProof/>
          </w:rPr>
          <w:t>Customer Service Requirements – P1 &amp; P2</w:t>
        </w:r>
        <w:r w:rsidR="001818D8">
          <w:rPr>
            <w:noProof/>
            <w:webHidden/>
          </w:rPr>
          <w:tab/>
        </w:r>
        <w:r w:rsidR="00F26116">
          <w:rPr>
            <w:noProof/>
            <w:webHidden/>
          </w:rPr>
          <w:fldChar w:fldCharType="begin"/>
        </w:r>
        <w:r w:rsidR="001818D8">
          <w:rPr>
            <w:noProof/>
            <w:webHidden/>
          </w:rPr>
          <w:instrText xml:space="preserve"> PAGEREF _Toc324835451 \h </w:instrText>
        </w:r>
        <w:r w:rsidR="00F26116">
          <w:rPr>
            <w:noProof/>
            <w:webHidden/>
          </w:rPr>
        </w:r>
        <w:r w:rsidR="00F26116">
          <w:rPr>
            <w:noProof/>
            <w:webHidden/>
          </w:rPr>
          <w:fldChar w:fldCharType="separate"/>
        </w:r>
        <w:r>
          <w:rPr>
            <w:noProof/>
            <w:webHidden/>
          </w:rPr>
          <w:t>12</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2" w:history="1">
        <w:r w:rsidR="001818D8" w:rsidRPr="008739AF">
          <w:rPr>
            <w:rStyle w:val="Hyperlink"/>
            <w:noProof/>
          </w:rPr>
          <w:t>3.10</w:t>
        </w:r>
        <w:r w:rsidR="001818D8">
          <w:rPr>
            <w:rFonts w:asciiTheme="minorHAnsi" w:eastAsiaTheme="minorEastAsia" w:hAnsiTheme="minorHAnsi" w:cstheme="minorBidi"/>
            <w:smallCaps w:val="0"/>
            <w:noProof/>
            <w:sz w:val="22"/>
            <w:szCs w:val="22"/>
          </w:rPr>
          <w:tab/>
        </w:r>
        <w:r w:rsidR="001818D8" w:rsidRPr="008739AF">
          <w:rPr>
            <w:rStyle w:val="Hyperlink"/>
            <w:noProof/>
          </w:rPr>
          <w:t>Blogging and Buying Guides – P1</w:t>
        </w:r>
        <w:r w:rsidR="001818D8">
          <w:rPr>
            <w:noProof/>
            <w:webHidden/>
          </w:rPr>
          <w:tab/>
        </w:r>
        <w:r w:rsidR="00F26116">
          <w:rPr>
            <w:noProof/>
            <w:webHidden/>
          </w:rPr>
          <w:fldChar w:fldCharType="begin"/>
        </w:r>
        <w:r w:rsidR="001818D8">
          <w:rPr>
            <w:noProof/>
            <w:webHidden/>
          </w:rPr>
          <w:instrText xml:space="preserve"> PAGEREF _Toc324835452 \h </w:instrText>
        </w:r>
        <w:r w:rsidR="00F26116">
          <w:rPr>
            <w:noProof/>
            <w:webHidden/>
          </w:rPr>
        </w:r>
        <w:r w:rsidR="00F26116">
          <w:rPr>
            <w:noProof/>
            <w:webHidden/>
          </w:rPr>
          <w:fldChar w:fldCharType="separate"/>
        </w:r>
        <w:r>
          <w:rPr>
            <w:noProof/>
            <w:webHidden/>
          </w:rPr>
          <w:t>13</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3" w:history="1">
        <w:r w:rsidR="001818D8" w:rsidRPr="008739AF">
          <w:rPr>
            <w:rStyle w:val="Hyperlink"/>
            <w:noProof/>
          </w:rPr>
          <w:t>3.11</w:t>
        </w:r>
        <w:r w:rsidR="001818D8">
          <w:rPr>
            <w:rFonts w:asciiTheme="minorHAnsi" w:eastAsiaTheme="minorEastAsia" w:hAnsiTheme="minorHAnsi" w:cstheme="minorBidi"/>
            <w:smallCaps w:val="0"/>
            <w:noProof/>
            <w:sz w:val="22"/>
            <w:szCs w:val="22"/>
          </w:rPr>
          <w:tab/>
        </w:r>
        <w:r w:rsidR="001818D8" w:rsidRPr="008739AF">
          <w:rPr>
            <w:rStyle w:val="Hyperlink"/>
            <w:noProof/>
          </w:rPr>
          <w:t>Category Page Requirements – P1</w:t>
        </w:r>
        <w:r w:rsidR="001818D8">
          <w:rPr>
            <w:noProof/>
            <w:webHidden/>
          </w:rPr>
          <w:tab/>
        </w:r>
        <w:r w:rsidR="00F26116">
          <w:rPr>
            <w:noProof/>
            <w:webHidden/>
          </w:rPr>
          <w:fldChar w:fldCharType="begin"/>
        </w:r>
        <w:r w:rsidR="001818D8">
          <w:rPr>
            <w:noProof/>
            <w:webHidden/>
          </w:rPr>
          <w:instrText xml:space="preserve"> PAGEREF _Toc324835453 \h </w:instrText>
        </w:r>
        <w:r w:rsidR="00F26116">
          <w:rPr>
            <w:noProof/>
            <w:webHidden/>
          </w:rPr>
        </w:r>
        <w:r w:rsidR="00F26116">
          <w:rPr>
            <w:noProof/>
            <w:webHidden/>
          </w:rPr>
          <w:fldChar w:fldCharType="separate"/>
        </w:r>
        <w:r>
          <w:rPr>
            <w:noProof/>
            <w:webHidden/>
          </w:rPr>
          <w:t>13</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4" w:history="1">
        <w:r w:rsidR="001818D8" w:rsidRPr="008739AF">
          <w:rPr>
            <w:rStyle w:val="Hyperlink"/>
            <w:noProof/>
          </w:rPr>
          <w:t>3.12</w:t>
        </w:r>
        <w:r w:rsidR="001818D8">
          <w:rPr>
            <w:rFonts w:asciiTheme="minorHAnsi" w:eastAsiaTheme="minorEastAsia" w:hAnsiTheme="minorHAnsi" w:cstheme="minorBidi"/>
            <w:smallCaps w:val="0"/>
            <w:noProof/>
            <w:sz w:val="22"/>
            <w:szCs w:val="22"/>
          </w:rPr>
          <w:tab/>
        </w:r>
        <w:r w:rsidR="001818D8" w:rsidRPr="008739AF">
          <w:rPr>
            <w:rStyle w:val="Hyperlink"/>
            <w:noProof/>
          </w:rPr>
          <w:t>Advertisement Units – P1</w:t>
        </w:r>
        <w:r w:rsidR="001818D8">
          <w:rPr>
            <w:noProof/>
            <w:webHidden/>
          </w:rPr>
          <w:tab/>
        </w:r>
        <w:r w:rsidR="00F26116">
          <w:rPr>
            <w:noProof/>
            <w:webHidden/>
          </w:rPr>
          <w:fldChar w:fldCharType="begin"/>
        </w:r>
        <w:r w:rsidR="001818D8">
          <w:rPr>
            <w:noProof/>
            <w:webHidden/>
          </w:rPr>
          <w:instrText xml:space="preserve"> PAGEREF _Toc324835454 \h </w:instrText>
        </w:r>
        <w:r w:rsidR="00F26116">
          <w:rPr>
            <w:noProof/>
            <w:webHidden/>
          </w:rPr>
        </w:r>
        <w:r w:rsidR="00F26116">
          <w:rPr>
            <w:noProof/>
            <w:webHidden/>
          </w:rPr>
          <w:fldChar w:fldCharType="separate"/>
        </w:r>
        <w:r>
          <w:rPr>
            <w:noProof/>
            <w:webHidden/>
          </w:rPr>
          <w:t>14</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5" w:history="1">
        <w:r w:rsidR="001818D8" w:rsidRPr="008739AF">
          <w:rPr>
            <w:rStyle w:val="Hyperlink"/>
            <w:noProof/>
          </w:rPr>
          <w:t>3.13</w:t>
        </w:r>
        <w:r w:rsidR="001818D8">
          <w:rPr>
            <w:rFonts w:asciiTheme="minorHAnsi" w:eastAsiaTheme="minorEastAsia" w:hAnsiTheme="minorHAnsi" w:cstheme="minorBidi"/>
            <w:smallCaps w:val="0"/>
            <w:noProof/>
            <w:sz w:val="22"/>
            <w:szCs w:val="22"/>
          </w:rPr>
          <w:tab/>
        </w:r>
        <w:r w:rsidR="001818D8" w:rsidRPr="008739AF">
          <w:rPr>
            <w:rStyle w:val="Hyperlink"/>
            <w:noProof/>
          </w:rPr>
          <w:t>Emails – P1</w:t>
        </w:r>
        <w:r w:rsidR="001818D8">
          <w:rPr>
            <w:noProof/>
            <w:webHidden/>
          </w:rPr>
          <w:tab/>
        </w:r>
        <w:r w:rsidR="00F26116">
          <w:rPr>
            <w:noProof/>
            <w:webHidden/>
          </w:rPr>
          <w:fldChar w:fldCharType="begin"/>
        </w:r>
        <w:r w:rsidR="001818D8">
          <w:rPr>
            <w:noProof/>
            <w:webHidden/>
          </w:rPr>
          <w:instrText xml:space="preserve"> PAGEREF _Toc324835455 \h </w:instrText>
        </w:r>
        <w:r w:rsidR="00F26116">
          <w:rPr>
            <w:noProof/>
            <w:webHidden/>
          </w:rPr>
        </w:r>
        <w:r w:rsidR="00F26116">
          <w:rPr>
            <w:noProof/>
            <w:webHidden/>
          </w:rPr>
          <w:fldChar w:fldCharType="separate"/>
        </w:r>
        <w:r>
          <w:rPr>
            <w:noProof/>
            <w:webHidden/>
          </w:rPr>
          <w:t>14</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6" w:history="1">
        <w:r w:rsidR="001818D8" w:rsidRPr="008739AF">
          <w:rPr>
            <w:rStyle w:val="Hyperlink"/>
            <w:noProof/>
          </w:rPr>
          <w:t>3.14</w:t>
        </w:r>
        <w:r w:rsidR="001818D8">
          <w:rPr>
            <w:rFonts w:asciiTheme="minorHAnsi" w:eastAsiaTheme="minorEastAsia" w:hAnsiTheme="minorHAnsi" w:cstheme="minorBidi"/>
            <w:smallCaps w:val="0"/>
            <w:noProof/>
            <w:sz w:val="22"/>
            <w:szCs w:val="22"/>
          </w:rPr>
          <w:tab/>
        </w:r>
        <w:r w:rsidR="001818D8" w:rsidRPr="008739AF">
          <w:rPr>
            <w:rStyle w:val="Hyperlink"/>
            <w:noProof/>
          </w:rPr>
          <w:t>Crowdsourcing – P2</w:t>
        </w:r>
        <w:r w:rsidR="001818D8">
          <w:rPr>
            <w:noProof/>
            <w:webHidden/>
          </w:rPr>
          <w:tab/>
        </w:r>
        <w:r w:rsidR="00F26116">
          <w:rPr>
            <w:noProof/>
            <w:webHidden/>
          </w:rPr>
          <w:fldChar w:fldCharType="begin"/>
        </w:r>
        <w:r w:rsidR="001818D8">
          <w:rPr>
            <w:noProof/>
            <w:webHidden/>
          </w:rPr>
          <w:instrText xml:space="preserve"> PAGEREF _Toc324835456 \h </w:instrText>
        </w:r>
        <w:r w:rsidR="00F26116">
          <w:rPr>
            <w:noProof/>
            <w:webHidden/>
          </w:rPr>
        </w:r>
        <w:r w:rsidR="00F26116">
          <w:rPr>
            <w:noProof/>
            <w:webHidden/>
          </w:rPr>
          <w:fldChar w:fldCharType="separate"/>
        </w:r>
        <w:r>
          <w:rPr>
            <w:noProof/>
            <w:webHidden/>
          </w:rPr>
          <w:t>15</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7" w:history="1">
        <w:r w:rsidR="001818D8" w:rsidRPr="008739AF">
          <w:rPr>
            <w:rStyle w:val="Hyperlink"/>
            <w:noProof/>
          </w:rPr>
          <w:t>3.15</w:t>
        </w:r>
        <w:r w:rsidR="001818D8">
          <w:rPr>
            <w:rFonts w:asciiTheme="minorHAnsi" w:eastAsiaTheme="minorEastAsia" w:hAnsiTheme="minorHAnsi" w:cstheme="minorBidi"/>
            <w:smallCaps w:val="0"/>
            <w:noProof/>
            <w:sz w:val="22"/>
            <w:szCs w:val="22"/>
          </w:rPr>
          <w:tab/>
        </w:r>
        <w:r w:rsidR="001818D8" w:rsidRPr="008739AF">
          <w:rPr>
            <w:rStyle w:val="Hyperlink"/>
            <w:noProof/>
          </w:rPr>
          <w:t>Static Pages – P1</w:t>
        </w:r>
        <w:r w:rsidR="001818D8">
          <w:rPr>
            <w:noProof/>
            <w:webHidden/>
          </w:rPr>
          <w:tab/>
        </w:r>
        <w:r w:rsidR="00F26116">
          <w:rPr>
            <w:noProof/>
            <w:webHidden/>
          </w:rPr>
          <w:fldChar w:fldCharType="begin"/>
        </w:r>
        <w:r w:rsidR="001818D8">
          <w:rPr>
            <w:noProof/>
            <w:webHidden/>
          </w:rPr>
          <w:instrText xml:space="preserve"> PAGEREF _Toc324835457 \h </w:instrText>
        </w:r>
        <w:r w:rsidR="00F26116">
          <w:rPr>
            <w:noProof/>
            <w:webHidden/>
          </w:rPr>
        </w:r>
        <w:r w:rsidR="00F26116">
          <w:rPr>
            <w:noProof/>
            <w:webHidden/>
          </w:rPr>
          <w:fldChar w:fldCharType="separate"/>
        </w:r>
        <w:r>
          <w:rPr>
            <w:noProof/>
            <w:webHidden/>
          </w:rPr>
          <w:t>15</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58" w:history="1">
        <w:r w:rsidR="001818D8" w:rsidRPr="008739AF">
          <w:rPr>
            <w:rStyle w:val="Hyperlink"/>
            <w:rFonts w:cs="Arial"/>
            <w:noProof/>
          </w:rPr>
          <w:t>4</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User Experience Requirements</w:t>
        </w:r>
        <w:r w:rsidR="001818D8">
          <w:rPr>
            <w:noProof/>
            <w:webHidden/>
          </w:rPr>
          <w:tab/>
        </w:r>
        <w:r w:rsidR="00F26116">
          <w:rPr>
            <w:noProof/>
            <w:webHidden/>
          </w:rPr>
          <w:fldChar w:fldCharType="begin"/>
        </w:r>
        <w:r w:rsidR="001818D8">
          <w:rPr>
            <w:noProof/>
            <w:webHidden/>
          </w:rPr>
          <w:instrText xml:space="preserve"> PAGEREF _Toc324835458 \h </w:instrText>
        </w:r>
        <w:r w:rsidR="00F26116">
          <w:rPr>
            <w:noProof/>
            <w:webHidden/>
          </w:rPr>
        </w:r>
        <w:r w:rsidR="00F26116">
          <w:rPr>
            <w:noProof/>
            <w:webHidden/>
          </w:rPr>
          <w:fldChar w:fldCharType="separate"/>
        </w:r>
        <w:r>
          <w:rPr>
            <w:noProof/>
            <w:webHidden/>
          </w:rPr>
          <w:t>15</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59" w:history="1">
        <w:r w:rsidR="001818D8" w:rsidRPr="008739AF">
          <w:rPr>
            <w:rStyle w:val="Hyperlink"/>
            <w:rFonts w:cs="Arial"/>
            <w:noProof/>
          </w:rPr>
          <w:t>5</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Integration and Migration</w:t>
        </w:r>
        <w:r w:rsidR="001818D8">
          <w:rPr>
            <w:noProof/>
            <w:webHidden/>
          </w:rPr>
          <w:tab/>
        </w:r>
        <w:r w:rsidR="00F26116">
          <w:rPr>
            <w:noProof/>
            <w:webHidden/>
          </w:rPr>
          <w:fldChar w:fldCharType="begin"/>
        </w:r>
        <w:r w:rsidR="001818D8">
          <w:rPr>
            <w:noProof/>
            <w:webHidden/>
          </w:rPr>
          <w:instrText xml:space="preserve"> PAGEREF _Toc324835459 \h </w:instrText>
        </w:r>
        <w:r w:rsidR="00F26116">
          <w:rPr>
            <w:noProof/>
            <w:webHidden/>
          </w:rPr>
        </w:r>
        <w:r w:rsidR="00F26116">
          <w:rPr>
            <w:noProof/>
            <w:webHidden/>
          </w:rPr>
          <w:fldChar w:fldCharType="separate"/>
        </w:r>
        <w:r>
          <w:rPr>
            <w:noProof/>
            <w:webHidden/>
          </w:rPr>
          <w:t>16</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0" w:history="1">
        <w:r w:rsidR="001818D8" w:rsidRPr="008739AF">
          <w:rPr>
            <w:rStyle w:val="Hyperlink"/>
            <w:rFonts w:cs="Arial"/>
            <w:noProof/>
          </w:rPr>
          <w:t>6</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Operations and Maintenance</w:t>
        </w:r>
        <w:r w:rsidR="001818D8">
          <w:rPr>
            <w:noProof/>
            <w:webHidden/>
          </w:rPr>
          <w:tab/>
        </w:r>
        <w:r w:rsidR="00F26116">
          <w:rPr>
            <w:noProof/>
            <w:webHidden/>
          </w:rPr>
          <w:fldChar w:fldCharType="begin"/>
        </w:r>
        <w:r w:rsidR="001818D8">
          <w:rPr>
            <w:noProof/>
            <w:webHidden/>
          </w:rPr>
          <w:instrText xml:space="preserve"> PAGEREF _Toc324835460 \h </w:instrText>
        </w:r>
        <w:r w:rsidR="00F26116">
          <w:rPr>
            <w:noProof/>
            <w:webHidden/>
          </w:rPr>
        </w:r>
        <w:r w:rsidR="00F26116">
          <w:rPr>
            <w:noProof/>
            <w:webHidden/>
          </w:rPr>
          <w:fldChar w:fldCharType="separate"/>
        </w:r>
        <w:r>
          <w:rPr>
            <w:noProof/>
            <w:webHidden/>
          </w:rPr>
          <w:t>16</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1" w:history="1">
        <w:r w:rsidR="001818D8" w:rsidRPr="008739AF">
          <w:rPr>
            <w:rStyle w:val="Hyperlink"/>
            <w:noProof/>
          </w:rPr>
          <w:t>6.1</w:t>
        </w:r>
        <w:r w:rsidR="001818D8">
          <w:rPr>
            <w:rFonts w:asciiTheme="minorHAnsi" w:eastAsiaTheme="minorEastAsia" w:hAnsiTheme="minorHAnsi" w:cstheme="minorBidi"/>
            <w:smallCaps w:val="0"/>
            <w:noProof/>
            <w:sz w:val="22"/>
            <w:szCs w:val="22"/>
          </w:rPr>
          <w:tab/>
        </w:r>
        <w:r w:rsidR="001818D8" w:rsidRPr="008739AF">
          <w:rPr>
            <w:rStyle w:val="Hyperlink"/>
            <w:noProof/>
          </w:rPr>
          <w:t>Service Level Agreement</w:t>
        </w:r>
        <w:r w:rsidR="001818D8">
          <w:rPr>
            <w:noProof/>
            <w:webHidden/>
          </w:rPr>
          <w:tab/>
        </w:r>
        <w:r w:rsidR="00F26116">
          <w:rPr>
            <w:noProof/>
            <w:webHidden/>
          </w:rPr>
          <w:fldChar w:fldCharType="begin"/>
        </w:r>
        <w:r w:rsidR="001818D8">
          <w:rPr>
            <w:noProof/>
            <w:webHidden/>
          </w:rPr>
          <w:instrText xml:space="preserve"> PAGEREF _Toc324835461 \h </w:instrText>
        </w:r>
        <w:r w:rsidR="00F26116">
          <w:rPr>
            <w:noProof/>
            <w:webHidden/>
          </w:rPr>
        </w:r>
        <w:r w:rsidR="00F26116">
          <w:rPr>
            <w:noProof/>
            <w:webHidden/>
          </w:rPr>
          <w:fldChar w:fldCharType="separate"/>
        </w:r>
        <w:r>
          <w:rPr>
            <w:noProof/>
            <w:webHidden/>
          </w:rPr>
          <w:t>16</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2" w:history="1">
        <w:r w:rsidR="001818D8" w:rsidRPr="008739AF">
          <w:rPr>
            <w:rStyle w:val="Hyperlink"/>
            <w:noProof/>
          </w:rPr>
          <w:t>6.2</w:t>
        </w:r>
        <w:r w:rsidR="001818D8">
          <w:rPr>
            <w:rFonts w:asciiTheme="minorHAnsi" w:eastAsiaTheme="minorEastAsia" w:hAnsiTheme="minorHAnsi" w:cstheme="minorBidi"/>
            <w:smallCaps w:val="0"/>
            <w:noProof/>
            <w:sz w:val="22"/>
            <w:szCs w:val="22"/>
          </w:rPr>
          <w:tab/>
        </w:r>
        <w:r w:rsidR="001818D8" w:rsidRPr="008739AF">
          <w:rPr>
            <w:rStyle w:val="Hyperlink"/>
            <w:noProof/>
          </w:rPr>
          <w:t>Monitoring and Alerts</w:t>
        </w:r>
        <w:r w:rsidR="001818D8">
          <w:rPr>
            <w:noProof/>
            <w:webHidden/>
          </w:rPr>
          <w:tab/>
        </w:r>
        <w:r w:rsidR="00F26116">
          <w:rPr>
            <w:noProof/>
            <w:webHidden/>
          </w:rPr>
          <w:fldChar w:fldCharType="begin"/>
        </w:r>
        <w:r w:rsidR="001818D8">
          <w:rPr>
            <w:noProof/>
            <w:webHidden/>
          </w:rPr>
          <w:instrText xml:space="preserve"> PAGEREF _Toc324835462 \h </w:instrText>
        </w:r>
        <w:r w:rsidR="00F26116">
          <w:rPr>
            <w:noProof/>
            <w:webHidden/>
          </w:rPr>
        </w:r>
        <w:r w:rsidR="00F26116">
          <w:rPr>
            <w:noProof/>
            <w:webHidden/>
          </w:rPr>
          <w:fldChar w:fldCharType="separate"/>
        </w:r>
        <w:r>
          <w:rPr>
            <w:noProof/>
            <w:webHidden/>
          </w:rPr>
          <w:t>16</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3" w:history="1">
        <w:r w:rsidR="001818D8" w:rsidRPr="008739AF">
          <w:rPr>
            <w:rStyle w:val="Hyperlink"/>
            <w:noProof/>
          </w:rPr>
          <w:t>6.3</w:t>
        </w:r>
        <w:r w:rsidR="001818D8">
          <w:rPr>
            <w:rFonts w:asciiTheme="minorHAnsi" w:eastAsiaTheme="minorEastAsia" w:hAnsiTheme="minorHAnsi" w:cstheme="minorBidi"/>
            <w:smallCaps w:val="0"/>
            <w:noProof/>
            <w:sz w:val="22"/>
            <w:szCs w:val="22"/>
          </w:rPr>
          <w:tab/>
        </w:r>
        <w:r w:rsidR="001818D8" w:rsidRPr="008739AF">
          <w:rPr>
            <w:rStyle w:val="Hyperlink"/>
            <w:noProof/>
          </w:rPr>
          <w:t>Business Continuity Planning (BCP)</w:t>
        </w:r>
        <w:r w:rsidR="001818D8">
          <w:rPr>
            <w:noProof/>
            <w:webHidden/>
          </w:rPr>
          <w:tab/>
        </w:r>
        <w:r w:rsidR="00F26116">
          <w:rPr>
            <w:noProof/>
            <w:webHidden/>
          </w:rPr>
          <w:fldChar w:fldCharType="begin"/>
        </w:r>
        <w:r w:rsidR="001818D8">
          <w:rPr>
            <w:noProof/>
            <w:webHidden/>
          </w:rPr>
          <w:instrText xml:space="preserve"> PAGEREF _Toc324835463 \h </w:instrText>
        </w:r>
        <w:r w:rsidR="00F26116">
          <w:rPr>
            <w:noProof/>
            <w:webHidden/>
          </w:rPr>
        </w:r>
        <w:r w:rsidR="00F26116">
          <w:rPr>
            <w:noProof/>
            <w:webHidden/>
          </w:rPr>
          <w:fldChar w:fldCharType="separate"/>
        </w:r>
        <w:r>
          <w:rPr>
            <w:noProof/>
            <w:webHidden/>
          </w:rPr>
          <w:t>17</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4" w:history="1">
        <w:r w:rsidR="001818D8" w:rsidRPr="008739AF">
          <w:rPr>
            <w:rStyle w:val="Hyperlink"/>
            <w:noProof/>
          </w:rPr>
          <w:t>6.4</w:t>
        </w:r>
        <w:r w:rsidR="001818D8">
          <w:rPr>
            <w:rFonts w:asciiTheme="minorHAnsi" w:eastAsiaTheme="minorEastAsia" w:hAnsiTheme="minorHAnsi" w:cstheme="minorBidi"/>
            <w:smallCaps w:val="0"/>
            <w:noProof/>
            <w:sz w:val="22"/>
            <w:szCs w:val="22"/>
          </w:rPr>
          <w:tab/>
        </w:r>
        <w:r w:rsidR="001818D8" w:rsidRPr="008739AF">
          <w:rPr>
            <w:rStyle w:val="Hyperlink"/>
            <w:noProof/>
          </w:rPr>
          <w:t>Capacity Planning</w:t>
        </w:r>
        <w:r w:rsidR="001818D8">
          <w:rPr>
            <w:noProof/>
            <w:webHidden/>
          </w:rPr>
          <w:tab/>
        </w:r>
        <w:r w:rsidR="00F26116">
          <w:rPr>
            <w:noProof/>
            <w:webHidden/>
          </w:rPr>
          <w:fldChar w:fldCharType="begin"/>
        </w:r>
        <w:r w:rsidR="001818D8">
          <w:rPr>
            <w:noProof/>
            <w:webHidden/>
          </w:rPr>
          <w:instrText xml:space="preserve"> PAGEREF _Toc324835464 \h </w:instrText>
        </w:r>
        <w:r w:rsidR="00F26116">
          <w:rPr>
            <w:noProof/>
            <w:webHidden/>
          </w:rPr>
        </w:r>
        <w:r w:rsidR="00F26116">
          <w:rPr>
            <w:noProof/>
            <w:webHidden/>
          </w:rPr>
          <w:fldChar w:fldCharType="separate"/>
        </w:r>
        <w:r>
          <w:rPr>
            <w:noProof/>
            <w:webHidden/>
          </w:rPr>
          <w:t>17</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5" w:history="1">
        <w:r w:rsidR="001818D8" w:rsidRPr="008739AF">
          <w:rPr>
            <w:rStyle w:val="Hyperlink"/>
            <w:noProof/>
          </w:rPr>
          <w:t>6.5</w:t>
        </w:r>
        <w:r w:rsidR="001818D8">
          <w:rPr>
            <w:rFonts w:asciiTheme="minorHAnsi" w:eastAsiaTheme="minorEastAsia" w:hAnsiTheme="minorHAnsi" w:cstheme="minorBidi"/>
            <w:smallCaps w:val="0"/>
            <w:noProof/>
            <w:sz w:val="22"/>
            <w:szCs w:val="22"/>
          </w:rPr>
          <w:tab/>
        </w:r>
        <w:r w:rsidR="001818D8" w:rsidRPr="008739AF">
          <w:rPr>
            <w:rStyle w:val="Hyperlink"/>
            <w:noProof/>
          </w:rPr>
          <w:t>Escalations</w:t>
        </w:r>
        <w:r w:rsidR="001818D8">
          <w:rPr>
            <w:noProof/>
            <w:webHidden/>
          </w:rPr>
          <w:tab/>
        </w:r>
        <w:r w:rsidR="00F26116">
          <w:rPr>
            <w:noProof/>
            <w:webHidden/>
          </w:rPr>
          <w:fldChar w:fldCharType="begin"/>
        </w:r>
        <w:r w:rsidR="001818D8">
          <w:rPr>
            <w:noProof/>
            <w:webHidden/>
          </w:rPr>
          <w:instrText xml:space="preserve"> PAGEREF _Toc324835465 \h </w:instrText>
        </w:r>
        <w:r w:rsidR="00F26116">
          <w:rPr>
            <w:noProof/>
            <w:webHidden/>
          </w:rPr>
        </w:r>
        <w:r w:rsidR="00F26116">
          <w:rPr>
            <w:noProof/>
            <w:webHidden/>
          </w:rPr>
          <w:fldChar w:fldCharType="separate"/>
        </w:r>
        <w:r>
          <w:rPr>
            <w:noProof/>
            <w:webHidden/>
          </w:rPr>
          <w:t>17</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6" w:history="1">
        <w:r w:rsidR="001818D8" w:rsidRPr="008739AF">
          <w:rPr>
            <w:rStyle w:val="Hyperlink"/>
            <w:rFonts w:cs="Arial"/>
            <w:noProof/>
          </w:rPr>
          <w:t>7</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International</w:t>
        </w:r>
        <w:r w:rsidR="001818D8">
          <w:rPr>
            <w:noProof/>
            <w:webHidden/>
          </w:rPr>
          <w:tab/>
        </w:r>
        <w:r w:rsidR="00F26116">
          <w:rPr>
            <w:noProof/>
            <w:webHidden/>
          </w:rPr>
          <w:fldChar w:fldCharType="begin"/>
        </w:r>
        <w:r w:rsidR="001818D8">
          <w:rPr>
            <w:noProof/>
            <w:webHidden/>
          </w:rPr>
          <w:instrText xml:space="preserve"> PAGEREF _Toc324835466 \h </w:instrText>
        </w:r>
        <w:r w:rsidR="00F26116">
          <w:rPr>
            <w:noProof/>
            <w:webHidden/>
          </w:rPr>
        </w:r>
        <w:r w:rsidR="00F26116">
          <w:rPr>
            <w:noProof/>
            <w:webHidden/>
          </w:rPr>
          <w:fldChar w:fldCharType="separate"/>
        </w:r>
        <w:r>
          <w:rPr>
            <w:noProof/>
            <w:webHidden/>
          </w:rPr>
          <w:t>17</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7" w:history="1">
        <w:r w:rsidR="001818D8" w:rsidRPr="008739AF">
          <w:rPr>
            <w:rStyle w:val="Hyperlink"/>
            <w:rFonts w:cs="Arial"/>
            <w:noProof/>
          </w:rPr>
          <w:t>8</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Legal</w:t>
        </w:r>
        <w:r w:rsidR="001818D8">
          <w:rPr>
            <w:noProof/>
            <w:webHidden/>
          </w:rPr>
          <w:tab/>
        </w:r>
        <w:r w:rsidR="00F26116">
          <w:rPr>
            <w:noProof/>
            <w:webHidden/>
          </w:rPr>
          <w:fldChar w:fldCharType="begin"/>
        </w:r>
        <w:r w:rsidR="001818D8">
          <w:rPr>
            <w:noProof/>
            <w:webHidden/>
          </w:rPr>
          <w:instrText xml:space="preserve"> PAGEREF _Toc324835467 \h </w:instrText>
        </w:r>
        <w:r w:rsidR="00F26116">
          <w:rPr>
            <w:noProof/>
            <w:webHidden/>
          </w:rPr>
        </w:r>
        <w:r w:rsidR="00F26116">
          <w:rPr>
            <w:noProof/>
            <w:webHidden/>
          </w:rPr>
          <w:fldChar w:fldCharType="separate"/>
        </w:r>
        <w:r>
          <w:rPr>
            <w:noProof/>
            <w:webHidden/>
          </w:rPr>
          <w:t>17</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8" w:history="1">
        <w:r w:rsidR="001818D8" w:rsidRPr="008739AF">
          <w:rPr>
            <w:rStyle w:val="Hyperlink"/>
            <w:rFonts w:cs="Arial"/>
            <w:noProof/>
          </w:rPr>
          <w:t>9</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SEO and Marketing</w:t>
        </w:r>
        <w:r w:rsidR="001818D8">
          <w:rPr>
            <w:noProof/>
            <w:webHidden/>
          </w:rPr>
          <w:tab/>
        </w:r>
        <w:r w:rsidR="00F26116">
          <w:rPr>
            <w:noProof/>
            <w:webHidden/>
          </w:rPr>
          <w:fldChar w:fldCharType="begin"/>
        </w:r>
        <w:r w:rsidR="001818D8">
          <w:rPr>
            <w:noProof/>
            <w:webHidden/>
          </w:rPr>
          <w:instrText xml:space="preserve"> PAGEREF _Toc324835468 \h </w:instrText>
        </w:r>
        <w:r w:rsidR="00F26116">
          <w:rPr>
            <w:noProof/>
            <w:webHidden/>
          </w:rPr>
        </w:r>
        <w:r w:rsidR="00F26116">
          <w:rPr>
            <w:noProof/>
            <w:webHidden/>
          </w:rPr>
          <w:fldChar w:fldCharType="separate"/>
        </w:r>
        <w:r>
          <w:rPr>
            <w:noProof/>
            <w:webHidden/>
          </w:rPr>
          <w:t>17</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9" w:history="1">
        <w:r w:rsidR="001818D8" w:rsidRPr="008739AF">
          <w:rPr>
            <w:rStyle w:val="Hyperlink"/>
            <w:rFonts w:cs="Arial"/>
            <w:noProof/>
          </w:rPr>
          <w:t>10</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Other  Stuff</w:t>
        </w:r>
        <w:r w:rsidR="001818D8">
          <w:rPr>
            <w:noProof/>
            <w:webHidden/>
          </w:rPr>
          <w:tab/>
        </w:r>
        <w:r w:rsidR="00F26116">
          <w:rPr>
            <w:noProof/>
            <w:webHidden/>
          </w:rPr>
          <w:fldChar w:fldCharType="begin"/>
        </w:r>
        <w:r w:rsidR="001818D8">
          <w:rPr>
            <w:noProof/>
            <w:webHidden/>
          </w:rPr>
          <w:instrText xml:space="preserve"> PAGEREF _Toc324835469 \h </w:instrText>
        </w:r>
        <w:r w:rsidR="00F26116">
          <w:rPr>
            <w:noProof/>
            <w:webHidden/>
          </w:rPr>
        </w:r>
        <w:r w:rsidR="00F26116">
          <w:rPr>
            <w:noProof/>
            <w:webHidden/>
          </w:rPr>
          <w:fldChar w:fldCharType="separate"/>
        </w:r>
        <w:r>
          <w:rPr>
            <w:noProof/>
            <w:webHidden/>
          </w:rPr>
          <w:t>17</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0" w:history="1">
        <w:r w:rsidR="001818D8" w:rsidRPr="008739AF">
          <w:rPr>
            <w:rStyle w:val="Hyperlink"/>
            <w:noProof/>
          </w:rPr>
          <w:t>10.1</w:t>
        </w:r>
        <w:r w:rsidR="001818D8">
          <w:rPr>
            <w:rFonts w:asciiTheme="minorHAnsi" w:eastAsiaTheme="minorEastAsia" w:hAnsiTheme="minorHAnsi" w:cstheme="minorBidi"/>
            <w:smallCaps w:val="0"/>
            <w:noProof/>
            <w:sz w:val="22"/>
            <w:szCs w:val="22"/>
          </w:rPr>
          <w:tab/>
        </w:r>
        <w:r w:rsidR="001818D8" w:rsidRPr="008739AF">
          <w:rPr>
            <w:rStyle w:val="Hyperlink"/>
            <w:noProof/>
          </w:rPr>
          <w:t>Future Business Flow</w:t>
        </w:r>
        <w:r w:rsidR="001818D8">
          <w:rPr>
            <w:noProof/>
            <w:webHidden/>
          </w:rPr>
          <w:tab/>
        </w:r>
        <w:r w:rsidR="00F26116">
          <w:rPr>
            <w:noProof/>
            <w:webHidden/>
          </w:rPr>
          <w:fldChar w:fldCharType="begin"/>
        </w:r>
        <w:r w:rsidR="001818D8">
          <w:rPr>
            <w:noProof/>
            <w:webHidden/>
          </w:rPr>
          <w:instrText xml:space="preserve"> PAGEREF _Toc324835470 \h </w:instrText>
        </w:r>
        <w:r w:rsidR="00F26116">
          <w:rPr>
            <w:noProof/>
            <w:webHidden/>
          </w:rPr>
        </w:r>
        <w:r w:rsidR="00F26116">
          <w:rPr>
            <w:noProof/>
            <w:webHidden/>
          </w:rPr>
          <w:fldChar w:fldCharType="separate"/>
        </w:r>
        <w:r>
          <w:rPr>
            <w:noProof/>
            <w:webHidden/>
          </w:rPr>
          <w:t>17</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1" w:history="1">
        <w:r w:rsidR="001818D8" w:rsidRPr="008739AF">
          <w:rPr>
            <w:rStyle w:val="Hyperlink"/>
            <w:noProof/>
          </w:rPr>
          <w:t>10.2</w:t>
        </w:r>
        <w:r w:rsidR="001818D8">
          <w:rPr>
            <w:rFonts w:asciiTheme="minorHAnsi" w:eastAsiaTheme="minorEastAsia" w:hAnsiTheme="minorHAnsi" w:cstheme="minorBidi"/>
            <w:smallCaps w:val="0"/>
            <w:noProof/>
            <w:sz w:val="22"/>
            <w:szCs w:val="22"/>
          </w:rPr>
          <w:tab/>
        </w:r>
        <w:r w:rsidR="001818D8" w:rsidRPr="008739AF">
          <w:rPr>
            <w:rStyle w:val="Hyperlink"/>
            <w:noProof/>
          </w:rPr>
          <w:t>Other Business Areas / Departments Impacted</w:t>
        </w:r>
        <w:r w:rsidR="001818D8">
          <w:rPr>
            <w:noProof/>
            <w:webHidden/>
          </w:rPr>
          <w:tab/>
        </w:r>
        <w:r w:rsidR="00F26116">
          <w:rPr>
            <w:noProof/>
            <w:webHidden/>
          </w:rPr>
          <w:fldChar w:fldCharType="begin"/>
        </w:r>
        <w:r w:rsidR="001818D8">
          <w:rPr>
            <w:noProof/>
            <w:webHidden/>
          </w:rPr>
          <w:instrText xml:space="preserve"> PAGEREF _Toc324835471 \h </w:instrText>
        </w:r>
        <w:r w:rsidR="00F26116">
          <w:rPr>
            <w:noProof/>
            <w:webHidden/>
          </w:rPr>
        </w:r>
        <w:r w:rsidR="00F26116">
          <w:rPr>
            <w:noProof/>
            <w:webHidden/>
          </w:rPr>
          <w:fldChar w:fldCharType="separate"/>
        </w:r>
        <w:r>
          <w:rPr>
            <w:noProof/>
            <w:webHidden/>
          </w:rPr>
          <w:t>17</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2" w:history="1">
        <w:r w:rsidR="001818D8" w:rsidRPr="008739AF">
          <w:rPr>
            <w:rStyle w:val="Hyperlink"/>
            <w:noProof/>
          </w:rPr>
          <w:t>10.3</w:t>
        </w:r>
        <w:r w:rsidR="001818D8">
          <w:rPr>
            <w:rFonts w:asciiTheme="minorHAnsi" w:eastAsiaTheme="minorEastAsia" w:hAnsiTheme="minorHAnsi" w:cstheme="minorBidi"/>
            <w:smallCaps w:val="0"/>
            <w:noProof/>
            <w:sz w:val="22"/>
            <w:szCs w:val="22"/>
          </w:rPr>
          <w:tab/>
        </w:r>
        <w:r w:rsidR="001818D8" w:rsidRPr="008739AF">
          <w:rPr>
            <w:rStyle w:val="Hyperlink"/>
            <w:noProof/>
          </w:rPr>
          <w:t>Properties to be impacted</w:t>
        </w:r>
        <w:r w:rsidR="001818D8">
          <w:rPr>
            <w:noProof/>
            <w:webHidden/>
          </w:rPr>
          <w:tab/>
        </w:r>
        <w:r w:rsidR="00F26116">
          <w:rPr>
            <w:noProof/>
            <w:webHidden/>
          </w:rPr>
          <w:fldChar w:fldCharType="begin"/>
        </w:r>
        <w:r w:rsidR="001818D8">
          <w:rPr>
            <w:noProof/>
            <w:webHidden/>
          </w:rPr>
          <w:instrText xml:space="preserve"> PAGEREF _Toc324835472 \h </w:instrText>
        </w:r>
        <w:r w:rsidR="00F26116">
          <w:rPr>
            <w:noProof/>
            <w:webHidden/>
          </w:rPr>
        </w:r>
        <w:r w:rsidR="00F26116">
          <w:rPr>
            <w:noProof/>
            <w:webHidden/>
          </w:rPr>
          <w:fldChar w:fldCharType="separate"/>
        </w:r>
        <w:r>
          <w:rPr>
            <w:noProof/>
            <w:webHidden/>
          </w:rPr>
          <w:t>18</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3" w:history="1">
        <w:r w:rsidR="001818D8" w:rsidRPr="008739AF">
          <w:rPr>
            <w:rStyle w:val="Hyperlink"/>
            <w:noProof/>
          </w:rPr>
          <w:t>10.4</w:t>
        </w:r>
        <w:r w:rsidR="001818D8">
          <w:rPr>
            <w:rFonts w:asciiTheme="minorHAnsi" w:eastAsiaTheme="minorEastAsia" w:hAnsiTheme="minorHAnsi" w:cstheme="minorBidi"/>
            <w:smallCaps w:val="0"/>
            <w:noProof/>
            <w:sz w:val="22"/>
            <w:szCs w:val="22"/>
          </w:rPr>
          <w:tab/>
        </w:r>
        <w:r w:rsidR="001818D8" w:rsidRPr="008739AF">
          <w:rPr>
            <w:rStyle w:val="Hyperlink"/>
            <w:noProof/>
          </w:rPr>
          <w:t>Horizontal domain Impacts</w:t>
        </w:r>
        <w:r w:rsidR="001818D8">
          <w:rPr>
            <w:noProof/>
            <w:webHidden/>
          </w:rPr>
          <w:tab/>
        </w:r>
        <w:r w:rsidR="00F26116">
          <w:rPr>
            <w:noProof/>
            <w:webHidden/>
          </w:rPr>
          <w:fldChar w:fldCharType="begin"/>
        </w:r>
        <w:r w:rsidR="001818D8">
          <w:rPr>
            <w:noProof/>
            <w:webHidden/>
          </w:rPr>
          <w:instrText xml:space="preserve"> PAGEREF _Toc324835473 \h </w:instrText>
        </w:r>
        <w:r w:rsidR="00F26116">
          <w:rPr>
            <w:noProof/>
            <w:webHidden/>
          </w:rPr>
        </w:r>
        <w:r w:rsidR="00F26116">
          <w:rPr>
            <w:noProof/>
            <w:webHidden/>
          </w:rPr>
          <w:fldChar w:fldCharType="separate"/>
        </w:r>
        <w:r>
          <w:rPr>
            <w:noProof/>
            <w:webHidden/>
          </w:rPr>
          <w:t>18</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4" w:history="1">
        <w:r w:rsidR="001818D8" w:rsidRPr="008739AF">
          <w:rPr>
            <w:rStyle w:val="Hyperlink"/>
            <w:noProof/>
          </w:rPr>
          <w:t>10.5</w:t>
        </w:r>
        <w:r w:rsidR="001818D8">
          <w:rPr>
            <w:rFonts w:asciiTheme="minorHAnsi" w:eastAsiaTheme="minorEastAsia" w:hAnsiTheme="minorHAnsi" w:cstheme="minorBidi"/>
            <w:smallCaps w:val="0"/>
            <w:noProof/>
            <w:sz w:val="22"/>
            <w:szCs w:val="22"/>
          </w:rPr>
          <w:tab/>
        </w:r>
        <w:r w:rsidR="001818D8" w:rsidRPr="008739AF">
          <w:rPr>
            <w:rStyle w:val="Hyperlink"/>
            <w:noProof/>
          </w:rPr>
          <w:t>Merchant Services Impacts (Marketplace)</w:t>
        </w:r>
        <w:r w:rsidR="001818D8">
          <w:rPr>
            <w:noProof/>
            <w:webHidden/>
          </w:rPr>
          <w:tab/>
        </w:r>
        <w:r w:rsidR="00F26116">
          <w:rPr>
            <w:noProof/>
            <w:webHidden/>
          </w:rPr>
          <w:fldChar w:fldCharType="begin"/>
        </w:r>
        <w:r w:rsidR="001818D8">
          <w:rPr>
            <w:noProof/>
            <w:webHidden/>
          </w:rPr>
          <w:instrText xml:space="preserve"> PAGEREF _Toc324835474 \h </w:instrText>
        </w:r>
        <w:r w:rsidR="00F26116">
          <w:rPr>
            <w:noProof/>
            <w:webHidden/>
          </w:rPr>
        </w:r>
        <w:r w:rsidR="00F26116">
          <w:rPr>
            <w:noProof/>
            <w:webHidden/>
          </w:rPr>
          <w:fldChar w:fldCharType="separate"/>
        </w:r>
        <w:r>
          <w:rPr>
            <w:noProof/>
            <w:webHidden/>
          </w:rPr>
          <w:t>19</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5" w:history="1">
        <w:r w:rsidR="001818D8" w:rsidRPr="008739AF">
          <w:rPr>
            <w:rStyle w:val="Hyperlink"/>
            <w:noProof/>
          </w:rPr>
          <w:t>10.6</w:t>
        </w:r>
        <w:r w:rsidR="001818D8">
          <w:rPr>
            <w:rFonts w:asciiTheme="minorHAnsi" w:eastAsiaTheme="minorEastAsia" w:hAnsiTheme="minorHAnsi" w:cstheme="minorBidi"/>
            <w:smallCaps w:val="0"/>
            <w:noProof/>
            <w:sz w:val="22"/>
            <w:szCs w:val="22"/>
          </w:rPr>
          <w:tab/>
        </w:r>
        <w:r w:rsidR="001818D8" w:rsidRPr="008739AF">
          <w:rPr>
            <w:rStyle w:val="Hyperlink"/>
            <w:noProof/>
          </w:rPr>
          <w:t>External Vendor Involvement</w:t>
        </w:r>
        <w:r w:rsidR="001818D8">
          <w:rPr>
            <w:noProof/>
            <w:webHidden/>
          </w:rPr>
          <w:tab/>
        </w:r>
        <w:r w:rsidR="00F26116">
          <w:rPr>
            <w:noProof/>
            <w:webHidden/>
          </w:rPr>
          <w:fldChar w:fldCharType="begin"/>
        </w:r>
        <w:r w:rsidR="001818D8">
          <w:rPr>
            <w:noProof/>
            <w:webHidden/>
          </w:rPr>
          <w:instrText xml:space="preserve"> PAGEREF _Toc324835475 \h </w:instrText>
        </w:r>
        <w:r w:rsidR="00F26116">
          <w:rPr>
            <w:noProof/>
            <w:webHidden/>
          </w:rPr>
        </w:r>
        <w:r w:rsidR="00F26116">
          <w:rPr>
            <w:noProof/>
            <w:webHidden/>
          </w:rPr>
          <w:fldChar w:fldCharType="separate"/>
        </w:r>
        <w:r>
          <w:rPr>
            <w:noProof/>
            <w:webHidden/>
          </w:rPr>
          <w:t>20</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6" w:history="1">
        <w:r w:rsidR="001818D8" w:rsidRPr="008739AF">
          <w:rPr>
            <w:rStyle w:val="Hyperlink"/>
            <w:noProof/>
          </w:rPr>
          <w:t>10.7</w:t>
        </w:r>
        <w:r w:rsidR="001818D8">
          <w:rPr>
            <w:rFonts w:asciiTheme="minorHAnsi" w:eastAsiaTheme="minorEastAsia" w:hAnsiTheme="minorHAnsi" w:cstheme="minorBidi"/>
            <w:smallCaps w:val="0"/>
            <w:noProof/>
            <w:sz w:val="22"/>
            <w:szCs w:val="22"/>
          </w:rPr>
          <w:tab/>
        </w:r>
        <w:r w:rsidR="001818D8" w:rsidRPr="008739AF">
          <w:rPr>
            <w:rStyle w:val="Hyperlink"/>
            <w:noProof/>
          </w:rPr>
          <w:t>Security and Compliance</w:t>
        </w:r>
        <w:r w:rsidR="001818D8">
          <w:rPr>
            <w:noProof/>
            <w:webHidden/>
          </w:rPr>
          <w:tab/>
        </w:r>
        <w:r w:rsidR="00F26116">
          <w:rPr>
            <w:noProof/>
            <w:webHidden/>
          </w:rPr>
          <w:fldChar w:fldCharType="begin"/>
        </w:r>
        <w:r w:rsidR="001818D8">
          <w:rPr>
            <w:noProof/>
            <w:webHidden/>
          </w:rPr>
          <w:instrText xml:space="preserve"> PAGEREF _Toc324835476 \h </w:instrText>
        </w:r>
        <w:r w:rsidR="00F26116">
          <w:rPr>
            <w:noProof/>
            <w:webHidden/>
          </w:rPr>
        </w:r>
        <w:r w:rsidR="00F26116">
          <w:rPr>
            <w:noProof/>
            <w:webHidden/>
          </w:rPr>
          <w:fldChar w:fldCharType="separate"/>
        </w:r>
        <w:r>
          <w:rPr>
            <w:noProof/>
            <w:webHidden/>
          </w:rPr>
          <w:t>20</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7" w:history="1">
        <w:r w:rsidR="001818D8" w:rsidRPr="008739AF">
          <w:rPr>
            <w:rStyle w:val="Hyperlink"/>
            <w:noProof/>
          </w:rPr>
          <w:t>10.8</w:t>
        </w:r>
        <w:r w:rsidR="001818D8">
          <w:rPr>
            <w:rFonts w:asciiTheme="minorHAnsi" w:eastAsiaTheme="minorEastAsia" w:hAnsiTheme="minorHAnsi" w:cstheme="minorBidi"/>
            <w:smallCaps w:val="0"/>
            <w:noProof/>
            <w:sz w:val="22"/>
            <w:szCs w:val="22"/>
          </w:rPr>
          <w:tab/>
        </w:r>
        <w:r w:rsidR="001818D8" w:rsidRPr="008739AF">
          <w:rPr>
            <w:rStyle w:val="Hyperlink"/>
            <w:noProof/>
          </w:rPr>
          <w:t>Operations, Networking, and System Requirements</w:t>
        </w:r>
        <w:r w:rsidR="001818D8">
          <w:rPr>
            <w:noProof/>
            <w:webHidden/>
          </w:rPr>
          <w:tab/>
        </w:r>
        <w:r w:rsidR="00F26116">
          <w:rPr>
            <w:noProof/>
            <w:webHidden/>
          </w:rPr>
          <w:fldChar w:fldCharType="begin"/>
        </w:r>
        <w:r w:rsidR="001818D8">
          <w:rPr>
            <w:noProof/>
            <w:webHidden/>
          </w:rPr>
          <w:instrText xml:space="preserve"> PAGEREF _Toc324835477 \h </w:instrText>
        </w:r>
        <w:r w:rsidR="00F26116">
          <w:rPr>
            <w:noProof/>
            <w:webHidden/>
          </w:rPr>
        </w:r>
        <w:r w:rsidR="00F26116">
          <w:rPr>
            <w:noProof/>
            <w:webHidden/>
          </w:rPr>
          <w:fldChar w:fldCharType="separate"/>
        </w:r>
        <w:r>
          <w:rPr>
            <w:noProof/>
            <w:webHidden/>
          </w:rPr>
          <w:t>21</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8" w:history="1">
        <w:r w:rsidR="001818D8" w:rsidRPr="008739AF">
          <w:rPr>
            <w:rStyle w:val="Hyperlink"/>
            <w:noProof/>
          </w:rPr>
          <w:t>10.9</w:t>
        </w:r>
        <w:r w:rsidR="001818D8">
          <w:rPr>
            <w:rFonts w:asciiTheme="minorHAnsi" w:eastAsiaTheme="minorEastAsia" w:hAnsiTheme="minorHAnsi" w:cstheme="minorBidi"/>
            <w:smallCaps w:val="0"/>
            <w:noProof/>
            <w:sz w:val="22"/>
            <w:szCs w:val="22"/>
          </w:rPr>
          <w:tab/>
        </w:r>
        <w:r w:rsidR="001818D8" w:rsidRPr="008739AF">
          <w:rPr>
            <w:rStyle w:val="Hyperlink"/>
            <w:noProof/>
          </w:rPr>
          <w:t>Global Non-Functional Requirements</w:t>
        </w:r>
        <w:r w:rsidR="001818D8">
          <w:rPr>
            <w:noProof/>
            <w:webHidden/>
          </w:rPr>
          <w:tab/>
        </w:r>
        <w:r w:rsidR="00F26116">
          <w:rPr>
            <w:noProof/>
            <w:webHidden/>
          </w:rPr>
          <w:fldChar w:fldCharType="begin"/>
        </w:r>
        <w:r w:rsidR="001818D8">
          <w:rPr>
            <w:noProof/>
            <w:webHidden/>
          </w:rPr>
          <w:instrText xml:space="preserve"> PAGEREF _Toc324835478 \h </w:instrText>
        </w:r>
        <w:r w:rsidR="00F26116">
          <w:rPr>
            <w:noProof/>
            <w:webHidden/>
          </w:rPr>
        </w:r>
        <w:r w:rsidR="00F26116">
          <w:rPr>
            <w:noProof/>
            <w:webHidden/>
          </w:rPr>
          <w:fldChar w:fldCharType="separate"/>
        </w:r>
        <w:r>
          <w:rPr>
            <w:noProof/>
            <w:webHidden/>
          </w:rPr>
          <w:t>22</w:t>
        </w:r>
        <w:r w:rsidR="00F26116">
          <w:rPr>
            <w:noProof/>
            <w:webHidden/>
          </w:rPr>
          <w:fldChar w:fldCharType="end"/>
        </w:r>
      </w:hyperlink>
    </w:p>
    <w:p w:rsidR="001818D8" w:rsidRDefault="00C35FBF">
      <w:pPr>
        <w:pStyle w:val="TOC2"/>
        <w:tabs>
          <w:tab w:val="left" w:pos="1200"/>
          <w:tab w:val="right" w:leader="dot" w:pos="9620"/>
        </w:tabs>
        <w:rPr>
          <w:rFonts w:asciiTheme="minorHAnsi" w:eastAsiaTheme="minorEastAsia" w:hAnsiTheme="minorHAnsi" w:cstheme="minorBidi"/>
          <w:smallCaps w:val="0"/>
          <w:noProof/>
          <w:sz w:val="22"/>
          <w:szCs w:val="22"/>
        </w:rPr>
      </w:pPr>
      <w:hyperlink w:anchor="_Toc324835479" w:history="1">
        <w:r w:rsidR="001818D8" w:rsidRPr="008739AF">
          <w:rPr>
            <w:rStyle w:val="Hyperlink"/>
            <w:rFonts w:cs="Arial"/>
            <w:noProof/>
          </w:rPr>
          <w:t>10.9.1</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SEO requirements</w:t>
        </w:r>
        <w:r w:rsidR="001818D8">
          <w:rPr>
            <w:noProof/>
            <w:webHidden/>
          </w:rPr>
          <w:tab/>
        </w:r>
        <w:r w:rsidR="00F26116">
          <w:rPr>
            <w:noProof/>
            <w:webHidden/>
          </w:rPr>
          <w:fldChar w:fldCharType="begin"/>
        </w:r>
        <w:r w:rsidR="001818D8">
          <w:rPr>
            <w:noProof/>
            <w:webHidden/>
          </w:rPr>
          <w:instrText xml:space="preserve"> PAGEREF _Toc324835479 \h </w:instrText>
        </w:r>
        <w:r w:rsidR="00F26116">
          <w:rPr>
            <w:noProof/>
            <w:webHidden/>
          </w:rPr>
        </w:r>
        <w:r w:rsidR="00F26116">
          <w:rPr>
            <w:noProof/>
            <w:webHidden/>
          </w:rPr>
          <w:fldChar w:fldCharType="separate"/>
        </w:r>
        <w:r>
          <w:rPr>
            <w:noProof/>
            <w:webHidden/>
          </w:rPr>
          <w:t>22</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80" w:history="1">
        <w:r w:rsidR="001818D8" w:rsidRPr="008739AF">
          <w:rPr>
            <w:rStyle w:val="Hyperlink"/>
            <w:noProof/>
          </w:rPr>
          <w:t>10.10</w:t>
        </w:r>
        <w:r w:rsidR="001818D8">
          <w:rPr>
            <w:rFonts w:asciiTheme="minorHAnsi" w:eastAsiaTheme="minorEastAsia" w:hAnsiTheme="minorHAnsi" w:cstheme="minorBidi"/>
            <w:smallCaps w:val="0"/>
            <w:noProof/>
            <w:sz w:val="22"/>
            <w:szCs w:val="22"/>
          </w:rPr>
          <w:tab/>
        </w:r>
        <w:r w:rsidR="001818D8" w:rsidRPr="008739AF">
          <w:rPr>
            <w:rStyle w:val="Hyperlink"/>
            <w:noProof/>
          </w:rPr>
          <w:t>Future Phases of Project</w:t>
        </w:r>
        <w:r w:rsidR="001818D8">
          <w:rPr>
            <w:noProof/>
            <w:webHidden/>
          </w:rPr>
          <w:tab/>
        </w:r>
        <w:r w:rsidR="00F26116">
          <w:rPr>
            <w:noProof/>
            <w:webHidden/>
          </w:rPr>
          <w:fldChar w:fldCharType="begin"/>
        </w:r>
        <w:r w:rsidR="001818D8">
          <w:rPr>
            <w:noProof/>
            <w:webHidden/>
          </w:rPr>
          <w:instrText xml:space="preserve"> PAGEREF _Toc324835480 \h </w:instrText>
        </w:r>
        <w:r w:rsidR="00F26116">
          <w:rPr>
            <w:noProof/>
            <w:webHidden/>
          </w:rPr>
        </w:r>
        <w:r w:rsidR="00F26116">
          <w:rPr>
            <w:noProof/>
            <w:webHidden/>
          </w:rPr>
          <w:fldChar w:fldCharType="separate"/>
        </w:r>
        <w:r>
          <w:rPr>
            <w:noProof/>
            <w:webHidden/>
          </w:rPr>
          <w:t>22</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81" w:history="1">
        <w:r w:rsidR="001818D8" w:rsidRPr="008739AF">
          <w:rPr>
            <w:rStyle w:val="Hyperlink"/>
            <w:noProof/>
          </w:rPr>
          <w:t>10.11</w:t>
        </w:r>
        <w:r w:rsidR="001818D8">
          <w:rPr>
            <w:rFonts w:asciiTheme="minorHAnsi" w:eastAsiaTheme="minorEastAsia" w:hAnsiTheme="minorHAnsi" w:cstheme="minorBidi"/>
            <w:smallCaps w:val="0"/>
            <w:noProof/>
            <w:sz w:val="22"/>
            <w:szCs w:val="22"/>
          </w:rPr>
          <w:tab/>
        </w:r>
        <w:r w:rsidR="001818D8" w:rsidRPr="008739AF">
          <w:rPr>
            <w:rStyle w:val="Hyperlink"/>
            <w:noProof/>
          </w:rPr>
          <w:t>Preliminary Wireframes (Optional)</w:t>
        </w:r>
        <w:r w:rsidR="001818D8">
          <w:rPr>
            <w:noProof/>
            <w:webHidden/>
          </w:rPr>
          <w:tab/>
        </w:r>
        <w:r w:rsidR="00F26116">
          <w:rPr>
            <w:noProof/>
            <w:webHidden/>
          </w:rPr>
          <w:fldChar w:fldCharType="begin"/>
        </w:r>
        <w:r w:rsidR="001818D8">
          <w:rPr>
            <w:noProof/>
            <w:webHidden/>
          </w:rPr>
          <w:instrText xml:space="preserve"> PAGEREF _Toc324835481 \h </w:instrText>
        </w:r>
        <w:r w:rsidR="00F26116">
          <w:rPr>
            <w:noProof/>
            <w:webHidden/>
          </w:rPr>
        </w:r>
        <w:r w:rsidR="00F26116">
          <w:rPr>
            <w:noProof/>
            <w:webHidden/>
          </w:rPr>
          <w:fldChar w:fldCharType="separate"/>
        </w:r>
        <w:r>
          <w:rPr>
            <w:noProof/>
            <w:webHidden/>
          </w:rPr>
          <w:t>22</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82" w:history="1">
        <w:r w:rsidR="001818D8" w:rsidRPr="008739AF">
          <w:rPr>
            <w:rStyle w:val="Hyperlink"/>
            <w:rFonts w:cs="Arial"/>
            <w:noProof/>
          </w:rPr>
          <w:t>11</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Project Milestone RACI Diagram</w:t>
        </w:r>
        <w:r w:rsidR="001818D8">
          <w:rPr>
            <w:noProof/>
            <w:webHidden/>
          </w:rPr>
          <w:tab/>
        </w:r>
        <w:r w:rsidR="00F26116">
          <w:rPr>
            <w:noProof/>
            <w:webHidden/>
          </w:rPr>
          <w:fldChar w:fldCharType="begin"/>
        </w:r>
        <w:r w:rsidR="001818D8">
          <w:rPr>
            <w:noProof/>
            <w:webHidden/>
          </w:rPr>
          <w:instrText xml:space="preserve"> PAGEREF _Toc324835482 \h </w:instrText>
        </w:r>
        <w:r w:rsidR="00F26116">
          <w:rPr>
            <w:noProof/>
            <w:webHidden/>
          </w:rPr>
        </w:r>
        <w:r w:rsidR="00F26116">
          <w:rPr>
            <w:noProof/>
            <w:webHidden/>
          </w:rPr>
          <w:fldChar w:fldCharType="separate"/>
        </w:r>
        <w:r>
          <w:rPr>
            <w:noProof/>
            <w:webHidden/>
          </w:rPr>
          <w:t>23</w:t>
        </w:r>
        <w:r w:rsidR="00F26116">
          <w:rPr>
            <w:noProof/>
            <w:webHidden/>
          </w:rPr>
          <w:fldChar w:fldCharType="end"/>
        </w:r>
      </w:hyperlink>
    </w:p>
    <w:p w:rsidR="001818D8" w:rsidRDefault="00C35FB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83" w:history="1">
        <w:r w:rsidR="001818D8" w:rsidRPr="008739AF">
          <w:rPr>
            <w:rStyle w:val="Hyperlink"/>
            <w:rFonts w:cs="Arial"/>
            <w:noProof/>
          </w:rPr>
          <w:t>12</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Appendix:</w:t>
        </w:r>
        <w:r w:rsidR="001818D8">
          <w:rPr>
            <w:noProof/>
            <w:webHidden/>
          </w:rPr>
          <w:tab/>
        </w:r>
        <w:r w:rsidR="00F26116">
          <w:rPr>
            <w:noProof/>
            <w:webHidden/>
          </w:rPr>
          <w:fldChar w:fldCharType="begin"/>
        </w:r>
        <w:r w:rsidR="001818D8">
          <w:rPr>
            <w:noProof/>
            <w:webHidden/>
          </w:rPr>
          <w:instrText xml:space="preserve"> PAGEREF _Toc324835483 \h </w:instrText>
        </w:r>
        <w:r w:rsidR="00F26116">
          <w:rPr>
            <w:noProof/>
            <w:webHidden/>
          </w:rPr>
        </w:r>
        <w:r w:rsidR="00F26116">
          <w:rPr>
            <w:noProof/>
            <w:webHidden/>
          </w:rPr>
          <w:fldChar w:fldCharType="separate"/>
        </w:r>
        <w:r>
          <w:rPr>
            <w:noProof/>
            <w:webHidden/>
          </w:rPr>
          <w:t>23</w:t>
        </w:r>
        <w:r w:rsidR="00F26116">
          <w:rPr>
            <w:noProof/>
            <w:webHidden/>
          </w:rPr>
          <w:fldChar w:fldCharType="end"/>
        </w:r>
      </w:hyperlink>
    </w:p>
    <w:p w:rsidR="001818D8" w:rsidRDefault="00C35FB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84" w:history="1">
        <w:r w:rsidR="001818D8" w:rsidRPr="008739AF">
          <w:rPr>
            <w:rStyle w:val="Hyperlink"/>
            <w:noProof/>
          </w:rPr>
          <w:t>12.1</w:t>
        </w:r>
        <w:r w:rsidR="001818D8">
          <w:rPr>
            <w:rFonts w:asciiTheme="minorHAnsi" w:eastAsiaTheme="minorEastAsia" w:hAnsiTheme="minorHAnsi" w:cstheme="minorBidi"/>
            <w:smallCaps w:val="0"/>
            <w:noProof/>
            <w:sz w:val="22"/>
            <w:szCs w:val="22"/>
          </w:rPr>
          <w:tab/>
        </w:r>
        <w:r w:rsidR="001818D8" w:rsidRPr="008739AF">
          <w:rPr>
            <w:rStyle w:val="Hyperlink"/>
            <w:noProof/>
          </w:rPr>
          <w:t>Priority List</w:t>
        </w:r>
        <w:r w:rsidR="001818D8">
          <w:rPr>
            <w:noProof/>
            <w:webHidden/>
          </w:rPr>
          <w:tab/>
        </w:r>
        <w:r w:rsidR="00F26116">
          <w:rPr>
            <w:noProof/>
            <w:webHidden/>
          </w:rPr>
          <w:fldChar w:fldCharType="begin"/>
        </w:r>
        <w:r w:rsidR="001818D8">
          <w:rPr>
            <w:noProof/>
            <w:webHidden/>
          </w:rPr>
          <w:instrText xml:space="preserve"> PAGEREF _Toc324835484 \h </w:instrText>
        </w:r>
        <w:r w:rsidR="00F26116">
          <w:rPr>
            <w:noProof/>
            <w:webHidden/>
          </w:rPr>
        </w:r>
        <w:r w:rsidR="00F26116">
          <w:rPr>
            <w:noProof/>
            <w:webHidden/>
          </w:rPr>
          <w:fldChar w:fldCharType="separate"/>
        </w:r>
        <w:r>
          <w:rPr>
            <w:noProof/>
            <w:webHidden/>
          </w:rPr>
          <w:t>23</w:t>
        </w:r>
        <w:r w:rsidR="00F26116">
          <w:rPr>
            <w:noProof/>
            <w:webHidden/>
          </w:rPr>
          <w:fldChar w:fldCharType="end"/>
        </w:r>
      </w:hyperlink>
    </w:p>
    <w:p w:rsidR="005E407B" w:rsidRPr="0045324D" w:rsidRDefault="00F26116" w:rsidP="00F52C9A">
      <w:pPr>
        <w:ind w:left="360"/>
        <w:rPr>
          <w:rFonts w:ascii="Arial" w:hAnsi="Arial" w:cs="Arial"/>
          <w:b/>
          <w:caps/>
        </w:rPr>
      </w:pPr>
      <w:r w:rsidRPr="00C30F0B">
        <w:rPr>
          <w:rFonts w:ascii="Arial" w:hAnsi="Arial" w:cs="Arial"/>
          <w:i/>
          <w:sz w:val="20"/>
          <w:szCs w:val="20"/>
        </w:rPr>
        <w:fldChar w:fldCharType="end"/>
      </w:r>
      <w:r w:rsidR="00357748">
        <w:rPr>
          <w:rFonts w:ascii="Arial" w:hAnsi="Arial" w:cs="Arial"/>
          <w:i/>
          <w:sz w:val="20"/>
          <w:szCs w:val="20"/>
        </w:rPr>
        <w:br w:type="page"/>
      </w:r>
    </w:p>
    <w:p w:rsidR="00FE6754" w:rsidRPr="00A201CB" w:rsidRDefault="00FE6754"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 w:name="_Toc324835433"/>
      <w:r w:rsidRPr="00A201CB">
        <w:rPr>
          <w:rFonts w:cs="Arial"/>
          <w:sz w:val="28"/>
        </w:rPr>
        <w:lastRenderedPageBreak/>
        <w:t>Administrative</w:t>
      </w:r>
      <w:bookmarkStart w:id="2" w:name="_Toc121302757"/>
      <w:bookmarkStart w:id="3" w:name="_Toc121302803"/>
      <w:bookmarkEnd w:id="1"/>
      <w:bookmarkEnd w:id="2"/>
      <w:bookmarkEnd w:id="3"/>
    </w:p>
    <w:p w:rsidR="00FE6754" w:rsidRPr="00E41FED" w:rsidRDefault="00FE6754" w:rsidP="00E41FED">
      <w:pPr>
        <w:pStyle w:val="Heading2"/>
        <w:tabs>
          <w:tab w:val="left" w:pos="810"/>
        </w:tabs>
        <w:ind w:left="810" w:hanging="540"/>
      </w:pPr>
      <w:bookmarkStart w:id="4" w:name="_Toc324835434"/>
      <w:r w:rsidRPr="00E41FED">
        <w:t>Revision History</w:t>
      </w:r>
      <w:bookmarkEnd w:id="4"/>
    </w:p>
    <w:tbl>
      <w:tblPr>
        <w:tblW w:w="8660" w:type="dxa"/>
        <w:jc w:val="center"/>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36"/>
        <w:gridCol w:w="1262"/>
        <w:gridCol w:w="3168"/>
        <w:gridCol w:w="2194"/>
      </w:tblGrid>
      <w:tr w:rsidR="00FE6754" w:rsidRPr="00A201CB">
        <w:trPr>
          <w:trHeight w:val="464"/>
          <w:jc w:val="center"/>
        </w:trPr>
        <w:tc>
          <w:tcPr>
            <w:tcW w:w="2036" w:type="dxa"/>
            <w:shd w:val="clear" w:color="auto" w:fill="99CCFF"/>
          </w:tcPr>
          <w:p w:rsidR="00FE6754" w:rsidRPr="00A201CB" w:rsidRDefault="00FE6754" w:rsidP="00CA301B">
            <w:pPr>
              <w:pStyle w:val="TableHeading"/>
              <w:rPr>
                <w:rFonts w:cs="Arial"/>
              </w:rPr>
            </w:pPr>
            <w:r w:rsidRPr="00A201CB">
              <w:rPr>
                <w:rFonts w:cs="Arial"/>
              </w:rPr>
              <w:t>Date</w:t>
            </w:r>
          </w:p>
        </w:tc>
        <w:tc>
          <w:tcPr>
            <w:tcW w:w="1262" w:type="dxa"/>
            <w:shd w:val="clear" w:color="auto" w:fill="99CCFF"/>
          </w:tcPr>
          <w:p w:rsidR="00FE6754" w:rsidRPr="00A201CB" w:rsidRDefault="00FE6754" w:rsidP="00CA301B">
            <w:pPr>
              <w:pStyle w:val="TableHeading"/>
              <w:rPr>
                <w:rFonts w:cs="Arial"/>
              </w:rPr>
            </w:pPr>
            <w:r w:rsidRPr="00A201CB">
              <w:rPr>
                <w:rFonts w:cs="Arial"/>
              </w:rPr>
              <w:t>Version</w:t>
            </w:r>
          </w:p>
        </w:tc>
        <w:tc>
          <w:tcPr>
            <w:tcW w:w="3168" w:type="dxa"/>
            <w:shd w:val="clear" w:color="auto" w:fill="99CCFF"/>
          </w:tcPr>
          <w:p w:rsidR="00FE6754" w:rsidRPr="00A201CB" w:rsidRDefault="00FE6754" w:rsidP="00CA301B">
            <w:pPr>
              <w:pStyle w:val="TableHeading"/>
              <w:rPr>
                <w:rFonts w:cs="Arial"/>
              </w:rPr>
            </w:pPr>
            <w:r w:rsidRPr="00A201CB">
              <w:rPr>
                <w:rFonts w:cs="Arial"/>
              </w:rPr>
              <w:t>Update Description</w:t>
            </w:r>
          </w:p>
        </w:tc>
        <w:tc>
          <w:tcPr>
            <w:tcW w:w="2194" w:type="dxa"/>
            <w:shd w:val="clear" w:color="auto" w:fill="99CCFF"/>
          </w:tcPr>
          <w:p w:rsidR="00FE6754" w:rsidRPr="00A201CB" w:rsidRDefault="00FE6754" w:rsidP="00CA301B">
            <w:pPr>
              <w:pStyle w:val="TableHeading"/>
              <w:rPr>
                <w:rFonts w:cs="Arial"/>
              </w:rPr>
            </w:pPr>
            <w:r w:rsidRPr="00A201CB">
              <w:rPr>
                <w:rFonts w:cs="Arial"/>
              </w:rPr>
              <w:t>Author(s)</w:t>
            </w:r>
          </w:p>
        </w:tc>
      </w:tr>
      <w:tr w:rsidR="00853CF1"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853CF1" w:rsidRPr="00A201CB" w:rsidRDefault="002171E4" w:rsidP="002278A9">
            <w:pPr>
              <w:rPr>
                <w:rFonts w:ascii="Arial" w:hAnsi="Arial" w:cs="Arial"/>
                <w:i/>
                <w:sz w:val="20"/>
              </w:rPr>
            </w:pPr>
            <w:r>
              <w:rPr>
                <w:rFonts w:ascii="Arial" w:hAnsi="Arial" w:cs="Arial"/>
                <w:i/>
                <w:sz w:val="20"/>
              </w:rPr>
              <w:t>11/21</w:t>
            </w:r>
            <w:r w:rsidR="00853CF1">
              <w:rPr>
                <w:rFonts w:ascii="Arial" w:hAnsi="Arial" w:cs="Arial"/>
                <w:i/>
                <w:sz w:val="20"/>
              </w:rPr>
              <w:t>/1</w:t>
            </w:r>
            <w:r w:rsidR="00671971">
              <w:rPr>
                <w:rFonts w:ascii="Arial" w:hAnsi="Arial" w:cs="Arial"/>
                <w:i/>
                <w:sz w:val="20"/>
              </w:rPr>
              <w:t>1</w:t>
            </w:r>
          </w:p>
        </w:tc>
        <w:tc>
          <w:tcPr>
            <w:tcW w:w="1262" w:type="dxa"/>
            <w:tcBorders>
              <w:top w:val="single" w:sz="4" w:space="0" w:color="auto"/>
              <w:left w:val="single" w:sz="4" w:space="0" w:color="auto"/>
              <w:bottom w:val="single" w:sz="4" w:space="0" w:color="auto"/>
              <w:right w:val="single" w:sz="4" w:space="0" w:color="auto"/>
            </w:tcBorders>
          </w:tcPr>
          <w:p w:rsidR="00853CF1" w:rsidRPr="00A201CB" w:rsidRDefault="006B0ED1" w:rsidP="002278A9">
            <w:pPr>
              <w:rPr>
                <w:rFonts w:ascii="Arial" w:hAnsi="Arial" w:cs="Arial"/>
                <w:sz w:val="20"/>
              </w:rPr>
            </w:pPr>
            <w:r>
              <w:rPr>
                <w:rFonts w:ascii="Arial" w:hAnsi="Arial" w:cs="Arial"/>
                <w:sz w:val="20"/>
              </w:rPr>
              <w:t>1</w:t>
            </w:r>
            <w:r w:rsidR="00853CF1">
              <w:rPr>
                <w:rFonts w:ascii="Arial" w:hAnsi="Arial" w:cs="Arial"/>
                <w:sz w:val="20"/>
              </w:rPr>
              <w:t>.0</w:t>
            </w:r>
          </w:p>
        </w:tc>
        <w:tc>
          <w:tcPr>
            <w:tcW w:w="3168" w:type="dxa"/>
            <w:tcBorders>
              <w:top w:val="single" w:sz="4" w:space="0" w:color="auto"/>
              <w:left w:val="single" w:sz="4" w:space="0" w:color="auto"/>
              <w:bottom w:val="single" w:sz="4" w:space="0" w:color="auto"/>
              <w:right w:val="single" w:sz="4" w:space="0" w:color="auto"/>
            </w:tcBorders>
          </w:tcPr>
          <w:p w:rsidR="00853CF1" w:rsidRPr="00A201CB" w:rsidRDefault="00761BD2" w:rsidP="001958CB">
            <w:pPr>
              <w:rPr>
                <w:rFonts w:ascii="Arial" w:hAnsi="Arial" w:cs="Arial"/>
                <w:sz w:val="20"/>
              </w:rPr>
            </w:pPr>
            <w:r w:rsidRPr="00761BD2">
              <w:rPr>
                <w:rFonts w:ascii="Arial" w:hAnsi="Arial" w:cs="Arial"/>
                <w:sz w:val="20"/>
              </w:rPr>
              <w:t xml:space="preserve">Communities </w:t>
            </w:r>
            <w:r w:rsidR="001958CB">
              <w:rPr>
                <w:rFonts w:ascii="Arial" w:hAnsi="Arial" w:cs="Arial"/>
                <w:sz w:val="20"/>
              </w:rPr>
              <w:t>Platform</w:t>
            </w:r>
          </w:p>
        </w:tc>
        <w:tc>
          <w:tcPr>
            <w:tcW w:w="2194" w:type="dxa"/>
            <w:tcBorders>
              <w:top w:val="single" w:sz="4" w:space="0" w:color="auto"/>
              <w:left w:val="single" w:sz="4" w:space="0" w:color="auto"/>
              <w:bottom w:val="single" w:sz="4" w:space="0" w:color="auto"/>
              <w:right w:val="single" w:sz="4" w:space="0" w:color="auto"/>
            </w:tcBorders>
          </w:tcPr>
          <w:p w:rsidR="00853CF1" w:rsidRPr="00A201CB" w:rsidRDefault="00761BD2" w:rsidP="002278A9">
            <w:pPr>
              <w:ind w:right="-128"/>
              <w:rPr>
                <w:rFonts w:ascii="Arial" w:hAnsi="Arial" w:cs="Arial"/>
                <w:sz w:val="20"/>
              </w:rPr>
            </w:pPr>
            <w:r>
              <w:rPr>
                <w:rFonts w:ascii="Arial" w:hAnsi="Arial" w:cs="Arial"/>
                <w:sz w:val="20"/>
              </w:rPr>
              <w:t>Judy Massuda</w:t>
            </w:r>
          </w:p>
        </w:tc>
      </w:tr>
      <w:tr w:rsidR="00A01103"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i/>
                <w:sz w:val="20"/>
              </w:rPr>
            </w:pPr>
            <w:r>
              <w:rPr>
                <w:rFonts w:ascii="Arial" w:hAnsi="Arial" w:cs="Arial"/>
                <w:i/>
                <w:sz w:val="20"/>
              </w:rPr>
              <w:t>11/25/11</w:t>
            </w:r>
          </w:p>
        </w:tc>
        <w:tc>
          <w:tcPr>
            <w:tcW w:w="1262"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sz w:val="20"/>
              </w:rPr>
            </w:pPr>
            <w:r>
              <w:rPr>
                <w:rFonts w:ascii="Arial" w:hAnsi="Arial" w:cs="Arial"/>
                <w:sz w:val="20"/>
              </w:rPr>
              <w:t>1.1</w:t>
            </w:r>
          </w:p>
        </w:tc>
        <w:tc>
          <w:tcPr>
            <w:tcW w:w="3168" w:type="dxa"/>
            <w:tcBorders>
              <w:top w:val="single" w:sz="4" w:space="0" w:color="auto"/>
              <w:left w:val="single" w:sz="4" w:space="0" w:color="auto"/>
              <w:bottom w:val="single" w:sz="4" w:space="0" w:color="auto"/>
              <w:right w:val="single" w:sz="4" w:space="0" w:color="auto"/>
            </w:tcBorders>
          </w:tcPr>
          <w:p w:rsidR="00A01103" w:rsidRPr="00761BD2" w:rsidRDefault="00A01103"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A01103" w:rsidRDefault="00A01103" w:rsidP="002278A9">
            <w:pPr>
              <w:ind w:right="-128"/>
              <w:rPr>
                <w:rFonts w:ascii="Arial" w:hAnsi="Arial" w:cs="Arial"/>
                <w:sz w:val="20"/>
              </w:rPr>
            </w:pPr>
            <w:r>
              <w:rPr>
                <w:rFonts w:ascii="Arial" w:hAnsi="Arial" w:cs="Arial"/>
                <w:sz w:val="20"/>
              </w:rPr>
              <w:t>Judy Massuda</w:t>
            </w:r>
          </w:p>
        </w:tc>
      </w:tr>
      <w:tr w:rsidR="00A01103"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i/>
                <w:sz w:val="20"/>
              </w:rPr>
            </w:pPr>
            <w:r>
              <w:rPr>
                <w:rFonts w:ascii="Arial" w:hAnsi="Arial" w:cs="Arial"/>
                <w:i/>
                <w:sz w:val="20"/>
              </w:rPr>
              <w:t>12/8/11</w:t>
            </w:r>
          </w:p>
        </w:tc>
        <w:tc>
          <w:tcPr>
            <w:tcW w:w="1262"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sz w:val="20"/>
              </w:rPr>
            </w:pPr>
            <w:r>
              <w:rPr>
                <w:rFonts w:ascii="Arial" w:hAnsi="Arial" w:cs="Arial"/>
                <w:sz w:val="20"/>
              </w:rPr>
              <w:t>1.2</w:t>
            </w:r>
          </w:p>
        </w:tc>
        <w:tc>
          <w:tcPr>
            <w:tcW w:w="3168" w:type="dxa"/>
            <w:tcBorders>
              <w:top w:val="single" w:sz="4" w:space="0" w:color="auto"/>
              <w:left w:val="single" w:sz="4" w:space="0" w:color="auto"/>
              <w:bottom w:val="single" w:sz="4" w:space="0" w:color="auto"/>
              <w:right w:val="single" w:sz="4" w:space="0" w:color="auto"/>
            </w:tcBorders>
          </w:tcPr>
          <w:p w:rsidR="00A01103" w:rsidRPr="00761BD2" w:rsidRDefault="00A01103"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A01103" w:rsidRDefault="00A01103" w:rsidP="002278A9">
            <w:pPr>
              <w:ind w:right="-128"/>
              <w:rPr>
                <w:rFonts w:ascii="Arial" w:hAnsi="Arial" w:cs="Arial"/>
                <w:sz w:val="20"/>
              </w:rPr>
            </w:pPr>
            <w:r>
              <w:rPr>
                <w:rFonts w:ascii="Arial" w:hAnsi="Arial" w:cs="Arial"/>
                <w:sz w:val="20"/>
              </w:rPr>
              <w:t>Judy Massuda</w:t>
            </w:r>
          </w:p>
        </w:tc>
      </w:tr>
      <w:tr w:rsidR="009C2BA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9C2BA6" w:rsidRDefault="009C2BA6" w:rsidP="002278A9">
            <w:pPr>
              <w:rPr>
                <w:rFonts w:ascii="Arial" w:hAnsi="Arial" w:cs="Arial"/>
                <w:i/>
                <w:sz w:val="20"/>
              </w:rPr>
            </w:pPr>
            <w:r>
              <w:rPr>
                <w:rFonts w:ascii="Arial" w:hAnsi="Arial" w:cs="Arial"/>
                <w:i/>
                <w:sz w:val="20"/>
              </w:rPr>
              <w:t>2/10/1</w:t>
            </w:r>
            <w:r w:rsidR="00434B9E">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9C2BA6" w:rsidRDefault="009C2BA6" w:rsidP="002278A9">
            <w:pPr>
              <w:rPr>
                <w:rFonts w:ascii="Arial" w:hAnsi="Arial" w:cs="Arial"/>
                <w:sz w:val="20"/>
              </w:rPr>
            </w:pPr>
            <w:r>
              <w:rPr>
                <w:rFonts w:ascii="Arial" w:hAnsi="Arial" w:cs="Arial"/>
                <w:sz w:val="20"/>
              </w:rPr>
              <w:t>1.3</w:t>
            </w:r>
          </w:p>
        </w:tc>
        <w:tc>
          <w:tcPr>
            <w:tcW w:w="3168" w:type="dxa"/>
            <w:tcBorders>
              <w:top w:val="single" w:sz="4" w:space="0" w:color="auto"/>
              <w:left w:val="single" w:sz="4" w:space="0" w:color="auto"/>
              <w:bottom w:val="single" w:sz="4" w:space="0" w:color="auto"/>
              <w:right w:val="single" w:sz="4" w:space="0" w:color="auto"/>
            </w:tcBorders>
          </w:tcPr>
          <w:p w:rsidR="009C2BA6" w:rsidRDefault="009C2BA6"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9C2BA6" w:rsidRDefault="009C2BA6" w:rsidP="002278A9">
            <w:pPr>
              <w:ind w:right="-128"/>
              <w:rPr>
                <w:rFonts w:ascii="Arial" w:hAnsi="Arial" w:cs="Arial"/>
                <w:sz w:val="20"/>
              </w:rPr>
            </w:pPr>
            <w:r>
              <w:rPr>
                <w:rFonts w:ascii="Arial" w:hAnsi="Arial" w:cs="Arial"/>
                <w:sz w:val="20"/>
              </w:rPr>
              <w:t>Judy Massuda</w:t>
            </w:r>
          </w:p>
        </w:tc>
      </w:tr>
      <w:tr w:rsidR="002A280C"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A280C" w:rsidRDefault="002A280C" w:rsidP="002278A9">
            <w:pPr>
              <w:rPr>
                <w:rFonts w:ascii="Arial" w:hAnsi="Arial" w:cs="Arial"/>
                <w:i/>
                <w:sz w:val="20"/>
              </w:rPr>
            </w:pPr>
            <w:r>
              <w:rPr>
                <w:rFonts w:ascii="Arial" w:hAnsi="Arial" w:cs="Arial"/>
                <w:i/>
                <w:sz w:val="20"/>
              </w:rPr>
              <w:t>2/13/1</w:t>
            </w:r>
            <w:r w:rsidR="00434B9E">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2A280C" w:rsidRDefault="002A280C" w:rsidP="002278A9">
            <w:pPr>
              <w:rPr>
                <w:rFonts w:ascii="Arial" w:hAnsi="Arial" w:cs="Arial"/>
                <w:sz w:val="20"/>
              </w:rPr>
            </w:pPr>
            <w:r>
              <w:rPr>
                <w:rFonts w:ascii="Arial" w:hAnsi="Arial" w:cs="Arial"/>
                <w:sz w:val="20"/>
              </w:rPr>
              <w:t>1.4</w:t>
            </w:r>
          </w:p>
        </w:tc>
        <w:tc>
          <w:tcPr>
            <w:tcW w:w="3168" w:type="dxa"/>
            <w:tcBorders>
              <w:top w:val="single" w:sz="4" w:space="0" w:color="auto"/>
              <w:left w:val="single" w:sz="4" w:space="0" w:color="auto"/>
              <w:bottom w:val="single" w:sz="4" w:space="0" w:color="auto"/>
              <w:right w:val="single" w:sz="4" w:space="0" w:color="auto"/>
            </w:tcBorders>
          </w:tcPr>
          <w:p w:rsidR="002A280C" w:rsidRDefault="001237D2"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A280C" w:rsidRDefault="001237D2" w:rsidP="002278A9">
            <w:pPr>
              <w:ind w:right="-128"/>
              <w:rPr>
                <w:rFonts w:ascii="Arial" w:hAnsi="Arial" w:cs="Arial"/>
                <w:sz w:val="20"/>
              </w:rPr>
            </w:pPr>
            <w:r>
              <w:rPr>
                <w:rFonts w:ascii="Arial" w:hAnsi="Arial" w:cs="Arial"/>
                <w:sz w:val="20"/>
              </w:rPr>
              <w:t xml:space="preserve">Judy Massuda </w:t>
            </w:r>
          </w:p>
        </w:tc>
      </w:tr>
      <w:tr w:rsidR="002401D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401DF" w:rsidRDefault="002401DF" w:rsidP="002278A9">
            <w:pPr>
              <w:rPr>
                <w:rFonts w:ascii="Arial" w:hAnsi="Arial" w:cs="Arial"/>
                <w:i/>
                <w:sz w:val="20"/>
              </w:rPr>
            </w:pPr>
            <w:r>
              <w:rPr>
                <w:rFonts w:ascii="Arial" w:hAnsi="Arial" w:cs="Arial"/>
                <w:i/>
                <w:sz w:val="20"/>
              </w:rPr>
              <w:t>2/14</w:t>
            </w:r>
            <w:r w:rsidR="00CE4B1F">
              <w:rPr>
                <w:rFonts w:ascii="Arial" w:hAnsi="Arial" w:cs="Arial"/>
                <w:i/>
                <w:sz w:val="20"/>
              </w:rPr>
              <w:t>/1</w:t>
            </w:r>
            <w:r w:rsidR="00434B9E">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2401DF" w:rsidRDefault="002401DF" w:rsidP="002278A9">
            <w:pPr>
              <w:rPr>
                <w:rFonts w:ascii="Arial" w:hAnsi="Arial" w:cs="Arial"/>
                <w:sz w:val="20"/>
              </w:rPr>
            </w:pPr>
            <w:r>
              <w:rPr>
                <w:rFonts w:ascii="Arial" w:hAnsi="Arial" w:cs="Arial"/>
                <w:sz w:val="20"/>
              </w:rPr>
              <w:t>1.5</w:t>
            </w:r>
          </w:p>
        </w:tc>
        <w:tc>
          <w:tcPr>
            <w:tcW w:w="3168" w:type="dxa"/>
            <w:tcBorders>
              <w:top w:val="single" w:sz="4" w:space="0" w:color="auto"/>
              <w:left w:val="single" w:sz="4" w:space="0" w:color="auto"/>
              <w:bottom w:val="single" w:sz="4" w:space="0" w:color="auto"/>
              <w:right w:val="single" w:sz="4" w:space="0" w:color="auto"/>
            </w:tcBorders>
          </w:tcPr>
          <w:p w:rsidR="002401DF" w:rsidRDefault="002401DF"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401DF" w:rsidRDefault="002401DF" w:rsidP="002278A9">
            <w:pPr>
              <w:ind w:right="-128"/>
              <w:rPr>
                <w:rFonts w:ascii="Arial" w:hAnsi="Arial" w:cs="Arial"/>
                <w:sz w:val="20"/>
              </w:rPr>
            </w:pPr>
            <w:r>
              <w:rPr>
                <w:rFonts w:ascii="Arial" w:hAnsi="Arial" w:cs="Arial"/>
                <w:sz w:val="20"/>
              </w:rPr>
              <w:t>Judy Massuda</w:t>
            </w:r>
          </w:p>
        </w:tc>
      </w:tr>
      <w:tr w:rsidR="002401D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401DF" w:rsidRDefault="00CE4B1F" w:rsidP="002278A9">
            <w:pPr>
              <w:rPr>
                <w:rFonts w:ascii="Arial" w:hAnsi="Arial" w:cs="Arial"/>
                <w:i/>
                <w:sz w:val="20"/>
              </w:rPr>
            </w:pPr>
            <w:r>
              <w:rPr>
                <w:rFonts w:ascii="Arial" w:hAnsi="Arial" w:cs="Arial"/>
                <w:i/>
                <w:sz w:val="20"/>
              </w:rPr>
              <w:t>2/22/1</w:t>
            </w:r>
            <w:r w:rsidR="00434B9E">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2401DF" w:rsidRDefault="00CE4B1F" w:rsidP="002278A9">
            <w:pPr>
              <w:rPr>
                <w:rFonts w:ascii="Arial" w:hAnsi="Arial" w:cs="Arial"/>
                <w:sz w:val="20"/>
              </w:rPr>
            </w:pPr>
            <w:r>
              <w:rPr>
                <w:rFonts w:ascii="Arial" w:hAnsi="Arial" w:cs="Arial"/>
                <w:sz w:val="20"/>
              </w:rPr>
              <w:t>1.6</w:t>
            </w:r>
          </w:p>
        </w:tc>
        <w:tc>
          <w:tcPr>
            <w:tcW w:w="3168" w:type="dxa"/>
            <w:tcBorders>
              <w:top w:val="single" w:sz="4" w:space="0" w:color="auto"/>
              <w:left w:val="single" w:sz="4" w:space="0" w:color="auto"/>
              <w:bottom w:val="single" w:sz="4" w:space="0" w:color="auto"/>
              <w:right w:val="single" w:sz="4" w:space="0" w:color="auto"/>
            </w:tcBorders>
          </w:tcPr>
          <w:p w:rsidR="002401DF" w:rsidRDefault="00CE4B1F"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401DF" w:rsidRDefault="00CE4B1F" w:rsidP="002278A9">
            <w:pPr>
              <w:ind w:right="-128"/>
              <w:rPr>
                <w:rFonts w:ascii="Arial" w:hAnsi="Arial" w:cs="Arial"/>
                <w:sz w:val="20"/>
              </w:rPr>
            </w:pPr>
            <w:r>
              <w:rPr>
                <w:rFonts w:ascii="Arial" w:hAnsi="Arial" w:cs="Arial"/>
                <w:sz w:val="20"/>
              </w:rPr>
              <w:t>Judy Massuda</w:t>
            </w:r>
          </w:p>
        </w:tc>
      </w:tr>
      <w:tr w:rsidR="00CE4B1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CE4B1F" w:rsidRDefault="00CD29FE" w:rsidP="002278A9">
            <w:pPr>
              <w:rPr>
                <w:rFonts w:ascii="Arial" w:hAnsi="Arial" w:cs="Arial"/>
                <w:i/>
                <w:sz w:val="20"/>
              </w:rPr>
            </w:pPr>
            <w:r>
              <w:rPr>
                <w:rFonts w:ascii="Arial" w:hAnsi="Arial" w:cs="Arial"/>
                <w:i/>
                <w:sz w:val="20"/>
              </w:rPr>
              <w:t>2/24/1</w:t>
            </w:r>
            <w:r w:rsidR="00434B9E">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CE4B1F" w:rsidRDefault="00CD29FE" w:rsidP="002278A9">
            <w:pPr>
              <w:rPr>
                <w:rFonts w:ascii="Arial" w:hAnsi="Arial" w:cs="Arial"/>
                <w:sz w:val="20"/>
              </w:rPr>
            </w:pPr>
            <w:r>
              <w:rPr>
                <w:rFonts w:ascii="Arial" w:hAnsi="Arial" w:cs="Arial"/>
                <w:sz w:val="20"/>
              </w:rPr>
              <w:t>1.7</w:t>
            </w:r>
          </w:p>
        </w:tc>
        <w:tc>
          <w:tcPr>
            <w:tcW w:w="3168" w:type="dxa"/>
            <w:tcBorders>
              <w:top w:val="single" w:sz="4" w:space="0" w:color="auto"/>
              <w:left w:val="single" w:sz="4" w:space="0" w:color="auto"/>
              <w:bottom w:val="single" w:sz="4" w:space="0" w:color="auto"/>
              <w:right w:val="single" w:sz="4" w:space="0" w:color="auto"/>
            </w:tcBorders>
          </w:tcPr>
          <w:p w:rsidR="00CE4B1F" w:rsidRDefault="00CD29FE"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CE4B1F" w:rsidRDefault="00CD29FE" w:rsidP="002278A9">
            <w:pPr>
              <w:ind w:right="-128"/>
              <w:rPr>
                <w:rFonts w:ascii="Arial" w:hAnsi="Arial" w:cs="Arial"/>
                <w:sz w:val="20"/>
              </w:rPr>
            </w:pPr>
            <w:r>
              <w:rPr>
                <w:rFonts w:ascii="Arial" w:hAnsi="Arial" w:cs="Arial"/>
                <w:sz w:val="20"/>
              </w:rPr>
              <w:t>Judy Massuda</w:t>
            </w:r>
          </w:p>
        </w:tc>
      </w:tr>
      <w:tr w:rsidR="00CD29FE"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CD29FE" w:rsidRDefault="00836BFE" w:rsidP="002278A9">
            <w:pPr>
              <w:rPr>
                <w:rFonts w:ascii="Arial" w:hAnsi="Arial" w:cs="Arial"/>
                <w:i/>
                <w:sz w:val="20"/>
              </w:rPr>
            </w:pPr>
            <w:r>
              <w:rPr>
                <w:rFonts w:ascii="Arial" w:hAnsi="Arial" w:cs="Arial"/>
                <w:i/>
                <w:sz w:val="20"/>
              </w:rPr>
              <w:t>2/27/1</w:t>
            </w:r>
            <w:r w:rsidR="00434B9E">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CD29FE" w:rsidRDefault="00836BFE" w:rsidP="002278A9">
            <w:pPr>
              <w:rPr>
                <w:rFonts w:ascii="Arial" w:hAnsi="Arial" w:cs="Arial"/>
                <w:sz w:val="20"/>
              </w:rPr>
            </w:pPr>
            <w:r>
              <w:rPr>
                <w:rFonts w:ascii="Arial" w:hAnsi="Arial" w:cs="Arial"/>
                <w:sz w:val="20"/>
              </w:rPr>
              <w:t>1.8</w:t>
            </w:r>
          </w:p>
        </w:tc>
        <w:tc>
          <w:tcPr>
            <w:tcW w:w="3168" w:type="dxa"/>
            <w:tcBorders>
              <w:top w:val="single" w:sz="4" w:space="0" w:color="auto"/>
              <w:left w:val="single" w:sz="4" w:space="0" w:color="auto"/>
              <w:bottom w:val="single" w:sz="4" w:space="0" w:color="auto"/>
              <w:right w:val="single" w:sz="4" w:space="0" w:color="auto"/>
            </w:tcBorders>
          </w:tcPr>
          <w:p w:rsidR="00CD29FE" w:rsidRDefault="00836BFE" w:rsidP="001958CB">
            <w:pPr>
              <w:rPr>
                <w:rFonts w:ascii="Arial" w:hAnsi="Arial" w:cs="Arial"/>
                <w:sz w:val="20"/>
              </w:rPr>
            </w:pPr>
            <w:r>
              <w:rPr>
                <w:rFonts w:ascii="Arial" w:hAnsi="Arial" w:cs="Arial"/>
                <w:sz w:val="20"/>
              </w:rPr>
              <w:t>Updated CMS</w:t>
            </w:r>
          </w:p>
        </w:tc>
        <w:tc>
          <w:tcPr>
            <w:tcW w:w="2194" w:type="dxa"/>
            <w:tcBorders>
              <w:top w:val="single" w:sz="4" w:space="0" w:color="auto"/>
              <w:left w:val="single" w:sz="4" w:space="0" w:color="auto"/>
              <w:bottom w:val="single" w:sz="4" w:space="0" w:color="auto"/>
              <w:right w:val="single" w:sz="4" w:space="0" w:color="auto"/>
            </w:tcBorders>
          </w:tcPr>
          <w:p w:rsidR="00CD29FE" w:rsidRDefault="00836BFE"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r>
              <w:rPr>
                <w:rFonts w:ascii="Arial" w:hAnsi="Arial" w:cs="Arial"/>
                <w:i/>
                <w:sz w:val="20"/>
              </w:rPr>
              <w:t>4/5/1</w:t>
            </w:r>
            <w:r w:rsidR="00434B9E">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1.9</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Updated interest pages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1.10</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Removed store pages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r>
              <w:rPr>
                <w:rFonts w:ascii="Arial" w:hAnsi="Arial" w:cs="Arial"/>
                <w:i/>
                <w:sz w:val="20"/>
              </w:rPr>
              <w:t>4/25/1</w:t>
            </w:r>
            <w:r w:rsidR="00434B9E">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1.11</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Updated reputation points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2D55A8"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D55A8" w:rsidRDefault="002D55A8" w:rsidP="002278A9">
            <w:pPr>
              <w:rPr>
                <w:rFonts w:ascii="Arial" w:hAnsi="Arial" w:cs="Arial"/>
                <w:i/>
                <w:sz w:val="20"/>
              </w:rPr>
            </w:pPr>
            <w:r>
              <w:rPr>
                <w:rFonts w:ascii="Arial" w:hAnsi="Arial" w:cs="Arial"/>
                <w:i/>
                <w:sz w:val="20"/>
              </w:rPr>
              <w:t>5/3/1</w:t>
            </w:r>
            <w:r w:rsidR="00434B9E">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2D55A8" w:rsidRDefault="002D55A8" w:rsidP="002278A9">
            <w:pPr>
              <w:rPr>
                <w:rFonts w:ascii="Arial" w:hAnsi="Arial" w:cs="Arial"/>
                <w:sz w:val="20"/>
              </w:rPr>
            </w:pPr>
            <w:r>
              <w:rPr>
                <w:rFonts w:ascii="Arial" w:hAnsi="Arial" w:cs="Arial"/>
                <w:sz w:val="20"/>
              </w:rPr>
              <w:t>1.12</w:t>
            </w:r>
          </w:p>
        </w:tc>
        <w:tc>
          <w:tcPr>
            <w:tcW w:w="3168" w:type="dxa"/>
            <w:tcBorders>
              <w:top w:val="single" w:sz="4" w:space="0" w:color="auto"/>
              <w:left w:val="single" w:sz="4" w:space="0" w:color="auto"/>
              <w:bottom w:val="single" w:sz="4" w:space="0" w:color="auto"/>
              <w:right w:val="single" w:sz="4" w:space="0" w:color="auto"/>
            </w:tcBorders>
          </w:tcPr>
          <w:p w:rsidR="002D55A8" w:rsidRDefault="002D55A8"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D55A8" w:rsidRDefault="002D55A8" w:rsidP="002278A9">
            <w:pPr>
              <w:ind w:right="-128"/>
              <w:rPr>
                <w:rFonts w:ascii="Arial" w:hAnsi="Arial" w:cs="Arial"/>
                <w:sz w:val="20"/>
              </w:rPr>
            </w:pPr>
            <w:r>
              <w:rPr>
                <w:rFonts w:ascii="Arial" w:hAnsi="Arial" w:cs="Arial"/>
                <w:sz w:val="20"/>
              </w:rPr>
              <w:t>Judy Massuda</w:t>
            </w:r>
          </w:p>
        </w:tc>
      </w:tr>
      <w:tr w:rsidR="000F067A" w:rsidRPr="00A201CB" w:rsidTr="00782634">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0F067A" w:rsidRDefault="00D66012" w:rsidP="00082263">
            <w:pPr>
              <w:jc w:val="left"/>
              <w:rPr>
                <w:rFonts w:ascii="Arial" w:hAnsi="Arial" w:cs="Arial"/>
                <w:i/>
                <w:sz w:val="20"/>
              </w:rPr>
            </w:pPr>
            <w:r>
              <w:rPr>
                <w:rFonts w:ascii="Arial" w:hAnsi="Arial" w:cs="Arial"/>
                <w:i/>
                <w:sz w:val="20"/>
              </w:rPr>
              <w:t>10/</w:t>
            </w:r>
            <w:r w:rsidR="00993DE5">
              <w:rPr>
                <w:rFonts w:ascii="Arial" w:hAnsi="Arial" w:cs="Arial"/>
                <w:i/>
                <w:sz w:val="20"/>
              </w:rPr>
              <w:t>17/12</w:t>
            </w:r>
          </w:p>
        </w:tc>
        <w:tc>
          <w:tcPr>
            <w:tcW w:w="1262" w:type="dxa"/>
            <w:tcBorders>
              <w:top w:val="single" w:sz="4" w:space="0" w:color="auto"/>
              <w:left w:val="single" w:sz="4" w:space="0" w:color="auto"/>
              <w:bottom w:val="single" w:sz="4" w:space="0" w:color="auto"/>
              <w:right w:val="single" w:sz="4" w:space="0" w:color="auto"/>
            </w:tcBorders>
          </w:tcPr>
          <w:p w:rsidR="000F067A" w:rsidRDefault="000F067A" w:rsidP="00082263">
            <w:pPr>
              <w:jc w:val="left"/>
              <w:rPr>
                <w:rFonts w:ascii="Arial" w:hAnsi="Arial" w:cs="Arial"/>
                <w:sz w:val="20"/>
              </w:rPr>
            </w:pPr>
            <w:r>
              <w:rPr>
                <w:rFonts w:ascii="Arial" w:hAnsi="Arial" w:cs="Arial"/>
                <w:sz w:val="20"/>
              </w:rPr>
              <w:t>2</w:t>
            </w:r>
          </w:p>
        </w:tc>
        <w:tc>
          <w:tcPr>
            <w:tcW w:w="3168" w:type="dxa"/>
            <w:tcBorders>
              <w:top w:val="single" w:sz="4" w:space="0" w:color="auto"/>
              <w:left w:val="single" w:sz="4" w:space="0" w:color="auto"/>
              <w:bottom w:val="single" w:sz="4" w:space="0" w:color="auto"/>
              <w:right w:val="single" w:sz="4" w:space="0" w:color="auto"/>
            </w:tcBorders>
          </w:tcPr>
          <w:p w:rsidR="000F067A" w:rsidRDefault="003446D4" w:rsidP="00082263">
            <w:pPr>
              <w:jc w:val="left"/>
              <w:rPr>
                <w:rFonts w:ascii="Arial" w:hAnsi="Arial" w:cs="Arial"/>
                <w:sz w:val="20"/>
              </w:rPr>
            </w:pPr>
            <w:r>
              <w:rPr>
                <w:rFonts w:ascii="Arial" w:hAnsi="Arial" w:cs="Arial"/>
                <w:sz w:val="20"/>
              </w:rPr>
              <w:t>Req 3.1 edited</w:t>
            </w:r>
            <w:r w:rsidR="00D66012">
              <w:rPr>
                <w:rFonts w:ascii="Arial" w:hAnsi="Arial" w:cs="Arial"/>
                <w:sz w:val="20"/>
              </w:rPr>
              <w:t>; no username prompt upon login; Twitter integration removed from functional requirement</w:t>
            </w:r>
          </w:p>
        </w:tc>
        <w:tc>
          <w:tcPr>
            <w:tcW w:w="2194" w:type="dxa"/>
            <w:tcBorders>
              <w:top w:val="single" w:sz="4" w:space="0" w:color="auto"/>
              <w:left w:val="single" w:sz="4" w:space="0" w:color="auto"/>
              <w:bottom w:val="single" w:sz="4" w:space="0" w:color="auto"/>
              <w:right w:val="single" w:sz="4" w:space="0" w:color="auto"/>
            </w:tcBorders>
          </w:tcPr>
          <w:p w:rsidR="000F067A" w:rsidRDefault="000F067A" w:rsidP="00082263">
            <w:pPr>
              <w:ind w:right="-128"/>
              <w:jc w:val="left"/>
              <w:rPr>
                <w:rFonts w:ascii="Arial" w:hAnsi="Arial" w:cs="Arial"/>
                <w:sz w:val="20"/>
              </w:rPr>
            </w:pPr>
            <w:r>
              <w:rPr>
                <w:rFonts w:ascii="Arial" w:hAnsi="Arial" w:cs="Arial"/>
                <w:sz w:val="20"/>
              </w:rPr>
              <w:t>Philip Nowak</w:t>
            </w:r>
          </w:p>
        </w:tc>
      </w:tr>
      <w:tr w:rsidR="006B5538"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6B5538" w:rsidRDefault="006B5538" w:rsidP="00082263">
            <w:pPr>
              <w:jc w:val="left"/>
              <w:rPr>
                <w:rFonts w:ascii="Arial" w:hAnsi="Arial" w:cs="Arial"/>
                <w:i/>
                <w:sz w:val="20"/>
              </w:rPr>
            </w:pPr>
            <w:r>
              <w:rPr>
                <w:rFonts w:ascii="Arial" w:hAnsi="Arial" w:cs="Arial"/>
                <w:i/>
                <w:sz w:val="20"/>
              </w:rPr>
              <w:t>10/17/12</w:t>
            </w:r>
          </w:p>
        </w:tc>
        <w:tc>
          <w:tcPr>
            <w:tcW w:w="1262" w:type="dxa"/>
            <w:tcBorders>
              <w:top w:val="single" w:sz="4" w:space="0" w:color="auto"/>
              <w:left w:val="single" w:sz="4" w:space="0" w:color="auto"/>
              <w:bottom w:val="single" w:sz="4" w:space="0" w:color="auto"/>
              <w:right w:val="single" w:sz="4" w:space="0" w:color="auto"/>
            </w:tcBorders>
          </w:tcPr>
          <w:p w:rsidR="006B5538" w:rsidRDefault="006B5538" w:rsidP="00082263">
            <w:pPr>
              <w:jc w:val="left"/>
              <w:rPr>
                <w:rFonts w:ascii="Arial" w:hAnsi="Arial" w:cs="Arial"/>
                <w:sz w:val="20"/>
              </w:rPr>
            </w:pPr>
            <w:r>
              <w:rPr>
                <w:rFonts w:ascii="Arial" w:hAnsi="Arial" w:cs="Arial"/>
                <w:sz w:val="20"/>
              </w:rPr>
              <w:t>2</w:t>
            </w:r>
          </w:p>
        </w:tc>
        <w:tc>
          <w:tcPr>
            <w:tcW w:w="3168" w:type="dxa"/>
            <w:tcBorders>
              <w:top w:val="single" w:sz="4" w:space="0" w:color="auto"/>
              <w:left w:val="single" w:sz="4" w:space="0" w:color="auto"/>
              <w:bottom w:val="single" w:sz="4" w:space="0" w:color="auto"/>
              <w:right w:val="single" w:sz="4" w:space="0" w:color="auto"/>
            </w:tcBorders>
          </w:tcPr>
          <w:p w:rsidR="006B5538" w:rsidRDefault="00943F01" w:rsidP="00082263">
            <w:pPr>
              <w:jc w:val="left"/>
              <w:rPr>
                <w:rFonts w:ascii="Arial" w:hAnsi="Arial" w:cs="Arial"/>
                <w:sz w:val="20"/>
              </w:rPr>
            </w:pPr>
            <w:r>
              <w:rPr>
                <w:rFonts w:ascii="Arial" w:hAnsi="Arial" w:cs="Arial"/>
                <w:sz w:val="20"/>
              </w:rPr>
              <w:t>Req 3.2.1 edited; user information section enhanced (added notation to location, deleted location opt-in req, added notation to badges, added birthday &amp; email)</w:t>
            </w:r>
          </w:p>
        </w:tc>
        <w:tc>
          <w:tcPr>
            <w:tcW w:w="2194" w:type="dxa"/>
            <w:tcBorders>
              <w:top w:val="single" w:sz="4" w:space="0" w:color="auto"/>
              <w:left w:val="single" w:sz="4" w:space="0" w:color="auto"/>
              <w:bottom w:val="single" w:sz="4" w:space="0" w:color="auto"/>
              <w:right w:val="single" w:sz="4" w:space="0" w:color="auto"/>
            </w:tcBorders>
          </w:tcPr>
          <w:p w:rsidR="006B5538" w:rsidRDefault="006B5538" w:rsidP="00082263">
            <w:pPr>
              <w:ind w:right="-128"/>
              <w:jc w:val="left"/>
              <w:rPr>
                <w:rFonts w:ascii="Arial" w:hAnsi="Arial" w:cs="Arial"/>
                <w:sz w:val="20"/>
              </w:rPr>
            </w:pPr>
            <w:r>
              <w:rPr>
                <w:rFonts w:ascii="Arial" w:hAnsi="Arial" w:cs="Arial"/>
                <w:sz w:val="20"/>
              </w:rPr>
              <w:t>Philip Nowak</w:t>
            </w:r>
          </w:p>
        </w:tc>
      </w:tr>
      <w:tr w:rsidR="006B5538"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6B5538" w:rsidRDefault="006B5538" w:rsidP="00082263">
            <w:pPr>
              <w:jc w:val="left"/>
              <w:rPr>
                <w:rFonts w:ascii="Arial" w:hAnsi="Arial" w:cs="Arial"/>
                <w:i/>
                <w:sz w:val="20"/>
              </w:rPr>
            </w:pPr>
            <w:r>
              <w:rPr>
                <w:rFonts w:ascii="Arial" w:hAnsi="Arial" w:cs="Arial"/>
                <w:i/>
                <w:sz w:val="20"/>
              </w:rPr>
              <w:t>10/17/12</w:t>
            </w:r>
          </w:p>
        </w:tc>
        <w:tc>
          <w:tcPr>
            <w:tcW w:w="1262" w:type="dxa"/>
            <w:tcBorders>
              <w:top w:val="single" w:sz="4" w:space="0" w:color="auto"/>
              <w:left w:val="single" w:sz="4" w:space="0" w:color="auto"/>
              <w:bottom w:val="single" w:sz="4" w:space="0" w:color="auto"/>
              <w:right w:val="single" w:sz="4" w:space="0" w:color="auto"/>
            </w:tcBorders>
          </w:tcPr>
          <w:p w:rsidR="006B5538" w:rsidRDefault="006B5538" w:rsidP="00082263">
            <w:pPr>
              <w:jc w:val="left"/>
              <w:rPr>
                <w:rFonts w:ascii="Arial" w:hAnsi="Arial" w:cs="Arial"/>
                <w:sz w:val="20"/>
              </w:rPr>
            </w:pPr>
            <w:r>
              <w:rPr>
                <w:rFonts w:ascii="Arial" w:hAnsi="Arial" w:cs="Arial"/>
                <w:sz w:val="20"/>
              </w:rPr>
              <w:t>2</w:t>
            </w:r>
          </w:p>
        </w:tc>
        <w:tc>
          <w:tcPr>
            <w:tcW w:w="3168" w:type="dxa"/>
            <w:tcBorders>
              <w:top w:val="single" w:sz="4" w:space="0" w:color="auto"/>
              <w:left w:val="single" w:sz="4" w:space="0" w:color="auto"/>
              <w:bottom w:val="single" w:sz="4" w:space="0" w:color="auto"/>
              <w:right w:val="single" w:sz="4" w:space="0" w:color="auto"/>
            </w:tcBorders>
          </w:tcPr>
          <w:p w:rsidR="006B5538" w:rsidRDefault="00904B06" w:rsidP="00082263">
            <w:pPr>
              <w:jc w:val="left"/>
              <w:rPr>
                <w:rFonts w:ascii="Arial" w:hAnsi="Arial" w:cs="Arial"/>
                <w:sz w:val="20"/>
              </w:rPr>
            </w:pPr>
            <w:r>
              <w:rPr>
                <w:rFonts w:ascii="Arial" w:hAnsi="Arial" w:cs="Arial"/>
                <w:sz w:val="20"/>
              </w:rPr>
              <w:t>Req 3.2.2 edited; User community activity enhanced: recent activity, answers, questions, follows, comments, likes</w:t>
            </w:r>
          </w:p>
        </w:tc>
        <w:tc>
          <w:tcPr>
            <w:tcW w:w="2194" w:type="dxa"/>
            <w:tcBorders>
              <w:top w:val="single" w:sz="4" w:space="0" w:color="auto"/>
              <w:left w:val="single" w:sz="4" w:space="0" w:color="auto"/>
              <w:bottom w:val="single" w:sz="4" w:space="0" w:color="auto"/>
              <w:right w:val="single" w:sz="4" w:space="0" w:color="auto"/>
            </w:tcBorders>
          </w:tcPr>
          <w:p w:rsidR="006B5538" w:rsidRDefault="006B5538" w:rsidP="00082263">
            <w:pPr>
              <w:ind w:right="-128"/>
              <w:jc w:val="left"/>
              <w:rPr>
                <w:rFonts w:ascii="Arial" w:hAnsi="Arial" w:cs="Arial"/>
                <w:sz w:val="20"/>
              </w:rPr>
            </w:pPr>
            <w:r>
              <w:rPr>
                <w:rFonts w:ascii="Arial" w:hAnsi="Arial" w:cs="Arial"/>
                <w:sz w:val="20"/>
              </w:rPr>
              <w:t>Philip Nowak</w:t>
            </w:r>
          </w:p>
        </w:tc>
      </w:tr>
      <w:tr w:rsidR="006B5538"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6B5538" w:rsidRDefault="006B5538" w:rsidP="00082263">
            <w:pPr>
              <w:jc w:val="left"/>
              <w:rPr>
                <w:rFonts w:ascii="Arial" w:hAnsi="Arial" w:cs="Arial"/>
                <w:i/>
                <w:sz w:val="20"/>
              </w:rPr>
            </w:pPr>
            <w:r>
              <w:rPr>
                <w:rFonts w:ascii="Arial" w:hAnsi="Arial" w:cs="Arial"/>
                <w:i/>
                <w:sz w:val="20"/>
              </w:rPr>
              <w:t>10/17/12</w:t>
            </w:r>
          </w:p>
        </w:tc>
        <w:tc>
          <w:tcPr>
            <w:tcW w:w="1262" w:type="dxa"/>
            <w:tcBorders>
              <w:top w:val="single" w:sz="4" w:space="0" w:color="auto"/>
              <w:left w:val="single" w:sz="4" w:space="0" w:color="auto"/>
              <w:bottom w:val="single" w:sz="4" w:space="0" w:color="auto"/>
              <w:right w:val="single" w:sz="4" w:space="0" w:color="auto"/>
            </w:tcBorders>
          </w:tcPr>
          <w:p w:rsidR="006B5538" w:rsidRDefault="006B5538" w:rsidP="00082263">
            <w:pPr>
              <w:jc w:val="left"/>
              <w:rPr>
                <w:rFonts w:ascii="Arial" w:hAnsi="Arial" w:cs="Arial"/>
                <w:sz w:val="20"/>
              </w:rPr>
            </w:pPr>
            <w:r>
              <w:rPr>
                <w:rFonts w:ascii="Arial" w:hAnsi="Arial" w:cs="Arial"/>
                <w:sz w:val="20"/>
              </w:rPr>
              <w:t>2</w:t>
            </w:r>
          </w:p>
        </w:tc>
        <w:tc>
          <w:tcPr>
            <w:tcW w:w="3168" w:type="dxa"/>
            <w:tcBorders>
              <w:top w:val="single" w:sz="4" w:space="0" w:color="auto"/>
              <w:left w:val="single" w:sz="4" w:space="0" w:color="auto"/>
              <w:bottom w:val="single" w:sz="4" w:space="0" w:color="auto"/>
              <w:right w:val="single" w:sz="4" w:space="0" w:color="auto"/>
            </w:tcBorders>
          </w:tcPr>
          <w:p w:rsidR="006B5538" w:rsidRDefault="00E61669" w:rsidP="00082263">
            <w:pPr>
              <w:jc w:val="left"/>
              <w:rPr>
                <w:rFonts w:ascii="Arial" w:hAnsi="Arial" w:cs="Arial"/>
                <w:sz w:val="20"/>
              </w:rPr>
            </w:pPr>
            <w:r>
              <w:rPr>
                <w:rFonts w:ascii="Arial" w:hAnsi="Arial" w:cs="Arial"/>
                <w:sz w:val="20"/>
              </w:rPr>
              <w:t>Req 3.2.3</w:t>
            </w:r>
            <w:r w:rsidR="00904B06">
              <w:rPr>
                <w:rFonts w:ascii="Arial" w:hAnsi="Arial" w:cs="Arial"/>
                <w:sz w:val="20"/>
              </w:rPr>
              <w:t xml:space="preserve"> edited; added moderator email address;</w:t>
            </w:r>
            <w:r w:rsidR="00CE26D9">
              <w:rPr>
                <w:rFonts w:ascii="Arial" w:hAnsi="Arial" w:cs="Arial"/>
                <w:sz w:val="20"/>
              </w:rPr>
              <w:t xml:space="preserve"> added location of moderator email link</w:t>
            </w:r>
          </w:p>
        </w:tc>
        <w:tc>
          <w:tcPr>
            <w:tcW w:w="2194" w:type="dxa"/>
            <w:tcBorders>
              <w:top w:val="single" w:sz="4" w:space="0" w:color="auto"/>
              <w:left w:val="single" w:sz="4" w:space="0" w:color="auto"/>
              <w:bottom w:val="single" w:sz="4" w:space="0" w:color="auto"/>
              <w:right w:val="single" w:sz="4" w:space="0" w:color="auto"/>
            </w:tcBorders>
          </w:tcPr>
          <w:p w:rsidR="006B5538" w:rsidRDefault="006B5538" w:rsidP="00082263">
            <w:pPr>
              <w:ind w:right="-128"/>
              <w:jc w:val="left"/>
              <w:rPr>
                <w:rFonts w:ascii="Arial" w:hAnsi="Arial" w:cs="Arial"/>
                <w:sz w:val="20"/>
              </w:rPr>
            </w:pPr>
            <w:r>
              <w:rPr>
                <w:rFonts w:ascii="Arial" w:hAnsi="Arial" w:cs="Arial"/>
                <w:sz w:val="20"/>
              </w:rPr>
              <w:t>Philip Nowak</w:t>
            </w:r>
          </w:p>
        </w:tc>
      </w:tr>
      <w:tr w:rsidR="006B5538"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6B5538" w:rsidRDefault="006B5538" w:rsidP="00082263">
            <w:pPr>
              <w:jc w:val="left"/>
              <w:rPr>
                <w:rFonts w:ascii="Arial" w:hAnsi="Arial" w:cs="Arial"/>
                <w:i/>
                <w:sz w:val="20"/>
              </w:rPr>
            </w:pPr>
            <w:r>
              <w:rPr>
                <w:rFonts w:ascii="Arial" w:hAnsi="Arial" w:cs="Arial"/>
                <w:i/>
                <w:sz w:val="20"/>
              </w:rPr>
              <w:lastRenderedPageBreak/>
              <w:t>10/17/12</w:t>
            </w:r>
          </w:p>
        </w:tc>
        <w:tc>
          <w:tcPr>
            <w:tcW w:w="1262" w:type="dxa"/>
            <w:tcBorders>
              <w:top w:val="single" w:sz="4" w:space="0" w:color="auto"/>
              <w:left w:val="single" w:sz="4" w:space="0" w:color="auto"/>
              <w:bottom w:val="single" w:sz="4" w:space="0" w:color="auto"/>
              <w:right w:val="single" w:sz="4" w:space="0" w:color="auto"/>
            </w:tcBorders>
          </w:tcPr>
          <w:p w:rsidR="006B5538" w:rsidRDefault="006B5538" w:rsidP="00082263">
            <w:pPr>
              <w:jc w:val="left"/>
              <w:rPr>
                <w:rFonts w:ascii="Arial" w:hAnsi="Arial" w:cs="Arial"/>
                <w:sz w:val="20"/>
              </w:rPr>
            </w:pPr>
            <w:r>
              <w:rPr>
                <w:rFonts w:ascii="Arial" w:hAnsi="Arial" w:cs="Arial"/>
                <w:sz w:val="20"/>
              </w:rPr>
              <w:t>2</w:t>
            </w:r>
          </w:p>
        </w:tc>
        <w:tc>
          <w:tcPr>
            <w:tcW w:w="3168" w:type="dxa"/>
            <w:tcBorders>
              <w:top w:val="single" w:sz="4" w:space="0" w:color="auto"/>
              <w:left w:val="single" w:sz="4" w:space="0" w:color="auto"/>
              <w:bottom w:val="single" w:sz="4" w:space="0" w:color="auto"/>
              <w:right w:val="single" w:sz="4" w:space="0" w:color="auto"/>
            </w:tcBorders>
          </w:tcPr>
          <w:p w:rsidR="006B5538" w:rsidRDefault="00D2318E" w:rsidP="00082263">
            <w:pPr>
              <w:jc w:val="left"/>
              <w:rPr>
                <w:rFonts w:ascii="Arial" w:hAnsi="Arial" w:cs="Arial"/>
                <w:sz w:val="20"/>
              </w:rPr>
            </w:pPr>
            <w:r>
              <w:rPr>
                <w:rFonts w:ascii="Arial" w:hAnsi="Arial" w:cs="Arial"/>
                <w:sz w:val="20"/>
              </w:rPr>
              <w:t>Req 3.3.1 edited; added defined search result types</w:t>
            </w:r>
            <w:r w:rsidR="00D21D33">
              <w:rPr>
                <w:rFonts w:ascii="Arial" w:hAnsi="Arial" w:cs="Arial"/>
                <w:sz w:val="20"/>
              </w:rPr>
              <w:t>; Number of members req deleted</w:t>
            </w:r>
          </w:p>
        </w:tc>
        <w:tc>
          <w:tcPr>
            <w:tcW w:w="2194" w:type="dxa"/>
            <w:tcBorders>
              <w:top w:val="single" w:sz="4" w:space="0" w:color="auto"/>
              <w:left w:val="single" w:sz="4" w:space="0" w:color="auto"/>
              <w:bottom w:val="single" w:sz="4" w:space="0" w:color="auto"/>
              <w:right w:val="single" w:sz="4" w:space="0" w:color="auto"/>
            </w:tcBorders>
          </w:tcPr>
          <w:p w:rsidR="006B5538" w:rsidRDefault="006B5538" w:rsidP="00082263">
            <w:pPr>
              <w:ind w:right="-128"/>
              <w:jc w:val="left"/>
              <w:rPr>
                <w:rFonts w:ascii="Arial" w:hAnsi="Arial" w:cs="Arial"/>
                <w:sz w:val="20"/>
              </w:rPr>
            </w:pPr>
            <w:r>
              <w:rPr>
                <w:rFonts w:ascii="Arial" w:hAnsi="Arial" w:cs="Arial"/>
                <w:sz w:val="20"/>
              </w:rPr>
              <w:t>Philip Nowak</w:t>
            </w:r>
          </w:p>
        </w:tc>
      </w:tr>
      <w:tr w:rsidR="006B5538"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6B5538" w:rsidRDefault="002B2445" w:rsidP="00082263">
            <w:pPr>
              <w:jc w:val="left"/>
              <w:rPr>
                <w:rFonts w:ascii="Arial" w:hAnsi="Arial" w:cs="Arial"/>
                <w:i/>
                <w:sz w:val="20"/>
              </w:rPr>
            </w:pPr>
            <w:r>
              <w:rPr>
                <w:rFonts w:ascii="Arial" w:hAnsi="Arial" w:cs="Arial"/>
                <w:i/>
                <w:sz w:val="20"/>
              </w:rPr>
              <w:t>10/19/12</w:t>
            </w:r>
          </w:p>
        </w:tc>
        <w:tc>
          <w:tcPr>
            <w:tcW w:w="1262" w:type="dxa"/>
            <w:tcBorders>
              <w:top w:val="single" w:sz="4" w:space="0" w:color="auto"/>
              <w:left w:val="single" w:sz="4" w:space="0" w:color="auto"/>
              <w:bottom w:val="single" w:sz="4" w:space="0" w:color="auto"/>
              <w:right w:val="single" w:sz="4" w:space="0" w:color="auto"/>
            </w:tcBorders>
          </w:tcPr>
          <w:p w:rsidR="006B5538" w:rsidRDefault="00566864" w:rsidP="00082263">
            <w:pPr>
              <w:jc w:val="left"/>
              <w:rPr>
                <w:rFonts w:ascii="Arial" w:hAnsi="Arial" w:cs="Arial"/>
                <w:sz w:val="20"/>
              </w:rPr>
            </w:pPr>
            <w:r>
              <w:rPr>
                <w:rFonts w:ascii="Arial" w:hAnsi="Arial" w:cs="Arial"/>
                <w:sz w:val="20"/>
              </w:rPr>
              <w:t>2</w:t>
            </w:r>
          </w:p>
        </w:tc>
        <w:tc>
          <w:tcPr>
            <w:tcW w:w="3168" w:type="dxa"/>
            <w:tcBorders>
              <w:top w:val="single" w:sz="4" w:space="0" w:color="auto"/>
              <w:left w:val="single" w:sz="4" w:space="0" w:color="auto"/>
              <w:bottom w:val="single" w:sz="4" w:space="0" w:color="auto"/>
              <w:right w:val="single" w:sz="4" w:space="0" w:color="auto"/>
            </w:tcBorders>
          </w:tcPr>
          <w:p w:rsidR="006B5538" w:rsidRDefault="00566864" w:rsidP="00082263">
            <w:pPr>
              <w:jc w:val="left"/>
              <w:rPr>
                <w:rFonts w:ascii="Arial" w:hAnsi="Arial" w:cs="Arial"/>
                <w:sz w:val="20"/>
              </w:rPr>
            </w:pPr>
            <w:r>
              <w:rPr>
                <w:rFonts w:ascii="Arial" w:hAnsi="Arial" w:cs="Arial"/>
                <w:sz w:val="20"/>
              </w:rPr>
              <w:t>Req 3.3</w:t>
            </w:r>
            <w:r w:rsidR="00D85FE1">
              <w:rPr>
                <w:rFonts w:ascii="Arial" w:hAnsi="Arial" w:cs="Arial"/>
                <w:sz w:val="20"/>
              </w:rPr>
              <w:t>.</w:t>
            </w:r>
            <w:r>
              <w:rPr>
                <w:rFonts w:ascii="Arial" w:hAnsi="Arial" w:cs="Arial"/>
                <w:sz w:val="20"/>
              </w:rPr>
              <w:t>2 edited; changed category names: Customer Service to Customer Care, Buying Guides to Guides, Blog to Blog Posts, removed experts req- this became a sidebar widget</w:t>
            </w:r>
            <w:r w:rsidR="00347671">
              <w:rPr>
                <w:rFonts w:ascii="Arial" w:hAnsi="Arial" w:cs="Arial"/>
                <w:sz w:val="20"/>
              </w:rPr>
              <w:t>; Added Q&amp;A as a nav type</w:t>
            </w:r>
          </w:p>
        </w:tc>
        <w:tc>
          <w:tcPr>
            <w:tcW w:w="2194" w:type="dxa"/>
            <w:tcBorders>
              <w:top w:val="single" w:sz="4" w:space="0" w:color="auto"/>
              <w:left w:val="single" w:sz="4" w:space="0" w:color="auto"/>
              <w:bottom w:val="single" w:sz="4" w:space="0" w:color="auto"/>
              <w:right w:val="single" w:sz="4" w:space="0" w:color="auto"/>
            </w:tcBorders>
          </w:tcPr>
          <w:p w:rsidR="006B5538" w:rsidRDefault="002B2445" w:rsidP="00082263">
            <w:pPr>
              <w:ind w:right="-128"/>
              <w:jc w:val="left"/>
              <w:rPr>
                <w:rFonts w:ascii="Arial" w:hAnsi="Arial" w:cs="Arial"/>
                <w:sz w:val="20"/>
              </w:rPr>
            </w:pPr>
            <w:r>
              <w:rPr>
                <w:rFonts w:ascii="Arial" w:hAnsi="Arial" w:cs="Arial"/>
                <w:sz w:val="20"/>
              </w:rPr>
              <w:t>Philip Nowak</w:t>
            </w:r>
          </w:p>
        </w:tc>
      </w:tr>
      <w:tr w:rsidR="006B5538"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6B5538" w:rsidRDefault="002B2445" w:rsidP="00082263">
            <w:pPr>
              <w:jc w:val="left"/>
              <w:rPr>
                <w:rFonts w:ascii="Arial" w:hAnsi="Arial" w:cs="Arial"/>
                <w:i/>
                <w:sz w:val="20"/>
              </w:rPr>
            </w:pPr>
            <w:r>
              <w:rPr>
                <w:rFonts w:ascii="Arial" w:hAnsi="Arial" w:cs="Arial"/>
                <w:i/>
                <w:sz w:val="20"/>
              </w:rPr>
              <w:t>10/19/12</w:t>
            </w:r>
          </w:p>
        </w:tc>
        <w:tc>
          <w:tcPr>
            <w:tcW w:w="1262" w:type="dxa"/>
            <w:tcBorders>
              <w:top w:val="single" w:sz="4" w:space="0" w:color="auto"/>
              <w:left w:val="single" w:sz="4" w:space="0" w:color="auto"/>
              <w:bottom w:val="single" w:sz="4" w:space="0" w:color="auto"/>
              <w:right w:val="single" w:sz="4" w:space="0" w:color="auto"/>
            </w:tcBorders>
          </w:tcPr>
          <w:p w:rsidR="006B5538" w:rsidRDefault="00566864" w:rsidP="00082263">
            <w:pPr>
              <w:jc w:val="left"/>
              <w:rPr>
                <w:rFonts w:ascii="Arial" w:hAnsi="Arial" w:cs="Arial"/>
                <w:sz w:val="20"/>
              </w:rPr>
            </w:pPr>
            <w:r>
              <w:rPr>
                <w:rFonts w:ascii="Arial" w:hAnsi="Arial" w:cs="Arial"/>
                <w:sz w:val="20"/>
              </w:rPr>
              <w:t>2</w:t>
            </w:r>
          </w:p>
        </w:tc>
        <w:tc>
          <w:tcPr>
            <w:tcW w:w="3168" w:type="dxa"/>
            <w:tcBorders>
              <w:top w:val="single" w:sz="4" w:space="0" w:color="auto"/>
              <w:left w:val="single" w:sz="4" w:space="0" w:color="auto"/>
              <w:bottom w:val="single" w:sz="4" w:space="0" w:color="auto"/>
              <w:right w:val="single" w:sz="4" w:space="0" w:color="auto"/>
            </w:tcBorders>
          </w:tcPr>
          <w:p w:rsidR="006B5538" w:rsidRDefault="00633ED5" w:rsidP="00082263">
            <w:pPr>
              <w:jc w:val="left"/>
              <w:rPr>
                <w:rFonts w:ascii="Arial" w:hAnsi="Arial" w:cs="Arial"/>
                <w:sz w:val="20"/>
              </w:rPr>
            </w:pPr>
            <w:r>
              <w:rPr>
                <w:rFonts w:ascii="Arial" w:hAnsi="Arial" w:cs="Arial"/>
                <w:sz w:val="20"/>
              </w:rPr>
              <w:t>Req 3.3.3 removed from PRD</w:t>
            </w:r>
            <w:r w:rsidR="00866A21">
              <w:rPr>
                <w:rFonts w:ascii="Arial" w:hAnsi="Arial" w:cs="Arial"/>
                <w:sz w:val="20"/>
              </w:rPr>
              <w:t xml:space="preserve"> </w:t>
            </w:r>
          </w:p>
        </w:tc>
        <w:tc>
          <w:tcPr>
            <w:tcW w:w="2194" w:type="dxa"/>
            <w:tcBorders>
              <w:top w:val="single" w:sz="4" w:space="0" w:color="auto"/>
              <w:left w:val="single" w:sz="4" w:space="0" w:color="auto"/>
              <w:bottom w:val="single" w:sz="4" w:space="0" w:color="auto"/>
              <w:right w:val="single" w:sz="4" w:space="0" w:color="auto"/>
            </w:tcBorders>
          </w:tcPr>
          <w:p w:rsidR="006B5538" w:rsidRDefault="002B2445" w:rsidP="00082263">
            <w:pPr>
              <w:ind w:right="-128"/>
              <w:jc w:val="left"/>
              <w:rPr>
                <w:rFonts w:ascii="Arial" w:hAnsi="Arial" w:cs="Arial"/>
                <w:sz w:val="20"/>
              </w:rPr>
            </w:pPr>
            <w:r>
              <w:rPr>
                <w:rFonts w:ascii="Arial" w:hAnsi="Arial" w:cs="Arial"/>
                <w:sz w:val="20"/>
              </w:rPr>
              <w:t>Philip Nowak</w:t>
            </w:r>
          </w:p>
        </w:tc>
      </w:tr>
      <w:tr w:rsidR="006B5538"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6B5538" w:rsidRDefault="002B2445" w:rsidP="00082263">
            <w:pPr>
              <w:jc w:val="left"/>
              <w:rPr>
                <w:rFonts w:ascii="Arial" w:hAnsi="Arial" w:cs="Arial"/>
                <w:i/>
                <w:sz w:val="20"/>
              </w:rPr>
            </w:pPr>
            <w:r>
              <w:rPr>
                <w:rFonts w:ascii="Arial" w:hAnsi="Arial" w:cs="Arial"/>
                <w:i/>
                <w:sz w:val="20"/>
              </w:rPr>
              <w:t>10/19/12</w:t>
            </w:r>
          </w:p>
        </w:tc>
        <w:tc>
          <w:tcPr>
            <w:tcW w:w="1262" w:type="dxa"/>
            <w:tcBorders>
              <w:top w:val="single" w:sz="4" w:space="0" w:color="auto"/>
              <w:left w:val="single" w:sz="4" w:space="0" w:color="auto"/>
              <w:bottom w:val="single" w:sz="4" w:space="0" w:color="auto"/>
              <w:right w:val="single" w:sz="4" w:space="0" w:color="auto"/>
            </w:tcBorders>
          </w:tcPr>
          <w:p w:rsidR="006B5538" w:rsidRDefault="00566864" w:rsidP="00082263">
            <w:pPr>
              <w:jc w:val="left"/>
              <w:rPr>
                <w:rFonts w:ascii="Arial" w:hAnsi="Arial" w:cs="Arial"/>
                <w:sz w:val="20"/>
              </w:rPr>
            </w:pPr>
            <w:r>
              <w:rPr>
                <w:rFonts w:ascii="Arial" w:hAnsi="Arial" w:cs="Arial"/>
                <w:sz w:val="20"/>
              </w:rPr>
              <w:t>2</w:t>
            </w:r>
          </w:p>
        </w:tc>
        <w:tc>
          <w:tcPr>
            <w:tcW w:w="3168" w:type="dxa"/>
            <w:tcBorders>
              <w:top w:val="single" w:sz="4" w:space="0" w:color="auto"/>
              <w:left w:val="single" w:sz="4" w:space="0" w:color="auto"/>
              <w:bottom w:val="single" w:sz="4" w:space="0" w:color="auto"/>
              <w:right w:val="single" w:sz="4" w:space="0" w:color="auto"/>
            </w:tcBorders>
          </w:tcPr>
          <w:p w:rsidR="006B5538" w:rsidRDefault="00D85FE1" w:rsidP="00082263">
            <w:pPr>
              <w:jc w:val="left"/>
              <w:rPr>
                <w:rFonts w:ascii="Arial" w:hAnsi="Arial" w:cs="Arial"/>
                <w:sz w:val="20"/>
              </w:rPr>
            </w:pPr>
            <w:r>
              <w:rPr>
                <w:rFonts w:ascii="Arial" w:hAnsi="Arial" w:cs="Arial"/>
                <w:sz w:val="20"/>
              </w:rPr>
              <w:t>Req 3.3.4 edited; added location of the Qualtrics feedback link</w:t>
            </w:r>
          </w:p>
        </w:tc>
        <w:tc>
          <w:tcPr>
            <w:tcW w:w="2194" w:type="dxa"/>
            <w:tcBorders>
              <w:top w:val="single" w:sz="4" w:space="0" w:color="auto"/>
              <w:left w:val="single" w:sz="4" w:space="0" w:color="auto"/>
              <w:bottom w:val="single" w:sz="4" w:space="0" w:color="auto"/>
              <w:right w:val="single" w:sz="4" w:space="0" w:color="auto"/>
            </w:tcBorders>
          </w:tcPr>
          <w:p w:rsidR="006B5538" w:rsidRDefault="002B2445" w:rsidP="00082263">
            <w:pPr>
              <w:ind w:right="-128"/>
              <w:jc w:val="left"/>
              <w:rPr>
                <w:rFonts w:ascii="Arial" w:hAnsi="Arial" w:cs="Arial"/>
                <w:sz w:val="20"/>
              </w:rPr>
            </w:pPr>
            <w:r>
              <w:rPr>
                <w:rFonts w:ascii="Arial" w:hAnsi="Arial" w:cs="Arial"/>
                <w:sz w:val="20"/>
              </w:rPr>
              <w:t>Philip Nowak</w:t>
            </w:r>
          </w:p>
        </w:tc>
      </w:tr>
      <w:tr w:rsidR="006B5538"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6B5538" w:rsidRDefault="002B2445" w:rsidP="00082263">
            <w:pPr>
              <w:jc w:val="left"/>
              <w:rPr>
                <w:rFonts w:ascii="Arial" w:hAnsi="Arial" w:cs="Arial"/>
                <w:i/>
                <w:sz w:val="20"/>
              </w:rPr>
            </w:pPr>
            <w:r>
              <w:rPr>
                <w:rFonts w:ascii="Arial" w:hAnsi="Arial" w:cs="Arial"/>
                <w:i/>
                <w:sz w:val="20"/>
              </w:rPr>
              <w:t>10/19/12</w:t>
            </w:r>
          </w:p>
        </w:tc>
        <w:tc>
          <w:tcPr>
            <w:tcW w:w="1262" w:type="dxa"/>
            <w:tcBorders>
              <w:top w:val="single" w:sz="4" w:space="0" w:color="auto"/>
              <w:left w:val="single" w:sz="4" w:space="0" w:color="auto"/>
              <w:bottom w:val="single" w:sz="4" w:space="0" w:color="auto"/>
              <w:right w:val="single" w:sz="4" w:space="0" w:color="auto"/>
            </w:tcBorders>
          </w:tcPr>
          <w:p w:rsidR="006B5538" w:rsidRDefault="00566864" w:rsidP="00082263">
            <w:pPr>
              <w:jc w:val="left"/>
              <w:rPr>
                <w:rFonts w:ascii="Arial" w:hAnsi="Arial" w:cs="Arial"/>
                <w:sz w:val="20"/>
              </w:rPr>
            </w:pPr>
            <w:r>
              <w:rPr>
                <w:rFonts w:ascii="Arial" w:hAnsi="Arial" w:cs="Arial"/>
                <w:sz w:val="20"/>
              </w:rPr>
              <w:t>2</w:t>
            </w:r>
          </w:p>
        </w:tc>
        <w:tc>
          <w:tcPr>
            <w:tcW w:w="3168" w:type="dxa"/>
            <w:tcBorders>
              <w:top w:val="single" w:sz="4" w:space="0" w:color="auto"/>
              <w:left w:val="single" w:sz="4" w:space="0" w:color="auto"/>
              <w:bottom w:val="single" w:sz="4" w:space="0" w:color="auto"/>
              <w:right w:val="single" w:sz="4" w:space="0" w:color="auto"/>
            </w:tcBorders>
          </w:tcPr>
          <w:p w:rsidR="006B5538" w:rsidRDefault="00CF7A6A" w:rsidP="00082263">
            <w:pPr>
              <w:jc w:val="left"/>
              <w:rPr>
                <w:rFonts w:ascii="Arial" w:hAnsi="Arial" w:cs="Arial"/>
                <w:sz w:val="20"/>
              </w:rPr>
            </w:pPr>
            <w:r>
              <w:rPr>
                <w:rFonts w:ascii="Arial" w:hAnsi="Arial" w:cs="Arial"/>
                <w:sz w:val="20"/>
              </w:rPr>
              <w:t>Req 3.4.2 edited; added related req 3.3.1; Added req for bread crumbs navigation on search results</w:t>
            </w:r>
            <w:r w:rsidR="00C578A4">
              <w:rPr>
                <w:rFonts w:ascii="Arial" w:hAnsi="Arial" w:cs="Arial"/>
                <w:sz w:val="20"/>
              </w:rPr>
              <w:t>; Added req for bread crumbs navigation to be clickable and link to respective page</w:t>
            </w:r>
            <w:r w:rsidR="006D43DC">
              <w:rPr>
                <w:rFonts w:ascii="Arial" w:hAnsi="Arial" w:cs="Arial"/>
                <w:sz w:val="20"/>
              </w:rPr>
              <w:t>s</w:t>
            </w:r>
          </w:p>
        </w:tc>
        <w:tc>
          <w:tcPr>
            <w:tcW w:w="2194" w:type="dxa"/>
            <w:tcBorders>
              <w:top w:val="single" w:sz="4" w:space="0" w:color="auto"/>
              <w:left w:val="single" w:sz="4" w:space="0" w:color="auto"/>
              <w:bottom w:val="single" w:sz="4" w:space="0" w:color="auto"/>
              <w:right w:val="single" w:sz="4" w:space="0" w:color="auto"/>
            </w:tcBorders>
          </w:tcPr>
          <w:p w:rsidR="006B5538" w:rsidRDefault="002B2445" w:rsidP="00082263">
            <w:pPr>
              <w:ind w:right="-128"/>
              <w:jc w:val="left"/>
              <w:rPr>
                <w:rFonts w:ascii="Arial" w:hAnsi="Arial" w:cs="Arial"/>
                <w:sz w:val="20"/>
              </w:rPr>
            </w:pPr>
            <w:r>
              <w:rPr>
                <w:rFonts w:ascii="Arial" w:hAnsi="Arial" w:cs="Arial"/>
                <w:sz w:val="20"/>
              </w:rPr>
              <w:t>Philip Nowak</w:t>
            </w:r>
          </w:p>
        </w:tc>
      </w:tr>
      <w:tr w:rsidR="006B5538"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6B5538" w:rsidRDefault="002B2445" w:rsidP="002278A9">
            <w:pPr>
              <w:rPr>
                <w:rFonts w:ascii="Arial" w:hAnsi="Arial" w:cs="Arial"/>
                <w:i/>
                <w:sz w:val="20"/>
              </w:rPr>
            </w:pPr>
            <w:r>
              <w:rPr>
                <w:rFonts w:ascii="Arial" w:hAnsi="Arial" w:cs="Arial"/>
                <w:i/>
                <w:sz w:val="20"/>
              </w:rPr>
              <w:t>10/19/12</w:t>
            </w:r>
          </w:p>
        </w:tc>
        <w:tc>
          <w:tcPr>
            <w:tcW w:w="1262" w:type="dxa"/>
            <w:tcBorders>
              <w:top w:val="single" w:sz="4" w:space="0" w:color="auto"/>
              <w:left w:val="single" w:sz="4" w:space="0" w:color="auto"/>
              <w:bottom w:val="single" w:sz="4" w:space="0" w:color="auto"/>
              <w:right w:val="single" w:sz="4" w:space="0" w:color="auto"/>
            </w:tcBorders>
          </w:tcPr>
          <w:p w:rsidR="006B5538" w:rsidRDefault="00566864" w:rsidP="002278A9">
            <w:pPr>
              <w:rPr>
                <w:rFonts w:ascii="Arial" w:hAnsi="Arial" w:cs="Arial"/>
                <w:sz w:val="20"/>
              </w:rPr>
            </w:pPr>
            <w:r>
              <w:rPr>
                <w:rFonts w:ascii="Arial" w:hAnsi="Arial" w:cs="Arial"/>
                <w:sz w:val="20"/>
              </w:rPr>
              <w:t>2</w:t>
            </w:r>
          </w:p>
        </w:tc>
        <w:tc>
          <w:tcPr>
            <w:tcW w:w="3168" w:type="dxa"/>
            <w:tcBorders>
              <w:top w:val="single" w:sz="4" w:space="0" w:color="auto"/>
              <w:left w:val="single" w:sz="4" w:space="0" w:color="auto"/>
              <w:bottom w:val="single" w:sz="4" w:space="0" w:color="auto"/>
              <w:right w:val="single" w:sz="4" w:space="0" w:color="auto"/>
            </w:tcBorders>
          </w:tcPr>
          <w:p w:rsidR="006B5538" w:rsidRDefault="00E37582" w:rsidP="001958CB">
            <w:pPr>
              <w:rPr>
                <w:rFonts w:ascii="Arial" w:hAnsi="Arial" w:cs="Arial"/>
                <w:sz w:val="20"/>
              </w:rPr>
            </w:pPr>
            <w:r>
              <w:rPr>
                <w:rFonts w:ascii="Arial" w:hAnsi="Arial" w:cs="Arial"/>
                <w:sz w:val="20"/>
              </w:rPr>
              <w:t xml:space="preserve">Req 3.4.3 edited; </w:t>
            </w:r>
            <w:r w:rsidR="009C3478">
              <w:rPr>
                <w:rFonts w:ascii="Arial" w:hAnsi="Arial" w:cs="Arial"/>
                <w:sz w:val="20"/>
              </w:rPr>
              <w:t>Changed Welcome so and so to Welcome &lt;username&gt;; Added Q&amp;A to user homepage; Changed Featured Business Member to Meet the Community Team</w:t>
            </w:r>
          </w:p>
        </w:tc>
        <w:tc>
          <w:tcPr>
            <w:tcW w:w="2194" w:type="dxa"/>
            <w:tcBorders>
              <w:top w:val="single" w:sz="4" w:space="0" w:color="auto"/>
              <w:left w:val="single" w:sz="4" w:space="0" w:color="auto"/>
              <w:bottom w:val="single" w:sz="4" w:space="0" w:color="auto"/>
              <w:right w:val="single" w:sz="4" w:space="0" w:color="auto"/>
            </w:tcBorders>
          </w:tcPr>
          <w:p w:rsidR="006B5538" w:rsidRDefault="002B2445" w:rsidP="002278A9">
            <w:pPr>
              <w:ind w:right="-128"/>
              <w:rPr>
                <w:rFonts w:ascii="Arial" w:hAnsi="Arial" w:cs="Arial"/>
                <w:sz w:val="20"/>
              </w:rPr>
            </w:pPr>
            <w:r>
              <w:rPr>
                <w:rFonts w:ascii="Arial" w:hAnsi="Arial" w:cs="Arial"/>
                <w:sz w:val="20"/>
              </w:rPr>
              <w:t>Philip Nowak</w:t>
            </w:r>
          </w:p>
        </w:tc>
      </w:tr>
      <w:tr w:rsidR="006B5538"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6B5538" w:rsidRDefault="002B2445" w:rsidP="002278A9">
            <w:pPr>
              <w:rPr>
                <w:rFonts w:ascii="Arial" w:hAnsi="Arial" w:cs="Arial"/>
                <w:i/>
                <w:sz w:val="20"/>
              </w:rPr>
            </w:pPr>
            <w:r>
              <w:rPr>
                <w:rFonts w:ascii="Arial" w:hAnsi="Arial" w:cs="Arial"/>
                <w:i/>
                <w:sz w:val="20"/>
              </w:rPr>
              <w:t>10/19/12</w:t>
            </w:r>
          </w:p>
        </w:tc>
        <w:tc>
          <w:tcPr>
            <w:tcW w:w="1262" w:type="dxa"/>
            <w:tcBorders>
              <w:top w:val="single" w:sz="4" w:space="0" w:color="auto"/>
              <w:left w:val="single" w:sz="4" w:space="0" w:color="auto"/>
              <w:bottom w:val="single" w:sz="4" w:space="0" w:color="auto"/>
              <w:right w:val="single" w:sz="4" w:space="0" w:color="auto"/>
            </w:tcBorders>
          </w:tcPr>
          <w:p w:rsidR="006B5538" w:rsidRDefault="00566864" w:rsidP="002278A9">
            <w:pPr>
              <w:rPr>
                <w:rFonts w:ascii="Arial" w:hAnsi="Arial" w:cs="Arial"/>
                <w:sz w:val="20"/>
              </w:rPr>
            </w:pPr>
            <w:r>
              <w:rPr>
                <w:rFonts w:ascii="Arial" w:hAnsi="Arial" w:cs="Arial"/>
                <w:sz w:val="20"/>
              </w:rPr>
              <w:t>2</w:t>
            </w:r>
          </w:p>
        </w:tc>
        <w:tc>
          <w:tcPr>
            <w:tcW w:w="3168" w:type="dxa"/>
            <w:tcBorders>
              <w:top w:val="single" w:sz="4" w:space="0" w:color="auto"/>
              <w:left w:val="single" w:sz="4" w:space="0" w:color="auto"/>
              <w:bottom w:val="single" w:sz="4" w:space="0" w:color="auto"/>
              <w:right w:val="single" w:sz="4" w:space="0" w:color="auto"/>
            </w:tcBorders>
          </w:tcPr>
          <w:p w:rsidR="006B5538" w:rsidRDefault="00BB2DC3" w:rsidP="001958CB">
            <w:pPr>
              <w:rPr>
                <w:rFonts w:ascii="Arial" w:hAnsi="Arial" w:cs="Arial"/>
                <w:sz w:val="20"/>
              </w:rPr>
            </w:pPr>
            <w:r>
              <w:rPr>
                <w:rFonts w:ascii="Arial" w:hAnsi="Arial" w:cs="Arial"/>
                <w:sz w:val="20"/>
              </w:rPr>
              <w:t>Req 3.9.1 edited; Changed Featured Business Members to Community Team Members</w:t>
            </w:r>
          </w:p>
        </w:tc>
        <w:tc>
          <w:tcPr>
            <w:tcW w:w="2194" w:type="dxa"/>
            <w:tcBorders>
              <w:top w:val="single" w:sz="4" w:space="0" w:color="auto"/>
              <w:left w:val="single" w:sz="4" w:space="0" w:color="auto"/>
              <w:bottom w:val="single" w:sz="4" w:space="0" w:color="auto"/>
              <w:right w:val="single" w:sz="4" w:space="0" w:color="auto"/>
            </w:tcBorders>
          </w:tcPr>
          <w:p w:rsidR="006B5538" w:rsidRDefault="002B2445" w:rsidP="002278A9">
            <w:pPr>
              <w:ind w:right="-128"/>
              <w:rPr>
                <w:rFonts w:ascii="Arial" w:hAnsi="Arial" w:cs="Arial"/>
                <w:sz w:val="20"/>
              </w:rPr>
            </w:pPr>
            <w:r>
              <w:rPr>
                <w:rFonts w:ascii="Arial" w:hAnsi="Arial" w:cs="Arial"/>
                <w:sz w:val="20"/>
              </w:rPr>
              <w:t>Philip Nowak</w:t>
            </w:r>
          </w:p>
        </w:tc>
      </w:tr>
      <w:tr w:rsidR="006B5538"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6B5538" w:rsidRDefault="00586D9E" w:rsidP="002278A9">
            <w:pPr>
              <w:rPr>
                <w:rFonts w:ascii="Arial" w:hAnsi="Arial" w:cs="Arial"/>
                <w:i/>
                <w:sz w:val="20"/>
              </w:rPr>
            </w:pPr>
            <w:r>
              <w:rPr>
                <w:rFonts w:ascii="Arial" w:hAnsi="Arial" w:cs="Arial"/>
                <w:i/>
                <w:sz w:val="20"/>
              </w:rPr>
              <w:t>10/21/12</w:t>
            </w:r>
          </w:p>
        </w:tc>
        <w:tc>
          <w:tcPr>
            <w:tcW w:w="1262" w:type="dxa"/>
            <w:tcBorders>
              <w:top w:val="single" w:sz="4" w:space="0" w:color="auto"/>
              <w:left w:val="single" w:sz="4" w:space="0" w:color="auto"/>
              <w:bottom w:val="single" w:sz="4" w:space="0" w:color="auto"/>
              <w:right w:val="single" w:sz="4" w:space="0" w:color="auto"/>
            </w:tcBorders>
          </w:tcPr>
          <w:p w:rsidR="006B5538" w:rsidRDefault="00586D9E" w:rsidP="002278A9">
            <w:pPr>
              <w:rPr>
                <w:rFonts w:ascii="Arial" w:hAnsi="Arial" w:cs="Arial"/>
                <w:sz w:val="20"/>
              </w:rPr>
            </w:pPr>
            <w:r>
              <w:rPr>
                <w:rFonts w:ascii="Arial" w:hAnsi="Arial" w:cs="Arial"/>
                <w:sz w:val="20"/>
              </w:rPr>
              <w:t>2</w:t>
            </w:r>
          </w:p>
        </w:tc>
        <w:tc>
          <w:tcPr>
            <w:tcW w:w="3168" w:type="dxa"/>
            <w:tcBorders>
              <w:top w:val="single" w:sz="4" w:space="0" w:color="auto"/>
              <w:left w:val="single" w:sz="4" w:space="0" w:color="auto"/>
              <w:bottom w:val="single" w:sz="4" w:space="0" w:color="auto"/>
              <w:right w:val="single" w:sz="4" w:space="0" w:color="auto"/>
            </w:tcBorders>
          </w:tcPr>
          <w:p w:rsidR="006B5538" w:rsidRDefault="00586D9E" w:rsidP="001958CB">
            <w:pPr>
              <w:rPr>
                <w:rFonts w:ascii="Arial" w:hAnsi="Arial" w:cs="Arial"/>
                <w:sz w:val="20"/>
              </w:rPr>
            </w:pPr>
            <w:r>
              <w:rPr>
                <w:rFonts w:ascii="Arial" w:hAnsi="Arial" w:cs="Arial"/>
                <w:sz w:val="20"/>
              </w:rPr>
              <w:t>Req 3.9.2 removed from PRD</w:t>
            </w:r>
          </w:p>
        </w:tc>
        <w:tc>
          <w:tcPr>
            <w:tcW w:w="2194" w:type="dxa"/>
            <w:tcBorders>
              <w:top w:val="single" w:sz="4" w:space="0" w:color="auto"/>
              <w:left w:val="single" w:sz="4" w:space="0" w:color="auto"/>
              <w:bottom w:val="single" w:sz="4" w:space="0" w:color="auto"/>
              <w:right w:val="single" w:sz="4" w:space="0" w:color="auto"/>
            </w:tcBorders>
          </w:tcPr>
          <w:p w:rsidR="006B5538" w:rsidRDefault="002B2445" w:rsidP="002278A9">
            <w:pPr>
              <w:ind w:right="-128"/>
              <w:rPr>
                <w:rFonts w:ascii="Arial" w:hAnsi="Arial" w:cs="Arial"/>
                <w:sz w:val="20"/>
              </w:rPr>
            </w:pPr>
            <w:r>
              <w:rPr>
                <w:rFonts w:ascii="Arial" w:hAnsi="Arial" w:cs="Arial"/>
                <w:sz w:val="20"/>
              </w:rPr>
              <w:t>Philip Nowak</w:t>
            </w:r>
          </w:p>
        </w:tc>
      </w:tr>
      <w:tr w:rsidR="00586D9E"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586D9E" w:rsidRDefault="00586D9E" w:rsidP="00D80E22">
            <w:pPr>
              <w:jc w:val="left"/>
              <w:rPr>
                <w:rFonts w:ascii="Arial" w:hAnsi="Arial" w:cs="Arial"/>
                <w:i/>
                <w:sz w:val="20"/>
              </w:rPr>
            </w:pPr>
            <w:r>
              <w:rPr>
                <w:rFonts w:ascii="Arial" w:hAnsi="Arial" w:cs="Arial"/>
                <w:i/>
                <w:sz w:val="20"/>
              </w:rPr>
              <w:t>10/21/12</w:t>
            </w:r>
          </w:p>
        </w:tc>
        <w:tc>
          <w:tcPr>
            <w:tcW w:w="1262" w:type="dxa"/>
            <w:tcBorders>
              <w:top w:val="single" w:sz="4" w:space="0" w:color="auto"/>
              <w:left w:val="single" w:sz="4" w:space="0" w:color="auto"/>
              <w:bottom w:val="single" w:sz="4" w:space="0" w:color="auto"/>
              <w:right w:val="single" w:sz="4" w:space="0" w:color="auto"/>
            </w:tcBorders>
          </w:tcPr>
          <w:p w:rsidR="00586D9E" w:rsidRDefault="00586D9E" w:rsidP="00D80E22">
            <w:pPr>
              <w:jc w:val="left"/>
              <w:rPr>
                <w:rFonts w:ascii="Arial" w:hAnsi="Arial" w:cs="Arial"/>
                <w:sz w:val="20"/>
              </w:rPr>
            </w:pPr>
            <w:r>
              <w:rPr>
                <w:rFonts w:ascii="Arial" w:hAnsi="Arial" w:cs="Arial"/>
                <w:sz w:val="20"/>
              </w:rPr>
              <w:t>2</w:t>
            </w:r>
          </w:p>
        </w:tc>
        <w:tc>
          <w:tcPr>
            <w:tcW w:w="3168" w:type="dxa"/>
            <w:tcBorders>
              <w:top w:val="single" w:sz="4" w:space="0" w:color="auto"/>
              <w:left w:val="single" w:sz="4" w:space="0" w:color="auto"/>
              <w:bottom w:val="single" w:sz="4" w:space="0" w:color="auto"/>
              <w:right w:val="single" w:sz="4" w:space="0" w:color="auto"/>
            </w:tcBorders>
          </w:tcPr>
          <w:p w:rsidR="00586D9E" w:rsidRDefault="00D80E22" w:rsidP="00D80E22">
            <w:pPr>
              <w:jc w:val="left"/>
              <w:rPr>
                <w:rFonts w:ascii="Arial" w:hAnsi="Arial" w:cs="Arial"/>
                <w:sz w:val="20"/>
              </w:rPr>
            </w:pPr>
            <w:r>
              <w:rPr>
                <w:rFonts w:ascii="Arial" w:hAnsi="Arial" w:cs="Arial"/>
                <w:sz w:val="20"/>
              </w:rPr>
              <w:t>Req 3.14.1 edited; Polls functionality requirements enhanced</w:t>
            </w:r>
          </w:p>
        </w:tc>
        <w:tc>
          <w:tcPr>
            <w:tcW w:w="2194" w:type="dxa"/>
            <w:tcBorders>
              <w:top w:val="single" w:sz="4" w:space="0" w:color="auto"/>
              <w:left w:val="single" w:sz="4" w:space="0" w:color="auto"/>
              <w:bottom w:val="single" w:sz="4" w:space="0" w:color="auto"/>
              <w:right w:val="single" w:sz="4" w:space="0" w:color="auto"/>
            </w:tcBorders>
          </w:tcPr>
          <w:p w:rsidR="00586D9E" w:rsidRDefault="00586D9E" w:rsidP="00D80E22">
            <w:pPr>
              <w:ind w:right="-128"/>
              <w:jc w:val="left"/>
              <w:rPr>
                <w:rFonts w:ascii="Arial" w:hAnsi="Arial" w:cs="Arial"/>
                <w:sz w:val="20"/>
              </w:rPr>
            </w:pPr>
            <w:r>
              <w:rPr>
                <w:rFonts w:ascii="Arial" w:hAnsi="Arial" w:cs="Arial"/>
                <w:sz w:val="20"/>
              </w:rPr>
              <w:t>Philip Nowak</w:t>
            </w:r>
          </w:p>
        </w:tc>
      </w:tr>
      <w:tr w:rsidR="00586D9E"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586D9E" w:rsidRDefault="00586D9E" w:rsidP="00D80E22">
            <w:pPr>
              <w:jc w:val="left"/>
              <w:rPr>
                <w:rFonts w:ascii="Arial" w:hAnsi="Arial" w:cs="Arial"/>
                <w:i/>
                <w:sz w:val="20"/>
              </w:rPr>
            </w:pPr>
            <w:r>
              <w:rPr>
                <w:rFonts w:ascii="Arial" w:hAnsi="Arial" w:cs="Arial"/>
                <w:i/>
                <w:sz w:val="20"/>
              </w:rPr>
              <w:t>10/21/12</w:t>
            </w:r>
          </w:p>
        </w:tc>
        <w:tc>
          <w:tcPr>
            <w:tcW w:w="1262" w:type="dxa"/>
            <w:tcBorders>
              <w:top w:val="single" w:sz="4" w:space="0" w:color="auto"/>
              <w:left w:val="single" w:sz="4" w:space="0" w:color="auto"/>
              <w:bottom w:val="single" w:sz="4" w:space="0" w:color="auto"/>
              <w:right w:val="single" w:sz="4" w:space="0" w:color="auto"/>
            </w:tcBorders>
          </w:tcPr>
          <w:p w:rsidR="00586D9E" w:rsidRDefault="00586D9E" w:rsidP="00D80E22">
            <w:pPr>
              <w:jc w:val="left"/>
              <w:rPr>
                <w:rFonts w:ascii="Arial" w:hAnsi="Arial" w:cs="Arial"/>
                <w:sz w:val="20"/>
              </w:rPr>
            </w:pPr>
            <w:r>
              <w:rPr>
                <w:rFonts w:ascii="Arial" w:hAnsi="Arial" w:cs="Arial"/>
                <w:sz w:val="20"/>
              </w:rPr>
              <w:t>2</w:t>
            </w:r>
          </w:p>
        </w:tc>
        <w:tc>
          <w:tcPr>
            <w:tcW w:w="3168" w:type="dxa"/>
            <w:tcBorders>
              <w:top w:val="single" w:sz="4" w:space="0" w:color="auto"/>
              <w:left w:val="single" w:sz="4" w:space="0" w:color="auto"/>
              <w:bottom w:val="single" w:sz="4" w:space="0" w:color="auto"/>
              <w:right w:val="single" w:sz="4" w:space="0" w:color="auto"/>
            </w:tcBorders>
          </w:tcPr>
          <w:p w:rsidR="00586D9E" w:rsidRDefault="00586D9E" w:rsidP="00D80E22">
            <w:pPr>
              <w:jc w:val="left"/>
              <w:rPr>
                <w:rFonts w:ascii="Arial" w:hAnsi="Arial" w:cs="Arial"/>
                <w:sz w:val="20"/>
              </w:rPr>
            </w:pPr>
          </w:p>
        </w:tc>
        <w:tc>
          <w:tcPr>
            <w:tcW w:w="2194" w:type="dxa"/>
            <w:tcBorders>
              <w:top w:val="single" w:sz="4" w:space="0" w:color="auto"/>
              <w:left w:val="single" w:sz="4" w:space="0" w:color="auto"/>
              <w:bottom w:val="single" w:sz="4" w:space="0" w:color="auto"/>
              <w:right w:val="single" w:sz="4" w:space="0" w:color="auto"/>
            </w:tcBorders>
          </w:tcPr>
          <w:p w:rsidR="00586D9E" w:rsidRDefault="00586D9E" w:rsidP="00D80E22">
            <w:pPr>
              <w:ind w:right="-128"/>
              <w:jc w:val="left"/>
              <w:rPr>
                <w:rFonts w:ascii="Arial" w:hAnsi="Arial" w:cs="Arial"/>
                <w:sz w:val="20"/>
              </w:rPr>
            </w:pPr>
            <w:r>
              <w:rPr>
                <w:rFonts w:ascii="Arial" w:hAnsi="Arial" w:cs="Arial"/>
                <w:sz w:val="20"/>
              </w:rPr>
              <w:t>Philip Nowak</w:t>
            </w:r>
          </w:p>
        </w:tc>
      </w:tr>
      <w:tr w:rsidR="00586D9E"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586D9E" w:rsidRDefault="00586D9E" w:rsidP="00D80E22">
            <w:pPr>
              <w:jc w:val="left"/>
              <w:rPr>
                <w:rFonts w:ascii="Arial" w:hAnsi="Arial" w:cs="Arial"/>
                <w:i/>
                <w:sz w:val="20"/>
              </w:rPr>
            </w:pPr>
            <w:r>
              <w:rPr>
                <w:rFonts w:ascii="Arial" w:hAnsi="Arial" w:cs="Arial"/>
                <w:i/>
                <w:sz w:val="20"/>
              </w:rPr>
              <w:t>10/21/12</w:t>
            </w:r>
          </w:p>
        </w:tc>
        <w:tc>
          <w:tcPr>
            <w:tcW w:w="1262" w:type="dxa"/>
            <w:tcBorders>
              <w:top w:val="single" w:sz="4" w:space="0" w:color="auto"/>
              <w:left w:val="single" w:sz="4" w:space="0" w:color="auto"/>
              <w:bottom w:val="single" w:sz="4" w:space="0" w:color="auto"/>
              <w:right w:val="single" w:sz="4" w:space="0" w:color="auto"/>
            </w:tcBorders>
          </w:tcPr>
          <w:p w:rsidR="00586D9E" w:rsidRDefault="00586D9E" w:rsidP="00D80E22">
            <w:pPr>
              <w:jc w:val="left"/>
              <w:rPr>
                <w:rFonts w:ascii="Arial" w:hAnsi="Arial" w:cs="Arial"/>
                <w:sz w:val="20"/>
              </w:rPr>
            </w:pPr>
            <w:r>
              <w:rPr>
                <w:rFonts w:ascii="Arial" w:hAnsi="Arial" w:cs="Arial"/>
                <w:sz w:val="20"/>
              </w:rPr>
              <w:t>2</w:t>
            </w:r>
          </w:p>
        </w:tc>
        <w:tc>
          <w:tcPr>
            <w:tcW w:w="3168" w:type="dxa"/>
            <w:tcBorders>
              <w:top w:val="single" w:sz="4" w:space="0" w:color="auto"/>
              <w:left w:val="single" w:sz="4" w:space="0" w:color="auto"/>
              <w:bottom w:val="single" w:sz="4" w:space="0" w:color="auto"/>
              <w:right w:val="single" w:sz="4" w:space="0" w:color="auto"/>
            </w:tcBorders>
          </w:tcPr>
          <w:p w:rsidR="00586D9E" w:rsidRDefault="00586D9E" w:rsidP="00D80E22">
            <w:pPr>
              <w:jc w:val="left"/>
              <w:rPr>
                <w:rFonts w:ascii="Arial" w:hAnsi="Arial" w:cs="Arial"/>
                <w:sz w:val="20"/>
              </w:rPr>
            </w:pPr>
          </w:p>
        </w:tc>
        <w:tc>
          <w:tcPr>
            <w:tcW w:w="2194" w:type="dxa"/>
            <w:tcBorders>
              <w:top w:val="single" w:sz="4" w:space="0" w:color="auto"/>
              <w:left w:val="single" w:sz="4" w:space="0" w:color="auto"/>
              <w:bottom w:val="single" w:sz="4" w:space="0" w:color="auto"/>
              <w:right w:val="single" w:sz="4" w:space="0" w:color="auto"/>
            </w:tcBorders>
          </w:tcPr>
          <w:p w:rsidR="00586D9E" w:rsidRDefault="00586D9E" w:rsidP="00D80E22">
            <w:pPr>
              <w:ind w:right="-128"/>
              <w:jc w:val="left"/>
              <w:rPr>
                <w:rFonts w:ascii="Arial" w:hAnsi="Arial" w:cs="Arial"/>
                <w:sz w:val="20"/>
              </w:rPr>
            </w:pPr>
            <w:r>
              <w:rPr>
                <w:rFonts w:ascii="Arial" w:hAnsi="Arial" w:cs="Arial"/>
                <w:sz w:val="20"/>
              </w:rPr>
              <w:t>Philip Nowak</w:t>
            </w:r>
          </w:p>
        </w:tc>
      </w:tr>
      <w:tr w:rsidR="00586D9E"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586D9E" w:rsidRDefault="00586D9E" w:rsidP="00D80E22">
            <w:pPr>
              <w:jc w:val="left"/>
              <w:rPr>
                <w:rFonts w:ascii="Arial" w:hAnsi="Arial" w:cs="Arial"/>
                <w:i/>
                <w:sz w:val="20"/>
              </w:rPr>
            </w:pPr>
            <w:r>
              <w:rPr>
                <w:rFonts w:ascii="Arial" w:hAnsi="Arial" w:cs="Arial"/>
                <w:i/>
                <w:sz w:val="20"/>
              </w:rPr>
              <w:t>10/21/12</w:t>
            </w:r>
          </w:p>
        </w:tc>
        <w:tc>
          <w:tcPr>
            <w:tcW w:w="1262" w:type="dxa"/>
            <w:tcBorders>
              <w:top w:val="single" w:sz="4" w:space="0" w:color="auto"/>
              <w:left w:val="single" w:sz="4" w:space="0" w:color="auto"/>
              <w:bottom w:val="single" w:sz="4" w:space="0" w:color="auto"/>
              <w:right w:val="single" w:sz="4" w:space="0" w:color="auto"/>
            </w:tcBorders>
          </w:tcPr>
          <w:p w:rsidR="00586D9E" w:rsidRDefault="00586D9E" w:rsidP="00D80E22">
            <w:pPr>
              <w:jc w:val="left"/>
              <w:rPr>
                <w:rFonts w:ascii="Arial" w:hAnsi="Arial" w:cs="Arial"/>
                <w:sz w:val="20"/>
              </w:rPr>
            </w:pPr>
            <w:r>
              <w:rPr>
                <w:rFonts w:ascii="Arial" w:hAnsi="Arial" w:cs="Arial"/>
                <w:sz w:val="20"/>
              </w:rPr>
              <w:t>2</w:t>
            </w:r>
          </w:p>
        </w:tc>
        <w:tc>
          <w:tcPr>
            <w:tcW w:w="3168" w:type="dxa"/>
            <w:tcBorders>
              <w:top w:val="single" w:sz="4" w:space="0" w:color="auto"/>
              <w:left w:val="single" w:sz="4" w:space="0" w:color="auto"/>
              <w:bottom w:val="single" w:sz="4" w:space="0" w:color="auto"/>
              <w:right w:val="single" w:sz="4" w:space="0" w:color="auto"/>
            </w:tcBorders>
          </w:tcPr>
          <w:p w:rsidR="00586D9E" w:rsidRDefault="00586D9E" w:rsidP="00D80E22">
            <w:pPr>
              <w:jc w:val="left"/>
              <w:rPr>
                <w:rFonts w:ascii="Arial" w:hAnsi="Arial" w:cs="Arial"/>
                <w:sz w:val="20"/>
              </w:rPr>
            </w:pPr>
          </w:p>
        </w:tc>
        <w:tc>
          <w:tcPr>
            <w:tcW w:w="2194" w:type="dxa"/>
            <w:tcBorders>
              <w:top w:val="single" w:sz="4" w:space="0" w:color="auto"/>
              <w:left w:val="single" w:sz="4" w:space="0" w:color="auto"/>
              <w:bottom w:val="single" w:sz="4" w:space="0" w:color="auto"/>
              <w:right w:val="single" w:sz="4" w:space="0" w:color="auto"/>
            </w:tcBorders>
          </w:tcPr>
          <w:p w:rsidR="00586D9E" w:rsidRDefault="00586D9E" w:rsidP="00D80E22">
            <w:pPr>
              <w:ind w:right="-128"/>
              <w:jc w:val="left"/>
              <w:rPr>
                <w:rFonts w:ascii="Arial" w:hAnsi="Arial" w:cs="Arial"/>
                <w:sz w:val="20"/>
              </w:rPr>
            </w:pPr>
            <w:r>
              <w:rPr>
                <w:rFonts w:ascii="Arial" w:hAnsi="Arial" w:cs="Arial"/>
                <w:sz w:val="20"/>
              </w:rPr>
              <w:t>Philip Nowak</w:t>
            </w:r>
          </w:p>
        </w:tc>
      </w:tr>
      <w:tr w:rsidR="00586D9E"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586D9E" w:rsidRDefault="00586D9E" w:rsidP="002278A9">
            <w:pPr>
              <w:rPr>
                <w:rFonts w:ascii="Arial" w:hAnsi="Arial" w:cs="Arial"/>
                <w:i/>
                <w:sz w:val="20"/>
              </w:rPr>
            </w:pPr>
          </w:p>
        </w:tc>
        <w:tc>
          <w:tcPr>
            <w:tcW w:w="1262" w:type="dxa"/>
            <w:tcBorders>
              <w:top w:val="single" w:sz="4" w:space="0" w:color="auto"/>
              <w:left w:val="single" w:sz="4" w:space="0" w:color="auto"/>
              <w:bottom w:val="single" w:sz="4" w:space="0" w:color="auto"/>
              <w:right w:val="single" w:sz="4" w:space="0" w:color="auto"/>
            </w:tcBorders>
          </w:tcPr>
          <w:p w:rsidR="00586D9E" w:rsidRDefault="00586D9E" w:rsidP="002278A9">
            <w:pPr>
              <w:rPr>
                <w:rFonts w:ascii="Arial" w:hAnsi="Arial" w:cs="Arial"/>
                <w:sz w:val="20"/>
              </w:rPr>
            </w:pPr>
          </w:p>
        </w:tc>
        <w:tc>
          <w:tcPr>
            <w:tcW w:w="3168" w:type="dxa"/>
            <w:tcBorders>
              <w:top w:val="single" w:sz="4" w:space="0" w:color="auto"/>
              <w:left w:val="single" w:sz="4" w:space="0" w:color="auto"/>
              <w:bottom w:val="single" w:sz="4" w:space="0" w:color="auto"/>
              <w:right w:val="single" w:sz="4" w:space="0" w:color="auto"/>
            </w:tcBorders>
          </w:tcPr>
          <w:p w:rsidR="00586D9E" w:rsidRDefault="00586D9E" w:rsidP="001958CB">
            <w:pPr>
              <w:rPr>
                <w:rFonts w:ascii="Arial" w:hAnsi="Arial" w:cs="Arial"/>
                <w:sz w:val="20"/>
              </w:rPr>
            </w:pPr>
          </w:p>
        </w:tc>
        <w:tc>
          <w:tcPr>
            <w:tcW w:w="2194" w:type="dxa"/>
            <w:tcBorders>
              <w:top w:val="single" w:sz="4" w:space="0" w:color="auto"/>
              <w:left w:val="single" w:sz="4" w:space="0" w:color="auto"/>
              <w:bottom w:val="single" w:sz="4" w:space="0" w:color="auto"/>
              <w:right w:val="single" w:sz="4" w:space="0" w:color="auto"/>
            </w:tcBorders>
          </w:tcPr>
          <w:p w:rsidR="00586D9E" w:rsidRDefault="00586D9E" w:rsidP="002278A9">
            <w:pPr>
              <w:ind w:right="-128"/>
              <w:rPr>
                <w:rFonts w:ascii="Arial" w:hAnsi="Arial" w:cs="Arial"/>
                <w:sz w:val="20"/>
              </w:rPr>
            </w:pPr>
          </w:p>
        </w:tc>
      </w:tr>
      <w:tr w:rsidR="00586D9E"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586D9E" w:rsidRDefault="00586D9E" w:rsidP="002278A9">
            <w:pPr>
              <w:rPr>
                <w:rFonts w:ascii="Arial" w:hAnsi="Arial" w:cs="Arial"/>
                <w:i/>
                <w:sz w:val="20"/>
              </w:rPr>
            </w:pPr>
          </w:p>
        </w:tc>
        <w:tc>
          <w:tcPr>
            <w:tcW w:w="1262" w:type="dxa"/>
            <w:tcBorders>
              <w:top w:val="single" w:sz="4" w:space="0" w:color="auto"/>
              <w:left w:val="single" w:sz="4" w:space="0" w:color="auto"/>
              <w:bottom w:val="single" w:sz="4" w:space="0" w:color="auto"/>
              <w:right w:val="single" w:sz="4" w:space="0" w:color="auto"/>
            </w:tcBorders>
          </w:tcPr>
          <w:p w:rsidR="00586D9E" w:rsidRDefault="00586D9E" w:rsidP="002278A9">
            <w:pPr>
              <w:rPr>
                <w:rFonts w:ascii="Arial" w:hAnsi="Arial" w:cs="Arial"/>
                <w:sz w:val="20"/>
              </w:rPr>
            </w:pPr>
          </w:p>
        </w:tc>
        <w:tc>
          <w:tcPr>
            <w:tcW w:w="3168" w:type="dxa"/>
            <w:tcBorders>
              <w:top w:val="single" w:sz="4" w:space="0" w:color="auto"/>
              <w:left w:val="single" w:sz="4" w:space="0" w:color="auto"/>
              <w:bottom w:val="single" w:sz="4" w:space="0" w:color="auto"/>
              <w:right w:val="single" w:sz="4" w:space="0" w:color="auto"/>
            </w:tcBorders>
          </w:tcPr>
          <w:p w:rsidR="00586D9E" w:rsidRDefault="00586D9E" w:rsidP="001958CB">
            <w:pPr>
              <w:rPr>
                <w:rFonts w:ascii="Arial" w:hAnsi="Arial" w:cs="Arial"/>
                <w:sz w:val="20"/>
              </w:rPr>
            </w:pPr>
          </w:p>
        </w:tc>
        <w:tc>
          <w:tcPr>
            <w:tcW w:w="2194" w:type="dxa"/>
            <w:tcBorders>
              <w:top w:val="single" w:sz="4" w:space="0" w:color="auto"/>
              <w:left w:val="single" w:sz="4" w:space="0" w:color="auto"/>
              <w:bottom w:val="single" w:sz="4" w:space="0" w:color="auto"/>
              <w:right w:val="single" w:sz="4" w:space="0" w:color="auto"/>
            </w:tcBorders>
          </w:tcPr>
          <w:p w:rsidR="00586D9E" w:rsidRDefault="00586D9E" w:rsidP="002278A9">
            <w:pPr>
              <w:ind w:right="-128"/>
              <w:rPr>
                <w:rFonts w:ascii="Arial" w:hAnsi="Arial" w:cs="Arial"/>
                <w:sz w:val="20"/>
              </w:rPr>
            </w:pPr>
          </w:p>
        </w:tc>
      </w:tr>
    </w:tbl>
    <w:p w:rsidR="00FE6754" w:rsidRPr="00E41FED" w:rsidRDefault="00FE6754" w:rsidP="00E41FED">
      <w:pPr>
        <w:pStyle w:val="Heading2"/>
        <w:tabs>
          <w:tab w:val="left" w:pos="810"/>
        </w:tabs>
        <w:ind w:left="810" w:hanging="540"/>
      </w:pPr>
      <w:bookmarkStart w:id="5" w:name="_Toc324835435"/>
      <w:r w:rsidRPr="00E41FED">
        <w:t>Related Documentation</w:t>
      </w:r>
      <w:bookmarkEnd w:id="5"/>
    </w:p>
    <w:tbl>
      <w:tblPr>
        <w:tblW w:w="9016" w:type="dxa"/>
        <w:jc w:val="center"/>
        <w:tblInd w:w="1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85"/>
        <w:gridCol w:w="7"/>
        <w:gridCol w:w="2844"/>
        <w:gridCol w:w="7"/>
        <w:gridCol w:w="2166"/>
        <w:gridCol w:w="7"/>
      </w:tblGrid>
      <w:tr w:rsidR="00FE6754" w:rsidRPr="00A201CB" w:rsidTr="00D57CC9">
        <w:trPr>
          <w:gridAfter w:val="1"/>
          <w:wAfter w:w="7" w:type="dxa"/>
          <w:trHeight w:val="453"/>
          <w:jc w:val="center"/>
        </w:trPr>
        <w:tc>
          <w:tcPr>
            <w:tcW w:w="3985" w:type="dxa"/>
            <w:tcBorders>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Document Name &amp; Description</w:t>
            </w:r>
          </w:p>
        </w:tc>
        <w:tc>
          <w:tcPr>
            <w:tcW w:w="2851" w:type="dxa"/>
            <w:gridSpan w:val="2"/>
            <w:tcBorders>
              <w:left w:val="single" w:sz="4" w:space="0" w:color="auto"/>
              <w:bottom w:val="single" w:sz="4" w:space="0" w:color="auto"/>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Author</w:t>
            </w:r>
          </w:p>
        </w:tc>
        <w:tc>
          <w:tcPr>
            <w:tcW w:w="2173" w:type="dxa"/>
            <w:gridSpan w:val="2"/>
            <w:tcBorders>
              <w:left w:val="single" w:sz="4" w:space="0" w:color="auto"/>
              <w:bottom w:val="single" w:sz="4" w:space="0" w:color="auto"/>
            </w:tcBorders>
            <w:shd w:val="clear" w:color="auto" w:fill="99CCFF"/>
          </w:tcPr>
          <w:p w:rsidR="00FE6754" w:rsidRPr="00A201CB" w:rsidRDefault="00FE6754" w:rsidP="00CA301B">
            <w:pPr>
              <w:pStyle w:val="TableHeading"/>
              <w:rPr>
                <w:rFonts w:cs="Arial"/>
              </w:rPr>
            </w:pPr>
            <w:r w:rsidRPr="00A201CB">
              <w:rPr>
                <w:rFonts w:cs="Arial"/>
              </w:rPr>
              <w:t>Location/URL</w:t>
            </w:r>
          </w:p>
        </w:tc>
      </w:tr>
      <w:tr w:rsidR="00761BD2" w:rsidRPr="00A201CB" w:rsidTr="00D57CC9">
        <w:trPr>
          <w:trHeight w:val="233"/>
          <w:jc w:val="center"/>
        </w:trPr>
        <w:tc>
          <w:tcPr>
            <w:tcW w:w="3992" w:type="dxa"/>
            <w:gridSpan w:val="2"/>
          </w:tcPr>
          <w:p w:rsidR="00761BD2" w:rsidRDefault="00214F88" w:rsidP="00D270D4">
            <w:pPr>
              <w:rPr>
                <w:rFonts w:ascii="Arial" w:hAnsi="Arial" w:cs="Arial"/>
                <w:sz w:val="18"/>
              </w:rPr>
            </w:pPr>
            <w:r>
              <w:rPr>
                <w:rFonts w:ascii="Arial" w:hAnsi="Arial" w:cs="Arial"/>
                <w:sz w:val="18"/>
              </w:rPr>
              <w:t>Reviews and Communities Profile PRD</w:t>
            </w:r>
          </w:p>
        </w:tc>
        <w:tc>
          <w:tcPr>
            <w:tcW w:w="2851" w:type="dxa"/>
            <w:gridSpan w:val="2"/>
            <w:tcBorders>
              <w:top w:val="single" w:sz="4" w:space="0" w:color="auto"/>
            </w:tcBorders>
          </w:tcPr>
          <w:p w:rsidR="00761BD2" w:rsidRDefault="00761BD2">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7B4C1A" w:rsidRDefault="007B4C1A">
            <w:pPr>
              <w:rPr>
                <w:rFonts w:ascii="Arial" w:hAnsi="Arial" w:cs="Arial"/>
                <w:sz w:val="20"/>
              </w:rPr>
            </w:pPr>
            <w:r>
              <w:rPr>
                <w:rFonts w:ascii="Arial" w:hAnsi="Arial" w:cs="Arial"/>
                <w:sz w:val="20"/>
              </w:rPr>
              <w:t>Basecamp</w:t>
            </w:r>
          </w:p>
        </w:tc>
      </w:tr>
      <w:tr w:rsidR="00FE6754" w:rsidRPr="00A201CB" w:rsidTr="00D57CC9">
        <w:trPr>
          <w:trHeight w:val="233"/>
          <w:jc w:val="center"/>
        </w:trPr>
        <w:tc>
          <w:tcPr>
            <w:tcW w:w="3992" w:type="dxa"/>
            <w:gridSpan w:val="2"/>
          </w:tcPr>
          <w:p w:rsidR="00FE6754" w:rsidRPr="00A201CB" w:rsidRDefault="00214F88" w:rsidP="00D270D4">
            <w:pPr>
              <w:rPr>
                <w:rFonts w:ascii="Arial" w:hAnsi="Arial" w:cs="Arial"/>
                <w:sz w:val="18"/>
              </w:rPr>
            </w:pPr>
            <w:r>
              <w:rPr>
                <w:rFonts w:ascii="Arial" w:hAnsi="Arial" w:cs="Arial"/>
                <w:sz w:val="18"/>
              </w:rPr>
              <w:t>Communities Moderation PRD</w:t>
            </w:r>
          </w:p>
        </w:tc>
        <w:tc>
          <w:tcPr>
            <w:tcW w:w="2851" w:type="dxa"/>
            <w:gridSpan w:val="2"/>
            <w:tcBorders>
              <w:top w:val="single" w:sz="4" w:space="0" w:color="auto"/>
            </w:tcBorders>
          </w:tcPr>
          <w:p w:rsidR="00FE6754" w:rsidRPr="00A201CB" w:rsidRDefault="002844B3">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FE6754" w:rsidRPr="00A201CB" w:rsidRDefault="002844B3">
            <w:pPr>
              <w:rPr>
                <w:rFonts w:ascii="Arial" w:hAnsi="Arial" w:cs="Arial"/>
                <w:sz w:val="20"/>
              </w:rPr>
            </w:pPr>
            <w:r>
              <w:rPr>
                <w:rFonts w:ascii="Arial" w:hAnsi="Arial" w:cs="Arial"/>
                <w:sz w:val="20"/>
              </w:rPr>
              <w:t>Basecamp</w:t>
            </w:r>
          </w:p>
        </w:tc>
      </w:tr>
      <w:tr w:rsidR="007636F7" w:rsidRPr="00331687" w:rsidTr="00D57CC9">
        <w:trPr>
          <w:trHeight w:val="219"/>
          <w:jc w:val="center"/>
        </w:trPr>
        <w:tc>
          <w:tcPr>
            <w:tcW w:w="3992" w:type="dxa"/>
            <w:gridSpan w:val="2"/>
          </w:tcPr>
          <w:p w:rsidR="007636F7" w:rsidRDefault="007636F7" w:rsidP="0013423D">
            <w:pPr>
              <w:rPr>
                <w:rFonts w:ascii="Arial" w:hAnsi="Arial" w:cs="Arial"/>
                <w:sz w:val="20"/>
              </w:rPr>
            </w:pPr>
            <w:r>
              <w:rPr>
                <w:rFonts w:ascii="Arial" w:hAnsi="Arial" w:cs="Arial"/>
                <w:sz w:val="20"/>
              </w:rPr>
              <w:t>UX Designs</w:t>
            </w:r>
          </w:p>
        </w:tc>
        <w:tc>
          <w:tcPr>
            <w:tcW w:w="2851" w:type="dxa"/>
            <w:gridSpan w:val="2"/>
          </w:tcPr>
          <w:p w:rsidR="007636F7" w:rsidRDefault="007636F7" w:rsidP="0013423D">
            <w:pPr>
              <w:rPr>
                <w:rFonts w:ascii="Arial" w:hAnsi="Arial" w:cs="Arial"/>
                <w:sz w:val="20"/>
              </w:rPr>
            </w:pPr>
            <w:r>
              <w:rPr>
                <w:rFonts w:ascii="Arial" w:hAnsi="Arial" w:cs="Arial"/>
                <w:sz w:val="20"/>
              </w:rPr>
              <w:t>Shirley McClain</w:t>
            </w:r>
          </w:p>
        </w:tc>
        <w:tc>
          <w:tcPr>
            <w:tcW w:w="2173" w:type="dxa"/>
            <w:gridSpan w:val="2"/>
          </w:tcPr>
          <w:p w:rsidR="007636F7" w:rsidRDefault="007636F7" w:rsidP="0013423D">
            <w:pPr>
              <w:rPr>
                <w:rFonts w:ascii="Arial" w:hAnsi="Arial" w:cs="Arial"/>
                <w:sz w:val="20"/>
              </w:rPr>
            </w:pPr>
          </w:p>
        </w:tc>
      </w:tr>
    </w:tbl>
    <w:p w:rsidR="0099003F" w:rsidRPr="00E41FED" w:rsidRDefault="000B309E" w:rsidP="00E41FED">
      <w:pPr>
        <w:pStyle w:val="Heading2"/>
        <w:tabs>
          <w:tab w:val="left" w:pos="810"/>
        </w:tabs>
        <w:ind w:left="810" w:hanging="540"/>
      </w:pPr>
      <w:bookmarkStart w:id="6" w:name="_Toc324835436"/>
      <w:r w:rsidRPr="00E41FED">
        <w:t>Core Team and Key Stakeholders</w:t>
      </w:r>
      <w:bookmarkEnd w:id="6"/>
    </w:p>
    <w:tbl>
      <w:tblPr>
        <w:tblpPr w:leftFromText="180" w:rightFromText="180" w:vertAnchor="text" w:tblpX="486" w:tblpY="1"/>
        <w:tblOverlap w:val="never"/>
        <w:tblW w:w="9450" w:type="dxa"/>
        <w:tblLayout w:type="fixed"/>
        <w:tblLook w:val="0000" w:firstRow="0" w:lastRow="0" w:firstColumn="0" w:lastColumn="0" w:noHBand="0" w:noVBand="0"/>
      </w:tblPr>
      <w:tblGrid>
        <w:gridCol w:w="2268"/>
        <w:gridCol w:w="2880"/>
        <w:gridCol w:w="2952"/>
        <w:gridCol w:w="1350"/>
      </w:tblGrid>
      <w:tr w:rsidR="008C0422" w:rsidRPr="00A201CB" w:rsidTr="00926D24">
        <w:trPr>
          <w:trHeight w:val="401"/>
        </w:trPr>
        <w:tc>
          <w:tcPr>
            <w:tcW w:w="2268"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26D24">
            <w:pPr>
              <w:pStyle w:val="TableHeading"/>
              <w:rPr>
                <w:rFonts w:cs="Arial"/>
                <w:lang w:eastAsia="ja-JP"/>
              </w:rPr>
            </w:pPr>
            <w:r w:rsidRPr="00A201CB">
              <w:rPr>
                <w:rFonts w:cs="Arial"/>
                <w:lang w:eastAsia="ja-JP"/>
              </w:rPr>
              <w:t>Name</w:t>
            </w:r>
          </w:p>
        </w:tc>
        <w:tc>
          <w:tcPr>
            <w:tcW w:w="2880" w:type="dxa"/>
            <w:tcBorders>
              <w:top w:val="single" w:sz="4" w:space="0" w:color="auto"/>
              <w:left w:val="nil"/>
              <w:bottom w:val="single" w:sz="4" w:space="0" w:color="auto"/>
              <w:right w:val="single" w:sz="4" w:space="0" w:color="auto"/>
            </w:tcBorders>
            <w:shd w:val="clear" w:color="auto" w:fill="99CCFF"/>
            <w:vAlign w:val="center"/>
          </w:tcPr>
          <w:p w:rsidR="00202AC5" w:rsidRDefault="008C0422" w:rsidP="00926D24">
            <w:pPr>
              <w:pStyle w:val="TableHeading"/>
              <w:rPr>
                <w:rFonts w:cs="Arial"/>
                <w:lang w:eastAsia="ja-JP"/>
              </w:rPr>
            </w:pPr>
            <w:r w:rsidRPr="00A201CB">
              <w:rPr>
                <w:rFonts w:cs="Arial"/>
                <w:lang w:eastAsia="ja-JP"/>
              </w:rPr>
              <w:t xml:space="preserve">Role </w:t>
            </w:r>
            <w:r w:rsidR="009515E5">
              <w:rPr>
                <w:rFonts w:cs="Arial"/>
                <w:lang w:eastAsia="ja-JP"/>
              </w:rPr>
              <w:t>–</w:t>
            </w:r>
            <w:r w:rsidRPr="00A201CB">
              <w:rPr>
                <w:rFonts w:cs="Arial"/>
                <w:lang w:eastAsia="ja-JP"/>
              </w:rPr>
              <w:t xml:space="preserve"> Organization</w:t>
            </w:r>
          </w:p>
        </w:tc>
        <w:tc>
          <w:tcPr>
            <w:tcW w:w="2952"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26D24">
            <w:pPr>
              <w:pStyle w:val="TableHeading"/>
              <w:rPr>
                <w:rFonts w:cs="Arial"/>
                <w:lang w:eastAsia="ja-JP"/>
              </w:rPr>
            </w:pPr>
            <w:r w:rsidRPr="00A201CB">
              <w:rPr>
                <w:rFonts w:cs="Arial"/>
                <w:lang w:eastAsia="ja-JP"/>
              </w:rPr>
              <w:t>E-mail</w:t>
            </w:r>
          </w:p>
        </w:tc>
        <w:tc>
          <w:tcPr>
            <w:tcW w:w="13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26D24">
            <w:pPr>
              <w:pStyle w:val="TableHeading"/>
              <w:rPr>
                <w:rFonts w:cs="Arial"/>
                <w:lang w:eastAsia="ja-JP"/>
              </w:rPr>
            </w:pPr>
            <w:r w:rsidRPr="00A201CB">
              <w:rPr>
                <w:rFonts w:cs="Arial"/>
                <w:lang w:eastAsia="ja-JP"/>
              </w:rPr>
              <w:t>Approver?</w:t>
            </w:r>
          </w:p>
        </w:tc>
      </w:tr>
      <w:tr w:rsidR="00734B5C" w:rsidRPr="00A201CB" w:rsidTr="00926D24">
        <w:trPr>
          <w:trHeight w:val="308"/>
        </w:trPr>
        <w:tc>
          <w:tcPr>
            <w:tcW w:w="2268" w:type="dxa"/>
            <w:tcBorders>
              <w:top w:val="nil"/>
              <w:left w:val="single" w:sz="4" w:space="0" w:color="auto"/>
              <w:bottom w:val="single" w:sz="4" w:space="0" w:color="auto"/>
              <w:right w:val="single" w:sz="4" w:space="0" w:color="auto"/>
            </w:tcBorders>
          </w:tcPr>
          <w:p w:rsidR="00734B5C" w:rsidRDefault="00734B5C" w:rsidP="00926D24">
            <w:pPr>
              <w:spacing w:line="240" w:lineRule="auto"/>
              <w:rPr>
                <w:rFonts w:cs="Arial"/>
                <w:color w:val="000000"/>
                <w:szCs w:val="22"/>
                <w:lang w:eastAsia="ja-JP"/>
              </w:rPr>
            </w:pPr>
            <w:r>
              <w:rPr>
                <w:rFonts w:cs="Arial"/>
                <w:color w:val="000000"/>
                <w:szCs w:val="22"/>
                <w:lang w:eastAsia="ja-JP"/>
              </w:rPr>
              <w:t>Philip Nowak</w:t>
            </w:r>
          </w:p>
        </w:tc>
        <w:tc>
          <w:tcPr>
            <w:tcW w:w="2880" w:type="dxa"/>
            <w:tcBorders>
              <w:top w:val="nil"/>
              <w:left w:val="nil"/>
              <w:bottom w:val="single" w:sz="4" w:space="0" w:color="auto"/>
              <w:right w:val="single" w:sz="4" w:space="0" w:color="auto"/>
            </w:tcBorders>
          </w:tcPr>
          <w:p w:rsidR="00734B5C" w:rsidRPr="0031533C" w:rsidRDefault="00734B5C" w:rsidP="00926D24">
            <w:pPr>
              <w:spacing w:line="240" w:lineRule="auto"/>
              <w:jc w:val="left"/>
              <w:rPr>
                <w:rFonts w:cs="Arial"/>
                <w:szCs w:val="22"/>
                <w:lang w:eastAsia="ja-JP"/>
              </w:rPr>
            </w:pPr>
            <w:r>
              <w:rPr>
                <w:rFonts w:cs="Arial"/>
                <w:szCs w:val="22"/>
                <w:lang w:eastAsia="ja-JP"/>
              </w:rPr>
              <w:t>Product Manager (v2)</w:t>
            </w:r>
          </w:p>
        </w:tc>
        <w:tc>
          <w:tcPr>
            <w:tcW w:w="2952" w:type="dxa"/>
            <w:tcBorders>
              <w:top w:val="single" w:sz="4" w:space="0" w:color="auto"/>
              <w:left w:val="single" w:sz="4" w:space="0" w:color="auto"/>
              <w:bottom w:val="single" w:sz="4" w:space="0" w:color="auto"/>
              <w:right w:val="single" w:sz="4" w:space="0" w:color="auto"/>
            </w:tcBorders>
          </w:tcPr>
          <w:p w:rsidR="00734B5C" w:rsidRDefault="00734B5C" w:rsidP="00926D24">
            <w:pPr>
              <w:spacing w:line="240" w:lineRule="auto"/>
              <w:jc w:val="left"/>
            </w:pPr>
            <w:r>
              <w:t>Philip.nowak@searshc.com</w:t>
            </w:r>
          </w:p>
        </w:tc>
        <w:tc>
          <w:tcPr>
            <w:tcW w:w="1350" w:type="dxa"/>
            <w:tcBorders>
              <w:top w:val="single" w:sz="4" w:space="0" w:color="auto"/>
              <w:left w:val="single" w:sz="4" w:space="0" w:color="auto"/>
              <w:bottom w:val="single" w:sz="4" w:space="0" w:color="auto"/>
              <w:right w:val="single" w:sz="4" w:space="0" w:color="auto"/>
            </w:tcBorders>
          </w:tcPr>
          <w:p w:rsidR="00734B5C" w:rsidRPr="0031533C" w:rsidRDefault="00734B5C" w:rsidP="00926D24">
            <w:pPr>
              <w:spacing w:line="240" w:lineRule="auto"/>
              <w:jc w:val="center"/>
              <w:rPr>
                <w:rFonts w:cs="Arial"/>
                <w:szCs w:val="22"/>
                <w:lang w:eastAsia="ja-JP"/>
              </w:rPr>
            </w:pPr>
          </w:p>
        </w:tc>
      </w:tr>
      <w:tr w:rsidR="00E87D65" w:rsidRPr="00A201CB" w:rsidTr="00926D24">
        <w:trPr>
          <w:trHeight w:val="308"/>
        </w:trPr>
        <w:tc>
          <w:tcPr>
            <w:tcW w:w="2268" w:type="dxa"/>
            <w:tcBorders>
              <w:top w:val="nil"/>
              <w:left w:val="single" w:sz="4" w:space="0" w:color="auto"/>
              <w:bottom w:val="single" w:sz="4" w:space="0" w:color="auto"/>
              <w:right w:val="single" w:sz="4" w:space="0" w:color="auto"/>
            </w:tcBorders>
          </w:tcPr>
          <w:p w:rsidR="00202AC5" w:rsidRDefault="006C53AC" w:rsidP="00926D24">
            <w:pPr>
              <w:spacing w:line="240" w:lineRule="auto"/>
              <w:rPr>
                <w:rFonts w:cs="Arial"/>
                <w:color w:val="000000"/>
                <w:szCs w:val="22"/>
                <w:lang w:eastAsia="ja-JP"/>
              </w:rPr>
            </w:pPr>
            <w:r>
              <w:rPr>
                <w:rFonts w:cs="Arial"/>
                <w:color w:val="000000"/>
                <w:szCs w:val="22"/>
                <w:lang w:eastAsia="ja-JP"/>
              </w:rPr>
              <w:t>Judy Massuda</w:t>
            </w:r>
          </w:p>
        </w:tc>
        <w:tc>
          <w:tcPr>
            <w:tcW w:w="2880" w:type="dxa"/>
            <w:tcBorders>
              <w:top w:val="nil"/>
              <w:left w:val="nil"/>
              <w:bottom w:val="single" w:sz="4" w:space="0" w:color="auto"/>
              <w:right w:val="single" w:sz="4" w:space="0" w:color="auto"/>
            </w:tcBorders>
          </w:tcPr>
          <w:p w:rsidR="00202AC5" w:rsidRDefault="00E87D65" w:rsidP="00926D24">
            <w:pPr>
              <w:spacing w:line="240" w:lineRule="auto"/>
              <w:jc w:val="left"/>
              <w:rPr>
                <w:rFonts w:cs="Arial"/>
                <w:szCs w:val="22"/>
                <w:lang w:eastAsia="ja-JP"/>
              </w:rPr>
            </w:pPr>
            <w:r w:rsidRPr="0031533C">
              <w:rPr>
                <w:rFonts w:cs="Arial"/>
                <w:szCs w:val="22"/>
                <w:lang w:eastAsia="ja-JP"/>
              </w:rPr>
              <w:t xml:space="preserve">Product </w:t>
            </w:r>
            <w:r w:rsidR="006C53AC">
              <w:rPr>
                <w:rFonts w:cs="Arial"/>
                <w:szCs w:val="22"/>
                <w:lang w:eastAsia="ja-JP"/>
              </w:rPr>
              <w:t>Manager</w:t>
            </w:r>
            <w:r w:rsidR="00734B5C">
              <w:rPr>
                <w:rFonts w:cs="Arial"/>
                <w:szCs w:val="22"/>
                <w:lang w:eastAsia="ja-JP"/>
              </w:rPr>
              <w:t xml:space="preserve"> (v1)</w:t>
            </w:r>
          </w:p>
        </w:tc>
        <w:tc>
          <w:tcPr>
            <w:tcW w:w="2952" w:type="dxa"/>
            <w:tcBorders>
              <w:top w:val="single" w:sz="4" w:space="0" w:color="auto"/>
              <w:left w:val="single" w:sz="4" w:space="0" w:color="auto"/>
              <w:bottom w:val="single" w:sz="4" w:space="0" w:color="auto"/>
              <w:right w:val="single" w:sz="4" w:space="0" w:color="auto"/>
            </w:tcBorders>
          </w:tcPr>
          <w:p w:rsidR="00202AC5" w:rsidRPr="008579F9" w:rsidRDefault="00C35FBF" w:rsidP="00926D24">
            <w:pPr>
              <w:spacing w:line="240" w:lineRule="auto"/>
              <w:jc w:val="left"/>
              <w:rPr>
                <w:rFonts w:cs="Arial"/>
                <w:sz w:val="20"/>
                <w:szCs w:val="20"/>
                <w:lang w:eastAsia="ja-JP"/>
              </w:rPr>
            </w:pPr>
            <w:hyperlink r:id="rId14" w:history="1">
              <w:r w:rsidR="009444EA" w:rsidRPr="008579F9">
                <w:rPr>
                  <w:rStyle w:val="Hyperlink"/>
                  <w:rFonts w:cs="Arial"/>
                  <w:sz w:val="20"/>
                  <w:szCs w:val="20"/>
                  <w:lang w:eastAsia="ja-JP"/>
                </w:rPr>
                <w:t>jmassud@searshc.com</w:t>
              </w:r>
            </w:hyperlink>
            <w:r w:rsidR="009444EA"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202AC5" w:rsidRDefault="00E87D65" w:rsidP="00926D24">
            <w:pPr>
              <w:spacing w:line="240" w:lineRule="auto"/>
              <w:jc w:val="center"/>
              <w:rPr>
                <w:rFonts w:cs="Arial"/>
                <w:szCs w:val="22"/>
                <w:lang w:eastAsia="ja-JP"/>
              </w:rPr>
            </w:pPr>
            <w:r w:rsidRPr="0031533C">
              <w:rPr>
                <w:rFonts w:cs="Arial"/>
                <w:szCs w:val="22"/>
                <w:lang w:eastAsia="ja-JP"/>
              </w:rPr>
              <w:t>Author</w:t>
            </w:r>
          </w:p>
        </w:tc>
      </w:tr>
      <w:tr w:rsidR="00B80D76" w:rsidRPr="00A201CB" w:rsidTr="00926D24">
        <w:trPr>
          <w:trHeight w:val="308"/>
        </w:trPr>
        <w:tc>
          <w:tcPr>
            <w:tcW w:w="2268" w:type="dxa"/>
            <w:tcBorders>
              <w:top w:val="nil"/>
              <w:left w:val="single" w:sz="4" w:space="0" w:color="auto"/>
              <w:bottom w:val="single" w:sz="4" w:space="0" w:color="auto"/>
              <w:right w:val="single" w:sz="4" w:space="0" w:color="auto"/>
            </w:tcBorders>
          </w:tcPr>
          <w:p w:rsidR="00202AC5" w:rsidRDefault="00B80D76" w:rsidP="00926D24">
            <w:pPr>
              <w:spacing w:line="240" w:lineRule="auto"/>
              <w:rPr>
                <w:rFonts w:cs="Arial"/>
                <w:color w:val="000000"/>
                <w:szCs w:val="22"/>
                <w:lang w:eastAsia="ja-JP"/>
              </w:rPr>
            </w:pPr>
            <w:r w:rsidRPr="0031533C">
              <w:rPr>
                <w:rFonts w:cs="Arial"/>
                <w:color w:val="000000"/>
                <w:szCs w:val="22"/>
                <w:lang w:eastAsia="ja-JP"/>
              </w:rPr>
              <w:t>Shirley McClain</w:t>
            </w:r>
          </w:p>
        </w:tc>
        <w:tc>
          <w:tcPr>
            <w:tcW w:w="2880" w:type="dxa"/>
            <w:tcBorders>
              <w:top w:val="nil"/>
              <w:left w:val="nil"/>
              <w:bottom w:val="single" w:sz="4" w:space="0" w:color="auto"/>
              <w:right w:val="single" w:sz="4" w:space="0" w:color="auto"/>
            </w:tcBorders>
          </w:tcPr>
          <w:p w:rsidR="00202AC5" w:rsidRDefault="00B80D76" w:rsidP="00926D24">
            <w:pPr>
              <w:spacing w:line="240" w:lineRule="auto"/>
              <w:jc w:val="left"/>
              <w:rPr>
                <w:rFonts w:cs="Arial"/>
                <w:szCs w:val="22"/>
                <w:lang w:eastAsia="ja-JP"/>
              </w:rPr>
            </w:pPr>
            <w:r w:rsidRPr="0031533C">
              <w:rPr>
                <w:rFonts w:cs="Arial"/>
                <w:szCs w:val="22"/>
                <w:lang w:eastAsia="ja-JP"/>
              </w:rPr>
              <w:t>UX Lead</w:t>
            </w:r>
          </w:p>
        </w:tc>
        <w:tc>
          <w:tcPr>
            <w:tcW w:w="2952" w:type="dxa"/>
            <w:tcBorders>
              <w:top w:val="single" w:sz="4" w:space="0" w:color="auto"/>
              <w:left w:val="single" w:sz="4" w:space="0" w:color="auto"/>
              <w:bottom w:val="single" w:sz="4" w:space="0" w:color="auto"/>
              <w:right w:val="single" w:sz="4" w:space="0" w:color="auto"/>
            </w:tcBorders>
          </w:tcPr>
          <w:p w:rsidR="00202AC5" w:rsidRPr="008579F9" w:rsidRDefault="00C35FBF" w:rsidP="00926D24">
            <w:pPr>
              <w:spacing w:line="240" w:lineRule="auto"/>
              <w:jc w:val="left"/>
              <w:rPr>
                <w:rFonts w:cs="Arial"/>
                <w:sz w:val="20"/>
                <w:szCs w:val="20"/>
                <w:lang w:eastAsia="ja-JP"/>
              </w:rPr>
            </w:pPr>
            <w:hyperlink r:id="rId15" w:history="1">
              <w:r w:rsidR="00B80D76" w:rsidRPr="008579F9">
                <w:rPr>
                  <w:rStyle w:val="Hyperlink"/>
                  <w:rFonts w:cs="Arial"/>
                  <w:sz w:val="20"/>
                  <w:szCs w:val="20"/>
                  <w:lang w:eastAsia="ja-JP"/>
                </w:rPr>
                <w:t>smccla7@searshc.com</w:t>
              </w:r>
            </w:hyperlink>
          </w:p>
        </w:tc>
        <w:tc>
          <w:tcPr>
            <w:tcW w:w="1350" w:type="dxa"/>
            <w:tcBorders>
              <w:top w:val="single" w:sz="4" w:space="0" w:color="auto"/>
              <w:left w:val="single" w:sz="4" w:space="0" w:color="auto"/>
              <w:bottom w:val="single" w:sz="4" w:space="0" w:color="auto"/>
              <w:right w:val="single" w:sz="4" w:space="0" w:color="auto"/>
            </w:tcBorders>
          </w:tcPr>
          <w:p w:rsidR="00202AC5" w:rsidRDefault="00202AC5" w:rsidP="00926D24">
            <w:pPr>
              <w:spacing w:line="240" w:lineRule="auto"/>
              <w:jc w:val="center"/>
              <w:rPr>
                <w:rFonts w:cs="Arial"/>
                <w:szCs w:val="22"/>
                <w:lang w:eastAsia="ja-JP"/>
              </w:rPr>
            </w:pPr>
          </w:p>
        </w:tc>
      </w:tr>
      <w:tr w:rsidR="00590AA0" w:rsidRPr="00A201CB" w:rsidTr="00926D24">
        <w:trPr>
          <w:trHeight w:val="308"/>
        </w:trPr>
        <w:tc>
          <w:tcPr>
            <w:tcW w:w="2268" w:type="dxa"/>
            <w:tcBorders>
              <w:top w:val="nil"/>
              <w:left w:val="single" w:sz="4" w:space="0" w:color="auto"/>
              <w:bottom w:val="single" w:sz="4" w:space="0" w:color="auto"/>
              <w:right w:val="single" w:sz="4" w:space="0" w:color="auto"/>
            </w:tcBorders>
          </w:tcPr>
          <w:p w:rsidR="00590AA0" w:rsidRPr="0031533C" w:rsidRDefault="00590AA0" w:rsidP="00926D24">
            <w:pPr>
              <w:spacing w:line="240" w:lineRule="auto"/>
              <w:rPr>
                <w:rFonts w:cs="Arial"/>
                <w:color w:val="000000"/>
                <w:szCs w:val="22"/>
                <w:lang w:eastAsia="ja-JP"/>
              </w:rPr>
            </w:pPr>
          </w:p>
        </w:tc>
        <w:tc>
          <w:tcPr>
            <w:tcW w:w="2880" w:type="dxa"/>
            <w:tcBorders>
              <w:top w:val="nil"/>
              <w:left w:val="nil"/>
              <w:bottom w:val="single" w:sz="4" w:space="0" w:color="auto"/>
              <w:right w:val="single" w:sz="4" w:space="0" w:color="auto"/>
            </w:tcBorders>
          </w:tcPr>
          <w:p w:rsidR="00590AA0" w:rsidRPr="0031533C" w:rsidRDefault="00590AA0" w:rsidP="00926D24">
            <w:pPr>
              <w:spacing w:line="240" w:lineRule="auto"/>
              <w:jc w:val="left"/>
              <w:rPr>
                <w:rFonts w:cs="Arial"/>
                <w:szCs w:val="22"/>
                <w:lang w:eastAsia="ja-JP"/>
              </w:rPr>
            </w:pPr>
          </w:p>
        </w:tc>
        <w:tc>
          <w:tcPr>
            <w:tcW w:w="2952" w:type="dxa"/>
            <w:tcBorders>
              <w:top w:val="single" w:sz="4" w:space="0" w:color="auto"/>
              <w:left w:val="single" w:sz="4" w:space="0" w:color="auto"/>
              <w:bottom w:val="single" w:sz="4" w:space="0" w:color="auto"/>
              <w:right w:val="single" w:sz="4" w:space="0" w:color="auto"/>
            </w:tcBorders>
          </w:tcPr>
          <w:p w:rsidR="00590AA0" w:rsidRPr="008579F9" w:rsidRDefault="00590AA0" w:rsidP="00926D24">
            <w:pPr>
              <w:spacing w:line="240" w:lineRule="auto"/>
              <w:jc w:val="left"/>
              <w:rPr>
                <w:rFonts w:cs="Arial"/>
                <w:sz w:val="20"/>
                <w:szCs w:val="20"/>
                <w:lang w:eastAsia="ja-JP"/>
              </w:rPr>
            </w:pPr>
          </w:p>
        </w:tc>
        <w:tc>
          <w:tcPr>
            <w:tcW w:w="1350" w:type="dxa"/>
            <w:tcBorders>
              <w:top w:val="single" w:sz="4" w:space="0" w:color="auto"/>
              <w:left w:val="single" w:sz="4" w:space="0" w:color="auto"/>
              <w:bottom w:val="single" w:sz="4" w:space="0" w:color="auto"/>
              <w:right w:val="single" w:sz="4" w:space="0" w:color="auto"/>
            </w:tcBorders>
          </w:tcPr>
          <w:p w:rsidR="00590AA0" w:rsidRDefault="00590AA0" w:rsidP="00926D24">
            <w:pPr>
              <w:spacing w:line="240" w:lineRule="auto"/>
              <w:jc w:val="center"/>
              <w:rPr>
                <w:rFonts w:cs="Arial"/>
                <w:szCs w:val="22"/>
                <w:lang w:eastAsia="ja-JP"/>
              </w:rPr>
            </w:pPr>
          </w:p>
        </w:tc>
      </w:tr>
      <w:tr w:rsidR="00590AA0" w:rsidRPr="00A201CB" w:rsidTr="00926D24">
        <w:trPr>
          <w:trHeight w:val="308"/>
        </w:trPr>
        <w:tc>
          <w:tcPr>
            <w:tcW w:w="2268" w:type="dxa"/>
            <w:tcBorders>
              <w:top w:val="nil"/>
              <w:left w:val="single" w:sz="4" w:space="0" w:color="auto"/>
              <w:bottom w:val="single" w:sz="4" w:space="0" w:color="auto"/>
              <w:right w:val="single" w:sz="4" w:space="0" w:color="auto"/>
            </w:tcBorders>
          </w:tcPr>
          <w:p w:rsidR="00590AA0" w:rsidRDefault="002D55A8" w:rsidP="00926D24">
            <w:pPr>
              <w:spacing w:line="240" w:lineRule="auto"/>
              <w:rPr>
                <w:rFonts w:cs="Arial"/>
                <w:color w:val="000000"/>
                <w:szCs w:val="22"/>
                <w:lang w:eastAsia="ja-JP"/>
              </w:rPr>
            </w:pPr>
            <w:r>
              <w:rPr>
                <w:szCs w:val="22"/>
              </w:rPr>
              <w:t xml:space="preserve">Brendan </w:t>
            </w:r>
            <w:r w:rsidRPr="002D55A8">
              <w:rPr>
                <w:szCs w:val="22"/>
              </w:rPr>
              <w:t>Gualdoni</w:t>
            </w:r>
          </w:p>
        </w:tc>
        <w:tc>
          <w:tcPr>
            <w:tcW w:w="2880" w:type="dxa"/>
            <w:tcBorders>
              <w:top w:val="nil"/>
              <w:left w:val="nil"/>
              <w:bottom w:val="single" w:sz="4" w:space="0" w:color="auto"/>
              <w:right w:val="single" w:sz="4" w:space="0" w:color="auto"/>
            </w:tcBorders>
          </w:tcPr>
          <w:p w:rsidR="00590AA0" w:rsidRDefault="00590AA0" w:rsidP="00926D24">
            <w:pPr>
              <w:spacing w:line="240" w:lineRule="auto"/>
              <w:jc w:val="left"/>
              <w:rPr>
                <w:rFonts w:cs="Arial"/>
                <w:szCs w:val="22"/>
                <w:lang w:eastAsia="ja-JP"/>
              </w:rPr>
            </w:pPr>
            <w:r>
              <w:rPr>
                <w:rFonts w:cs="Arial"/>
                <w:szCs w:val="22"/>
                <w:lang w:eastAsia="ja-JP"/>
              </w:rPr>
              <w:t xml:space="preserve">Profile </w:t>
            </w:r>
            <w:r w:rsidRPr="0031533C">
              <w:rPr>
                <w:rFonts w:cs="Arial"/>
                <w:szCs w:val="22"/>
                <w:lang w:eastAsia="ja-JP"/>
              </w:rPr>
              <w:t>Engineering Lead</w:t>
            </w:r>
          </w:p>
        </w:tc>
        <w:tc>
          <w:tcPr>
            <w:tcW w:w="2952" w:type="dxa"/>
            <w:tcBorders>
              <w:top w:val="single" w:sz="4" w:space="0" w:color="auto"/>
              <w:left w:val="single" w:sz="4" w:space="0" w:color="auto"/>
              <w:bottom w:val="single" w:sz="4" w:space="0" w:color="auto"/>
              <w:right w:val="single" w:sz="4" w:space="0" w:color="auto"/>
            </w:tcBorders>
          </w:tcPr>
          <w:p w:rsidR="00590AA0" w:rsidRPr="008579F9" w:rsidRDefault="00C35FBF" w:rsidP="00926D24">
            <w:pPr>
              <w:spacing w:line="240" w:lineRule="auto"/>
              <w:jc w:val="left"/>
              <w:rPr>
                <w:rFonts w:cs="Arial"/>
                <w:sz w:val="20"/>
                <w:szCs w:val="20"/>
                <w:lang w:eastAsia="ja-JP"/>
              </w:rPr>
            </w:pPr>
            <w:hyperlink r:id="rId16" w:history="1">
              <w:r w:rsidR="002D55A8" w:rsidRPr="002D55A8">
                <w:rPr>
                  <w:rStyle w:val="Hyperlink"/>
                  <w:sz w:val="20"/>
                  <w:szCs w:val="20"/>
                </w:rPr>
                <w:t>bguald0</w:t>
              </w:r>
              <w:r w:rsidR="00590AA0" w:rsidRPr="008579F9">
                <w:rPr>
                  <w:rStyle w:val="Hyperlink"/>
                  <w:sz w:val="20"/>
                  <w:szCs w:val="20"/>
                </w:rPr>
                <w:t>@searshc.com</w:t>
              </w:r>
            </w:hyperlink>
            <w:hyperlink r:id="rId17" w:history="1"/>
            <w:r w:rsidR="00590AA0"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590AA0" w:rsidRDefault="00590AA0" w:rsidP="00926D24">
            <w:pPr>
              <w:spacing w:line="240" w:lineRule="auto"/>
              <w:jc w:val="center"/>
              <w:rPr>
                <w:rFonts w:cs="Arial"/>
                <w:szCs w:val="22"/>
                <w:lang w:eastAsia="ja-JP"/>
              </w:rPr>
            </w:pPr>
          </w:p>
        </w:tc>
      </w:tr>
      <w:tr w:rsidR="008579F9" w:rsidRPr="00A201CB" w:rsidTr="00926D24">
        <w:trPr>
          <w:trHeight w:val="308"/>
        </w:trPr>
        <w:tc>
          <w:tcPr>
            <w:tcW w:w="2268" w:type="dxa"/>
            <w:tcBorders>
              <w:top w:val="nil"/>
              <w:left w:val="single" w:sz="4" w:space="0" w:color="auto"/>
              <w:bottom w:val="single" w:sz="4" w:space="0" w:color="auto"/>
              <w:right w:val="single" w:sz="4" w:space="0" w:color="auto"/>
            </w:tcBorders>
          </w:tcPr>
          <w:p w:rsidR="008579F9" w:rsidRPr="0031533C" w:rsidRDefault="008579F9" w:rsidP="00926D24">
            <w:pPr>
              <w:spacing w:line="240" w:lineRule="auto"/>
              <w:rPr>
                <w:rFonts w:cs="Arial"/>
                <w:color w:val="000000"/>
                <w:szCs w:val="22"/>
                <w:lang w:eastAsia="ja-JP"/>
              </w:rPr>
            </w:pPr>
            <w:r w:rsidRPr="008579F9">
              <w:rPr>
                <w:rFonts w:cs="Arial"/>
                <w:color w:val="000000"/>
                <w:szCs w:val="22"/>
                <w:lang w:eastAsia="ja-JP"/>
              </w:rPr>
              <w:t>Patrick Szczypinski</w:t>
            </w:r>
          </w:p>
        </w:tc>
        <w:tc>
          <w:tcPr>
            <w:tcW w:w="2880" w:type="dxa"/>
            <w:tcBorders>
              <w:top w:val="nil"/>
              <w:left w:val="nil"/>
              <w:bottom w:val="single" w:sz="4" w:space="0" w:color="auto"/>
              <w:right w:val="single" w:sz="4" w:space="0" w:color="auto"/>
            </w:tcBorders>
          </w:tcPr>
          <w:p w:rsidR="008579F9" w:rsidRPr="0031533C" w:rsidRDefault="008579F9" w:rsidP="00926D24">
            <w:pPr>
              <w:spacing w:line="240" w:lineRule="auto"/>
              <w:jc w:val="left"/>
              <w:rPr>
                <w:rFonts w:cs="Arial"/>
                <w:szCs w:val="22"/>
                <w:lang w:eastAsia="ja-JP"/>
              </w:rPr>
            </w:pPr>
            <w:r>
              <w:rPr>
                <w:rFonts w:cs="Arial"/>
                <w:szCs w:val="22"/>
                <w:lang w:eastAsia="ja-JP"/>
              </w:rPr>
              <w:t>FED Lead</w:t>
            </w:r>
          </w:p>
        </w:tc>
        <w:tc>
          <w:tcPr>
            <w:tcW w:w="2952" w:type="dxa"/>
            <w:tcBorders>
              <w:top w:val="single" w:sz="4" w:space="0" w:color="auto"/>
              <w:left w:val="single" w:sz="4" w:space="0" w:color="auto"/>
              <w:bottom w:val="single" w:sz="4" w:space="0" w:color="auto"/>
              <w:right w:val="single" w:sz="4" w:space="0" w:color="auto"/>
            </w:tcBorders>
          </w:tcPr>
          <w:p w:rsidR="008579F9" w:rsidRPr="008579F9" w:rsidRDefault="00C35FBF" w:rsidP="00926D24">
            <w:pPr>
              <w:spacing w:line="240" w:lineRule="auto"/>
              <w:jc w:val="left"/>
              <w:rPr>
                <w:sz w:val="20"/>
                <w:szCs w:val="20"/>
              </w:rPr>
            </w:pPr>
            <w:hyperlink r:id="rId18" w:history="1">
              <w:r w:rsidR="008579F9" w:rsidRPr="00C8774B">
                <w:rPr>
                  <w:rStyle w:val="Hyperlink"/>
                  <w:sz w:val="20"/>
                  <w:szCs w:val="20"/>
                </w:rPr>
                <w:t>Patrick.Szczypinski@searshc.com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26D24">
            <w:pPr>
              <w:spacing w:line="240" w:lineRule="auto"/>
              <w:jc w:val="center"/>
              <w:rPr>
                <w:rFonts w:cs="Arial"/>
                <w:szCs w:val="22"/>
                <w:lang w:eastAsia="ja-JP"/>
              </w:rPr>
            </w:pPr>
          </w:p>
        </w:tc>
      </w:tr>
      <w:tr w:rsidR="008579F9" w:rsidRPr="00A201CB" w:rsidTr="00926D24">
        <w:trPr>
          <w:trHeight w:val="308"/>
        </w:trPr>
        <w:tc>
          <w:tcPr>
            <w:tcW w:w="2268" w:type="dxa"/>
            <w:tcBorders>
              <w:top w:val="nil"/>
              <w:left w:val="single" w:sz="4" w:space="0" w:color="auto"/>
              <w:bottom w:val="single" w:sz="4" w:space="0" w:color="auto"/>
              <w:right w:val="single" w:sz="4" w:space="0" w:color="auto"/>
            </w:tcBorders>
          </w:tcPr>
          <w:p w:rsidR="008579F9" w:rsidRPr="0031533C" w:rsidRDefault="008579F9" w:rsidP="00926D24">
            <w:pPr>
              <w:spacing w:line="240" w:lineRule="auto"/>
              <w:rPr>
                <w:rFonts w:cs="Arial"/>
                <w:color w:val="000000"/>
                <w:szCs w:val="22"/>
                <w:lang w:eastAsia="ja-JP"/>
              </w:rPr>
            </w:pPr>
            <w:r>
              <w:rPr>
                <w:rFonts w:cs="Arial"/>
                <w:color w:val="000000"/>
                <w:szCs w:val="22"/>
                <w:lang w:eastAsia="ja-JP"/>
              </w:rPr>
              <w:t xml:space="preserve">Iga </w:t>
            </w:r>
            <w:r w:rsidRPr="008579F9">
              <w:rPr>
                <w:rFonts w:cs="Arial"/>
                <w:color w:val="000000"/>
                <w:szCs w:val="22"/>
                <w:lang w:eastAsia="ja-JP"/>
              </w:rPr>
              <w:t>Zyzanska</w:t>
            </w:r>
          </w:p>
        </w:tc>
        <w:tc>
          <w:tcPr>
            <w:tcW w:w="2880" w:type="dxa"/>
            <w:tcBorders>
              <w:top w:val="nil"/>
              <w:left w:val="nil"/>
              <w:bottom w:val="single" w:sz="4" w:space="0" w:color="auto"/>
              <w:right w:val="single" w:sz="4" w:space="0" w:color="auto"/>
            </w:tcBorders>
          </w:tcPr>
          <w:p w:rsidR="008579F9" w:rsidRPr="0031533C" w:rsidRDefault="008579F9" w:rsidP="00926D24">
            <w:pPr>
              <w:spacing w:line="240" w:lineRule="auto"/>
              <w:jc w:val="left"/>
              <w:rPr>
                <w:rFonts w:cs="Arial"/>
                <w:szCs w:val="22"/>
                <w:lang w:eastAsia="ja-JP"/>
              </w:rPr>
            </w:pPr>
            <w:r>
              <w:rPr>
                <w:rFonts w:cs="Arial"/>
                <w:szCs w:val="22"/>
                <w:lang w:eastAsia="ja-JP"/>
              </w:rPr>
              <w:t>Art Director</w:t>
            </w:r>
          </w:p>
        </w:tc>
        <w:tc>
          <w:tcPr>
            <w:tcW w:w="2952" w:type="dxa"/>
            <w:tcBorders>
              <w:top w:val="single" w:sz="4" w:space="0" w:color="auto"/>
              <w:left w:val="single" w:sz="4" w:space="0" w:color="auto"/>
              <w:bottom w:val="single" w:sz="4" w:space="0" w:color="auto"/>
              <w:right w:val="single" w:sz="4" w:space="0" w:color="auto"/>
            </w:tcBorders>
          </w:tcPr>
          <w:p w:rsidR="008579F9" w:rsidRPr="008579F9" w:rsidRDefault="00C35FBF" w:rsidP="00926D24">
            <w:pPr>
              <w:spacing w:line="240" w:lineRule="auto"/>
              <w:jc w:val="left"/>
              <w:rPr>
                <w:sz w:val="20"/>
                <w:szCs w:val="20"/>
              </w:rPr>
            </w:pPr>
            <w:hyperlink r:id="rId19" w:history="1">
              <w:r w:rsidR="008579F9" w:rsidRPr="00C8774B">
                <w:rPr>
                  <w:rStyle w:val="Hyperlink"/>
                  <w:sz w:val="20"/>
                  <w:szCs w:val="20"/>
                </w:rPr>
                <w:t>Iga.Zyzanska@searshc.com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26D24">
            <w:pPr>
              <w:spacing w:line="240" w:lineRule="auto"/>
              <w:jc w:val="center"/>
              <w:rPr>
                <w:rFonts w:cs="Arial"/>
                <w:szCs w:val="22"/>
                <w:lang w:eastAsia="ja-JP"/>
              </w:rPr>
            </w:pPr>
          </w:p>
        </w:tc>
      </w:tr>
      <w:tr w:rsidR="00233A45" w:rsidRPr="00A201CB" w:rsidTr="00926D24">
        <w:trPr>
          <w:trHeight w:val="308"/>
        </w:trPr>
        <w:tc>
          <w:tcPr>
            <w:tcW w:w="2268" w:type="dxa"/>
            <w:tcBorders>
              <w:top w:val="nil"/>
              <w:left w:val="single" w:sz="4" w:space="0" w:color="auto"/>
              <w:bottom w:val="single" w:sz="4" w:space="0" w:color="auto"/>
              <w:right w:val="single" w:sz="4" w:space="0" w:color="auto"/>
            </w:tcBorders>
          </w:tcPr>
          <w:p w:rsidR="00233A45" w:rsidRPr="0031533C" w:rsidRDefault="00233A45" w:rsidP="00926D24">
            <w:pPr>
              <w:spacing w:line="240" w:lineRule="auto"/>
              <w:rPr>
                <w:rFonts w:cs="Arial"/>
                <w:color w:val="000000"/>
                <w:szCs w:val="22"/>
                <w:lang w:eastAsia="ja-JP"/>
              </w:rPr>
            </w:pPr>
            <w:r>
              <w:rPr>
                <w:rFonts w:cs="Arial"/>
                <w:color w:val="000000"/>
                <w:szCs w:val="22"/>
                <w:lang w:eastAsia="ja-JP"/>
              </w:rPr>
              <w:t xml:space="preserve">Kat </w:t>
            </w:r>
            <w:r w:rsidRPr="00C2364D">
              <w:rPr>
                <w:rFonts w:cs="Arial"/>
                <w:color w:val="000000"/>
                <w:szCs w:val="22"/>
                <w:lang w:eastAsia="ja-JP"/>
              </w:rPr>
              <w:t>Ferrell</w:t>
            </w:r>
          </w:p>
        </w:tc>
        <w:tc>
          <w:tcPr>
            <w:tcW w:w="2880" w:type="dxa"/>
            <w:tcBorders>
              <w:top w:val="nil"/>
              <w:left w:val="nil"/>
              <w:bottom w:val="single" w:sz="4" w:space="0" w:color="auto"/>
              <w:right w:val="single" w:sz="4" w:space="0" w:color="auto"/>
            </w:tcBorders>
          </w:tcPr>
          <w:p w:rsidR="00233A45" w:rsidRPr="0031533C" w:rsidRDefault="00233A45" w:rsidP="00926D24">
            <w:pPr>
              <w:spacing w:line="240" w:lineRule="auto"/>
              <w:jc w:val="left"/>
              <w:rPr>
                <w:rFonts w:cs="Arial"/>
                <w:szCs w:val="22"/>
                <w:lang w:eastAsia="ja-JP"/>
              </w:rPr>
            </w:pPr>
            <w:r>
              <w:rPr>
                <w:rFonts w:cs="Arial"/>
                <w:szCs w:val="22"/>
                <w:lang w:eastAsia="ja-JP"/>
              </w:rPr>
              <w:t>Project Manager</w:t>
            </w:r>
          </w:p>
        </w:tc>
        <w:tc>
          <w:tcPr>
            <w:tcW w:w="2952" w:type="dxa"/>
            <w:tcBorders>
              <w:top w:val="single" w:sz="4" w:space="0" w:color="auto"/>
              <w:left w:val="single" w:sz="4" w:space="0" w:color="auto"/>
              <w:bottom w:val="single" w:sz="4" w:space="0" w:color="auto"/>
              <w:right w:val="single" w:sz="4" w:space="0" w:color="auto"/>
            </w:tcBorders>
          </w:tcPr>
          <w:p w:rsidR="00233A45" w:rsidRPr="008579F9" w:rsidRDefault="00C35FBF" w:rsidP="00926D24">
            <w:pPr>
              <w:spacing w:line="240" w:lineRule="auto"/>
              <w:jc w:val="left"/>
              <w:rPr>
                <w:sz w:val="20"/>
                <w:szCs w:val="20"/>
              </w:rPr>
            </w:pPr>
            <w:hyperlink r:id="rId20" w:history="1">
              <w:r w:rsidR="00233A45" w:rsidRPr="00C2364D">
                <w:rPr>
                  <w:rStyle w:val="Hyperlink"/>
                  <w:sz w:val="20"/>
                  <w:szCs w:val="20"/>
                </w:rPr>
                <w:t>kferre2</w:t>
              </w:r>
              <w:r w:rsidR="00233A45" w:rsidRPr="008579F9">
                <w:rPr>
                  <w:rStyle w:val="Hyperlink"/>
                  <w:sz w:val="20"/>
                  <w:szCs w:val="20"/>
                </w:rPr>
                <w:t>@searshc.com</w:t>
              </w:r>
            </w:hyperlink>
            <w:r w:rsidR="00233A45" w:rsidRP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233A45" w:rsidRDefault="00233A45" w:rsidP="00926D24">
            <w:pPr>
              <w:spacing w:line="240" w:lineRule="auto"/>
              <w:jc w:val="center"/>
              <w:rPr>
                <w:rFonts w:cs="Arial"/>
                <w:szCs w:val="22"/>
                <w:lang w:eastAsia="ja-JP"/>
              </w:rPr>
            </w:pPr>
          </w:p>
        </w:tc>
      </w:tr>
      <w:tr w:rsidR="00B80D76" w:rsidRPr="00A201CB" w:rsidTr="00926D24">
        <w:trPr>
          <w:trHeight w:val="308"/>
        </w:trPr>
        <w:tc>
          <w:tcPr>
            <w:tcW w:w="2268" w:type="dxa"/>
            <w:tcBorders>
              <w:top w:val="nil"/>
              <w:left w:val="single" w:sz="4" w:space="0" w:color="auto"/>
              <w:bottom w:val="single" w:sz="4" w:space="0" w:color="auto"/>
              <w:right w:val="single" w:sz="4" w:space="0" w:color="auto"/>
            </w:tcBorders>
          </w:tcPr>
          <w:p w:rsidR="00B80D76" w:rsidRPr="0031533C" w:rsidRDefault="001019D5" w:rsidP="00926D24">
            <w:pPr>
              <w:spacing w:line="240" w:lineRule="auto"/>
              <w:rPr>
                <w:rFonts w:cs="Arial"/>
                <w:color w:val="000000"/>
                <w:szCs w:val="22"/>
                <w:lang w:eastAsia="ja-JP"/>
              </w:rPr>
            </w:pPr>
            <w:r>
              <w:rPr>
                <w:rFonts w:cs="Arial"/>
                <w:color w:val="000000"/>
                <w:szCs w:val="22"/>
                <w:lang w:eastAsia="ja-JP"/>
              </w:rPr>
              <w:t>Casey Goddard</w:t>
            </w:r>
          </w:p>
        </w:tc>
        <w:tc>
          <w:tcPr>
            <w:tcW w:w="2880" w:type="dxa"/>
            <w:tcBorders>
              <w:top w:val="nil"/>
              <w:left w:val="nil"/>
              <w:bottom w:val="single" w:sz="4" w:space="0" w:color="auto"/>
              <w:right w:val="single" w:sz="4" w:space="0" w:color="auto"/>
            </w:tcBorders>
          </w:tcPr>
          <w:p w:rsidR="00B80D76" w:rsidRPr="0031533C" w:rsidRDefault="00B80D76" w:rsidP="00926D24">
            <w:pPr>
              <w:spacing w:line="240" w:lineRule="auto"/>
              <w:jc w:val="left"/>
              <w:rPr>
                <w:rFonts w:cs="Arial"/>
                <w:szCs w:val="22"/>
                <w:lang w:eastAsia="ja-JP"/>
              </w:rPr>
            </w:pPr>
            <w:r w:rsidRPr="0031533C">
              <w:rPr>
                <w:rFonts w:cs="Arial"/>
                <w:szCs w:val="22"/>
                <w:lang w:eastAsia="ja-JP"/>
              </w:rPr>
              <w:t xml:space="preserve">Business Lead </w:t>
            </w:r>
          </w:p>
        </w:tc>
        <w:tc>
          <w:tcPr>
            <w:tcW w:w="2952" w:type="dxa"/>
            <w:tcBorders>
              <w:top w:val="single" w:sz="4" w:space="0" w:color="auto"/>
              <w:left w:val="single" w:sz="4" w:space="0" w:color="auto"/>
              <w:bottom w:val="single" w:sz="4" w:space="0" w:color="auto"/>
              <w:right w:val="single" w:sz="4" w:space="0" w:color="auto"/>
            </w:tcBorders>
          </w:tcPr>
          <w:p w:rsidR="00B80D76" w:rsidRPr="008579F9" w:rsidRDefault="00C35FBF" w:rsidP="00926D24">
            <w:pPr>
              <w:spacing w:line="240" w:lineRule="auto"/>
              <w:jc w:val="left"/>
              <w:rPr>
                <w:sz w:val="20"/>
                <w:szCs w:val="20"/>
              </w:rPr>
            </w:pPr>
            <w:hyperlink r:id="rId21" w:history="1">
              <w:r w:rsidR="001019D5" w:rsidRPr="008579F9">
                <w:rPr>
                  <w:rStyle w:val="Hyperlink"/>
                  <w:rFonts w:cs="Arial"/>
                  <w:sz w:val="20"/>
                  <w:szCs w:val="20"/>
                  <w:lang w:eastAsia="ja-JP"/>
                </w:rPr>
                <w:t>cgodda3@searshc.com</w:t>
              </w:r>
            </w:hyperlink>
          </w:p>
        </w:tc>
        <w:tc>
          <w:tcPr>
            <w:tcW w:w="1350" w:type="dxa"/>
            <w:tcBorders>
              <w:top w:val="single" w:sz="4" w:space="0" w:color="auto"/>
              <w:left w:val="single" w:sz="4" w:space="0" w:color="auto"/>
              <w:bottom w:val="single" w:sz="4" w:space="0" w:color="auto"/>
              <w:right w:val="single" w:sz="4" w:space="0" w:color="auto"/>
            </w:tcBorders>
          </w:tcPr>
          <w:p w:rsidR="00B80D76" w:rsidRPr="0031533C" w:rsidRDefault="00B80D76" w:rsidP="00926D24">
            <w:pPr>
              <w:spacing w:line="240" w:lineRule="auto"/>
              <w:jc w:val="center"/>
              <w:rPr>
                <w:rFonts w:cs="Arial"/>
                <w:szCs w:val="22"/>
                <w:lang w:eastAsia="ja-JP"/>
              </w:rPr>
            </w:pPr>
            <w:r>
              <w:rPr>
                <w:rFonts w:cs="Arial"/>
                <w:szCs w:val="22"/>
                <w:lang w:eastAsia="ja-JP"/>
              </w:rPr>
              <w:t>Y</w:t>
            </w:r>
          </w:p>
        </w:tc>
      </w:tr>
      <w:tr w:rsidR="007409FE" w:rsidRPr="00A201CB" w:rsidTr="00926D24">
        <w:trPr>
          <w:trHeight w:val="308"/>
        </w:trPr>
        <w:tc>
          <w:tcPr>
            <w:tcW w:w="2268" w:type="dxa"/>
            <w:tcBorders>
              <w:top w:val="single" w:sz="4" w:space="0" w:color="auto"/>
              <w:left w:val="single" w:sz="4" w:space="0" w:color="auto"/>
              <w:bottom w:val="single" w:sz="4" w:space="0" w:color="auto"/>
              <w:right w:val="single" w:sz="4" w:space="0" w:color="auto"/>
            </w:tcBorders>
          </w:tcPr>
          <w:p w:rsidR="007409FE" w:rsidRPr="00214F88" w:rsidRDefault="007409FE" w:rsidP="00926D24">
            <w:pPr>
              <w:spacing w:line="240" w:lineRule="auto"/>
              <w:rPr>
                <w:rFonts w:asciiTheme="minorHAnsi" w:hAnsiTheme="minorHAnsi" w:cs="Arial"/>
                <w:color w:val="000000"/>
                <w:szCs w:val="22"/>
                <w:lang w:eastAsia="ja-JP"/>
              </w:rPr>
            </w:pPr>
            <w:r w:rsidRPr="00214F88">
              <w:rPr>
                <w:rFonts w:asciiTheme="minorHAnsi" w:hAnsiTheme="minorHAnsi" w:cs="Arial"/>
                <w:szCs w:val="22"/>
              </w:rPr>
              <w:t>Don Fotsch</w:t>
            </w:r>
          </w:p>
        </w:tc>
        <w:tc>
          <w:tcPr>
            <w:tcW w:w="2880" w:type="dxa"/>
            <w:tcBorders>
              <w:top w:val="single" w:sz="4" w:space="0" w:color="auto"/>
              <w:left w:val="nil"/>
              <w:bottom w:val="single" w:sz="4" w:space="0" w:color="auto"/>
              <w:right w:val="single" w:sz="4" w:space="0" w:color="auto"/>
            </w:tcBorders>
          </w:tcPr>
          <w:p w:rsidR="007409FE" w:rsidRPr="00214F88" w:rsidRDefault="007409FE" w:rsidP="00926D24">
            <w:pPr>
              <w:spacing w:line="240" w:lineRule="auto"/>
              <w:jc w:val="left"/>
              <w:rPr>
                <w:rFonts w:asciiTheme="minorHAnsi" w:hAnsiTheme="minorHAnsi" w:cs="Arial"/>
                <w:szCs w:val="22"/>
                <w:lang w:eastAsia="ja-JP"/>
              </w:rPr>
            </w:pPr>
            <w:r w:rsidRPr="00214F88">
              <w:rPr>
                <w:rFonts w:asciiTheme="minorHAnsi" w:hAnsiTheme="minorHAnsi" w:cs="Arial"/>
                <w:szCs w:val="22"/>
              </w:rPr>
              <w:t>VP Customer Experience (Sponsor)</w:t>
            </w:r>
          </w:p>
        </w:tc>
        <w:tc>
          <w:tcPr>
            <w:tcW w:w="2952" w:type="dxa"/>
            <w:tcBorders>
              <w:top w:val="single" w:sz="4" w:space="0" w:color="auto"/>
              <w:left w:val="single" w:sz="4" w:space="0" w:color="auto"/>
              <w:bottom w:val="single" w:sz="4" w:space="0" w:color="auto"/>
              <w:right w:val="single" w:sz="4" w:space="0" w:color="auto"/>
            </w:tcBorders>
          </w:tcPr>
          <w:p w:rsidR="007409FE" w:rsidRPr="008579F9" w:rsidRDefault="00C35FBF" w:rsidP="00926D24">
            <w:pPr>
              <w:spacing w:line="240" w:lineRule="auto"/>
              <w:jc w:val="left"/>
              <w:rPr>
                <w:rFonts w:asciiTheme="minorHAnsi" w:hAnsiTheme="minorHAnsi"/>
                <w:sz w:val="20"/>
                <w:szCs w:val="20"/>
              </w:rPr>
            </w:pPr>
            <w:hyperlink r:id="rId22" w:history="1">
              <w:r w:rsidR="008579F9" w:rsidRPr="00C8774B">
                <w:rPr>
                  <w:rStyle w:val="Hyperlink"/>
                  <w:rFonts w:asciiTheme="minorHAnsi" w:hAnsiTheme="minorHAnsi"/>
                  <w:sz w:val="20"/>
                  <w:szCs w:val="20"/>
                </w:rPr>
                <w:t>Don.fotsch@searshc.com</w:t>
              </w:r>
            </w:hyperlink>
            <w:r w:rsidR="008579F9">
              <w:rPr>
                <w:rFonts w:asciiTheme="minorHAnsi" w:hAnsiTheme="minorHAnsi"/>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7409FE" w:rsidRPr="007409FE" w:rsidRDefault="007409FE" w:rsidP="00926D24">
            <w:pPr>
              <w:spacing w:line="240" w:lineRule="auto"/>
              <w:jc w:val="center"/>
              <w:rPr>
                <w:rFonts w:asciiTheme="minorHAnsi" w:hAnsiTheme="minorHAnsi" w:cs="Arial"/>
                <w:szCs w:val="22"/>
                <w:lang w:eastAsia="ja-JP"/>
              </w:rPr>
            </w:pPr>
            <w:r w:rsidRPr="007409FE">
              <w:rPr>
                <w:rFonts w:asciiTheme="minorHAnsi" w:hAnsiTheme="minorHAnsi" w:cs="Arial"/>
                <w:szCs w:val="22"/>
                <w:lang w:eastAsia="ja-JP"/>
              </w:rPr>
              <w:t>Y</w:t>
            </w:r>
          </w:p>
        </w:tc>
      </w:tr>
    </w:tbl>
    <w:p w:rsidR="006B2BAE" w:rsidRDefault="009444EA" w:rsidP="00E44C25">
      <w:pPr>
        <w:rPr>
          <w:highlight w:val="yellow"/>
        </w:rPr>
      </w:pPr>
      <w:r>
        <w:rPr>
          <w:rFonts w:ascii="Arial" w:hAnsi="Arial" w:cs="Arial"/>
          <w:sz w:val="28"/>
        </w:rPr>
        <w:br w:type="textWrapping" w:clear="all"/>
      </w:r>
    </w:p>
    <w:p w:rsidR="00152B94" w:rsidRPr="00152B94" w:rsidRDefault="00152B94" w:rsidP="00152B94">
      <w:pPr>
        <w:rPr>
          <w:highlight w:val="yellow"/>
        </w:rPr>
      </w:pPr>
    </w:p>
    <w:p w:rsidR="00100DE2" w:rsidRPr="00E41FED" w:rsidRDefault="007A688D" w:rsidP="00BB2154">
      <w:pPr>
        <w:pStyle w:val="Heading2"/>
        <w:numPr>
          <w:ilvl w:val="0"/>
          <w:numId w:val="3"/>
        </w:numPr>
        <w:shd w:val="pct20" w:color="auto" w:fill="auto"/>
        <w:tabs>
          <w:tab w:val="clear" w:pos="1152"/>
          <w:tab w:val="num" w:pos="270"/>
        </w:tabs>
        <w:spacing w:before="0"/>
        <w:ind w:left="270" w:hanging="270"/>
        <w:rPr>
          <w:rFonts w:cs="Arial"/>
          <w:sz w:val="28"/>
        </w:rPr>
      </w:pPr>
      <w:bookmarkStart w:id="7" w:name="_Toc137553479"/>
      <w:bookmarkStart w:id="8" w:name="_Toc137614743"/>
      <w:bookmarkStart w:id="9" w:name="_Toc137615377"/>
      <w:bookmarkStart w:id="10" w:name="_Toc324835437"/>
      <w:bookmarkEnd w:id="7"/>
      <w:bookmarkEnd w:id="8"/>
      <w:bookmarkEnd w:id="9"/>
      <w:r w:rsidRPr="00E41FED">
        <w:rPr>
          <w:rFonts w:cs="Arial"/>
          <w:sz w:val="28"/>
        </w:rPr>
        <w:t>Pr</w:t>
      </w:r>
      <w:r>
        <w:rPr>
          <w:rFonts w:cs="Arial"/>
          <w:sz w:val="28"/>
        </w:rPr>
        <w:t>oduct</w:t>
      </w:r>
      <w:r w:rsidRPr="00E41FED">
        <w:rPr>
          <w:rFonts w:cs="Arial"/>
          <w:sz w:val="28"/>
        </w:rPr>
        <w:t xml:space="preserve"> </w:t>
      </w:r>
      <w:r w:rsidR="00100DE2" w:rsidRPr="00E41FED">
        <w:rPr>
          <w:rFonts w:cs="Arial"/>
          <w:sz w:val="28"/>
        </w:rPr>
        <w:t>Overview</w:t>
      </w:r>
      <w:bookmarkEnd w:id="10"/>
    </w:p>
    <w:p w:rsidR="008353A3" w:rsidRDefault="00D456E3" w:rsidP="008353A3">
      <w:pPr>
        <w:pStyle w:val="Heading2"/>
      </w:pPr>
      <w:bookmarkStart w:id="11" w:name="_Toc324835438"/>
      <w:r>
        <w:t>Mission</w:t>
      </w:r>
      <w:bookmarkEnd w:id="11"/>
    </w:p>
    <w:p w:rsidR="00214F88" w:rsidRDefault="00214F88" w:rsidP="00214F88">
      <w:pPr>
        <w:ind w:left="720"/>
      </w:pPr>
      <w:r w:rsidRPr="00EF22BB">
        <w:t>To provide an online</w:t>
      </w:r>
      <w:r w:rsidR="00CF4F1C">
        <w:t xml:space="preserve"> social support</w:t>
      </w:r>
      <w:r w:rsidRPr="00EF22BB">
        <w:t xml:space="preserve"> community that replicates in-pers</w:t>
      </w:r>
      <w:r>
        <w:t>on interaction and conversation so that c</w:t>
      </w:r>
      <w:r w:rsidRPr="00EF22BB">
        <w:t xml:space="preserve">ustomers and prospective customers access information, </w:t>
      </w:r>
      <w:r w:rsidR="00CF4F1C">
        <w:t>customer service and expert advice from</w:t>
      </w:r>
      <w:r w:rsidRPr="00EF22BB">
        <w:t xml:space="preserve"> SHC associates, vendors and fellow members while providing invaluable feedback and customer behavior understanding to SHC.</w:t>
      </w:r>
    </w:p>
    <w:p w:rsidR="00D456E3" w:rsidRDefault="00D456E3" w:rsidP="008353A3">
      <w:pPr>
        <w:pStyle w:val="Heading2"/>
      </w:pPr>
      <w:bookmarkStart w:id="12" w:name="_Toc324835439"/>
      <w:r>
        <w:t>Strategy</w:t>
      </w:r>
      <w:bookmarkEnd w:id="12"/>
    </w:p>
    <w:p w:rsidR="00214F88" w:rsidRDefault="00CF4F1C" w:rsidP="00855BFA">
      <w:pPr>
        <w:pStyle w:val="ListParagraph"/>
        <w:numPr>
          <w:ilvl w:val="0"/>
          <w:numId w:val="14"/>
        </w:numPr>
      </w:pPr>
      <w:r>
        <w:t>Provide an online social support platform</w:t>
      </w:r>
    </w:p>
    <w:p w:rsidR="00214F88" w:rsidRDefault="00214F88" w:rsidP="00855BFA">
      <w:pPr>
        <w:pStyle w:val="ListParagraph"/>
        <w:numPr>
          <w:ilvl w:val="0"/>
          <w:numId w:val="14"/>
        </w:numPr>
      </w:pPr>
      <w:r w:rsidRPr="00EF22BB">
        <w:t>Strengthen Customer Engagement</w:t>
      </w:r>
    </w:p>
    <w:p w:rsidR="00214F88" w:rsidRDefault="00214F88" w:rsidP="00855BFA">
      <w:pPr>
        <w:pStyle w:val="ListParagraph"/>
        <w:numPr>
          <w:ilvl w:val="0"/>
          <w:numId w:val="14"/>
        </w:numPr>
      </w:pPr>
      <w:r w:rsidRPr="00EF22BB">
        <w:lastRenderedPageBreak/>
        <w:t>Leverage community feedback and insights</w:t>
      </w:r>
    </w:p>
    <w:p w:rsidR="00E967B5" w:rsidRDefault="00D456E3" w:rsidP="00E967B5">
      <w:pPr>
        <w:pStyle w:val="Heading2"/>
      </w:pPr>
      <w:bookmarkStart w:id="13" w:name="_Toc324835440"/>
      <w:r>
        <w:t>Objectives</w:t>
      </w:r>
      <w:bookmarkEnd w:id="13"/>
    </w:p>
    <w:p w:rsidR="00A8620D" w:rsidRDefault="00A8620D" w:rsidP="00855BFA">
      <w:pPr>
        <w:pStyle w:val="ListParagraph"/>
        <w:numPr>
          <w:ilvl w:val="0"/>
          <w:numId w:val="17"/>
        </w:numPr>
      </w:pPr>
      <w:r>
        <w:t xml:space="preserve">Deliver Phase 1 release of Communities by End of </w:t>
      </w:r>
      <w:r w:rsidR="00CF4F1C">
        <w:t>August 29,2012</w:t>
      </w:r>
      <w:r>
        <w:t xml:space="preserve"> to migrate Communities and Reviews off of the Viewpoints platform. </w:t>
      </w:r>
    </w:p>
    <w:p w:rsidR="00A8620D" w:rsidRDefault="00A8620D" w:rsidP="00855BFA">
      <w:pPr>
        <w:pStyle w:val="ListParagraph"/>
        <w:numPr>
          <w:ilvl w:val="0"/>
          <w:numId w:val="17"/>
        </w:numPr>
      </w:pPr>
      <w:r>
        <w:t>Deliver Phase 2 relea</w:t>
      </w:r>
      <w:r w:rsidR="00210F62">
        <w:t>se</w:t>
      </w:r>
      <w:r w:rsidR="00CF4F1C">
        <w:t xml:space="preserve"> of additional functionality in two week iterations beginning August 29, 2012 through October 30, 2012. </w:t>
      </w:r>
    </w:p>
    <w:p w:rsidR="00214F88" w:rsidRPr="00214F88" w:rsidRDefault="00214F88" w:rsidP="00214F88">
      <w:pPr>
        <w:ind w:left="720"/>
      </w:pPr>
    </w:p>
    <w:p w:rsidR="00186D8E" w:rsidRPr="00D456E3" w:rsidRDefault="00186D8E" w:rsidP="00D456E3">
      <w:pPr>
        <w:pStyle w:val="Heading2"/>
        <w:rPr>
          <w:sz w:val="24"/>
        </w:rPr>
      </w:pPr>
      <w:bookmarkStart w:id="14" w:name="_Toc324835441"/>
      <w:r>
        <w:t>Guiding Principles</w:t>
      </w:r>
      <w:bookmarkEnd w:id="14"/>
    </w:p>
    <w:p w:rsidR="00214F88" w:rsidRDefault="00214F88" w:rsidP="006F2404">
      <w:pPr>
        <w:ind w:left="720"/>
      </w:pPr>
      <w:r>
        <w:t xml:space="preserve">To </w:t>
      </w:r>
      <w:r w:rsidR="0004448C">
        <w:t xml:space="preserve">be the leader in online social support communities and delight our customers through every touchpoint.  </w:t>
      </w:r>
    </w:p>
    <w:p w:rsidR="006F2404" w:rsidRPr="00214F88" w:rsidRDefault="006F2404" w:rsidP="006F2404">
      <w:pPr>
        <w:ind w:left="720"/>
        <w:rPr>
          <w:b/>
        </w:rPr>
      </w:pPr>
    </w:p>
    <w:p w:rsidR="00214F88" w:rsidRPr="00EF22BB" w:rsidRDefault="00214F88" w:rsidP="00FD035C">
      <w:pPr>
        <w:ind w:left="720" w:firstLine="360"/>
        <w:rPr>
          <w:b/>
          <w:bCs/>
        </w:rPr>
      </w:pPr>
      <w:r>
        <w:rPr>
          <w:b/>
          <w:bCs/>
        </w:rPr>
        <w:t>1. For Customers:</w:t>
      </w:r>
    </w:p>
    <w:p w:rsidR="00214F88" w:rsidRDefault="00214F88" w:rsidP="00855BFA">
      <w:pPr>
        <w:pStyle w:val="ListParagraph"/>
        <w:numPr>
          <w:ilvl w:val="0"/>
          <w:numId w:val="15"/>
        </w:numPr>
        <w:ind w:left="1440"/>
      </w:pPr>
      <w:r w:rsidRPr="00EF22BB">
        <w:t>to connect with SHC, product experts and enthusiasts: ask questions, share advice</w:t>
      </w:r>
      <w:r w:rsidR="0004448C">
        <w:t xml:space="preserve"> and feedback</w:t>
      </w:r>
      <w:r w:rsidRPr="00EF22BB">
        <w:t xml:space="preserve">, </w:t>
      </w:r>
      <w:r w:rsidR="0004448C">
        <w:t>receive answers</w:t>
      </w:r>
    </w:p>
    <w:p w:rsidR="00214F88" w:rsidRDefault="00214F88" w:rsidP="00855BFA">
      <w:pPr>
        <w:pStyle w:val="ListParagraph"/>
        <w:numPr>
          <w:ilvl w:val="0"/>
          <w:numId w:val="15"/>
        </w:numPr>
        <w:ind w:left="1440"/>
      </w:pPr>
      <w:r w:rsidRPr="00EF22BB">
        <w:t>to be heard, to be helped, to receive excellent customer care</w:t>
      </w:r>
    </w:p>
    <w:p w:rsidR="00214F88" w:rsidRDefault="00214F88" w:rsidP="00855BFA">
      <w:pPr>
        <w:pStyle w:val="ListParagraph"/>
        <w:numPr>
          <w:ilvl w:val="0"/>
          <w:numId w:val="15"/>
        </w:numPr>
        <w:ind w:left="1440"/>
      </w:pPr>
      <w:r w:rsidRPr="00EF22BB">
        <w:t xml:space="preserve">to find Information: Guides, Articles, Blogs, Videos, etc. </w:t>
      </w:r>
    </w:p>
    <w:p w:rsidR="00214F88" w:rsidRPr="00EF22BB" w:rsidRDefault="00214F88" w:rsidP="00214F88">
      <w:pPr>
        <w:ind w:left="720"/>
      </w:pPr>
    </w:p>
    <w:p w:rsidR="00214F88" w:rsidRPr="00EF22BB" w:rsidRDefault="00214F88" w:rsidP="00FD035C">
      <w:pPr>
        <w:ind w:left="720" w:firstLine="360"/>
      </w:pPr>
      <w:r>
        <w:rPr>
          <w:b/>
          <w:bCs/>
        </w:rPr>
        <w:t>2.</w:t>
      </w:r>
      <w:r w:rsidR="00FD035C">
        <w:rPr>
          <w:b/>
          <w:bCs/>
        </w:rPr>
        <w:t xml:space="preserve"> </w:t>
      </w:r>
      <w:r>
        <w:rPr>
          <w:b/>
          <w:bCs/>
        </w:rPr>
        <w:t xml:space="preserve">For SHC: </w:t>
      </w:r>
    </w:p>
    <w:p w:rsidR="00214F88" w:rsidRDefault="00214F88" w:rsidP="00855BFA">
      <w:pPr>
        <w:pStyle w:val="ListParagraph"/>
        <w:numPr>
          <w:ilvl w:val="0"/>
          <w:numId w:val="16"/>
        </w:numPr>
        <w:ind w:left="1440"/>
      </w:pPr>
      <w:r w:rsidRPr="00EF22BB">
        <w:t>a deeper engagement with our customers to create brand ambassadors</w:t>
      </w:r>
    </w:p>
    <w:p w:rsidR="0004448C" w:rsidRDefault="0004448C" w:rsidP="00855BFA">
      <w:pPr>
        <w:pStyle w:val="ListParagraph"/>
        <w:numPr>
          <w:ilvl w:val="0"/>
          <w:numId w:val="16"/>
        </w:numPr>
        <w:ind w:left="1440"/>
      </w:pPr>
      <w:r>
        <w:t>reduce contact costs through digital interactions</w:t>
      </w:r>
    </w:p>
    <w:p w:rsidR="00214F88" w:rsidRDefault="00214F88" w:rsidP="00855BFA">
      <w:pPr>
        <w:pStyle w:val="ListParagraph"/>
        <w:numPr>
          <w:ilvl w:val="0"/>
          <w:numId w:val="16"/>
        </w:numPr>
        <w:ind w:left="1440"/>
      </w:pPr>
      <w:r w:rsidRPr="00EF22BB">
        <w:t>to drive conversion/sales by influencing, shaping, informing and enabling customer shopping behaviors and buying decisions</w:t>
      </w:r>
    </w:p>
    <w:p w:rsidR="00214F88" w:rsidRDefault="00214F88" w:rsidP="00855BFA">
      <w:pPr>
        <w:pStyle w:val="ListParagraph"/>
        <w:numPr>
          <w:ilvl w:val="0"/>
          <w:numId w:val="16"/>
        </w:numPr>
        <w:ind w:left="1440"/>
      </w:pPr>
      <w:r w:rsidRPr="00EF22BB">
        <w:t>ongoing feedback on our products and marketing initiatives</w:t>
      </w:r>
    </w:p>
    <w:p w:rsidR="00214F88" w:rsidRDefault="00214F88" w:rsidP="00855BFA">
      <w:pPr>
        <w:pStyle w:val="ListParagraph"/>
        <w:numPr>
          <w:ilvl w:val="0"/>
          <w:numId w:val="16"/>
        </w:numPr>
        <w:ind w:left="1440"/>
      </w:pPr>
      <w:r w:rsidRPr="00EF22BB">
        <w:t>valuable UGC which is optimized for SEO and is considered more reliable</w:t>
      </w:r>
    </w:p>
    <w:p w:rsidR="00214F88" w:rsidRDefault="00214F88" w:rsidP="00855BFA">
      <w:pPr>
        <w:pStyle w:val="ListParagraph"/>
        <w:numPr>
          <w:ilvl w:val="0"/>
          <w:numId w:val="16"/>
        </w:numPr>
        <w:ind w:left="1440"/>
      </w:pPr>
      <w:r w:rsidRPr="00EF22BB">
        <w:t>to connect our customers with our brands, products and initiatives, to provide increased customer conversion and in turn increase lifetime value.</w:t>
      </w:r>
    </w:p>
    <w:p w:rsidR="009E567E" w:rsidRDefault="009E567E" w:rsidP="00E51AA1">
      <w:pPr>
        <w:rPr>
          <w:b/>
          <w:sz w:val="28"/>
          <w:szCs w:val="28"/>
        </w:rPr>
      </w:pPr>
    </w:p>
    <w:p w:rsidR="00186D8E" w:rsidRDefault="000F3640" w:rsidP="00186D8E">
      <w:pPr>
        <w:pStyle w:val="Heading2"/>
        <w:numPr>
          <w:ilvl w:val="0"/>
          <w:numId w:val="3"/>
        </w:numPr>
        <w:shd w:val="pct20" w:color="auto" w:fill="auto"/>
        <w:tabs>
          <w:tab w:val="clear" w:pos="1152"/>
          <w:tab w:val="num" w:pos="270"/>
        </w:tabs>
        <w:spacing w:before="0"/>
        <w:ind w:left="270" w:hanging="270"/>
        <w:rPr>
          <w:rFonts w:cs="Arial"/>
          <w:sz w:val="28"/>
        </w:rPr>
      </w:pPr>
      <w:bookmarkStart w:id="15" w:name="_Toc324835442"/>
      <w:r>
        <w:rPr>
          <w:rFonts w:cs="Arial"/>
          <w:sz w:val="28"/>
        </w:rPr>
        <w:t>Components and</w:t>
      </w:r>
      <w:r w:rsidR="002E6AFF">
        <w:rPr>
          <w:rFonts w:cs="Arial"/>
          <w:sz w:val="28"/>
        </w:rPr>
        <w:t xml:space="preserve"> Functional </w:t>
      </w:r>
      <w:r w:rsidR="00F30D0E">
        <w:rPr>
          <w:rFonts w:cs="Arial"/>
          <w:sz w:val="28"/>
        </w:rPr>
        <w:t>Requirements</w:t>
      </w:r>
      <w:bookmarkEnd w:id="15"/>
    </w:p>
    <w:p w:rsidR="00D17BCF" w:rsidRDefault="0004448C" w:rsidP="00D17BCF">
      <w:bookmarkStart w:id="16" w:name="_Toc308433900"/>
      <w:r>
        <w:t>User Roles</w:t>
      </w:r>
    </w:p>
    <w:tbl>
      <w:tblPr>
        <w:tblStyle w:val="LightGrid-Accent11"/>
        <w:tblW w:w="0" w:type="auto"/>
        <w:tblLook w:val="04A0" w:firstRow="1" w:lastRow="0" w:firstColumn="1" w:lastColumn="0" w:noHBand="0" w:noVBand="1"/>
      </w:tblPr>
      <w:tblGrid>
        <w:gridCol w:w="4923"/>
        <w:gridCol w:w="4923"/>
      </w:tblGrid>
      <w:tr w:rsidR="0004448C" w:rsidTr="00EC3C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rsidR="0004448C" w:rsidRDefault="0004448C" w:rsidP="00EC3C67">
            <w:r>
              <w:t>User Role</w:t>
            </w:r>
          </w:p>
        </w:tc>
        <w:tc>
          <w:tcPr>
            <w:tcW w:w="4923" w:type="dxa"/>
          </w:tcPr>
          <w:p w:rsidR="0004448C" w:rsidRDefault="0004448C" w:rsidP="00EC3C67">
            <w:pPr>
              <w:cnfStyle w:val="100000000000" w:firstRow="1" w:lastRow="0" w:firstColumn="0" w:lastColumn="0" w:oddVBand="0" w:evenVBand="0" w:oddHBand="0" w:evenHBand="0" w:firstRowFirstColumn="0" w:firstRowLastColumn="0" w:lastRowFirstColumn="0" w:lastRowLastColumn="0"/>
            </w:pPr>
            <w:r>
              <w:t>Description</w:t>
            </w:r>
          </w:p>
        </w:tc>
      </w:tr>
      <w:tr w:rsidR="0004448C" w:rsidTr="00EC3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rsidR="0004448C" w:rsidRDefault="0004448C" w:rsidP="00EC3C67">
            <w:r>
              <w:t>Business</w:t>
            </w:r>
          </w:p>
        </w:tc>
        <w:tc>
          <w:tcPr>
            <w:tcW w:w="4923" w:type="dxa"/>
          </w:tcPr>
          <w:p w:rsidR="0004448C" w:rsidRDefault="0004448C" w:rsidP="00EC3C67">
            <w:pPr>
              <w:cnfStyle w:val="000000100000" w:firstRow="0" w:lastRow="0" w:firstColumn="0" w:lastColumn="0" w:oddVBand="0" w:evenVBand="0" w:oddHBand="1" w:evenHBand="0" w:firstRowFirstColumn="0" w:firstRowLastColumn="0" w:lastRowFirstColumn="0" w:lastRowLastColumn="0"/>
            </w:pPr>
            <w:r>
              <w:t>Moderator, Expert, Customer Care Agent</w:t>
            </w:r>
          </w:p>
        </w:tc>
      </w:tr>
      <w:tr w:rsidR="0004448C" w:rsidTr="00EC3C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rsidR="0004448C" w:rsidRDefault="0004448C" w:rsidP="00EC3C67">
            <w:r>
              <w:t>User</w:t>
            </w:r>
          </w:p>
        </w:tc>
        <w:tc>
          <w:tcPr>
            <w:tcW w:w="4923" w:type="dxa"/>
          </w:tcPr>
          <w:p w:rsidR="0004448C" w:rsidRDefault="0004448C" w:rsidP="00EC3C67">
            <w:pPr>
              <w:cnfStyle w:val="000000010000" w:firstRow="0" w:lastRow="0" w:firstColumn="0" w:lastColumn="0" w:oddVBand="0" w:evenVBand="0" w:oddHBand="0" w:evenHBand="1" w:firstRowFirstColumn="0" w:firstRowLastColumn="0" w:lastRowFirstColumn="0" w:lastRowLastColumn="0"/>
            </w:pPr>
            <w:r>
              <w:t>Customer, Member</w:t>
            </w:r>
          </w:p>
        </w:tc>
      </w:tr>
      <w:tr w:rsidR="0004448C" w:rsidTr="00EC3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3" w:type="dxa"/>
          </w:tcPr>
          <w:p w:rsidR="0004448C" w:rsidRDefault="0004448C" w:rsidP="00EC3C67">
            <w:r>
              <w:t>System</w:t>
            </w:r>
          </w:p>
        </w:tc>
        <w:tc>
          <w:tcPr>
            <w:tcW w:w="4923" w:type="dxa"/>
          </w:tcPr>
          <w:p w:rsidR="0004448C" w:rsidRDefault="0004448C" w:rsidP="00EC3C67">
            <w:pPr>
              <w:cnfStyle w:val="000000100000" w:firstRow="0" w:lastRow="0" w:firstColumn="0" w:lastColumn="0" w:oddVBand="0" w:evenVBand="0" w:oddHBand="1" w:evenHBand="0" w:firstRowFirstColumn="0" w:firstRowLastColumn="0" w:lastRowFirstColumn="0" w:lastRowLastColumn="0"/>
            </w:pPr>
            <w:r>
              <w:t>Non-human user; automated interaction</w:t>
            </w:r>
          </w:p>
        </w:tc>
      </w:tr>
    </w:tbl>
    <w:p w:rsidR="00607DCD" w:rsidRDefault="00607DCD" w:rsidP="00607DCD">
      <w:pPr>
        <w:pStyle w:val="Heading2"/>
        <w:tabs>
          <w:tab w:val="clear" w:pos="1980"/>
        </w:tabs>
      </w:pPr>
      <w:bookmarkStart w:id="17" w:name="_Toc324835443"/>
      <w:r>
        <w:lastRenderedPageBreak/>
        <w:t xml:space="preserve">Register and Sign On </w:t>
      </w:r>
      <w:r w:rsidR="003736A6">
        <w:t xml:space="preserve">Requirements </w:t>
      </w:r>
      <w:r>
        <w:t>– P1</w:t>
      </w:r>
      <w:bookmarkEnd w:id="16"/>
      <w:bookmarkEnd w:id="1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8725"/>
      </w:tblGrid>
      <w:tr w:rsidR="00607DCD" w:rsidRPr="001068D4" w:rsidTr="00484614">
        <w:tc>
          <w:tcPr>
            <w:tcW w:w="810" w:type="dxa"/>
            <w:shd w:val="clear" w:color="auto" w:fill="B6DDE8"/>
          </w:tcPr>
          <w:p w:rsidR="00607DCD" w:rsidRPr="001068D4" w:rsidRDefault="00607DCD" w:rsidP="00E52AC5">
            <w:pPr>
              <w:rPr>
                <w:rFonts w:ascii="Arial" w:hAnsi="Arial" w:cs="Arial"/>
                <w:b/>
                <w:sz w:val="18"/>
                <w:szCs w:val="20"/>
              </w:rPr>
            </w:pPr>
            <w:r w:rsidRPr="001068D4">
              <w:rPr>
                <w:rFonts w:ascii="Arial" w:hAnsi="Arial" w:cs="Arial"/>
                <w:b/>
                <w:sz w:val="18"/>
                <w:szCs w:val="20"/>
              </w:rPr>
              <w:t>Req #</w:t>
            </w:r>
          </w:p>
        </w:tc>
        <w:tc>
          <w:tcPr>
            <w:tcW w:w="8725" w:type="dxa"/>
            <w:shd w:val="clear" w:color="auto" w:fill="B6DDE8"/>
          </w:tcPr>
          <w:p w:rsidR="00607DCD" w:rsidRPr="001068D4" w:rsidRDefault="00607DCD" w:rsidP="009426B4">
            <w:pPr>
              <w:rPr>
                <w:rFonts w:ascii="Arial" w:hAnsi="Arial" w:cs="Arial"/>
                <w:b/>
                <w:sz w:val="18"/>
                <w:szCs w:val="20"/>
              </w:rPr>
            </w:pPr>
            <w:r w:rsidRPr="001068D4">
              <w:rPr>
                <w:rFonts w:ascii="Arial" w:hAnsi="Arial" w:cs="Arial"/>
                <w:b/>
                <w:sz w:val="18"/>
                <w:szCs w:val="20"/>
              </w:rPr>
              <w:t xml:space="preserve">Description  </w:t>
            </w:r>
          </w:p>
        </w:tc>
      </w:tr>
      <w:tr w:rsidR="009E335E" w:rsidRPr="001068D4" w:rsidTr="00484614">
        <w:tc>
          <w:tcPr>
            <w:tcW w:w="810" w:type="dxa"/>
          </w:tcPr>
          <w:p w:rsidR="009E335E" w:rsidRPr="001068D4" w:rsidRDefault="009E335E" w:rsidP="009426B4">
            <w:pPr>
              <w:rPr>
                <w:rFonts w:ascii="Arial" w:hAnsi="Arial" w:cs="Arial"/>
                <w:sz w:val="18"/>
                <w:szCs w:val="20"/>
              </w:rPr>
            </w:pPr>
            <w:r>
              <w:rPr>
                <w:rFonts w:ascii="Arial" w:hAnsi="Arial" w:cs="Arial"/>
                <w:sz w:val="18"/>
                <w:szCs w:val="20"/>
              </w:rPr>
              <w:t>3.1</w:t>
            </w:r>
          </w:p>
        </w:tc>
        <w:tc>
          <w:tcPr>
            <w:tcW w:w="8725" w:type="dxa"/>
          </w:tcPr>
          <w:p w:rsidR="009E335E" w:rsidRPr="009E335E" w:rsidRDefault="009E335E" w:rsidP="009E335E">
            <w:pPr>
              <w:rPr>
                <w:rFonts w:ascii="Arial" w:hAnsi="Arial" w:cs="Arial"/>
                <w:b/>
                <w:sz w:val="20"/>
                <w:szCs w:val="20"/>
              </w:rPr>
            </w:pPr>
            <w:r w:rsidRPr="009E335E">
              <w:rPr>
                <w:rFonts w:ascii="Arial" w:hAnsi="Arial" w:cs="Arial"/>
                <w:b/>
                <w:sz w:val="20"/>
                <w:szCs w:val="20"/>
              </w:rPr>
              <w:t>Register</w:t>
            </w:r>
          </w:p>
          <w:p w:rsidR="009E335E" w:rsidRDefault="009E335E" w:rsidP="009E335E">
            <w:pPr>
              <w:rPr>
                <w:rFonts w:ascii="Arial" w:hAnsi="Arial" w:cs="Arial"/>
                <w:sz w:val="20"/>
                <w:szCs w:val="20"/>
              </w:rPr>
            </w:pPr>
            <w:r>
              <w:rPr>
                <w:rFonts w:ascii="Arial" w:hAnsi="Arial" w:cs="Arial"/>
                <w:sz w:val="20"/>
                <w:szCs w:val="20"/>
              </w:rPr>
              <w:t xml:space="preserve">User does not have existing SHC account </w:t>
            </w:r>
          </w:p>
          <w:p w:rsid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When trying to post content, User is prompted with in flow simple sign on to enter email address and create username and prechecked box to sign up for Community emails, can uncheck to opt out.</w:t>
            </w:r>
          </w:p>
          <w:p w:rsidR="009E335E" w:rsidRP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User signs in using Open ID login – prompt after signing in to create a username for communities and reviews</w:t>
            </w:r>
          </w:p>
          <w:p w:rsidR="009E335E" w:rsidRPr="009E335E" w:rsidRDefault="009E335E" w:rsidP="009E335E">
            <w:pPr>
              <w:pStyle w:val="ListParagraph"/>
              <w:rPr>
                <w:rFonts w:ascii="Arial" w:hAnsi="Arial" w:cs="Arial"/>
                <w:sz w:val="20"/>
                <w:szCs w:val="20"/>
              </w:rPr>
            </w:pPr>
          </w:p>
          <w:p w:rsidR="009E335E" w:rsidRPr="009E335E" w:rsidRDefault="009E335E" w:rsidP="009E335E">
            <w:pPr>
              <w:rPr>
                <w:rFonts w:ascii="Arial" w:hAnsi="Arial" w:cs="Arial"/>
                <w:sz w:val="20"/>
                <w:szCs w:val="20"/>
              </w:rPr>
            </w:pPr>
            <w:r w:rsidRPr="009E335E">
              <w:rPr>
                <w:rFonts w:ascii="Arial" w:hAnsi="Arial" w:cs="Arial"/>
                <w:b/>
                <w:sz w:val="20"/>
                <w:szCs w:val="20"/>
              </w:rPr>
              <w:t>Functional Requirement:</w:t>
            </w:r>
            <w:r w:rsidRPr="009E335E">
              <w:rPr>
                <w:rFonts w:ascii="Arial" w:hAnsi="Arial" w:cs="Arial"/>
                <w:sz w:val="20"/>
                <w:szCs w:val="20"/>
              </w:rPr>
              <w:t xml:space="preserve"> Standard Registration links are needed: Sign in, terms of use, privacy policy, </w:t>
            </w:r>
            <w:commentRangeStart w:id="18"/>
            <w:r w:rsidRPr="009E335E">
              <w:rPr>
                <w:rFonts w:ascii="Arial" w:hAnsi="Arial" w:cs="Arial"/>
                <w:sz w:val="20"/>
                <w:szCs w:val="20"/>
              </w:rPr>
              <w:t>Open ID</w:t>
            </w:r>
            <w:commentRangeEnd w:id="18"/>
            <w:r w:rsidR="00772D12">
              <w:rPr>
                <w:rStyle w:val="CommentReference"/>
              </w:rPr>
              <w:commentReference w:id="18"/>
            </w:r>
            <w:r w:rsidR="009F464F">
              <w:rPr>
                <w:rFonts w:ascii="Arial" w:hAnsi="Arial" w:cs="Arial"/>
                <w:sz w:val="20"/>
                <w:szCs w:val="20"/>
              </w:rPr>
              <w:t xml:space="preserve"> (</w:t>
            </w:r>
            <w:r w:rsidR="00090FFE">
              <w:rPr>
                <w:rFonts w:ascii="Arial" w:hAnsi="Arial" w:cs="Arial"/>
                <w:sz w:val="20"/>
                <w:szCs w:val="20"/>
              </w:rPr>
              <w:t xml:space="preserve">Twitter </w:t>
            </w:r>
            <w:r w:rsidR="009F464F">
              <w:rPr>
                <w:rFonts w:ascii="Arial" w:hAnsi="Arial" w:cs="Arial"/>
                <w:sz w:val="20"/>
                <w:szCs w:val="20"/>
              </w:rPr>
              <w:t xml:space="preserve">integration </w:t>
            </w:r>
            <w:r w:rsidR="00090FFE">
              <w:rPr>
                <w:rFonts w:ascii="Arial" w:hAnsi="Arial" w:cs="Arial"/>
                <w:sz w:val="20"/>
                <w:szCs w:val="20"/>
              </w:rPr>
              <w:t>removed</w:t>
            </w:r>
            <w:r w:rsidR="009F464F">
              <w:rPr>
                <w:rFonts w:ascii="Arial" w:hAnsi="Arial" w:cs="Arial"/>
                <w:sz w:val="20"/>
                <w:szCs w:val="20"/>
              </w:rPr>
              <w:t xml:space="preserve"> due to complexity)</w:t>
            </w:r>
          </w:p>
          <w:p w:rsidR="009E335E" w:rsidRPr="009E335E" w:rsidRDefault="009E335E" w:rsidP="009E335E">
            <w:pPr>
              <w:rPr>
                <w:rFonts w:ascii="Arial" w:hAnsi="Arial" w:cs="Arial"/>
                <w:sz w:val="20"/>
                <w:szCs w:val="20"/>
              </w:rPr>
            </w:pPr>
          </w:p>
        </w:tc>
      </w:tr>
      <w:tr w:rsidR="009E335E" w:rsidRPr="001068D4" w:rsidTr="00484614">
        <w:tc>
          <w:tcPr>
            <w:tcW w:w="810" w:type="dxa"/>
          </w:tcPr>
          <w:p w:rsidR="009E335E" w:rsidRPr="001068D4" w:rsidRDefault="009E335E" w:rsidP="009426B4">
            <w:pPr>
              <w:rPr>
                <w:rFonts w:ascii="Arial" w:hAnsi="Arial" w:cs="Arial"/>
                <w:sz w:val="18"/>
                <w:szCs w:val="20"/>
              </w:rPr>
            </w:pPr>
          </w:p>
        </w:tc>
        <w:tc>
          <w:tcPr>
            <w:tcW w:w="8725" w:type="dxa"/>
          </w:tcPr>
          <w:p w:rsidR="009E335E" w:rsidRPr="009E335E" w:rsidRDefault="009E335E" w:rsidP="009E335E">
            <w:pPr>
              <w:rPr>
                <w:rFonts w:ascii="Arial" w:hAnsi="Arial" w:cs="Arial"/>
                <w:b/>
                <w:sz w:val="20"/>
                <w:szCs w:val="20"/>
              </w:rPr>
            </w:pPr>
            <w:r w:rsidRPr="009E335E">
              <w:rPr>
                <w:rFonts w:ascii="Arial" w:hAnsi="Arial" w:cs="Arial"/>
                <w:b/>
                <w:sz w:val="20"/>
                <w:szCs w:val="20"/>
              </w:rPr>
              <w:t>Sign On</w:t>
            </w:r>
          </w:p>
          <w:p w:rsidR="009E335E" w:rsidRPr="009E335E" w:rsidRDefault="009E335E" w:rsidP="009E335E">
            <w:pPr>
              <w:rPr>
                <w:rFonts w:ascii="Arial" w:hAnsi="Arial" w:cs="Arial"/>
                <w:sz w:val="20"/>
                <w:szCs w:val="20"/>
              </w:rPr>
            </w:pPr>
            <w:r>
              <w:rPr>
                <w:rFonts w:ascii="Arial" w:hAnsi="Arial" w:cs="Arial"/>
                <w:sz w:val="20"/>
                <w:szCs w:val="20"/>
              </w:rPr>
              <w:t>User has an SHC account</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is interacting with Communities site and wants to leave UGC</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is prompted with in flow simple sign on for email address and password.</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has WCS account but never created a username in past. User is prompted to create a username. If User has existing username then there is no change in process after standard login prompt.</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UGC displays username</w:t>
            </w:r>
          </w:p>
          <w:p w:rsidR="009E335E" w:rsidRDefault="009E335E" w:rsidP="009E335E">
            <w:pPr>
              <w:rPr>
                <w:rFonts w:ascii="Arial" w:hAnsi="Arial" w:cs="Arial"/>
                <w:sz w:val="20"/>
                <w:szCs w:val="20"/>
              </w:rPr>
            </w:pPr>
          </w:p>
          <w:p w:rsidR="009E335E" w:rsidRPr="009E335E" w:rsidRDefault="009E335E" w:rsidP="009C2BA6">
            <w:pPr>
              <w:rPr>
                <w:rFonts w:ascii="Arial" w:hAnsi="Arial" w:cs="Arial"/>
                <w:sz w:val="20"/>
                <w:szCs w:val="20"/>
              </w:rPr>
            </w:pPr>
            <w:r w:rsidRPr="009E335E">
              <w:rPr>
                <w:rFonts w:ascii="Arial" w:hAnsi="Arial" w:cs="Arial"/>
                <w:b/>
                <w:sz w:val="20"/>
                <w:szCs w:val="20"/>
              </w:rPr>
              <w:t>Functional Requirement:</w:t>
            </w:r>
            <w:r>
              <w:rPr>
                <w:rFonts w:ascii="Arial" w:hAnsi="Arial" w:cs="Arial"/>
                <w:sz w:val="20"/>
                <w:szCs w:val="20"/>
              </w:rPr>
              <w:t xml:space="preserve"> Standard Sign In links are needed: Forgot Password, Register, Open ID</w:t>
            </w:r>
          </w:p>
        </w:tc>
      </w:tr>
    </w:tbl>
    <w:p w:rsidR="009E335E" w:rsidRDefault="009E335E" w:rsidP="009E335E">
      <w:pPr>
        <w:pStyle w:val="Heading2"/>
        <w:numPr>
          <w:ilvl w:val="0"/>
          <w:numId w:val="0"/>
        </w:numPr>
        <w:ind w:left="1386" w:hanging="576"/>
      </w:pPr>
    </w:p>
    <w:p w:rsidR="003075F8" w:rsidRDefault="003075F8" w:rsidP="003075F8">
      <w:pPr>
        <w:pStyle w:val="Heading2"/>
      </w:pPr>
      <w:bookmarkStart w:id="19" w:name="_Toc324835444"/>
      <w:r>
        <w:t xml:space="preserve">Communities Profile </w:t>
      </w:r>
      <w:r w:rsidR="003736A6">
        <w:t>Requirements</w:t>
      </w:r>
      <w:r>
        <w:t xml:space="preserve"> – P1</w:t>
      </w:r>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8730"/>
      </w:tblGrid>
      <w:tr w:rsidR="00397072" w:rsidRPr="001068D4" w:rsidTr="00CD29FE">
        <w:tc>
          <w:tcPr>
            <w:tcW w:w="810" w:type="dxa"/>
            <w:shd w:val="clear" w:color="auto" w:fill="B6DDE8"/>
          </w:tcPr>
          <w:p w:rsidR="00397072" w:rsidRPr="001068D4" w:rsidRDefault="00397072" w:rsidP="006B3A18">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397072" w:rsidRPr="001068D4" w:rsidRDefault="00397072" w:rsidP="006B3A18">
            <w:pPr>
              <w:rPr>
                <w:rFonts w:ascii="Arial" w:hAnsi="Arial" w:cs="Arial"/>
                <w:b/>
                <w:sz w:val="18"/>
                <w:szCs w:val="20"/>
              </w:rPr>
            </w:pPr>
            <w:r w:rsidRPr="001068D4">
              <w:rPr>
                <w:rFonts w:ascii="Arial" w:hAnsi="Arial" w:cs="Arial"/>
                <w:b/>
                <w:sz w:val="18"/>
                <w:szCs w:val="20"/>
              </w:rPr>
              <w:t xml:space="preserve">Description  </w:t>
            </w:r>
          </w:p>
        </w:tc>
      </w:tr>
      <w:tr w:rsidR="00665C1E" w:rsidRPr="001068D4" w:rsidTr="00CD29FE">
        <w:tc>
          <w:tcPr>
            <w:tcW w:w="810" w:type="dxa"/>
          </w:tcPr>
          <w:p w:rsidR="00665C1E" w:rsidRPr="00F57A7E" w:rsidRDefault="006E38B1" w:rsidP="000E43F8">
            <w:pPr>
              <w:rPr>
                <w:rFonts w:ascii="Arial" w:hAnsi="Arial" w:cs="Arial"/>
                <w:sz w:val="20"/>
                <w:szCs w:val="20"/>
              </w:rPr>
            </w:pPr>
            <w:r>
              <w:rPr>
                <w:rFonts w:ascii="Arial" w:hAnsi="Arial" w:cs="Arial"/>
                <w:sz w:val="20"/>
                <w:szCs w:val="20"/>
              </w:rPr>
              <w:t>3.2</w:t>
            </w:r>
            <w:r w:rsidR="00665C1E" w:rsidRPr="00F57A7E">
              <w:rPr>
                <w:rFonts w:ascii="Arial" w:hAnsi="Arial" w:cs="Arial"/>
                <w:sz w:val="20"/>
                <w:szCs w:val="20"/>
              </w:rPr>
              <w:t>.</w:t>
            </w:r>
            <w:r w:rsidR="00CD29FE">
              <w:rPr>
                <w:rFonts w:ascii="Arial" w:hAnsi="Arial" w:cs="Arial"/>
                <w:sz w:val="20"/>
                <w:szCs w:val="20"/>
              </w:rPr>
              <w:t>1</w:t>
            </w:r>
          </w:p>
        </w:tc>
        <w:tc>
          <w:tcPr>
            <w:tcW w:w="8730" w:type="dxa"/>
          </w:tcPr>
          <w:p w:rsidR="00665C1E" w:rsidRDefault="00665C1E" w:rsidP="000E43F8">
            <w:pPr>
              <w:rPr>
                <w:rFonts w:ascii="Arial" w:hAnsi="Arial" w:cs="Arial"/>
                <w:sz w:val="20"/>
                <w:szCs w:val="20"/>
              </w:rPr>
            </w:pPr>
            <w:r>
              <w:rPr>
                <w:rFonts w:ascii="Arial" w:hAnsi="Arial" w:cs="Arial"/>
                <w:sz w:val="20"/>
                <w:szCs w:val="20"/>
              </w:rPr>
              <w:t xml:space="preserve">Full Communities Profile: </w:t>
            </w:r>
          </w:p>
          <w:p w:rsidR="00665C1E" w:rsidRDefault="0015244A" w:rsidP="000E43F8">
            <w:pPr>
              <w:rPr>
                <w:rFonts w:ascii="Arial" w:hAnsi="Arial" w:cs="Arial"/>
                <w:sz w:val="20"/>
                <w:szCs w:val="20"/>
              </w:rPr>
            </w:pPr>
            <w:r>
              <w:rPr>
                <w:rFonts w:ascii="Arial" w:hAnsi="Arial" w:cs="Arial"/>
                <w:sz w:val="20"/>
                <w:szCs w:val="20"/>
              </w:rPr>
              <w:t>User</w:t>
            </w:r>
            <w:r w:rsidR="00665C1E">
              <w:rPr>
                <w:rFonts w:ascii="Arial" w:hAnsi="Arial" w:cs="Arial"/>
                <w:sz w:val="20"/>
                <w:szCs w:val="20"/>
              </w:rPr>
              <w:t xml:space="preserve"> Information</w:t>
            </w:r>
            <w:r>
              <w:rPr>
                <w:rFonts w:ascii="Arial" w:hAnsi="Arial" w:cs="Arial"/>
                <w:sz w:val="20"/>
                <w:szCs w:val="20"/>
              </w:rPr>
              <w:t xml:space="preserve"> (About Me section)</w:t>
            </w:r>
            <w:r w:rsidR="00665C1E">
              <w:rPr>
                <w:rFonts w:ascii="Arial" w:hAnsi="Arial" w:cs="Arial"/>
                <w:sz w:val="20"/>
                <w:szCs w:val="20"/>
              </w:rPr>
              <w:t xml:space="preserve">: </w:t>
            </w:r>
          </w:p>
          <w:p w:rsidR="00665C1E" w:rsidRPr="00FC4460" w:rsidRDefault="0036295E" w:rsidP="00FC4460">
            <w:pPr>
              <w:pStyle w:val="ListParagraph"/>
              <w:numPr>
                <w:ilvl w:val="0"/>
                <w:numId w:val="67"/>
              </w:numPr>
              <w:rPr>
                <w:rFonts w:ascii="Arial" w:hAnsi="Arial" w:cs="Arial"/>
                <w:sz w:val="20"/>
                <w:szCs w:val="20"/>
              </w:rPr>
            </w:pPr>
            <w:r w:rsidRPr="00FC4460">
              <w:rPr>
                <w:rFonts w:ascii="Arial" w:hAnsi="Arial" w:cs="Arial"/>
                <w:sz w:val="20"/>
                <w:szCs w:val="20"/>
              </w:rPr>
              <w:t>Usern</w:t>
            </w:r>
            <w:r w:rsidR="00665C1E" w:rsidRPr="00FC4460">
              <w:rPr>
                <w:rFonts w:ascii="Arial" w:hAnsi="Arial" w:cs="Arial"/>
                <w:sz w:val="20"/>
                <w:szCs w:val="20"/>
              </w:rPr>
              <w:t>ame</w:t>
            </w:r>
          </w:p>
          <w:p w:rsidR="00665C1E" w:rsidRPr="00FC4460" w:rsidRDefault="00665C1E" w:rsidP="00FC4460">
            <w:pPr>
              <w:pStyle w:val="ListParagraph"/>
              <w:numPr>
                <w:ilvl w:val="0"/>
                <w:numId w:val="67"/>
              </w:numPr>
              <w:rPr>
                <w:rFonts w:ascii="Arial" w:hAnsi="Arial" w:cs="Arial"/>
                <w:sz w:val="20"/>
                <w:szCs w:val="20"/>
              </w:rPr>
            </w:pPr>
            <w:r w:rsidRPr="00FC4460">
              <w:rPr>
                <w:rFonts w:ascii="Arial" w:hAnsi="Arial" w:cs="Arial"/>
                <w:sz w:val="20"/>
                <w:szCs w:val="20"/>
              </w:rPr>
              <w:t>Profile Photo</w:t>
            </w:r>
            <w:r w:rsidR="003B2AC0" w:rsidRPr="00FC4460">
              <w:rPr>
                <w:rFonts w:ascii="Arial" w:hAnsi="Arial" w:cs="Arial"/>
                <w:sz w:val="20"/>
                <w:szCs w:val="20"/>
              </w:rPr>
              <w:t xml:space="preserve"> </w:t>
            </w:r>
          </w:p>
          <w:p w:rsidR="00665C1E" w:rsidRPr="00FC4460" w:rsidRDefault="0059415A" w:rsidP="00FC4460">
            <w:pPr>
              <w:pStyle w:val="ListParagraph"/>
              <w:numPr>
                <w:ilvl w:val="0"/>
                <w:numId w:val="67"/>
              </w:numPr>
              <w:rPr>
                <w:rFonts w:ascii="Arial" w:hAnsi="Arial" w:cs="Arial"/>
                <w:sz w:val="20"/>
                <w:szCs w:val="20"/>
              </w:rPr>
            </w:pPr>
            <w:r w:rsidRPr="00FC4460">
              <w:rPr>
                <w:rFonts w:ascii="Arial" w:hAnsi="Arial" w:cs="Arial"/>
                <w:sz w:val="20"/>
                <w:szCs w:val="20"/>
              </w:rPr>
              <w:t>L</w:t>
            </w:r>
            <w:r w:rsidR="0036295E" w:rsidRPr="00FC4460">
              <w:rPr>
                <w:rFonts w:ascii="Arial" w:hAnsi="Arial" w:cs="Arial"/>
                <w:sz w:val="20"/>
                <w:szCs w:val="20"/>
              </w:rPr>
              <w:t>ocation</w:t>
            </w:r>
            <w:r w:rsidR="003F6EDC" w:rsidRPr="00FC4460">
              <w:rPr>
                <w:rFonts w:ascii="Arial" w:hAnsi="Arial" w:cs="Arial"/>
                <w:sz w:val="20"/>
                <w:szCs w:val="20"/>
              </w:rPr>
              <w:t xml:space="preserve"> (based on Sears profile)</w:t>
            </w:r>
          </w:p>
          <w:p w:rsidR="00665C1E" w:rsidRPr="00FC4460" w:rsidRDefault="00782634" w:rsidP="00FC4460">
            <w:pPr>
              <w:pStyle w:val="ListParagraph"/>
              <w:numPr>
                <w:ilvl w:val="0"/>
                <w:numId w:val="67"/>
              </w:numPr>
              <w:rPr>
                <w:rFonts w:ascii="Arial" w:hAnsi="Arial" w:cs="Arial"/>
                <w:sz w:val="20"/>
                <w:szCs w:val="20"/>
              </w:rPr>
            </w:pPr>
            <w:r>
              <w:rPr>
                <w:rFonts w:ascii="Arial" w:hAnsi="Arial" w:cs="Arial"/>
                <w:sz w:val="20"/>
                <w:szCs w:val="20"/>
              </w:rPr>
              <w:t>Badges (employee badges; only for SHC users)</w:t>
            </w:r>
          </w:p>
          <w:p w:rsidR="00665C1E" w:rsidRDefault="0004448C" w:rsidP="00FC4460">
            <w:pPr>
              <w:pStyle w:val="ListParagraph"/>
              <w:numPr>
                <w:ilvl w:val="0"/>
                <w:numId w:val="67"/>
              </w:numPr>
              <w:rPr>
                <w:rFonts w:ascii="Arial" w:hAnsi="Arial" w:cs="Arial"/>
                <w:sz w:val="20"/>
                <w:szCs w:val="20"/>
              </w:rPr>
            </w:pPr>
            <w:r w:rsidRPr="00FC4460">
              <w:rPr>
                <w:rFonts w:ascii="Arial" w:hAnsi="Arial" w:cs="Arial"/>
                <w:sz w:val="20"/>
                <w:szCs w:val="20"/>
              </w:rPr>
              <w:t>Questions Asked</w:t>
            </w:r>
          </w:p>
          <w:p w:rsidR="00FC4460" w:rsidRDefault="00FC4460" w:rsidP="00FC4460">
            <w:pPr>
              <w:pStyle w:val="ListParagraph"/>
              <w:numPr>
                <w:ilvl w:val="0"/>
                <w:numId w:val="67"/>
              </w:numPr>
              <w:rPr>
                <w:rFonts w:ascii="Arial" w:hAnsi="Arial" w:cs="Arial"/>
                <w:sz w:val="20"/>
                <w:szCs w:val="20"/>
              </w:rPr>
            </w:pPr>
            <w:r>
              <w:rPr>
                <w:rFonts w:ascii="Arial" w:hAnsi="Arial" w:cs="Arial"/>
                <w:sz w:val="20"/>
                <w:szCs w:val="20"/>
              </w:rPr>
              <w:lastRenderedPageBreak/>
              <w:t>Birthday (not publicly visible; comes from Sears SSO login)</w:t>
            </w:r>
          </w:p>
          <w:p w:rsidR="00FC4460" w:rsidRPr="00FC4460" w:rsidRDefault="00FC4460" w:rsidP="00FC4460">
            <w:pPr>
              <w:pStyle w:val="ListParagraph"/>
              <w:numPr>
                <w:ilvl w:val="0"/>
                <w:numId w:val="67"/>
              </w:numPr>
              <w:rPr>
                <w:rFonts w:ascii="Arial" w:hAnsi="Arial" w:cs="Arial"/>
                <w:sz w:val="20"/>
                <w:szCs w:val="20"/>
              </w:rPr>
            </w:pPr>
            <w:r>
              <w:rPr>
                <w:rFonts w:ascii="Arial" w:hAnsi="Arial" w:cs="Arial"/>
                <w:sz w:val="20"/>
                <w:szCs w:val="20"/>
              </w:rPr>
              <w:t>Email Address (not publicly visible; comes from Sears SSO login)</w:t>
            </w:r>
          </w:p>
          <w:p w:rsidR="008C595B" w:rsidRPr="00F57A7E" w:rsidRDefault="00FC4460" w:rsidP="000E43F8">
            <w:pPr>
              <w:rPr>
                <w:rFonts w:ascii="Arial" w:hAnsi="Arial" w:cs="Arial"/>
                <w:sz w:val="20"/>
                <w:szCs w:val="20"/>
              </w:rPr>
            </w:pPr>
            <w:r>
              <w:rPr>
                <w:rFonts w:ascii="Arial" w:hAnsi="Arial" w:cs="Arial"/>
                <w:sz w:val="20"/>
                <w:szCs w:val="20"/>
              </w:rPr>
              <w:t>Badges l</w:t>
            </w:r>
            <w:r w:rsidR="00665C1E">
              <w:rPr>
                <w:rFonts w:ascii="Arial" w:hAnsi="Arial" w:cs="Arial"/>
                <w:sz w:val="20"/>
                <w:szCs w:val="20"/>
              </w:rPr>
              <w:t>ink to static communities page with explanation of badges</w:t>
            </w:r>
          </w:p>
        </w:tc>
      </w:tr>
      <w:tr w:rsidR="00665C1E" w:rsidRPr="001068D4" w:rsidTr="00CD29FE">
        <w:tc>
          <w:tcPr>
            <w:tcW w:w="810" w:type="dxa"/>
          </w:tcPr>
          <w:p w:rsidR="00665C1E" w:rsidRDefault="006E38B1" w:rsidP="000E43F8">
            <w:pPr>
              <w:rPr>
                <w:rFonts w:ascii="Arial" w:hAnsi="Arial" w:cs="Arial"/>
                <w:sz w:val="20"/>
                <w:szCs w:val="20"/>
              </w:rPr>
            </w:pPr>
            <w:r>
              <w:rPr>
                <w:rFonts w:ascii="Arial" w:hAnsi="Arial" w:cs="Arial"/>
                <w:sz w:val="20"/>
                <w:szCs w:val="20"/>
              </w:rPr>
              <w:lastRenderedPageBreak/>
              <w:t>3.2</w:t>
            </w:r>
            <w:r w:rsidR="00665C1E">
              <w:rPr>
                <w:rFonts w:ascii="Arial" w:hAnsi="Arial" w:cs="Arial"/>
                <w:sz w:val="20"/>
                <w:szCs w:val="20"/>
              </w:rPr>
              <w:t>.</w:t>
            </w:r>
            <w:r w:rsidR="0004448C">
              <w:rPr>
                <w:rFonts w:ascii="Arial" w:hAnsi="Arial" w:cs="Arial"/>
                <w:sz w:val="20"/>
                <w:szCs w:val="20"/>
              </w:rPr>
              <w:t>2</w:t>
            </w:r>
          </w:p>
        </w:tc>
        <w:tc>
          <w:tcPr>
            <w:tcW w:w="8730" w:type="dxa"/>
          </w:tcPr>
          <w:p w:rsidR="002E55F1" w:rsidRDefault="002E55F1" w:rsidP="000E43F8">
            <w:pPr>
              <w:rPr>
                <w:rFonts w:ascii="Arial" w:hAnsi="Arial" w:cs="Arial"/>
                <w:sz w:val="20"/>
                <w:szCs w:val="20"/>
              </w:rPr>
            </w:pPr>
            <w:r>
              <w:rPr>
                <w:rFonts w:ascii="Arial" w:hAnsi="Arial" w:cs="Arial"/>
                <w:sz w:val="20"/>
                <w:szCs w:val="20"/>
              </w:rPr>
              <w:t>User Community Activity</w:t>
            </w:r>
          </w:p>
          <w:p w:rsidR="00665C1E" w:rsidRDefault="003972F6" w:rsidP="00822858">
            <w:pPr>
              <w:rPr>
                <w:rFonts w:ascii="Arial" w:hAnsi="Arial" w:cs="Arial"/>
                <w:sz w:val="20"/>
                <w:szCs w:val="20"/>
              </w:rPr>
            </w:pPr>
            <w:r>
              <w:rPr>
                <w:rFonts w:ascii="Arial" w:hAnsi="Arial" w:cs="Arial"/>
                <w:sz w:val="20"/>
                <w:szCs w:val="20"/>
              </w:rPr>
              <w:t xml:space="preserve">(shows </w:t>
            </w:r>
            <w:r w:rsidR="00665C1E">
              <w:rPr>
                <w:rFonts w:ascii="Arial" w:hAnsi="Arial" w:cs="Arial"/>
                <w:sz w:val="20"/>
                <w:szCs w:val="20"/>
              </w:rPr>
              <w:t>discussions</w:t>
            </w:r>
            <w:r>
              <w:rPr>
                <w:rFonts w:ascii="Arial" w:hAnsi="Arial" w:cs="Arial"/>
                <w:sz w:val="20"/>
                <w:szCs w:val="20"/>
              </w:rPr>
              <w:t xml:space="preserve">/activity user has </w:t>
            </w:r>
            <w:r w:rsidR="00822858">
              <w:rPr>
                <w:rFonts w:ascii="Arial" w:hAnsi="Arial" w:cs="Arial"/>
                <w:sz w:val="20"/>
                <w:szCs w:val="20"/>
              </w:rPr>
              <w:t xml:space="preserve">posted </w:t>
            </w:r>
            <w:r w:rsidR="00665C1E">
              <w:rPr>
                <w:rFonts w:ascii="Arial" w:hAnsi="Arial" w:cs="Arial"/>
                <w:sz w:val="20"/>
                <w:szCs w:val="20"/>
              </w:rPr>
              <w:t>in the last 30 days</w:t>
            </w:r>
            <w:r w:rsidR="00822858">
              <w:rPr>
                <w:rFonts w:ascii="Arial" w:hAnsi="Arial" w:cs="Arial"/>
                <w:sz w:val="20"/>
                <w:szCs w:val="20"/>
              </w:rPr>
              <w:t xml:space="preserve">.) </w:t>
            </w:r>
          </w:p>
          <w:p w:rsidR="00E611D4" w:rsidRDefault="00E611D4" w:rsidP="00E611D4">
            <w:pPr>
              <w:pStyle w:val="ListParagraph"/>
              <w:numPr>
                <w:ilvl w:val="0"/>
                <w:numId w:val="68"/>
              </w:numPr>
              <w:rPr>
                <w:rFonts w:ascii="Arial" w:hAnsi="Arial" w:cs="Arial"/>
                <w:sz w:val="20"/>
                <w:szCs w:val="20"/>
              </w:rPr>
            </w:pPr>
            <w:r>
              <w:rPr>
                <w:rFonts w:ascii="Arial" w:hAnsi="Arial" w:cs="Arial"/>
                <w:sz w:val="20"/>
                <w:szCs w:val="20"/>
              </w:rPr>
              <w:t>Recent Activity</w:t>
            </w:r>
          </w:p>
          <w:p w:rsidR="00E611D4" w:rsidRDefault="00E611D4" w:rsidP="00E611D4">
            <w:pPr>
              <w:pStyle w:val="ListParagraph"/>
              <w:numPr>
                <w:ilvl w:val="0"/>
                <w:numId w:val="68"/>
              </w:numPr>
              <w:rPr>
                <w:rFonts w:ascii="Arial" w:hAnsi="Arial" w:cs="Arial"/>
                <w:sz w:val="20"/>
                <w:szCs w:val="20"/>
              </w:rPr>
            </w:pPr>
            <w:r>
              <w:rPr>
                <w:rFonts w:ascii="Arial" w:hAnsi="Arial" w:cs="Arial"/>
                <w:sz w:val="20"/>
                <w:szCs w:val="20"/>
              </w:rPr>
              <w:t>Answers</w:t>
            </w:r>
          </w:p>
          <w:p w:rsidR="00E611D4" w:rsidRDefault="00E611D4" w:rsidP="00E611D4">
            <w:pPr>
              <w:pStyle w:val="ListParagraph"/>
              <w:numPr>
                <w:ilvl w:val="0"/>
                <w:numId w:val="68"/>
              </w:numPr>
              <w:rPr>
                <w:rFonts w:ascii="Arial" w:hAnsi="Arial" w:cs="Arial"/>
                <w:sz w:val="20"/>
                <w:szCs w:val="20"/>
              </w:rPr>
            </w:pPr>
            <w:r>
              <w:rPr>
                <w:rFonts w:ascii="Arial" w:hAnsi="Arial" w:cs="Arial"/>
                <w:sz w:val="20"/>
                <w:szCs w:val="20"/>
              </w:rPr>
              <w:t>Questions</w:t>
            </w:r>
          </w:p>
          <w:p w:rsidR="00E611D4" w:rsidRDefault="00E611D4" w:rsidP="00E611D4">
            <w:pPr>
              <w:pStyle w:val="ListParagraph"/>
              <w:numPr>
                <w:ilvl w:val="0"/>
                <w:numId w:val="68"/>
              </w:numPr>
              <w:rPr>
                <w:rFonts w:ascii="Arial" w:hAnsi="Arial" w:cs="Arial"/>
                <w:sz w:val="20"/>
                <w:szCs w:val="20"/>
              </w:rPr>
            </w:pPr>
            <w:r>
              <w:rPr>
                <w:rFonts w:ascii="Arial" w:hAnsi="Arial" w:cs="Arial"/>
                <w:sz w:val="20"/>
                <w:szCs w:val="20"/>
              </w:rPr>
              <w:t>Follows</w:t>
            </w:r>
          </w:p>
          <w:p w:rsidR="00E611D4" w:rsidRDefault="00E611D4" w:rsidP="00E611D4">
            <w:pPr>
              <w:pStyle w:val="ListParagraph"/>
              <w:numPr>
                <w:ilvl w:val="0"/>
                <w:numId w:val="68"/>
              </w:numPr>
              <w:rPr>
                <w:rFonts w:ascii="Arial" w:hAnsi="Arial" w:cs="Arial"/>
                <w:sz w:val="20"/>
                <w:szCs w:val="20"/>
              </w:rPr>
            </w:pPr>
            <w:r>
              <w:rPr>
                <w:rFonts w:ascii="Arial" w:hAnsi="Arial" w:cs="Arial"/>
                <w:sz w:val="20"/>
                <w:szCs w:val="20"/>
              </w:rPr>
              <w:t>Comments</w:t>
            </w:r>
          </w:p>
          <w:p w:rsidR="00E611D4" w:rsidRPr="00E611D4" w:rsidRDefault="00E611D4" w:rsidP="00E611D4">
            <w:pPr>
              <w:pStyle w:val="ListParagraph"/>
              <w:numPr>
                <w:ilvl w:val="0"/>
                <w:numId w:val="68"/>
              </w:numPr>
              <w:rPr>
                <w:rFonts w:ascii="Arial" w:hAnsi="Arial" w:cs="Arial"/>
                <w:sz w:val="20"/>
                <w:szCs w:val="20"/>
              </w:rPr>
            </w:pPr>
            <w:r>
              <w:rPr>
                <w:rFonts w:ascii="Arial" w:hAnsi="Arial" w:cs="Arial"/>
                <w:sz w:val="20"/>
                <w:szCs w:val="20"/>
              </w:rPr>
              <w:t>Likes</w:t>
            </w:r>
          </w:p>
        </w:tc>
      </w:tr>
      <w:tr w:rsidR="00657C93" w:rsidRPr="001068D4" w:rsidTr="00CD29FE">
        <w:tc>
          <w:tcPr>
            <w:tcW w:w="810" w:type="dxa"/>
          </w:tcPr>
          <w:p w:rsidR="00657C93" w:rsidRDefault="00657C93" w:rsidP="000E43F8">
            <w:pPr>
              <w:rPr>
                <w:rFonts w:ascii="Arial" w:hAnsi="Arial" w:cs="Arial"/>
                <w:sz w:val="20"/>
                <w:szCs w:val="20"/>
              </w:rPr>
            </w:pPr>
            <w:r>
              <w:rPr>
                <w:rFonts w:ascii="Arial" w:hAnsi="Arial" w:cs="Arial"/>
                <w:sz w:val="20"/>
                <w:szCs w:val="20"/>
              </w:rPr>
              <w:t>3.2.</w:t>
            </w:r>
            <w:r w:rsidR="0004448C">
              <w:rPr>
                <w:rFonts w:ascii="Arial" w:hAnsi="Arial" w:cs="Arial"/>
                <w:sz w:val="20"/>
                <w:szCs w:val="20"/>
              </w:rPr>
              <w:t>3</w:t>
            </w:r>
          </w:p>
        </w:tc>
        <w:tc>
          <w:tcPr>
            <w:tcW w:w="8730" w:type="dxa"/>
          </w:tcPr>
          <w:p w:rsidR="00C00A91" w:rsidRDefault="00C00A91" w:rsidP="000E43F8">
            <w:pPr>
              <w:rPr>
                <w:rFonts w:ascii="Arial" w:hAnsi="Arial" w:cs="Arial"/>
                <w:sz w:val="20"/>
                <w:szCs w:val="20"/>
              </w:rPr>
            </w:pPr>
            <w:r>
              <w:rPr>
                <w:rFonts w:ascii="Arial" w:hAnsi="Arial" w:cs="Arial"/>
                <w:sz w:val="20"/>
                <w:szCs w:val="20"/>
              </w:rPr>
              <w:t xml:space="preserve">Contact a moderator contact (mailto: </w:t>
            </w:r>
            <w:r w:rsidR="00082263">
              <w:rPr>
                <w:rFonts w:ascii="Arial" w:hAnsi="Arial" w:cs="Arial"/>
                <w:sz w:val="20"/>
                <w:szCs w:val="20"/>
              </w:rPr>
              <w:t>moderator@searshc.com</w:t>
            </w:r>
            <w:r>
              <w:rPr>
                <w:rFonts w:ascii="Arial" w:hAnsi="Arial" w:cs="Arial"/>
                <w:sz w:val="20"/>
                <w:szCs w:val="20"/>
              </w:rPr>
              <w:t xml:space="preserve">) </w:t>
            </w:r>
          </w:p>
          <w:p w:rsidR="00322165" w:rsidRDefault="00C00A91">
            <w:pPr>
              <w:pStyle w:val="ListParagraph"/>
              <w:numPr>
                <w:ilvl w:val="0"/>
                <w:numId w:val="59"/>
              </w:numPr>
              <w:rPr>
                <w:rFonts w:ascii="Arial" w:hAnsi="Arial" w:cs="Arial"/>
                <w:sz w:val="20"/>
                <w:szCs w:val="20"/>
              </w:rPr>
            </w:pPr>
            <w:r>
              <w:rPr>
                <w:rFonts w:ascii="Arial" w:hAnsi="Arial" w:cs="Arial"/>
                <w:sz w:val="20"/>
                <w:szCs w:val="20"/>
              </w:rPr>
              <w:t xml:space="preserve">Include help text – please include a way for us to contact you in the note. </w:t>
            </w:r>
          </w:p>
          <w:p w:rsidR="009A0EC1" w:rsidRDefault="009A0EC1">
            <w:pPr>
              <w:pStyle w:val="ListParagraph"/>
              <w:numPr>
                <w:ilvl w:val="0"/>
                <w:numId w:val="59"/>
              </w:numPr>
              <w:rPr>
                <w:rFonts w:ascii="Arial" w:hAnsi="Arial" w:cs="Arial"/>
                <w:sz w:val="20"/>
                <w:szCs w:val="20"/>
              </w:rPr>
            </w:pPr>
            <w:r>
              <w:rPr>
                <w:rFonts w:ascii="Arial" w:hAnsi="Arial" w:cs="Arial"/>
                <w:sz w:val="20"/>
                <w:szCs w:val="20"/>
              </w:rPr>
              <w:t>Location of this link will be under the activity section</w:t>
            </w:r>
          </w:p>
        </w:tc>
      </w:tr>
    </w:tbl>
    <w:p w:rsidR="00397072" w:rsidRDefault="00397072" w:rsidP="003075F8">
      <w:pPr>
        <w:rPr>
          <w:b/>
          <w:i/>
          <w:color w:val="FF0000"/>
          <w:szCs w:val="22"/>
        </w:rPr>
      </w:pPr>
    </w:p>
    <w:p w:rsidR="003075F8" w:rsidRPr="003075F8" w:rsidRDefault="009C2BA6" w:rsidP="003075F8">
      <w:pPr>
        <w:rPr>
          <w:color w:val="FF0000"/>
          <w:szCs w:val="22"/>
        </w:rPr>
      </w:pPr>
      <w:r>
        <w:rPr>
          <w:color w:val="FF0000"/>
          <w:szCs w:val="22"/>
        </w:rPr>
        <w:t xml:space="preserve">WCS Profile to not be modified in first phase; existing integration (My Stuff and Order Center links) to be maintained only. </w:t>
      </w:r>
    </w:p>
    <w:p w:rsidR="00105978" w:rsidRDefault="00105978" w:rsidP="000D3277">
      <w:pPr>
        <w:pStyle w:val="Heading2"/>
      </w:pPr>
      <w:bookmarkStart w:id="20" w:name="_Toc324835445"/>
      <w:r>
        <w:t>Header</w:t>
      </w:r>
      <w:bookmarkEnd w:id="20"/>
      <w:r>
        <w:t xml:space="preserve"> </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8730"/>
      </w:tblGrid>
      <w:tr w:rsidR="00105978" w:rsidRPr="001068D4" w:rsidTr="00105978">
        <w:tc>
          <w:tcPr>
            <w:tcW w:w="810" w:type="dxa"/>
            <w:shd w:val="clear" w:color="auto" w:fill="B6DDE8"/>
          </w:tcPr>
          <w:p w:rsidR="00105978" w:rsidRPr="001068D4" w:rsidRDefault="00105978" w:rsidP="00105978">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105978" w:rsidRPr="001068D4" w:rsidRDefault="00105978" w:rsidP="00105978">
            <w:pPr>
              <w:rPr>
                <w:rFonts w:ascii="Arial" w:hAnsi="Arial" w:cs="Arial"/>
                <w:b/>
                <w:sz w:val="18"/>
                <w:szCs w:val="20"/>
              </w:rPr>
            </w:pPr>
            <w:r w:rsidRPr="001068D4">
              <w:rPr>
                <w:rFonts w:ascii="Arial" w:hAnsi="Arial" w:cs="Arial"/>
                <w:b/>
                <w:sz w:val="18"/>
                <w:szCs w:val="20"/>
              </w:rPr>
              <w:t xml:space="preserve">Description </w:t>
            </w:r>
          </w:p>
        </w:tc>
      </w:tr>
      <w:tr w:rsidR="00105978" w:rsidRPr="001068D4" w:rsidTr="00105978">
        <w:tc>
          <w:tcPr>
            <w:tcW w:w="810" w:type="dxa"/>
          </w:tcPr>
          <w:p w:rsidR="00105978" w:rsidRPr="001068D4" w:rsidRDefault="00105978" w:rsidP="00105978">
            <w:pPr>
              <w:rPr>
                <w:rFonts w:ascii="Arial" w:hAnsi="Arial" w:cs="Arial"/>
                <w:sz w:val="18"/>
                <w:szCs w:val="20"/>
              </w:rPr>
            </w:pPr>
            <w:r w:rsidRPr="001068D4">
              <w:rPr>
                <w:rFonts w:ascii="Arial" w:hAnsi="Arial" w:cs="Arial"/>
                <w:sz w:val="18"/>
                <w:szCs w:val="20"/>
              </w:rPr>
              <w:t>3.3.1</w:t>
            </w:r>
          </w:p>
        </w:tc>
        <w:tc>
          <w:tcPr>
            <w:tcW w:w="8730" w:type="dxa"/>
          </w:tcPr>
          <w:p w:rsidR="00105978" w:rsidRPr="00BC3F20" w:rsidRDefault="00105978" w:rsidP="00105978">
            <w:pPr>
              <w:rPr>
                <w:rFonts w:ascii="Arial" w:hAnsi="Arial" w:cs="Arial"/>
                <w:b/>
                <w:sz w:val="18"/>
                <w:szCs w:val="20"/>
              </w:rPr>
            </w:pPr>
            <w:r>
              <w:rPr>
                <w:rFonts w:ascii="Arial" w:hAnsi="Arial" w:cs="Arial"/>
                <w:b/>
                <w:sz w:val="18"/>
                <w:szCs w:val="20"/>
              </w:rPr>
              <w:t xml:space="preserve">Header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Log in /</w:t>
            </w:r>
            <w:r w:rsidR="00813201">
              <w:rPr>
                <w:rFonts w:ascii="Arial" w:hAnsi="Arial" w:cs="Arial"/>
                <w:sz w:val="18"/>
                <w:szCs w:val="20"/>
              </w:rPr>
              <w:t xml:space="preserve"> Join the Communities; Log Out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Customer Service link</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Search</w:t>
            </w:r>
          </w:p>
          <w:p w:rsidR="00813187" w:rsidRDefault="00813187" w:rsidP="00077E44">
            <w:pPr>
              <w:pStyle w:val="ListParagraph"/>
              <w:numPr>
                <w:ilvl w:val="1"/>
                <w:numId w:val="41"/>
              </w:numPr>
              <w:rPr>
                <w:rFonts w:ascii="Arial" w:hAnsi="Arial" w:cs="Arial"/>
                <w:sz w:val="18"/>
                <w:szCs w:val="20"/>
              </w:rPr>
            </w:pPr>
            <w:r>
              <w:rPr>
                <w:rFonts w:ascii="Arial" w:hAnsi="Arial" w:cs="Arial"/>
                <w:sz w:val="18"/>
                <w:szCs w:val="20"/>
              </w:rPr>
              <w:t>Results indicate what type of results are displayed (i.e. whether the content is a blog, Q&amp;A, etc)</w:t>
            </w:r>
          </w:p>
          <w:p w:rsidR="00501C34" w:rsidRDefault="00501C34" w:rsidP="00077E44">
            <w:pPr>
              <w:pStyle w:val="ListParagraph"/>
              <w:numPr>
                <w:ilvl w:val="1"/>
                <w:numId w:val="41"/>
              </w:numPr>
              <w:rPr>
                <w:rFonts w:ascii="Arial" w:hAnsi="Arial" w:cs="Arial"/>
                <w:sz w:val="18"/>
                <w:szCs w:val="20"/>
              </w:rPr>
            </w:pPr>
            <w:r>
              <w:rPr>
                <w:rFonts w:ascii="Arial" w:hAnsi="Arial" w:cs="Arial"/>
                <w:sz w:val="18"/>
                <w:szCs w:val="20"/>
              </w:rPr>
              <w:t>Search results should define the type of activity: QA, Blogs, Guides</w:t>
            </w:r>
          </w:p>
          <w:p w:rsidR="00AD2E2F" w:rsidRPr="00AD2E2F" w:rsidRDefault="00AD2E2F" w:rsidP="00AD2E2F">
            <w:pPr>
              <w:pStyle w:val="ListParagraph"/>
              <w:numPr>
                <w:ilvl w:val="1"/>
                <w:numId w:val="41"/>
              </w:numPr>
              <w:rPr>
                <w:rFonts w:ascii="Arial" w:hAnsi="Arial" w:cs="Arial"/>
                <w:sz w:val="18"/>
                <w:szCs w:val="20"/>
              </w:rPr>
            </w:pPr>
            <w:r>
              <w:rPr>
                <w:rFonts w:ascii="Arial" w:hAnsi="Arial" w:cs="Arial"/>
                <w:sz w:val="18"/>
                <w:szCs w:val="20"/>
              </w:rPr>
              <w:t>User can filter through search results by type of activity</w:t>
            </w:r>
          </w:p>
          <w:p w:rsidR="00813187" w:rsidRPr="00813187" w:rsidRDefault="00813187" w:rsidP="00077E44">
            <w:pPr>
              <w:pStyle w:val="ListParagraph"/>
              <w:numPr>
                <w:ilvl w:val="0"/>
                <w:numId w:val="41"/>
              </w:numPr>
              <w:rPr>
                <w:rFonts w:ascii="Arial" w:hAnsi="Arial" w:cs="Arial"/>
                <w:sz w:val="18"/>
                <w:szCs w:val="20"/>
              </w:rPr>
            </w:pPr>
            <w:r>
              <w:rPr>
                <w:rFonts w:ascii="Arial" w:hAnsi="Arial" w:cs="Arial"/>
                <w:sz w:val="18"/>
                <w:szCs w:val="20"/>
              </w:rPr>
              <w:t>Link for MyKmart directing people to associate page (existing)</w:t>
            </w:r>
          </w:p>
        </w:tc>
      </w:tr>
      <w:tr w:rsidR="00105978" w:rsidRPr="001068D4" w:rsidTr="00105978">
        <w:tc>
          <w:tcPr>
            <w:tcW w:w="810" w:type="dxa"/>
          </w:tcPr>
          <w:p w:rsidR="00105978" w:rsidRPr="001068D4" w:rsidRDefault="00105978" w:rsidP="00105978">
            <w:pPr>
              <w:rPr>
                <w:rFonts w:ascii="Arial" w:hAnsi="Arial" w:cs="Arial"/>
                <w:sz w:val="18"/>
                <w:szCs w:val="20"/>
              </w:rPr>
            </w:pPr>
            <w:r w:rsidRPr="001068D4">
              <w:rPr>
                <w:rFonts w:ascii="Arial" w:hAnsi="Arial" w:cs="Arial"/>
                <w:sz w:val="18"/>
                <w:szCs w:val="20"/>
              </w:rPr>
              <w:t>3.3.2</w:t>
            </w:r>
          </w:p>
        </w:tc>
        <w:tc>
          <w:tcPr>
            <w:tcW w:w="8730" w:type="dxa"/>
          </w:tcPr>
          <w:p w:rsidR="00105978" w:rsidRPr="00105978" w:rsidRDefault="00105978" w:rsidP="00105978">
            <w:pPr>
              <w:rPr>
                <w:rFonts w:ascii="Arial" w:hAnsi="Arial" w:cs="Arial"/>
                <w:b/>
                <w:sz w:val="18"/>
                <w:szCs w:val="20"/>
              </w:rPr>
            </w:pPr>
            <w:r w:rsidRPr="00105978">
              <w:rPr>
                <w:rFonts w:ascii="Arial" w:hAnsi="Arial" w:cs="Arial"/>
                <w:b/>
                <w:sz w:val="18"/>
                <w:szCs w:val="20"/>
              </w:rPr>
              <w:t xml:space="preserve">Site Navigation </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Home</w:t>
            </w:r>
          </w:p>
          <w:p w:rsidR="00105978" w:rsidRPr="00105978" w:rsidRDefault="0004448C" w:rsidP="00077E44">
            <w:pPr>
              <w:pStyle w:val="ListParagraph"/>
              <w:numPr>
                <w:ilvl w:val="0"/>
                <w:numId w:val="40"/>
              </w:numPr>
              <w:rPr>
                <w:rFonts w:ascii="Arial" w:hAnsi="Arial" w:cs="Arial"/>
                <w:sz w:val="18"/>
                <w:szCs w:val="20"/>
              </w:rPr>
            </w:pPr>
            <w:r>
              <w:rPr>
                <w:rFonts w:ascii="Arial" w:hAnsi="Arial" w:cs="Arial"/>
                <w:sz w:val="18"/>
                <w:szCs w:val="20"/>
              </w:rPr>
              <w:t>Categories (L&amp;G, Appliances, Fitness – Phase 1)</w:t>
            </w:r>
          </w:p>
          <w:p w:rsidR="00105978" w:rsidRDefault="003A5C32" w:rsidP="00077E44">
            <w:pPr>
              <w:pStyle w:val="ListParagraph"/>
              <w:numPr>
                <w:ilvl w:val="0"/>
                <w:numId w:val="40"/>
              </w:numPr>
              <w:rPr>
                <w:rFonts w:ascii="Arial" w:hAnsi="Arial" w:cs="Arial"/>
                <w:sz w:val="18"/>
                <w:szCs w:val="20"/>
              </w:rPr>
            </w:pPr>
            <w:r>
              <w:rPr>
                <w:rFonts w:ascii="Arial" w:hAnsi="Arial" w:cs="Arial"/>
                <w:sz w:val="18"/>
                <w:szCs w:val="20"/>
              </w:rPr>
              <w:t>Customer Care</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Guides</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 xml:space="preserve">Blog </w:t>
            </w:r>
            <w:r w:rsidR="0072381F">
              <w:rPr>
                <w:rFonts w:ascii="Arial" w:hAnsi="Arial" w:cs="Arial"/>
                <w:sz w:val="18"/>
                <w:szCs w:val="20"/>
              </w:rPr>
              <w:t>Posts</w:t>
            </w:r>
          </w:p>
          <w:p w:rsidR="00105978" w:rsidRDefault="001F4624" w:rsidP="00077E44">
            <w:pPr>
              <w:pStyle w:val="ListParagraph"/>
              <w:numPr>
                <w:ilvl w:val="1"/>
                <w:numId w:val="40"/>
              </w:numPr>
              <w:rPr>
                <w:rFonts w:ascii="Arial" w:hAnsi="Arial" w:cs="Arial"/>
                <w:sz w:val="18"/>
                <w:szCs w:val="20"/>
              </w:rPr>
            </w:pPr>
            <w:r>
              <w:rPr>
                <w:rFonts w:ascii="Arial" w:hAnsi="Arial" w:cs="Arial"/>
                <w:sz w:val="18"/>
                <w:szCs w:val="20"/>
              </w:rPr>
              <w:t xml:space="preserve">View all blog posts; </w:t>
            </w:r>
            <w:r w:rsidR="00105978">
              <w:rPr>
                <w:rFonts w:ascii="Arial" w:hAnsi="Arial" w:cs="Arial"/>
                <w:sz w:val="18"/>
                <w:szCs w:val="20"/>
              </w:rPr>
              <w:t xml:space="preserve">Page where all blog posts are aggregated, regardless what </w:t>
            </w:r>
            <w:r w:rsidR="0004448C">
              <w:rPr>
                <w:rFonts w:ascii="Arial" w:hAnsi="Arial" w:cs="Arial"/>
                <w:sz w:val="18"/>
                <w:szCs w:val="20"/>
              </w:rPr>
              <w:t xml:space="preserve">category </w:t>
            </w:r>
            <w:r w:rsidR="0004448C">
              <w:rPr>
                <w:rFonts w:ascii="Arial" w:hAnsi="Arial" w:cs="Arial"/>
                <w:sz w:val="18"/>
                <w:szCs w:val="20"/>
              </w:rPr>
              <w:lastRenderedPageBreak/>
              <w:t>the</w:t>
            </w:r>
            <w:r w:rsidR="00105978">
              <w:rPr>
                <w:rFonts w:ascii="Arial" w:hAnsi="Arial" w:cs="Arial"/>
                <w:sz w:val="18"/>
                <w:szCs w:val="20"/>
              </w:rPr>
              <w:t xml:space="preserve"> blog was written under</w:t>
            </w:r>
            <w:r>
              <w:rPr>
                <w:rFonts w:ascii="Arial" w:hAnsi="Arial" w:cs="Arial"/>
                <w:sz w:val="18"/>
                <w:szCs w:val="20"/>
              </w:rPr>
              <w:t>)</w:t>
            </w:r>
          </w:p>
          <w:p w:rsidR="001F4624" w:rsidRDefault="00181477" w:rsidP="001F4624">
            <w:pPr>
              <w:pStyle w:val="ListParagraph"/>
              <w:numPr>
                <w:ilvl w:val="0"/>
                <w:numId w:val="40"/>
              </w:numPr>
              <w:rPr>
                <w:rFonts w:ascii="Arial" w:hAnsi="Arial" w:cs="Arial"/>
                <w:sz w:val="18"/>
                <w:szCs w:val="20"/>
              </w:rPr>
            </w:pPr>
            <w:r>
              <w:rPr>
                <w:rFonts w:ascii="Arial" w:hAnsi="Arial" w:cs="Arial"/>
                <w:sz w:val="18"/>
                <w:szCs w:val="20"/>
              </w:rPr>
              <w:t>Q&amp;A</w:t>
            </w:r>
          </w:p>
          <w:p w:rsidR="001F4624" w:rsidRPr="001F4624" w:rsidRDefault="001F4624" w:rsidP="001F4624">
            <w:pPr>
              <w:pStyle w:val="ListParagraph"/>
              <w:numPr>
                <w:ilvl w:val="1"/>
                <w:numId w:val="40"/>
              </w:numPr>
              <w:rPr>
                <w:rFonts w:ascii="Arial" w:hAnsi="Arial" w:cs="Arial"/>
                <w:sz w:val="18"/>
                <w:szCs w:val="20"/>
              </w:rPr>
            </w:pPr>
            <w:r>
              <w:rPr>
                <w:rFonts w:ascii="Arial" w:hAnsi="Arial" w:cs="Arial"/>
                <w:sz w:val="18"/>
                <w:szCs w:val="20"/>
              </w:rPr>
              <w:t>View all Q&amp;A; Page where all Q&amp;A are aggregated, regardless what category the Q&amp;A was written under)</w:t>
            </w:r>
          </w:p>
        </w:tc>
      </w:tr>
      <w:tr w:rsidR="00813187" w:rsidRPr="001068D4" w:rsidTr="00105978">
        <w:tc>
          <w:tcPr>
            <w:tcW w:w="810" w:type="dxa"/>
          </w:tcPr>
          <w:p w:rsidR="00813187" w:rsidRPr="001068D4" w:rsidRDefault="00813187" w:rsidP="00105978">
            <w:pPr>
              <w:rPr>
                <w:rFonts w:ascii="Arial" w:hAnsi="Arial" w:cs="Arial"/>
                <w:sz w:val="18"/>
                <w:szCs w:val="20"/>
              </w:rPr>
            </w:pPr>
            <w:r>
              <w:rPr>
                <w:rFonts w:ascii="Arial" w:hAnsi="Arial" w:cs="Arial"/>
                <w:sz w:val="18"/>
                <w:szCs w:val="20"/>
              </w:rPr>
              <w:lastRenderedPageBreak/>
              <w:t>3.3.3</w:t>
            </w:r>
          </w:p>
        </w:tc>
        <w:tc>
          <w:tcPr>
            <w:tcW w:w="8730" w:type="dxa"/>
          </w:tcPr>
          <w:p w:rsidR="0004448C" w:rsidRPr="00284C5E" w:rsidRDefault="00D6593D" w:rsidP="00D6593D">
            <w:pPr>
              <w:rPr>
                <w:rFonts w:ascii="Arial" w:hAnsi="Arial" w:cs="Arial"/>
                <w:sz w:val="18"/>
                <w:szCs w:val="20"/>
              </w:rPr>
            </w:pPr>
            <w:r w:rsidRPr="00284C5E">
              <w:rPr>
                <w:rFonts w:ascii="Arial" w:hAnsi="Arial" w:cs="Arial"/>
                <w:sz w:val="18"/>
                <w:szCs w:val="20"/>
              </w:rPr>
              <w:t>Removed from PRD</w:t>
            </w:r>
          </w:p>
        </w:tc>
      </w:tr>
      <w:tr w:rsidR="004944FD" w:rsidRPr="001068D4" w:rsidTr="00105978">
        <w:tc>
          <w:tcPr>
            <w:tcW w:w="810" w:type="dxa"/>
          </w:tcPr>
          <w:p w:rsidR="004944FD" w:rsidRDefault="004944FD" w:rsidP="00105978">
            <w:pPr>
              <w:rPr>
                <w:rFonts w:ascii="Arial" w:hAnsi="Arial" w:cs="Arial"/>
                <w:sz w:val="18"/>
                <w:szCs w:val="20"/>
              </w:rPr>
            </w:pPr>
            <w:r>
              <w:rPr>
                <w:rFonts w:ascii="Arial" w:hAnsi="Arial" w:cs="Arial"/>
                <w:sz w:val="18"/>
                <w:szCs w:val="20"/>
              </w:rPr>
              <w:t>3.3.4</w:t>
            </w:r>
          </w:p>
        </w:tc>
        <w:tc>
          <w:tcPr>
            <w:tcW w:w="8730" w:type="dxa"/>
          </w:tcPr>
          <w:p w:rsidR="004944FD" w:rsidRDefault="004944FD" w:rsidP="00105978">
            <w:pPr>
              <w:rPr>
                <w:rFonts w:ascii="Arial" w:hAnsi="Arial" w:cs="Arial"/>
                <w:b/>
                <w:sz w:val="18"/>
                <w:szCs w:val="20"/>
              </w:rPr>
            </w:pPr>
            <w:r>
              <w:rPr>
                <w:rFonts w:ascii="Arial" w:hAnsi="Arial" w:cs="Arial"/>
                <w:b/>
                <w:sz w:val="18"/>
                <w:szCs w:val="20"/>
              </w:rPr>
              <w:t xml:space="preserve">Qualtrics feedback link </w:t>
            </w:r>
          </w:p>
          <w:p w:rsidR="003A25F6" w:rsidRPr="003A25F6" w:rsidRDefault="003A25F6" w:rsidP="003A25F6">
            <w:pPr>
              <w:pStyle w:val="ListParagraph"/>
              <w:numPr>
                <w:ilvl w:val="0"/>
                <w:numId w:val="69"/>
              </w:numPr>
              <w:rPr>
                <w:rFonts w:ascii="Arial" w:hAnsi="Arial" w:cs="Arial"/>
                <w:sz w:val="18"/>
                <w:szCs w:val="20"/>
              </w:rPr>
            </w:pPr>
            <w:r w:rsidRPr="003A25F6">
              <w:rPr>
                <w:rFonts w:ascii="Arial" w:hAnsi="Arial" w:cs="Arial"/>
                <w:sz w:val="18"/>
                <w:szCs w:val="20"/>
              </w:rPr>
              <w:t>Locate next to the Go Shopping link in the top right corner of the community</w:t>
            </w:r>
          </w:p>
        </w:tc>
      </w:tr>
    </w:tbl>
    <w:p w:rsidR="000D3277" w:rsidRDefault="000D3277" w:rsidP="000D3277">
      <w:pPr>
        <w:pStyle w:val="Heading2"/>
      </w:pPr>
      <w:bookmarkStart w:id="21" w:name="_Toc324835446"/>
      <w:r>
        <w:t>Homepage</w:t>
      </w:r>
      <w:r w:rsidR="00304407">
        <w:t xml:space="preserve"> </w:t>
      </w:r>
      <w:r>
        <w:t>– P1 &amp; P2</w:t>
      </w:r>
      <w:bookmarkEnd w:id="21"/>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8730"/>
      </w:tblGrid>
      <w:tr w:rsidR="000D3277" w:rsidRPr="001068D4" w:rsidTr="00F37A79">
        <w:tc>
          <w:tcPr>
            <w:tcW w:w="81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 xml:space="preserve">Description </w:t>
            </w:r>
          </w:p>
        </w:tc>
      </w:tr>
      <w:tr w:rsidR="000D3277" w:rsidRPr="001068D4" w:rsidTr="00F37A79">
        <w:tc>
          <w:tcPr>
            <w:tcW w:w="810" w:type="dxa"/>
          </w:tcPr>
          <w:p w:rsidR="000D3277" w:rsidRPr="001068D4" w:rsidRDefault="00105978" w:rsidP="000D3277">
            <w:pPr>
              <w:rPr>
                <w:rFonts w:ascii="Arial" w:hAnsi="Arial" w:cs="Arial"/>
                <w:sz w:val="18"/>
                <w:szCs w:val="20"/>
              </w:rPr>
            </w:pPr>
            <w:r>
              <w:rPr>
                <w:rFonts w:ascii="Arial" w:hAnsi="Arial" w:cs="Arial"/>
                <w:sz w:val="18"/>
                <w:szCs w:val="20"/>
              </w:rPr>
              <w:t>3.4</w:t>
            </w:r>
            <w:r w:rsidR="000D3277" w:rsidRPr="001068D4">
              <w:rPr>
                <w:rFonts w:ascii="Arial" w:hAnsi="Arial" w:cs="Arial"/>
                <w:sz w:val="18"/>
                <w:szCs w:val="20"/>
              </w:rPr>
              <w:t>.</w:t>
            </w:r>
            <w:r w:rsidR="00CD29FE">
              <w:rPr>
                <w:rFonts w:ascii="Arial" w:hAnsi="Arial" w:cs="Arial"/>
                <w:sz w:val="18"/>
                <w:szCs w:val="20"/>
              </w:rPr>
              <w:t>1</w:t>
            </w:r>
          </w:p>
        </w:tc>
        <w:tc>
          <w:tcPr>
            <w:tcW w:w="8730" w:type="dxa"/>
          </w:tcPr>
          <w:p w:rsidR="000D3277" w:rsidRPr="00CC2E29" w:rsidRDefault="00CD29FE" w:rsidP="000D3277">
            <w:pPr>
              <w:rPr>
                <w:rFonts w:ascii="Arial" w:hAnsi="Arial" w:cs="Arial"/>
                <w:b/>
                <w:sz w:val="18"/>
                <w:szCs w:val="20"/>
              </w:rPr>
            </w:pPr>
            <w:r>
              <w:rPr>
                <w:rFonts w:ascii="Arial" w:hAnsi="Arial" w:cs="Arial"/>
                <w:b/>
                <w:sz w:val="18"/>
                <w:szCs w:val="20"/>
              </w:rPr>
              <w:t xml:space="preserve">Homepage (same view for logged in and logged out) </w:t>
            </w:r>
          </w:p>
          <w:p w:rsidR="000D3277" w:rsidRDefault="00484614" w:rsidP="00077E44">
            <w:pPr>
              <w:pStyle w:val="ListParagraph"/>
              <w:numPr>
                <w:ilvl w:val="0"/>
                <w:numId w:val="40"/>
              </w:numPr>
              <w:rPr>
                <w:rFonts w:ascii="Arial" w:hAnsi="Arial" w:cs="Arial"/>
                <w:sz w:val="18"/>
                <w:szCs w:val="20"/>
              </w:rPr>
            </w:pPr>
            <w:r>
              <w:rPr>
                <w:rFonts w:ascii="Arial" w:hAnsi="Arial" w:cs="Arial"/>
                <w:sz w:val="18"/>
                <w:szCs w:val="20"/>
              </w:rPr>
              <w:t>User sees featured</w:t>
            </w:r>
            <w:r w:rsidR="000D3277" w:rsidRPr="00CC2E29">
              <w:rPr>
                <w:rFonts w:ascii="Arial" w:hAnsi="Arial" w:cs="Arial"/>
                <w:sz w:val="18"/>
                <w:szCs w:val="20"/>
              </w:rPr>
              <w:t xml:space="preserve"> </w:t>
            </w:r>
            <w:r w:rsidR="000D3277">
              <w:rPr>
                <w:rFonts w:ascii="Arial" w:hAnsi="Arial" w:cs="Arial"/>
                <w:sz w:val="18"/>
                <w:szCs w:val="20"/>
              </w:rPr>
              <w:t>Blog posts</w:t>
            </w:r>
            <w:r w:rsidR="000D3277" w:rsidRPr="00CC2E29">
              <w:rPr>
                <w:rFonts w:ascii="Arial" w:hAnsi="Arial" w:cs="Arial"/>
                <w:sz w:val="18"/>
                <w:szCs w:val="20"/>
              </w:rPr>
              <w:t xml:space="preserve"> </w:t>
            </w:r>
            <w:r w:rsidR="000D3277">
              <w:rPr>
                <w:rFonts w:ascii="Arial" w:hAnsi="Arial" w:cs="Arial"/>
                <w:sz w:val="18"/>
                <w:szCs w:val="20"/>
              </w:rPr>
              <w:t>from the site</w:t>
            </w:r>
          </w:p>
          <w:p w:rsidR="000D3277" w:rsidRDefault="000D3277" w:rsidP="00077E44">
            <w:pPr>
              <w:pStyle w:val="ListParagraph"/>
              <w:numPr>
                <w:ilvl w:val="0"/>
                <w:numId w:val="40"/>
              </w:numPr>
              <w:rPr>
                <w:rFonts w:ascii="Arial" w:hAnsi="Arial" w:cs="Arial"/>
                <w:sz w:val="18"/>
                <w:szCs w:val="20"/>
              </w:rPr>
            </w:pPr>
            <w:r w:rsidRPr="00CC2E29">
              <w:rPr>
                <w:rFonts w:ascii="Arial" w:hAnsi="Arial" w:cs="Arial"/>
                <w:sz w:val="18"/>
                <w:szCs w:val="20"/>
              </w:rPr>
              <w:t xml:space="preserve">User sees </w:t>
            </w:r>
            <w:r w:rsidR="00484614">
              <w:rPr>
                <w:rFonts w:ascii="Arial" w:hAnsi="Arial" w:cs="Arial"/>
                <w:sz w:val="18"/>
                <w:szCs w:val="20"/>
              </w:rPr>
              <w:t>featured</w:t>
            </w:r>
            <w:r w:rsidRPr="00CC2E29">
              <w:rPr>
                <w:rFonts w:ascii="Arial" w:hAnsi="Arial" w:cs="Arial"/>
                <w:sz w:val="18"/>
                <w:szCs w:val="20"/>
              </w:rPr>
              <w:t xml:space="preserve"> Q&amp;A made throughout the site</w:t>
            </w:r>
          </w:p>
          <w:p w:rsidR="0094412D" w:rsidRDefault="0094412D" w:rsidP="00077E44">
            <w:pPr>
              <w:pStyle w:val="ListParagraph"/>
              <w:numPr>
                <w:ilvl w:val="0"/>
                <w:numId w:val="40"/>
              </w:numPr>
              <w:rPr>
                <w:rFonts w:ascii="Arial" w:hAnsi="Arial" w:cs="Arial"/>
                <w:sz w:val="18"/>
                <w:szCs w:val="20"/>
              </w:rPr>
            </w:pPr>
            <w:r>
              <w:rPr>
                <w:rFonts w:ascii="Arial" w:hAnsi="Arial" w:cs="Arial"/>
                <w:sz w:val="18"/>
                <w:szCs w:val="20"/>
              </w:rPr>
              <w:t xml:space="preserve">Recent activity on the site </w:t>
            </w:r>
          </w:p>
          <w:p w:rsidR="00F422EB" w:rsidRPr="00484614" w:rsidRDefault="00F422EB" w:rsidP="00077E44">
            <w:pPr>
              <w:pStyle w:val="ListParagraph"/>
              <w:numPr>
                <w:ilvl w:val="0"/>
                <w:numId w:val="40"/>
              </w:numPr>
              <w:rPr>
                <w:rFonts w:ascii="Arial" w:hAnsi="Arial" w:cs="Arial"/>
                <w:sz w:val="18"/>
                <w:szCs w:val="20"/>
              </w:rPr>
            </w:pPr>
            <w:r>
              <w:rPr>
                <w:rFonts w:ascii="Arial" w:hAnsi="Arial" w:cs="Arial"/>
                <w:sz w:val="18"/>
                <w:szCs w:val="20"/>
              </w:rPr>
              <w:t xml:space="preserve">Ad Units </w:t>
            </w:r>
            <w:r w:rsidRPr="00F422EB">
              <w:rPr>
                <w:rFonts w:ascii="Arial" w:hAnsi="Arial" w:cs="Arial"/>
                <w:b/>
                <w:sz w:val="18"/>
                <w:szCs w:val="20"/>
              </w:rPr>
              <w:t>(3.11)</w:t>
            </w:r>
          </w:p>
          <w:p w:rsidR="00484614" w:rsidRDefault="00484614" w:rsidP="00077E44">
            <w:pPr>
              <w:pStyle w:val="ListParagraph"/>
              <w:numPr>
                <w:ilvl w:val="0"/>
                <w:numId w:val="40"/>
              </w:numPr>
              <w:rPr>
                <w:rFonts w:ascii="Arial" w:hAnsi="Arial" w:cs="Arial"/>
                <w:sz w:val="18"/>
                <w:szCs w:val="20"/>
              </w:rPr>
            </w:pPr>
            <w:r w:rsidRPr="00484614">
              <w:rPr>
                <w:rFonts w:ascii="Arial" w:hAnsi="Arial" w:cs="Arial"/>
                <w:sz w:val="18"/>
                <w:szCs w:val="20"/>
              </w:rPr>
              <w:t xml:space="preserve">Featured </w:t>
            </w:r>
            <w:r w:rsidR="0004448C">
              <w:rPr>
                <w:rFonts w:ascii="Arial" w:hAnsi="Arial" w:cs="Arial"/>
                <w:sz w:val="18"/>
                <w:szCs w:val="20"/>
              </w:rPr>
              <w:t>Business member – controlled through CMS</w:t>
            </w:r>
          </w:p>
          <w:p w:rsidR="0004448C" w:rsidRDefault="0004448C" w:rsidP="00077E44">
            <w:pPr>
              <w:pStyle w:val="ListParagraph"/>
              <w:numPr>
                <w:ilvl w:val="0"/>
                <w:numId w:val="40"/>
              </w:numPr>
              <w:rPr>
                <w:rFonts w:ascii="Arial" w:hAnsi="Arial" w:cs="Arial"/>
                <w:sz w:val="18"/>
                <w:szCs w:val="20"/>
              </w:rPr>
            </w:pPr>
            <w:r>
              <w:rPr>
                <w:rFonts w:ascii="Arial" w:hAnsi="Arial" w:cs="Arial"/>
                <w:sz w:val="18"/>
                <w:szCs w:val="20"/>
              </w:rPr>
              <w:t xml:space="preserve">SEO optimized  </w:t>
            </w:r>
          </w:p>
          <w:p w:rsidR="00B17AB9" w:rsidRPr="00484614" w:rsidRDefault="00B17AB9" w:rsidP="00077E44">
            <w:pPr>
              <w:pStyle w:val="ListParagraph"/>
              <w:numPr>
                <w:ilvl w:val="0"/>
                <w:numId w:val="40"/>
              </w:numPr>
              <w:rPr>
                <w:rFonts w:ascii="Arial" w:hAnsi="Arial" w:cs="Arial"/>
                <w:sz w:val="18"/>
                <w:szCs w:val="20"/>
              </w:rPr>
            </w:pPr>
          </w:p>
        </w:tc>
      </w:tr>
      <w:tr w:rsidR="00583326" w:rsidRPr="001068D4" w:rsidTr="00F37A79">
        <w:tc>
          <w:tcPr>
            <w:tcW w:w="810" w:type="dxa"/>
          </w:tcPr>
          <w:p w:rsidR="00583326" w:rsidRPr="001068D4" w:rsidRDefault="00105978" w:rsidP="000D3277">
            <w:pPr>
              <w:rPr>
                <w:rFonts w:ascii="Arial" w:hAnsi="Arial" w:cs="Arial"/>
                <w:sz w:val="18"/>
                <w:szCs w:val="20"/>
              </w:rPr>
            </w:pPr>
            <w:r>
              <w:rPr>
                <w:rFonts w:ascii="Arial" w:hAnsi="Arial" w:cs="Arial"/>
                <w:sz w:val="18"/>
                <w:szCs w:val="20"/>
              </w:rPr>
              <w:t>3.4</w:t>
            </w:r>
            <w:r w:rsidR="00583326">
              <w:rPr>
                <w:rFonts w:ascii="Arial" w:hAnsi="Arial" w:cs="Arial"/>
                <w:sz w:val="18"/>
                <w:szCs w:val="20"/>
              </w:rPr>
              <w:t>.</w:t>
            </w:r>
            <w:r w:rsidR="00CD29FE">
              <w:rPr>
                <w:rFonts w:ascii="Arial" w:hAnsi="Arial" w:cs="Arial"/>
                <w:sz w:val="18"/>
                <w:szCs w:val="20"/>
              </w:rPr>
              <w:t>2</w:t>
            </w:r>
          </w:p>
        </w:tc>
        <w:tc>
          <w:tcPr>
            <w:tcW w:w="8730" w:type="dxa"/>
          </w:tcPr>
          <w:p w:rsidR="00583326" w:rsidRDefault="00583326" w:rsidP="000D3277">
            <w:pPr>
              <w:rPr>
                <w:rFonts w:ascii="Arial" w:hAnsi="Arial" w:cs="Arial"/>
                <w:b/>
                <w:sz w:val="18"/>
                <w:szCs w:val="20"/>
              </w:rPr>
            </w:pPr>
            <w:r>
              <w:rPr>
                <w:rFonts w:ascii="Arial" w:hAnsi="Arial" w:cs="Arial"/>
                <w:b/>
                <w:sz w:val="18"/>
                <w:szCs w:val="20"/>
              </w:rPr>
              <w:t>Communities Specific Search</w:t>
            </w:r>
          </w:p>
          <w:p w:rsidR="00583326" w:rsidRDefault="00583326" w:rsidP="00077E44">
            <w:pPr>
              <w:pStyle w:val="ListParagraph"/>
              <w:numPr>
                <w:ilvl w:val="0"/>
                <w:numId w:val="42"/>
              </w:numPr>
              <w:rPr>
                <w:rFonts w:ascii="Arial" w:hAnsi="Arial" w:cs="Arial"/>
                <w:sz w:val="18"/>
                <w:szCs w:val="20"/>
              </w:rPr>
            </w:pPr>
            <w:r>
              <w:rPr>
                <w:rFonts w:ascii="Arial" w:hAnsi="Arial" w:cs="Arial"/>
                <w:sz w:val="18"/>
                <w:szCs w:val="20"/>
              </w:rPr>
              <w:t>User can search keywords to find Communities content, search should look for relevant titles, content and meta tags, and tags</w:t>
            </w:r>
          </w:p>
          <w:p w:rsidR="00583326" w:rsidRDefault="001C675D" w:rsidP="0004448C">
            <w:pPr>
              <w:pStyle w:val="ListParagraph"/>
              <w:numPr>
                <w:ilvl w:val="1"/>
                <w:numId w:val="42"/>
              </w:numPr>
              <w:rPr>
                <w:rFonts w:ascii="Arial" w:hAnsi="Arial" w:cs="Arial"/>
                <w:sz w:val="18"/>
                <w:szCs w:val="20"/>
              </w:rPr>
            </w:pPr>
            <w:r>
              <w:rPr>
                <w:rFonts w:ascii="Arial" w:hAnsi="Arial" w:cs="Arial"/>
                <w:sz w:val="18"/>
                <w:szCs w:val="20"/>
              </w:rPr>
              <w:t>Clearly identified content in results (blog post, vs Q&amp;A, vs</w:t>
            </w:r>
            <w:r w:rsidR="0004448C">
              <w:rPr>
                <w:rFonts w:ascii="Arial" w:hAnsi="Arial" w:cs="Arial"/>
                <w:sz w:val="18"/>
                <w:szCs w:val="20"/>
              </w:rPr>
              <w:t xml:space="preserve"> Buying Guide</w:t>
            </w:r>
            <w:r>
              <w:rPr>
                <w:rFonts w:ascii="Arial" w:hAnsi="Arial" w:cs="Arial"/>
                <w:sz w:val="18"/>
                <w:szCs w:val="20"/>
              </w:rPr>
              <w:t>)</w:t>
            </w:r>
            <w:r w:rsidR="00B26C4B">
              <w:rPr>
                <w:rFonts w:ascii="Arial" w:hAnsi="Arial" w:cs="Arial"/>
                <w:sz w:val="18"/>
                <w:szCs w:val="20"/>
              </w:rPr>
              <w:t>; related to req 3.3.1</w:t>
            </w:r>
          </w:p>
          <w:p w:rsidR="00B26C4B" w:rsidRDefault="00B26C4B" w:rsidP="0004448C">
            <w:pPr>
              <w:pStyle w:val="ListParagraph"/>
              <w:numPr>
                <w:ilvl w:val="1"/>
                <w:numId w:val="42"/>
              </w:numPr>
              <w:rPr>
                <w:rFonts w:ascii="Arial" w:hAnsi="Arial" w:cs="Arial"/>
                <w:sz w:val="18"/>
                <w:szCs w:val="20"/>
              </w:rPr>
            </w:pPr>
            <w:r>
              <w:rPr>
                <w:rFonts w:ascii="Arial" w:hAnsi="Arial" w:cs="Arial"/>
                <w:sz w:val="18"/>
                <w:szCs w:val="20"/>
              </w:rPr>
              <w:t>Bread Crumbs Navigation: the top of each search result should show the path of each piece of content (Ie: Blog Post &gt; Appliances &gt; Refrigerators)</w:t>
            </w:r>
          </w:p>
          <w:p w:rsidR="00B26C4B" w:rsidRPr="001C675D" w:rsidRDefault="00B26C4B" w:rsidP="00B26C4B">
            <w:pPr>
              <w:pStyle w:val="ListParagraph"/>
              <w:numPr>
                <w:ilvl w:val="1"/>
                <w:numId w:val="42"/>
              </w:numPr>
              <w:rPr>
                <w:rFonts w:ascii="Arial" w:hAnsi="Arial" w:cs="Arial"/>
                <w:sz w:val="18"/>
                <w:szCs w:val="20"/>
              </w:rPr>
            </w:pPr>
            <w:r>
              <w:rPr>
                <w:rFonts w:ascii="Arial" w:hAnsi="Arial" w:cs="Arial"/>
                <w:sz w:val="18"/>
                <w:szCs w:val="20"/>
              </w:rPr>
              <w:t>Each component of the bread crumbs path should be clickable and link to its respective page (Ie: Blog Post links to view all blog posts page; Appliances links to view all appliances blog posts page; Refrigerators links to view all refrigerators blog posts page)</w:t>
            </w:r>
          </w:p>
        </w:tc>
      </w:tr>
      <w:tr w:rsidR="00F37A79"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CD29FE" w:rsidRPr="001068D4" w:rsidTr="00F37A79">
        <w:tc>
          <w:tcPr>
            <w:tcW w:w="810" w:type="dxa"/>
          </w:tcPr>
          <w:p w:rsidR="00CD29FE" w:rsidRDefault="00CD29FE" w:rsidP="000D3277">
            <w:pPr>
              <w:rPr>
                <w:rFonts w:ascii="Arial" w:hAnsi="Arial" w:cs="Arial"/>
                <w:sz w:val="18"/>
                <w:szCs w:val="20"/>
              </w:rPr>
            </w:pPr>
            <w:r>
              <w:rPr>
                <w:rFonts w:ascii="Arial" w:hAnsi="Arial" w:cs="Arial"/>
                <w:sz w:val="18"/>
                <w:szCs w:val="20"/>
              </w:rPr>
              <w:t>3.4</w:t>
            </w:r>
            <w:r w:rsidRPr="001068D4">
              <w:rPr>
                <w:rFonts w:ascii="Arial" w:hAnsi="Arial" w:cs="Arial"/>
                <w:sz w:val="18"/>
                <w:szCs w:val="20"/>
              </w:rPr>
              <w:t>.</w:t>
            </w:r>
            <w:r>
              <w:rPr>
                <w:rFonts w:ascii="Arial" w:hAnsi="Arial" w:cs="Arial"/>
                <w:sz w:val="18"/>
                <w:szCs w:val="20"/>
              </w:rPr>
              <w:t>3</w:t>
            </w:r>
          </w:p>
        </w:tc>
        <w:tc>
          <w:tcPr>
            <w:tcW w:w="8730" w:type="dxa"/>
          </w:tcPr>
          <w:p w:rsidR="00CD29FE" w:rsidRPr="00BC3F20" w:rsidRDefault="00CD29FE" w:rsidP="00CD29FE">
            <w:pPr>
              <w:rPr>
                <w:rFonts w:ascii="Arial" w:hAnsi="Arial" w:cs="Arial"/>
                <w:b/>
                <w:sz w:val="18"/>
                <w:szCs w:val="20"/>
              </w:rPr>
            </w:pPr>
            <w:r>
              <w:rPr>
                <w:rFonts w:ascii="Arial" w:hAnsi="Arial" w:cs="Arial"/>
                <w:b/>
                <w:sz w:val="18"/>
                <w:szCs w:val="20"/>
              </w:rPr>
              <w:t>Signed in User homepage</w:t>
            </w:r>
          </w:p>
          <w:p w:rsidR="00EC3C67" w:rsidRDefault="00D472A3" w:rsidP="00CD29FE">
            <w:pPr>
              <w:pStyle w:val="ListParagraph"/>
              <w:numPr>
                <w:ilvl w:val="0"/>
                <w:numId w:val="41"/>
              </w:numPr>
              <w:rPr>
                <w:rFonts w:ascii="Arial" w:hAnsi="Arial" w:cs="Arial"/>
                <w:sz w:val="18"/>
                <w:szCs w:val="20"/>
              </w:rPr>
            </w:pPr>
            <w:r>
              <w:rPr>
                <w:rFonts w:ascii="Arial" w:hAnsi="Arial" w:cs="Arial"/>
                <w:sz w:val="18"/>
                <w:szCs w:val="20"/>
              </w:rPr>
              <w:t>Welcome &lt;username&gt;</w:t>
            </w:r>
          </w:p>
          <w:p w:rsidR="00CD29FE" w:rsidRDefault="00D472A3" w:rsidP="00CD29FE">
            <w:pPr>
              <w:pStyle w:val="ListParagraph"/>
              <w:numPr>
                <w:ilvl w:val="0"/>
                <w:numId w:val="41"/>
              </w:numPr>
              <w:rPr>
                <w:rFonts w:ascii="Arial" w:hAnsi="Arial" w:cs="Arial"/>
                <w:sz w:val="18"/>
                <w:szCs w:val="20"/>
              </w:rPr>
            </w:pPr>
            <w:r>
              <w:rPr>
                <w:rFonts w:ascii="Arial" w:hAnsi="Arial" w:cs="Arial"/>
                <w:sz w:val="18"/>
                <w:szCs w:val="20"/>
              </w:rPr>
              <w:t xml:space="preserve">Recent Blog Posts, </w:t>
            </w:r>
            <w:r w:rsidR="00CD29FE">
              <w:rPr>
                <w:rFonts w:ascii="Arial" w:hAnsi="Arial" w:cs="Arial"/>
                <w:sz w:val="18"/>
                <w:szCs w:val="20"/>
              </w:rPr>
              <w:t>Guides</w:t>
            </w:r>
            <w:r>
              <w:rPr>
                <w:rFonts w:ascii="Arial" w:hAnsi="Arial" w:cs="Arial"/>
                <w:sz w:val="18"/>
                <w:szCs w:val="20"/>
              </w:rPr>
              <w:t>, and Q&amp;A</w:t>
            </w:r>
            <w:r w:rsidR="00CD29FE">
              <w:rPr>
                <w:rFonts w:ascii="Arial" w:hAnsi="Arial" w:cs="Arial"/>
                <w:sz w:val="18"/>
                <w:szCs w:val="20"/>
              </w:rPr>
              <w:t xml:space="preserve"> from </w:t>
            </w:r>
            <w:r w:rsidR="0004448C">
              <w:rPr>
                <w:rFonts w:ascii="Arial" w:hAnsi="Arial" w:cs="Arial"/>
                <w:sz w:val="18"/>
                <w:szCs w:val="20"/>
              </w:rPr>
              <w:t>Category Pages</w:t>
            </w:r>
          </w:p>
          <w:p w:rsidR="00CD29FE" w:rsidRDefault="00CD29FE" w:rsidP="00CD29FE">
            <w:pPr>
              <w:pStyle w:val="ListParagraph"/>
              <w:numPr>
                <w:ilvl w:val="0"/>
                <w:numId w:val="41"/>
              </w:numPr>
              <w:rPr>
                <w:rFonts w:ascii="Arial" w:hAnsi="Arial" w:cs="Arial"/>
                <w:sz w:val="18"/>
                <w:szCs w:val="20"/>
              </w:rPr>
            </w:pPr>
            <w:r w:rsidRPr="00F422EB">
              <w:rPr>
                <w:rFonts w:ascii="Arial" w:hAnsi="Arial" w:cs="Arial"/>
                <w:sz w:val="18"/>
                <w:szCs w:val="20"/>
              </w:rPr>
              <w:t xml:space="preserve">Ad Units </w:t>
            </w:r>
            <w:r w:rsidRPr="00F422EB">
              <w:rPr>
                <w:rFonts w:ascii="Arial" w:hAnsi="Arial" w:cs="Arial"/>
                <w:b/>
                <w:sz w:val="18"/>
                <w:szCs w:val="20"/>
              </w:rPr>
              <w:t>(3.11)</w:t>
            </w:r>
            <w:r>
              <w:rPr>
                <w:rFonts w:ascii="Arial" w:hAnsi="Arial" w:cs="Arial"/>
                <w:sz w:val="18"/>
                <w:szCs w:val="20"/>
              </w:rPr>
              <w:t xml:space="preserve"> – Preset ad units  </w:t>
            </w:r>
          </w:p>
          <w:p w:rsidR="00CD29FE" w:rsidRDefault="00800E6D" w:rsidP="00CD29FE">
            <w:pPr>
              <w:pStyle w:val="ListParagraph"/>
              <w:numPr>
                <w:ilvl w:val="0"/>
                <w:numId w:val="41"/>
              </w:numPr>
              <w:rPr>
                <w:rFonts w:ascii="Arial" w:hAnsi="Arial" w:cs="Arial"/>
                <w:sz w:val="18"/>
                <w:szCs w:val="20"/>
              </w:rPr>
            </w:pPr>
            <w:r>
              <w:rPr>
                <w:rFonts w:ascii="Arial" w:hAnsi="Arial" w:cs="Arial"/>
                <w:sz w:val="18"/>
                <w:szCs w:val="20"/>
              </w:rPr>
              <w:t>Meet the Community Team</w:t>
            </w:r>
            <w:r w:rsidR="0004448C">
              <w:rPr>
                <w:rFonts w:ascii="Arial" w:hAnsi="Arial" w:cs="Arial"/>
                <w:sz w:val="18"/>
                <w:szCs w:val="20"/>
              </w:rPr>
              <w:t xml:space="preserve"> (controlled through CMS)</w:t>
            </w:r>
            <w:r w:rsidR="00CD29FE">
              <w:rPr>
                <w:rFonts w:ascii="Arial" w:hAnsi="Arial" w:cs="Arial"/>
                <w:sz w:val="18"/>
                <w:szCs w:val="20"/>
              </w:rPr>
              <w:t xml:space="preserve"> </w:t>
            </w:r>
          </w:p>
          <w:p w:rsidR="00CD29FE" w:rsidRDefault="00CD29FE" w:rsidP="000D3277">
            <w:pPr>
              <w:rPr>
                <w:rFonts w:ascii="Arial" w:hAnsi="Arial" w:cs="Arial"/>
                <w:sz w:val="18"/>
                <w:szCs w:val="20"/>
              </w:rPr>
            </w:pPr>
            <w:r>
              <w:rPr>
                <w:rFonts w:ascii="Arial" w:hAnsi="Arial" w:cs="Arial"/>
                <w:sz w:val="18"/>
                <w:szCs w:val="20"/>
              </w:rPr>
              <w:t xml:space="preserve"> </w:t>
            </w:r>
          </w:p>
        </w:tc>
      </w:tr>
    </w:tbl>
    <w:p w:rsidR="00E909F8" w:rsidRDefault="00DF291E" w:rsidP="00E909F8">
      <w:pPr>
        <w:pStyle w:val="Heading2"/>
      </w:pPr>
      <w:bookmarkStart w:id="22" w:name="_Toc324835447"/>
      <w:r>
        <w:lastRenderedPageBreak/>
        <w:t>Q&amp;A</w:t>
      </w:r>
      <w:r w:rsidR="003736A6">
        <w:t xml:space="preserve"> and Commenting</w:t>
      </w:r>
      <w:r>
        <w:t xml:space="preserve"> Requirements – </w:t>
      </w:r>
      <w:r w:rsidR="00E909F8">
        <w:t>P1</w:t>
      </w:r>
      <w:bookmarkEnd w:id="22"/>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8730"/>
      </w:tblGrid>
      <w:tr w:rsidR="00DF291E"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E52AC5">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B0278" w:rsidRPr="001068D4" w:rsidTr="00F37A79">
        <w:tc>
          <w:tcPr>
            <w:tcW w:w="810" w:type="dxa"/>
          </w:tcPr>
          <w:p w:rsidR="006B0278" w:rsidRPr="001068D4" w:rsidRDefault="00105978" w:rsidP="001068D4">
            <w:pPr>
              <w:rPr>
                <w:rFonts w:ascii="Arial" w:hAnsi="Arial" w:cs="Arial"/>
                <w:sz w:val="18"/>
              </w:rPr>
            </w:pPr>
            <w:r>
              <w:rPr>
                <w:rFonts w:ascii="Arial" w:hAnsi="Arial" w:cs="Arial"/>
                <w:sz w:val="18"/>
              </w:rPr>
              <w:t>3.5</w:t>
            </w:r>
            <w:r w:rsidR="006B0278" w:rsidRPr="001068D4">
              <w:rPr>
                <w:rFonts w:ascii="Arial" w:hAnsi="Arial" w:cs="Arial"/>
                <w:sz w:val="18"/>
              </w:rPr>
              <w:t>.1</w:t>
            </w:r>
          </w:p>
        </w:tc>
        <w:tc>
          <w:tcPr>
            <w:tcW w:w="8730" w:type="dxa"/>
          </w:tcPr>
          <w:p w:rsidR="009247A5" w:rsidRPr="001068D4" w:rsidRDefault="009247A5" w:rsidP="009247A5">
            <w:pPr>
              <w:rPr>
                <w:rFonts w:ascii="Arial" w:hAnsi="Arial" w:cs="Arial"/>
                <w:sz w:val="18"/>
              </w:rPr>
            </w:pPr>
            <w:r w:rsidRPr="001068D4">
              <w:rPr>
                <w:rFonts w:ascii="Arial" w:hAnsi="Arial" w:cs="Arial"/>
                <w:sz w:val="18"/>
              </w:rPr>
              <w:t xml:space="preserve">Structured question and answer </w:t>
            </w:r>
            <w:r w:rsidR="0047661E">
              <w:rPr>
                <w:rFonts w:ascii="Arial" w:hAnsi="Arial" w:cs="Arial"/>
                <w:sz w:val="18"/>
              </w:rPr>
              <w:t>in</w:t>
            </w:r>
            <w:r w:rsidRPr="001068D4">
              <w:rPr>
                <w:rFonts w:ascii="Arial" w:hAnsi="Arial" w:cs="Arial"/>
                <w:sz w:val="18"/>
              </w:rPr>
              <w:t xml:space="preserve"> discussion</w:t>
            </w:r>
            <w:r w:rsidR="0047661E">
              <w:rPr>
                <w:rFonts w:ascii="Arial" w:hAnsi="Arial" w:cs="Arial"/>
                <w:sz w:val="18"/>
              </w:rPr>
              <w:t xml:space="preserve"> type</w:t>
            </w:r>
            <w:r w:rsidRPr="001068D4">
              <w:rPr>
                <w:rFonts w:ascii="Arial" w:hAnsi="Arial" w:cs="Arial"/>
                <w:sz w:val="18"/>
              </w:rPr>
              <w:t xml:space="preserve"> forum. </w:t>
            </w:r>
          </w:p>
          <w:p w:rsidR="009247A5" w:rsidRDefault="009247A5" w:rsidP="00077E44">
            <w:pPr>
              <w:pStyle w:val="ListParagraph"/>
              <w:numPr>
                <w:ilvl w:val="0"/>
                <w:numId w:val="27"/>
              </w:numPr>
              <w:rPr>
                <w:rFonts w:ascii="Arial" w:hAnsi="Arial" w:cs="Arial"/>
                <w:sz w:val="18"/>
              </w:rPr>
            </w:pPr>
            <w:r w:rsidRPr="001068D4">
              <w:rPr>
                <w:rFonts w:ascii="Arial" w:hAnsi="Arial" w:cs="Arial"/>
                <w:sz w:val="18"/>
              </w:rPr>
              <w:t xml:space="preserve">Ask questions </w:t>
            </w:r>
          </w:p>
          <w:p w:rsidR="00D0039E" w:rsidRDefault="0047661E" w:rsidP="00077E44">
            <w:pPr>
              <w:pStyle w:val="ListParagraph"/>
              <w:numPr>
                <w:ilvl w:val="1"/>
                <w:numId w:val="27"/>
              </w:numPr>
              <w:rPr>
                <w:rFonts w:ascii="Arial" w:hAnsi="Arial" w:cs="Arial"/>
                <w:sz w:val="18"/>
              </w:rPr>
            </w:pPr>
            <w:commentRangeStart w:id="23"/>
            <w:r>
              <w:rPr>
                <w:rFonts w:ascii="Arial" w:hAnsi="Arial" w:cs="Arial"/>
                <w:sz w:val="18"/>
              </w:rPr>
              <w:t xml:space="preserve">Add tags from predefined list </w:t>
            </w:r>
            <w:commentRangeEnd w:id="23"/>
            <w:r>
              <w:rPr>
                <w:rStyle w:val="CommentReference"/>
              </w:rPr>
              <w:commentReference w:id="23"/>
            </w:r>
            <w:r w:rsidR="00D0039E">
              <w:rPr>
                <w:rFonts w:ascii="Arial" w:hAnsi="Arial" w:cs="Arial"/>
                <w:sz w:val="18"/>
              </w:rPr>
              <w:t xml:space="preserve"> and show associated tags. </w:t>
            </w:r>
          </w:p>
          <w:p w:rsidR="00D0039E" w:rsidRDefault="00D0039E" w:rsidP="000E43F8">
            <w:pPr>
              <w:pStyle w:val="ListParagraph"/>
              <w:numPr>
                <w:ilvl w:val="2"/>
                <w:numId w:val="27"/>
              </w:numPr>
              <w:rPr>
                <w:rFonts w:ascii="Arial" w:hAnsi="Arial" w:cs="Arial"/>
                <w:sz w:val="18"/>
              </w:rPr>
            </w:pPr>
            <w:r>
              <w:rPr>
                <w:rFonts w:ascii="Arial" w:hAnsi="Arial" w:cs="Arial"/>
                <w:sz w:val="18"/>
              </w:rPr>
              <w:t>Limit of 5 tags</w:t>
            </w:r>
          </w:p>
          <w:p w:rsidR="000E43F8" w:rsidRPr="000E43F8" w:rsidRDefault="00D0039E" w:rsidP="000E43F8">
            <w:pPr>
              <w:pStyle w:val="ListParagraph"/>
              <w:numPr>
                <w:ilvl w:val="2"/>
                <w:numId w:val="27"/>
              </w:numPr>
              <w:rPr>
                <w:rFonts w:ascii="Arial" w:hAnsi="Arial" w:cs="Arial"/>
                <w:sz w:val="18"/>
              </w:rPr>
            </w:pPr>
            <w:r>
              <w:rPr>
                <w:rFonts w:ascii="Arial" w:hAnsi="Arial" w:cs="Arial"/>
                <w:sz w:val="18"/>
              </w:rPr>
              <w:t xml:space="preserve">Tags should be searchable but not displayed </w:t>
            </w:r>
          </w:p>
          <w:p w:rsidR="00D0039E" w:rsidRDefault="00D0039E" w:rsidP="00077E44">
            <w:pPr>
              <w:pStyle w:val="ListParagraph"/>
              <w:numPr>
                <w:ilvl w:val="2"/>
                <w:numId w:val="27"/>
              </w:numPr>
              <w:rPr>
                <w:rFonts w:ascii="Arial" w:hAnsi="Arial" w:cs="Arial"/>
                <w:sz w:val="18"/>
              </w:rPr>
            </w:pPr>
            <w:r w:rsidRPr="00D0039E">
              <w:rPr>
                <w:rFonts w:ascii="Arial" w:hAnsi="Arial" w:cs="Arial"/>
                <w:b/>
                <w:sz w:val="18"/>
              </w:rPr>
              <w:t>Functional Requirement:</w:t>
            </w:r>
            <w:r>
              <w:rPr>
                <w:rFonts w:ascii="Arial" w:hAnsi="Arial" w:cs="Arial"/>
                <w:sz w:val="18"/>
              </w:rPr>
              <w:t xml:space="preserve"> tags can be tied to Answer network P2</w:t>
            </w:r>
          </w:p>
          <w:p w:rsidR="000E43F8" w:rsidRPr="000E43F8" w:rsidRDefault="000E43F8" w:rsidP="000E43F8">
            <w:pPr>
              <w:pStyle w:val="ListParagraph"/>
              <w:numPr>
                <w:ilvl w:val="1"/>
                <w:numId w:val="27"/>
              </w:numPr>
              <w:rPr>
                <w:rFonts w:ascii="Arial" w:hAnsi="Arial" w:cs="Arial"/>
                <w:sz w:val="18"/>
              </w:rPr>
            </w:pPr>
            <w:r w:rsidRPr="000E43F8">
              <w:rPr>
                <w:rFonts w:ascii="Arial" w:hAnsi="Arial" w:cs="Arial"/>
                <w:sz w:val="18"/>
              </w:rPr>
              <w:t>Add topic to the Q&amp;A</w:t>
            </w:r>
          </w:p>
          <w:p w:rsidR="009247A5" w:rsidRDefault="009247A5" w:rsidP="00077E44">
            <w:pPr>
              <w:pStyle w:val="ListParagraph"/>
              <w:numPr>
                <w:ilvl w:val="0"/>
                <w:numId w:val="27"/>
              </w:numPr>
              <w:rPr>
                <w:rFonts w:ascii="Arial" w:hAnsi="Arial" w:cs="Arial"/>
                <w:sz w:val="18"/>
              </w:rPr>
            </w:pPr>
            <w:r w:rsidRPr="001068D4">
              <w:rPr>
                <w:rFonts w:ascii="Arial" w:hAnsi="Arial" w:cs="Arial"/>
                <w:sz w:val="18"/>
              </w:rPr>
              <w:t>Answer</w:t>
            </w:r>
            <w:r w:rsidR="000A21AA">
              <w:rPr>
                <w:rFonts w:ascii="Arial" w:hAnsi="Arial" w:cs="Arial"/>
                <w:sz w:val="18"/>
              </w:rPr>
              <w:t xml:space="preserve"> / Comment on</w:t>
            </w:r>
            <w:r w:rsidRPr="001068D4">
              <w:rPr>
                <w:rFonts w:ascii="Arial" w:hAnsi="Arial" w:cs="Arial"/>
                <w:sz w:val="18"/>
              </w:rPr>
              <w:t xml:space="preserve"> questions</w:t>
            </w:r>
          </w:p>
          <w:p w:rsidR="000E43F8" w:rsidRDefault="000E43F8" w:rsidP="000E43F8">
            <w:pPr>
              <w:pStyle w:val="ListParagraph"/>
              <w:numPr>
                <w:ilvl w:val="1"/>
                <w:numId w:val="27"/>
              </w:numPr>
              <w:rPr>
                <w:rFonts w:ascii="Arial" w:hAnsi="Arial" w:cs="Arial"/>
                <w:sz w:val="18"/>
              </w:rPr>
            </w:pPr>
            <w:r>
              <w:rPr>
                <w:rFonts w:ascii="Arial" w:hAnsi="Arial" w:cs="Arial"/>
                <w:sz w:val="18"/>
              </w:rPr>
              <w:t xml:space="preserve">Displaying answers are truncated if over set character limit – reader can expand and collapse as desired. </w:t>
            </w:r>
          </w:p>
          <w:p w:rsidR="0004448C" w:rsidRDefault="0004448C" w:rsidP="000E43F8">
            <w:pPr>
              <w:pStyle w:val="ListParagraph"/>
              <w:numPr>
                <w:ilvl w:val="1"/>
                <w:numId w:val="27"/>
              </w:numPr>
              <w:rPr>
                <w:rFonts w:ascii="Arial" w:hAnsi="Arial" w:cs="Arial"/>
                <w:sz w:val="18"/>
              </w:rPr>
            </w:pPr>
            <w:r>
              <w:rPr>
                <w:rFonts w:ascii="Arial" w:hAnsi="Arial" w:cs="Arial"/>
                <w:sz w:val="18"/>
              </w:rPr>
              <w:t>Vote an answer helpful</w:t>
            </w:r>
          </w:p>
          <w:p w:rsidR="00EC3C67" w:rsidRPr="001068D4" w:rsidRDefault="00EC3C67" w:rsidP="00EC3C67">
            <w:pPr>
              <w:pStyle w:val="ListParagraph"/>
              <w:numPr>
                <w:ilvl w:val="2"/>
                <w:numId w:val="27"/>
              </w:numPr>
              <w:rPr>
                <w:rFonts w:ascii="Arial" w:hAnsi="Arial" w:cs="Arial"/>
                <w:sz w:val="18"/>
              </w:rPr>
            </w:pPr>
            <w:r w:rsidRPr="00EC3C67">
              <w:rPr>
                <w:rFonts w:ascii="Arial" w:hAnsi="Arial" w:cs="Arial"/>
                <w:b/>
                <w:i/>
                <w:sz w:val="18"/>
              </w:rPr>
              <w:t>Functional Requirements</w:t>
            </w:r>
            <w:r>
              <w:rPr>
                <w:rFonts w:ascii="Arial" w:hAnsi="Arial" w:cs="Arial"/>
                <w:sz w:val="18"/>
              </w:rPr>
              <w:t xml:space="preserve">: Restrict SHC IP. </w:t>
            </w:r>
          </w:p>
          <w:p w:rsidR="009247A5" w:rsidRPr="001068D4" w:rsidRDefault="009247A5" w:rsidP="00077E44">
            <w:pPr>
              <w:pStyle w:val="ListParagraph"/>
              <w:numPr>
                <w:ilvl w:val="0"/>
                <w:numId w:val="27"/>
              </w:numPr>
              <w:rPr>
                <w:rFonts w:ascii="Arial" w:hAnsi="Arial" w:cs="Arial"/>
                <w:sz w:val="18"/>
              </w:rPr>
            </w:pPr>
            <w:r w:rsidRPr="001068D4">
              <w:rPr>
                <w:rFonts w:ascii="Arial" w:hAnsi="Arial" w:cs="Arial"/>
                <w:sz w:val="18"/>
              </w:rPr>
              <w:t>Search questions / answers</w:t>
            </w:r>
          </w:p>
          <w:p w:rsidR="009247A5" w:rsidRPr="001068D4" w:rsidRDefault="0047661E" w:rsidP="00077E44">
            <w:pPr>
              <w:pStyle w:val="ListParagraph"/>
              <w:numPr>
                <w:ilvl w:val="0"/>
                <w:numId w:val="27"/>
              </w:numPr>
              <w:rPr>
                <w:rFonts w:ascii="Arial" w:hAnsi="Arial" w:cs="Arial"/>
                <w:sz w:val="18"/>
              </w:rPr>
            </w:pPr>
            <w:r>
              <w:rPr>
                <w:rFonts w:ascii="Arial" w:hAnsi="Arial" w:cs="Arial"/>
                <w:sz w:val="18"/>
              </w:rPr>
              <w:t>Share to social networks</w:t>
            </w:r>
          </w:p>
          <w:p w:rsidR="009247A5" w:rsidRPr="001068D4" w:rsidRDefault="009247A5" w:rsidP="00077E44">
            <w:pPr>
              <w:pStyle w:val="ListParagraph"/>
              <w:numPr>
                <w:ilvl w:val="0"/>
                <w:numId w:val="27"/>
              </w:numPr>
              <w:rPr>
                <w:rFonts w:ascii="Arial" w:hAnsi="Arial" w:cs="Arial"/>
                <w:sz w:val="18"/>
              </w:rPr>
            </w:pPr>
            <w:r w:rsidRPr="001068D4">
              <w:rPr>
                <w:rFonts w:ascii="Arial" w:hAnsi="Arial" w:cs="Arial"/>
                <w:sz w:val="18"/>
              </w:rPr>
              <w:t xml:space="preserve">Receive notifications of new comments (feed and if opted in, </w:t>
            </w:r>
            <w:commentRangeStart w:id="24"/>
            <w:r w:rsidRPr="001068D4">
              <w:rPr>
                <w:rFonts w:ascii="Arial" w:hAnsi="Arial" w:cs="Arial"/>
                <w:sz w:val="18"/>
              </w:rPr>
              <w:t>email</w:t>
            </w:r>
            <w:commentRangeEnd w:id="24"/>
            <w:r w:rsidR="00C5462C">
              <w:rPr>
                <w:rStyle w:val="CommentReference"/>
              </w:rPr>
              <w:commentReference w:id="24"/>
            </w:r>
            <w:r w:rsidRPr="001068D4">
              <w:rPr>
                <w:rFonts w:ascii="Arial" w:hAnsi="Arial" w:cs="Arial"/>
                <w:sz w:val="18"/>
              </w:rPr>
              <w:t xml:space="preserve">)  </w:t>
            </w:r>
          </w:p>
          <w:p w:rsidR="00B9739D" w:rsidRDefault="0047661E" w:rsidP="00B9739D">
            <w:pPr>
              <w:pStyle w:val="ListParagraph"/>
              <w:numPr>
                <w:ilvl w:val="0"/>
                <w:numId w:val="27"/>
              </w:numPr>
              <w:rPr>
                <w:rFonts w:ascii="Arial" w:hAnsi="Arial" w:cs="Arial"/>
                <w:sz w:val="18"/>
              </w:rPr>
            </w:pPr>
            <w:r>
              <w:rPr>
                <w:rFonts w:ascii="Arial" w:hAnsi="Arial" w:cs="Arial"/>
                <w:sz w:val="18"/>
              </w:rPr>
              <w:t>Vote on/Select a best answer</w:t>
            </w:r>
            <w:r w:rsidR="009247A5" w:rsidRPr="001068D4">
              <w:rPr>
                <w:rFonts w:ascii="Arial" w:hAnsi="Arial" w:cs="Arial"/>
                <w:sz w:val="18"/>
              </w:rPr>
              <w:t xml:space="preserve">   </w:t>
            </w:r>
          </w:p>
          <w:p w:rsidR="00AF6D38" w:rsidRPr="00B9739D" w:rsidRDefault="00AF6D38" w:rsidP="00B9739D">
            <w:pPr>
              <w:pStyle w:val="ListParagraph"/>
              <w:numPr>
                <w:ilvl w:val="0"/>
                <w:numId w:val="27"/>
              </w:numPr>
              <w:rPr>
                <w:rFonts w:ascii="Arial" w:hAnsi="Arial" w:cs="Arial"/>
                <w:sz w:val="18"/>
              </w:rPr>
            </w:pPr>
            <w:r>
              <w:rPr>
                <w:rFonts w:ascii="Arial" w:hAnsi="Arial" w:cs="Arial"/>
                <w:sz w:val="18"/>
              </w:rPr>
              <w:t xml:space="preserve">SEO Optimized </w:t>
            </w:r>
          </w:p>
          <w:p w:rsidR="000E43F8" w:rsidRPr="000E43F8" w:rsidRDefault="000E43F8" w:rsidP="00AF6D38">
            <w:pPr>
              <w:rPr>
                <w:rFonts w:ascii="Arial" w:hAnsi="Arial" w:cs="Arial"/>
                <w:b/>
                <w:sz w:val="18"/>
              </w:rPr>
            </w:pPr>
            <w:r w:rsidRPr="000E43F8">
              <w:rPr>
                <w:rFonts w:ascii="Arial" w:hAnsi="Arial" w:cs="Arial"/>
                <w:b/>
                <w:sz w:val="18"/>
              </w:rPr>
              <w:t>Functional requirement</w:t>
            </w:r>
            <w:r>
              <w:rPr>
                <w:rFonts w:ascii="Arial" w:hAnsi="Arial" w:cs="Arial"/>
                <w:b/>
                <w:sz w:val="18"/>
              </w:rPr>
              <w:t>s</w:t>
            </w:r>
            <w:r w:rsidRPr="000E43F8">
              <w:rPr>
                <w:rFonts w:ascii="Arial" w:hAnsi="Arial" w:cs="Arial"/>
                <w:b/>
                <w:sz w:val="18"/>
              </w:rPr>
              <w:t xml:space="preserve">: </w:t>
            </w:r>
            <w:r w:rsidRPr="000E43F8">
              <w:rPr>
                <w:rFonts w:ascii="Arial" w:hAnsi="Arial" w:cs="Arial"/>
                <w:sz w:val="18"/>
              </w:rPr>
              <w:t xml:space="preserve">Spell Check </w:t>
            </w:r>
            <w:r>
              <w:rPr>
                <w:rFonts w:ascii="Arial" w:hAnsi="Arial" w:cs="Arial"/>
                <w:sz w:val="18"/>
              </w:rPr>
              <w:t>hyper linking</w:t>
            </w:r>
            <w:r w:rsidR="00AF6D38">
              <w:rPr>
                <w:rFonts w:ascii="Arial" w:hAnsi="Arial" w:cs="Arial"/>
                <w:sz w:val="18"/>
              </w:rPr>
              <w:t>, and paste PDFs,</w:t>
            </w:r>
            <w:r>
              <w:rPr>
                <w:rFonts w:ascii="Arial" w:hAnsi="Arial" w:cs="Arial"/>
                <w:sz w:val="18"/>
              </w:rPr>
              <w:t xml:space="preserve">that is limited to Admin / Moderator / Associate and Expert badged users </w:t>
            </w:r>
          </w:p>
        </w:tc>
      </w:tr>
      <w:tr w:rsidR="006B0278" w:rsidRPr="001068D4" w:rsidTr="00F37A79">
        <w:tc>
          <w:tcPr>
            <w:tcW w:w="810" w:type="dxa"/>
            <w:tcBorders>
              <w:bottom w:val="single" w:sz="4" w:space="0" w:color="000000"/>
            </w:tcBorders>
          </w:tcPr>
          <w:p w:rsidR="006B0278" w:rsidRPr="001068D4" w:rsidRDefault="00105978" w:rsidP="001068D4">
            <w:pPr>
              <w:rPr>
                <w:rFonts w:ascii="Arial" w:hAnsi="Arial" w:cs="Arial"/>
                <w:sz w:val="18"/>
              </w:rPr>
            </w:pPr>
            <w:r>
              <w:rPr>
                <w:rFonts w:ascii="Arial" w:hAnsi="Arial" w:cs="Arial"/>
                <w:sz w:val="18"/>
              </w:rPr>
              <w:t>3.5</w:t>
            </w:r>
            <w:r w:rsidR="006B0278" w:rsidRPr="001068D4">
              <w:rPr>
                <w:rFonts w:ascii="Arial" w:hAnsi="Arial" w:cs="Arial"/>
                <w:sz w:val="18"/>
              </w:rPr>
              <w:t>.2</w:t>
            </w:r>
          </w:p>
        </w:tc>
        <w:tc>
          <w:tcPr>
            <w:tcW w:w="8730" w:type="dxa"/>
            <w:tcBorders>
              <w:bottom w:val="single" w:sz="4" w:space="0" w:color="000000"/>
            </w:tcBorders>
          </w:tcPr>
          <w:p w:rsidR="009247A5" w:rsidRPr="001068D4" w:rsidRDefault="009247A5" w:rsidP="009247A5">
            <w:pPr>
              <w:rPr>
                <w:rFonts w:ascii="Arial" w:hAnsi="Arial" w:cs="Arial"/>
                <w:sz w:val="18"/>
              </w:rPr>
            </w:pPr>
            <w:r w:rsidRPr="001068D4">
              <w:rPr>
                <w:rFonts w:ascii="Arial" w:hAnsi="Arial" w:cs="Arial"/>
                <w:sz w:val="18"/>
              </w:rPr>
              <w:t>Q&amp;A functionality to be available for</w:t>
            </w:r>
          </w:p>
          <w:p w:rsidR="009247A5" w:rsidRPr="001068D4" w:rsidRDefault="00AF6D38" w:rsidP="00077E44">
            <w:pPr>
              <w:pStyle w:val="ListParagraph"/>
              <w:numPr>
                <w:ilvl w:val="0"/>
                <w:numId w:val="25"/>
              </w:numPr>
              <w:rPr>
                <w:rFonts w:ascii="Arial" w:hAnsi="Arial" w:cs="Arial"/>
                <w:sz w:val="18"/>
              </w:rPr>
            </w:pPr>
            <w:r>
              <w:rPr>
                <w:rFonts w:ascii="Arial" w:hAnsi="Arial" w:cs="Arial"/>
                <w:sz w:val="18"/>
              </w:rPr>
              <w:t>Category Pages</w:t>
            </w:r>
          </w:p>
          <w:p w:rsidR="00D0039E" w:rsidRDefault="00AF6D38" w:rsidP="00077E44">
            <w:pPr>
              <w:pStyle w:val="ListParagraph"/>
              <w:numPr>
                <w:ilvl w:val="0"/>
                <w:numId w:val="25"/>
              </w:numPr>
              <w:rPr>
                <w:rFonts w:ascii="Arial" w:hAnsi="Arial" w:cs="Arial"/>
                <w:sz w:val="18"/>
              </w:rPr>
            </w:pPr>
            <w:r>
              <w:rPr>
                <w:rFonts w:ascii="Arial" w:hAnsi="Arial" w:cs="Arial"/>
                <w:sz w:val="18"/>
              </w:rPr>
              <w:t xml:space="preserve">Other platforms (i.e.sears.com, kmart.com) </w:t>
            </w:r>
            <w:r w:rsidR="00EC3C67">
              <w:rPr>
                <w:rFonts w:ascii="Arial" w:hAnsi="Arial" w:cs="Arial"/>
                <w:sz w:val="18"/>
              </w:rPr>
              <w:t xml:space="preserve"> – build functionality so it can be in future. </w:t>
            </w:r>
          </w:p>
          <w:p w:rsidR="009247A5" w:rsidRDefault="00D0039E" w:rsidP="00077E44">
            <w:pPr>
              <w:pStyle w:val="ListParagraph"/>
              <w:numPr>
                <w:ilvl w:val="1"/>
                <w:numId w:val="25"/>
              </w:numPr>
              <w:rPr>
                <w:rFonts w:ascii="Arial" w:hAnsi="Arial" w:cs="Arial"/>
                <w:sz w:val="18"/>
              </w:rPr>
            </w:pPr>
            <w:r>
              <w:rPr>
                <w:rFonts w:ascii="Arial" w:hAnsi="Arial" w:cs="Arial"/>
                <w:sz w:val="18"/>
              </w:rPr>
              <w:t>Vertical, Category, SubCategory</w:t>
            </w:r>
          </w:p>
          <w:p w:rsidR="00D0039E" w:rsidRPr="00D0039E" w:rsidRDefault="00D0039E" w:rsidP="00077E44">
            <w:pPr>
              <w:pStyle w:val="ListParagraph"/>
              <w:numPr>
                <w:ilvl w:val="1"/>
                <w:numId w:val="25"/>
              </w:numPr>
              <w:rPr>
                <w:rFonts w:ascii="Arial" w:hAnsi="Arial" w:cs="Arial"/>
                <w:sz w:val="18"/>
              </w:rPr>
            </w:pPr>
            <w:r>
              <w:rPr>
                <w:rFonts w:ascii="Arial" w:hAnsi="Arial" w:cs="Arial"/>
                <w:sz w:val="18"/>
              </w:rPr>
              <w:t>Offers</w:t>
            </w:r>
          </w:p>
          <w:p w:rsidR="00EC3C67" w:rsidRPr="00EC3C67" w:rsidRDefault="00EC3C67" w:rsidP="00077E44">
            <w:pPr>
              <w:pStyle w:val="ListParagraph"/>
              <w:numPr>
                <w:ilvl w:val="0"/>
                <w:numId w:val="25"/>
              </w:numPr>
              <w:rPr>
                <w:rFonts w:ascii="Arial" w:hAnsi="Arial" w:cs="Arial"/>
                <w:sz w:val="18"/>
              </w:rPr>
            </w:pPr>
            <w:r w:rsidRPr="00EC3C67">
              <w:rPr>
                <w:rFonts w:ascii="Arial" w:hAnsi="Arial" w:cs="Arial"/>
                <w:sz w:val="18"/>
              </w:rPr>
              <w:t>Home Page</w:t>
            </w:r>
          </w:p>
          <w:p w:rsidR="00F63B50" w:rsidRPr="001068D4" w:rsidRDefault="00F63B50" w:rsidP="00077E44">
            <w:pPr>
              <w:pStyle w:val="ListParagraph"/>
              <w:numPr>
                <w:ilvl w:val="0"/>
                <w:numId w:val="27"/>
              </w:numPr>
              <w:rPr>
                <w:rFonts w:ascii="Arial" w:hAnsi="Arial" w:cs="Arial"/>
                <w:sz w:val="18"/>
              </w:rPr>
            </w:pPr>
            <w:r>
              <w:rPr>
                <w:rFonts w:ascii="Arial" w:hAnsi="Arial" w:cs="Arial"/>
                <w:sz w:val="18"/>
              </w:rPr>
              <w:t xml:space="preserve">Customer Service </w:t>
            </w:r>
          </w:p>
        </w:tc>
      </w:tr>
      <w:tr w:rsidR="003736A6" w:rsidRPr="001068D4" w:rsidTr="00F37A79">
        <w:tc>
          <w:tcPr>
            <w:tcW w:w="810" w:type="dxa"/>
            <w:tcBorders>
              <w:bottom w:val="single" w:sz="4" w:space="0" w:color="000000"/>
            </w:tcBorders>
          </w:tcPr>
          <w:p w:rsidR="003736A6" w:rsidRPr="001068D4" w:rsidRDefault="00105978" w:rsidP="001068D4">
            <w:pPr>
              <w:rPr>
                <w:rFonts w:ascii="Arial" w:hAnsi="Arial" w:cs="Arial"/>
                <w:sz w:val="18"/>
              </w:rPr>
            </w:pPr>
            <w:r>
              <w:rPr>
                <w:rFonts w:ascii="Arial" w:hAnsi="Arial" w:cs="Arial"/>
                <w:sz w:val="18"/>
              </w:rPr>
              <w:t>3.5</w:t>
            </w:r>
            <w:r w:rsidR="003736A6" w:rsidRPr="001068D4">
              <w:rPr>
                <w:rFonts w:ascii="Arial" w:hAnsi="Arial" w:cs="Arial"/>
                <w:sz w:val="18"/>
              </w:rPr>
              <w:t>.3</w:t>
            </w:r>
          </w:p>
        </w:tc>
        <w:tc>
          <w:tcPr>
            <w:tcW w:w="8730" w:type="dxa"/>
            <w:tcBorders>
              <w:bottom w:val="single" w:sz="4" w:space="0" w:color="000000"/>
            </w:tcBorders>
          </w:tcPr>
          <w:p w:rsidR="00060C19" w:rsidRDefault="00060C19" w:rsidP="003736A6">
            <w:pPr>
              <w:rPr>
                <w:rFonts w:ascii="Arial" w:hAnsi="Arial" w:cs="Arial"/>
                <w:sz w:val="18"/>
                <w:szCs w:val="22"/>
              </w:rPr>
            </w:pPr>
            <w:r>
              <w:rPr>
                <w:rFonts w:ascii="Arial" w:hAnsi="Arial" w:cs="Arial"/>
                <w:sz w:val="18"/>
                <w:szCs w:val="22"/>
              </w:rPr>
              <w:t>Comments</w:t>
            </w:r>
          </w:p>
          <w:p w:rsidR="003736A6" w:rsidRDefault="003736A6" w:rsidP="00077E44">
            <w:pPr>
              <w:pStyle w:val="ListParagraph"/>
              <w:numPr>
                <w:ilvl w:val="0"/>
                <w:numId w:val="47"/>
              </w:numPr>
              <w:rPr>
                <w:rFonts w:ascii="Arial" w:hAnsi="Arial" w:cs="Arial"/>
                <w:sz w:val="18"/>
                <w:szCs w:val="22"/>
              </w:rPr>
            </w:pPr>
            <w:r w:rsidRPr="00060C19">
              <w:rPr>
                <w:rFonts w:ascii="Arial" w:hAnsi="Arial" w:cs="Arial"/>
                <w:sz w:val="18"/>
                <w:szCs w:val="22"/>
              </w:rPr>
              <w:t>Ability for User</w:t>
            </w:r>
            <w:r w:rsidR="009247A5" w:rsidRPr="00060C19">
              <w:rPr>
                <w:rFonts w:ascii="Arial" w:hAnsi="Arial" w:cs="Arial"/>
                <w:sz w:val="18"/>
                <w:szCs w:val="22"/>
              </w:rPr>
              <w:t>s to</w:t>
            </w:r>
            <w:r w:rsidRPr="00060C19">
              <w:rPr>
                <w:rFonts w:ascii="Arial" w:hAnsi="Arial" w:cs="Arial"/>
                <w:sz w:val="18"/>
                <w:szCs w:val="22"/>
              </w:rPr>
              <w:t xml:space="preserve"> comment on: </w:t>
            </w:r>
          </w:p>
          <w:p w:rsidR="000A21AA" w:rsidRDefault="000A21AA" w:rsidP="00077E44">
            <w:pPr>
              <w:pStyle w:val="ListParagraph"/>
              <w:numPr>
                <w:ilvl w:val="1"/>
                <w:numId w:val="47"/>
              </w:numPr>
              <w:rPr>
                <w:rFonts w:ascii="Arial" w:hAnsi="Arial" w:cs="Arial"/>
                <w:sz w:val="18"/>
                <w:szCs w:val="22"/>
              </w:rPr>
            </w:pPr>
            <w:r>
              <w:rPr>
                <w:rFonts w:ascii="Arial" w:hAnsi="Arial" w:cs="Arial"/>
                <w:sz w:val="18"/>
                <w:szCs w:val="22"/>
              </w:rPr>
              <w:t>Q&amp;A</w:t>
            </w:r>
          </w:p>
          <w:p w:rsidR="000A21AA" w:rsidRDefault="003736A6" w:rsidP="00077E44">
            <w:pPr>
              <w:pStyle w:val="ListParagraph"/>
              <w:numPr>
                <w:ilvl w:val="1"/>
                <w:numId w:val="47"/>
              </w:numPr>
              <w:rPr>
                <w:rFonts w:ascii="Arial" w:hAnsi="Arial" w:cs="Arial"/>
                <w:sz w:val="18"/>
                <w:szCs w:val="22"/>
              </w:rPr>
            </w:pPr>
            <w:r w:rsidRPr="000A21AA">
              <w:rPr>
                <w:rFonts w:ascii="Arial" w:hAnsi="Arial" w:cs="Arial"/>
                <w:sz w:val="18"/>
                <w:szCs w:val="22"/>
              </w:rPr>
              <w:t>Blogs</w:t>
            </w:r>
          </w:p>
          <w:p w:rsidR="000A21AA" w:rsidRDefault="003736A6" w:rsidP="00077E44">
            <w:pPr>
              <w:pStyle w:val="ListParagraph"/>
              <w:numPr>
                <w:ilvl w:val="1"/>
                <w:numId w:val="47"/>
              </w:numPr>
              <w:rPr>
                <w:rFonts w:ascii="Arial" w:hAnsi="Arial" w:cs="Arial"/>
                <w:sz w:val="18"/>
                <w:szCs w:val="22"/>
              </w:rPr>
            </w:pPr>
            <w:r w:rsidRPr="000A21AA">
              <w:rPr>
                <w:rFonts w:ascii="Arial" w:hAnsi="Arial" w:cs="Arial"/>
                <w:sz w:val="18"/>
                <w:szCs w:val="22"/>
              </w:rPr>
              <w:t>Buying Guides</w:t>
            </w:r>
          </w:p>
          <w:p w:rsidR="00322165" w:rsidRDefault="00322165">
            <w:pPr>
              <w:pStyle w:val="ListParagraph"/>
              <w:ind w:left="1440"/>
              <w:rPr>
                <w:rFonts w:ascii="Arial" w:hAnsi="Arial" w:cs="Arial"/>
                <w:sz w:val="18"/>
                <w:szCs w:val="22"/>
              </w:rPr>
            </w:pPr>
          </w:p>
        </w:tc>
      </w:tr>
      <w:tr w:rsidR="00BC63D7" w:rsidRPr="001068D4" w:rsidTr="00F37A79">
        <w:tc>
          <w:tcPr>
            <w:tcW w:w="810" w:type="dxa"/>
            <w:tcBorders>
              <w:bottom w:val="single" w:sz="4" w:space="0" w:color="000000"/>
            </w:tcBorders>
          </w:tcPr>
          <w:p w:rsidR="00BC63D7" w:rsidRPr="001068D4" w:rsidRDefault="00105978" w:rsidP="001068D4">
            <w:pPr>
              <w:rPr>
                <w:rFonts w:ascii="Arial" w:hAnsi="Arial" w:cs="Arial"/>
                <w:sz w:val="18"/>
              </w:rPr>
            </w:pPr>
            <w:r>
              <w:rPr>
                <w:rFonts w:ascii="Arial" w:hAnsi="Arial" w:cs="Arial"/>
                <w:sz w:val="18"/>
              </w:rPr>
              <w:t>3.5</w:t>
            </w:r>
            <w:r w:rsidR="00BC63D7">
              <w:rPr>
                <w:rFonts w:ascii="Arial" w:hAnsi="Arial" w:cs="Arial"/>
                <w:sz w:val="18"/>
              </w:rPr>
              <w:t>.4</w:t>
            </w:r>
          </w:p>
        </w:tc>
        <w:tc>
          <w:tcPr>
            <w:tcW w:w="8730" w:type="dxa"/>
            <w:tcBorders>
              <w:bottom w:val="single" w:sz="4" w:space="0" w:color="000000"/>
            </w:tcBorders>
          </w:tcPr>
          <w:p w:rsidR="00BC63D7" w:rsidRDefault="003627A5" w:rsidP="003736A6">
            <w:pPr>
              <w:rPr>
                <w:rFonts w:ascii="Arial" w:hAnsi="Arial" w:cs="Arial"/>
                <w:b/>
                <w:sz w:val="18"/>
                <w:szCs w:val="22"/>
              </w:rPr>
            </w:pPr>
            <w:r>
              <w:rPr>
                <w:rFonts w:ascii="Arial" w:hAnsi="Arial" w:cs="Arial"/>
                <w:sz w:val="18"/>
                <w:szCs w:val="22"/>
              </w:rPr>
              <w:t xml:space="preserve">Q&amp;A </w:t>
            </w:r>
            <w:r w:rsidR="00BC63D7">
              <w:rPr>
                <w:rFonts w:ascii="Arial" w:hAnsi="Arial" w:cs="Arial"/>
                <w:sz w:val="18"/>
                <w:szCs w:val="22"/>
              </w:rPr>
              <w:t xml:space="preserve"> and Comments can be flagged for concern by readers </w:t>
            </w:r>
            <w:r w:rsidR="00BC63D7" w:rsidRPr="0061067B">
              <w:rPr>
                <w:rFonts w:ascii="Arial" w:hAnsi="Arial" w:cs="Arial"/>
                <w:b/>
                <w:sz w:val="18"/>
                <w:szCs w:val="22"/>
              </w:rPr>
              <w:t>(refer to Moderation tool PRD)</w:t>
            </w:r>
          </w:p>
          <w:p w:rsidR="00622436" w:rsidRPr="00622436" w:rsidRDefault="00622436" w:rsidP="00077E44">
            <w:pPr>
              <w:pStyle w:val="ListParagraph"/>
              <w:numPr>
                <w:ilvl w:val="0"/>
                <w:numId w:val="48"/>
              </w:numPr>
              <w:rPr>
                <w:rFonts w:ascii="Arial" w:hAnsi="Arial" w:cs="Arial"/>
                <w:sz w:val="18"/>
                <w:szCs w:val="22"/>
              </w:rPr>
            </w:pPr>
            <w:r>
              <w:rPr>
                <w:rFonts w:ascii="Arial" w:hAnsi="Arial" w:cs="Arial"/>
                <w:sz w:val="18"/>
                <w:szCs w:val="22"/>
              </w:rPr>
              <w:t>Flagger must enter a comment with flag</w:t>
            </w:r>
          </w:p>
        </w:tc>
      </w:tr>
      <w:tr w:rsidR="00AF6D38" w:rsidRPr="001068D4" w:rsidTr="00F37A79">
        <w:tc>
          <w:tcPr>
            <w:tcW w:w="810" w:type="dxa"/>
            <w:tcBorders>
              <w:bottom w:val="single" w:sz="4" w:space="0" w:color="000000"/>
            </w:tcBorders>
          </w:tcPr>
          <w:p w:rsidR="00AF6D38" w:rsidRDefault="00AF6D38" w:rsidP="001068D4">
            <w:pPr>
              <w:rPr>
                <w:rFonts w:ascii="Arial" w:hAnsi="Arial" w:cs="Arial"/>
                <w:sz w:val="18"/>
              </w:rPr>
            </w:pPr>
            <w:r>
              <w:rPr>
                <w:rFonts w:ascii="Arial" w:hAnsi="Arial" w:cs="Arial"/>
                <w:sz w:val="18"/>
              </w:rPr>
              <w:lastRenderedPageBreak/>
              <w:t>3.5.5</w:t>
            </w:r>
          </w:p>
        </w:tc>
        <w:tc>
          <w:tcPr>
            <w:tcW w:w="8730" w:type="dxa"/>
            <w:tcBorders>
              <w:bottom w:val="single" w:sz="4" w:space="0" w:color="000000"/>
            </w:tcBorders>
          </w:tcPr>
          <w:p w:rsidR="00AF6D38" w:rsidRDefault="00503F38" w:rsidP="00AF6D38">
            <w:pPr>
              <w:rPr>
                <w:rFonts w:ascii="Arial" w:hAnsi="Arial" w:cs="Arial"/>
                <w:sz w:val="18"/>
                <w:szCs w:val="22"/>
              </w:rPr>
            </w:pPr>
            <w:r>
              <w:rPr>
                <w:rFonts w:ascii="Arial" w:hAnsi="Arial" w:cs="Arial"/>
                <w:sz w:val="18"/>
                <w:szCs w:val="22"/>
              </w:rPr>
              <w:t>Resolution Notifications (this is a business marketing requirement. Take out of PRD?)</w:t>
            </w:r>
          </w:p>
          <w:p w:rsidR="00AF6D38" w:rsidRDefault="00AF6D38" w:rsidP="00AF6D38">
            <w:pPr>
              <w:rPr>
                <w:rFonts w:ascii="Arial" w:hAnsi="Arial" w:cs="Arial"/>
                <w:sz w:val="18"/>
                <w:szCs w:val="22"/>
              </w:rPr>
            </w:pPr>
            <w:r>
              <w:rPr>
                <w:rFonts w:ascii="Arial" w:hAnsi="Arial" w:cs="Arial"/>
                <w:sz w:val="18"/>
                <w:szCs w:val="22"/>
              </w:rPr>
              <w:t>Once the business responds to a user and resolves the question/issue; business will prompt system to send a follow up email to user to ask if they were satisfied with the response/service</w:t>
            </w:r>
          </w:p>
          <w:p w:rsidR="00AF6D38" w:rsidRDefault="00AF6D38" w:rsidP="00AF6D38">
            <w:pPr>
              <w:pStyle w:val="ListParagraph"/>
              <w:numPr>
                <w:ilvl w:val="0"/>
                <w:numId w:val="48"/>
              </w:numPr>
              <w:rPr>
                <w:rFonts w:ascii="Arial" w:hAnsi="Arial" w:cs="Arial"/>
                <w:sz w:val="18"/>
                <w:szCs w:val="22"/>
              </w:rPr>
            </w:pPr>
            <w:r w:rsidRPr="003229C0">
              <w:rPr>
                <w:rFonts w:ascii="Arial" w:hAnsi="Arial" w:cs="Arial"/>
                <w:sz w:val="18"/>
                <w:szCs w:val="22"/>
              </w:rPr>
              <w:t>Notification includes questions:  “where you satisified with the service you received? Yes/no buttons</w:t>
            </w:r>
          </w:p>
          <w:p w:rsidR="00AF6D38" w:rsidRDefault="00AF6D38" w:rsidP="00AF6D38">
            <w:pPr>
              <w:pStyle w:val="ListParagraph"/>
              <w:numPr>
                <w:ilvl w:val="0"/>
                <w:numId w:val="48"/>
              </w:numPr>
              <w:rPr>
                <w:rFonts w:ascii="Arial" w:hAnsi="Arial" w:cs="Arial"/>
                <w:sz w:val="18"/>
                <w:szCs w:val="22"/>
              </w:rPr>
            </w:pPr>
            <w:r w:rsidRPr="003229C0">
              <w:rPr>
                <w:rFonts w:ascii="Arial" w:hAnsi="Arial" w:cs="Arial"/>
                <w:sz w:val="18"/>
                <w:szCs w:val="22"/>
              </w:rPr>
              <w:t xml:space="preserve">Click </w:t>
            </w:r>
            <w:r>
              <w:rPr>
                <w:rFonts w:ascii="Arial" w:hAnsi="Arial" w:cs="Arial"/>
                <w:sz w:val="18"/>
                <w:szCs w:val="22"/>
              </w:rPr>
              <w:t>on yes</w:t>
            </w:r>
            <w:r w:rsidRPr="003229C0">
              <w:rPr>
                <w:rFonts w:ascii="Arial" w:hAnsi="Arial" w:cs="Arial"/>
                <w:sz w:val="18"/>
                <w:szCs w:val="22"/>
              </w:rPr>
              <w:t xml:space="preserve"> will </w:t>
            </w:r>
            <w:r>
              <w:rPr>
                <w:rFonts w:ascii="Arial" w:hAnsi="Arial" w:cs="Arial"/>
                <w:sz w:val="18"/>
                <w:szCs w:val="22"/>
              </w:rPr>
              <w:t>trigger a “satisified” icon to appear</w:t>
            </w:r>
            <w:r w:rsidRPr="003229C0">
              <w:rPr>
                <w:rFonts w:ascii="Arial" w:hAnsi="Arial" w:cs="Arial"/>
                <w:sz w:val="18"/>
                <w:szCs w:val="22"/>
              </w:rPr>
              <w:t xml:space="preserve"> on original post</w:t>
            </w:r>
            <w:r>
              <w:rPr>
                <w:rFonts w:ascii="Arial" w:hAnsi="Arial" w:cs="Arial"/>
                <w:sz w:val="18"/>
                <w:szCs w:val="22"/>
              </w:rPr>
              <w:t>; no will display nothing</w:t>
            </w:r>
          </w:p>
          <w:p w:rsidR="00D17BCF" w:rsidRPr="00D17BCF" w:rsidRDefault="00AF6D38" w:rsidP="00D17BCF">
            <w:pPr>
              <w:pStyle w:val="ListParagraph"/>
              <w:numPr>
                <w:ilvl w:val="0"/>
                <w:numId w:val="48"/>
              </w:numPr>
              <w:rPr>
                <w:rFonts w:ascii="Arial" w:hAnsi="Arial" w:cs="Arial"/>
                <w:sz w:val="18"/>
                <w:szCs w:val="22"/>
              </w:rPr>
            </w:pPr>
            <w:r>
              <w:rPr>
                <w:rFonts w:ascii="Arial" w:hAnsi="Arial" w:cs="Arial"/>
                <w:sz w:val="18"/>
                <w:szCs w:val="22"/>
              </w:rPr>
              <w:t>If no is clicked, system notifies business to follow up; process repeats</w:t>
            </w:r>
          </w:p>
        </w:tc>
      </w:tr>
      <w:tr w:rsidR="00D31509" w:rsidRPr="001068D4" w:rsidTr="00F37A79">
        <w:tc>
          <w:tcPr>
            <w:tcW w:w="810" w:type="dxa"/>
            <w:tcBorders>
              <w:bottom w:val="single" w:sz="4" w:space="0" w:color="000000"/>
            </w:tcBorders>
          </w:tcPr>
          <w:p w:rsidR="00D31509" w:rsidRPr="001068D4" w:rsidRDefault="00105978" w:rsidP="001068D4">
            <w:pPr>
              <w:rPr>
                <w:rFonts w:ascii="Arial" w:hAnsi="Arial" w:cs="Arial"/>
                <w:sz w:val="18"/>
              </w:rPr>
            </w:pPr>
            <w:r>
              <w:rPr>
                <w:rFonts w:ascii="Arial" w:hAnsi="Arial" w:cs="Arial"/>
                <w:sz w:val="18"/>
              </w:rPr>
              <w:t>3.5</w:t>
            </w:r>
            <w:r w:rsidR="00D31509">
              <w:rPr>
                <w:rFonts w:ascii="Arial" w:hAnsi="Arial" w:cs="Arial"/>
                <w:sz w:val="18"/>
              </w:rPr>
              <w:t>.</w:t>
            </w:r>
            <w:r w:rsidR="00AF6D38">
              <w:rPr>
                <w:rFonts w:ascii="Arial" w:hAnsi="Arial" w:cs="Arial"/>
                <w:sz w:val="18"/>
              </w:rPr>
              <w:t>6</w:t>
            </w:r>
          </w:p>
        </w:tc>
        <w:tc>
          <w:tcPr>
            <w:tcW w:w="8730" w:type="dxa"/>
            <w:tcBorders>
              <w:bottom w:val="single" w:sz="4" w:space="0" w:color="000000"/>
            </w:tcBorders>
          </w:tcPr>
          <w:p w:rsidR="00AF6D38" w:rsidRDefault="00D31509" w:rsidP="001068D4">
            <w:pPr>
              <w:rPr>
                <w:rFonts w:ascii="Arial" w:hAnsi="Arial" w:cs="Arial"/>
                <w:sz w:val="18"/>
              </w:rPr>
            </w:pPr>
            <w:r>
              <w:rPr>
                <w:rFonts w:ascii="Arial" w:hAnsi="Arial" w:cs="Arial"/>
                <w:sz w:val="18"/>
              </w:rPr>
              <w:t>Opt into Answer Network</w:t>
            </w:r>
            <w:r w:rsidR="00AC5514">
              <w:rPr>
                <w:rFonts w:ascii="Arial" w:hAnsi="Arial" w:cs="Arial"/>
                <w:sz w:val="18"/>
              </w:rPr>
              <w:t xml:space="preserve"> </w:t>
            </w:r>
          </w:p>
          <w:p w:rsidR="00D17BCF" w:rsidRPr="00D17BCF" w:rsidRDefault="00AF6D38" w:rsidP="00D17BCF">
            <w:pPr>
              <w:pStyle w:val="ListParagraph"/>
              <w:numPr>
                <w:ilvl w:val="0"/>
                <w:numId w:val="64"/>
              </w:numPr>
              <w:rPr>
                <w:rFonts w:ascii="Arial" w:hAnsi="Arial" w:cs="Arial"/>
                <w:sz w:val="18"/>
              </w:rPr>
            </w:pPr>
            <w:r w:rsidRPr="003229C0">
              <w:rPr>
                <w:rFonts w:ascii="Arial" w:hAnsi="Arial" w:cs="Arial"/>
                <w:sz w:val="18"/>
              </w:rPr>
              <w:t>Users can opt-in to categories and/or sub-categories to receive notifications of questions posted</w:t>
            </w:r>
            <w:r w:rsidR="00D17BCF" w:rsidRPr="00D17BCF">
              <w:rPr>
                <w:rFonts w:ascii="Arial" w:hAnsi="Arial" w:cs="Arial"/>
                <w:sz w:val="18"/>
              </w:rPr>
              <w:t xml:space="preserve">When User comments on Question, prompt User to opt in to answer other questions within the same topic or interest group </w:t>
            </w:r>
          </w:p>
        </w:tc>
      </w:tr>
      <w:tr w:rsidR="00F37A79" w:rsidRPr="001068D4" w:rsidTr="00060C19">
        <w:tc>
          <w:tcPr>
            <w:tcW w:w="9540" w:type="dxa"/>
            <w:gridSpan w:val="2"/>
            <w:shd w:val="clear" w:color="auto" w:fill="B6DDE8" w:themeFill="accent5" w:themeFillTint="66"/>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Future planned enhancements </w:t>
            </w:r>
          </w:p>
        </w:tc>
      </w:tr>
      <w:tr w:rsidR="00F37A79" w:rsidRPr="001068D4" w:rsidTr="00060C1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6B0278" w:rsidRPr="001068D4" w:rsidTr="000E43F8">
        <w:tc>
          <w:tcPr>
            <w:tcW w:w="810" w:type="dxa"/>
          </w:tcPr>
          <w:p w:rsidR="006B0278" w:rsidRPr="001068D4" w:rsidRDefault="00105978" w:rsidP="001068D4">
            <w:pPr>
              <w:rPr>
                <w:rFonts w:ascii="Arial" w:hAnsi="Arial" w:cs="Arial"/>
                <w:sz w:val="18"/>
              </w:rPr>
            </w:pPr>
            <w:r>
              <w:rPr>
                <w:rFonts w:ascii="Arial" w:hAnsi="Arial" w:cs="Arial"/>
                <w:sz w:val="18"/>
              </w:rPr>
              <w:t>3.5</w:t>
            </w:r>
            <w:r w:rsidR="003736A6" w:rsidRPr="001068D4">
              <w:rPr>
                <w:rFonts w:ascii="Arial" w:hAnsi="Arial" w:cs="Arial"/>
                <w:sz w:val="18"/>
              </w:rPr>
              <w:t>.</w:t>
            </w:r>
            <w:r w:rsidR="00AF6D38">
              <w:rPr>
                <w:rFonts w:ascii="Arial" w:hAnsi="Arial" w:cs="Arial"/>
                <w:sz w:val="18"/>
              </w:rPr>
              <w:t>7</w:t>
            </w:r>
          </w:p>
        </w:tc>
        <w:tc>
          <w:tcPr>
            <w:tcW w:w="8730" w:type="dxa"/>
          </w:tcPr>
          <w:p w:rsidR="006B0278" w:rsidRPr="00AC5514" w:rsidRDefault="006B0278" w:rsidP="00077E44">
            <w:pPr>
              <w:pStyle w:val="ListParagraph"/>
              <w:numPr>
                <w:ilvl w:val="0"/>
                <w:numId w:val="28"/>
              </w:numPr>
              <w:rPr>
                <w:rFonts w:ascii="Arial" w:hAnsi="Arial" w:cs="Arial"/>
                <w:b/>
                <w:sz w:val="18"/>
              </w:rPr>
            </w:pPr>
            <w:r w:rsidRPr="001068D4">
              <w:rPr>
                <w:rFonts w:ascii="Arial" w:hAnsi="Arial" w:cs="Arial"/>
                <w:sz w:val="18"/>
              </w:rPr>
              <w:t xml:space="preserve">Upload video/image in either post or comment. </w:t>
            </w:r>
            <w:r w:rsidR="00AF6D38">
              <w:rPr>
                <w:rFonts w:ascii="Arial" w:hAnsi="Arial" w:cs="Arial"/>
                <w:sz w:val="18"/>
              </w:rPr>
              <w:t>business only with admin rights</w:t>
            </w:r>
          </w:p>
          <w:p w:rsidR="00322165" w:rsidRDefault="00322165">
            <w:pPr>
              <w:pStyle w:val="ListParagraph"/>
              <w:rPr>
                <w:rFonts w:ascii="Arial" w:hAnsi="Arial" w:cs="Arial"/>
                <w:sz w:val="18"/>
              </w:rPr>
            </w:pPr>
          </w:p>
        </w:tc>
      </w:tr>
    </w:tbl>
    <w:p w:rsidR="000E43F8" w:rsidRDefault="000E43F8" w:rsidP="000E43F8"/>
    <w:p w:rsidR="000E43F8" w:rsidRPr="000E43F8" w:rsidRDefault="000E43F8" w:rsidP="000E43F8">
      <w:pPr>
        <w:rPr>
          <w:b/>
          <w:sz w:val="28"/>
        </w:rPr>
      </w:pPr>
      <w:r w:rsidRPr="000E43F8">
        <w:rPr>
          <w:b/>
          <w:sz w:val="28"/>
        </w:rPr>
        <w:t xml:space="preserve">Functional Requirement: </w:t>
      </w:r>
    </w:p>
    <w:p w:rsidR="00DF291E" w:rsidRDefault="00DF291E" w:rsidP="00DF291E">
      <w:pPr>
        <w:pStyle w:val="Heading2"/>
      </w:pPr>
      <w:bookmarkStart w:id="25" w:name="_Toc324835448"/>
      <w:r>
        <w:t xml:space="preserve">Following </w:t>
      </w:r>
      <w:r w:rsidR="003736A6">
        <w:t xml:space="preserve">Requirements </w:t>
      </w:r>
      <w:r>
        <w:t>– P1</w:t>
      </w:r>
      <w:bookmarkEnd w:id="25"/>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F291E" w:rsidRPr="001068D4" w:rsidTr="00484614">
        <w:tc>
          <w:tcPr>
            <w:tcW w:w="810" w:type="dxa"/>
          </w:tcPr>
          <w:p w:rsidR="00DF291E" w:rsidRPr="001068D4" w:rsidRDefault="00105978" w:rsidP="009426B4">
            <w:pPr>
              <w:rPr>
                <w:rFonts w:ascii="Arial" w:hAnsi="Arial" w:cs="Arial"/>
                <w:sz w:val="18"/>
                <w:szCs w:val="20"/>
              </w:rPr>
            </w:pPr>
            <w:r>
              <w:rPr>
                <w:rFonts w:ascii="Arial" w:hAnsi="Arial" w:cs="Arial"/>
                <w:sz w:val="18"/>
                <w:szCs w:val="20"/>
              </w:rPr>
              <w:t>3.6</w:t>
            </w:r>
            <w:r w:rsidR="00DF291E" w:rsidRPr="001068D4">
              <w:rPr>
                <w:rFonts w:ascii="Arial" w:hAnsi="Arial" w:cs="Arial"/>
                <w:sz w:val="18"/>
                <w:szCs w:val="20"/>
              </w:rPr>
              <w:t>.</w:t>
            </w:r>
            <w:r w:rsidR="00544D28">
              <w:rPr>
                <w:rFonts w:ascii="Arial" w:hAnsi="Arial" w:cs="Arial"/>
                <w:sz w:val="18"/>
                <w:szCs w:val="20"/>
              </w:rPr>
              <w:t>1</w:t>
            </w:r>
          </w:p>
        </w:tc>
        <w:tc>
          <w:tcPr>
            <w:tcW w:w="8730" w:type="dxa"/>
          </w:tcPr>
          <w:p w:rsidR="00DF291E" w:rsidRPr="001068D4" w:rsidRDefault="00DF291E" w:rsidP="00855BFA">
            <w:pPr>
              <w:pStyle w:val="ListParagraph"/>
              <w:numPr>
                <w:ilvl w:val="0"/>
                <w:numId w:val="20"/>
              </w:numPr>
              <w:rPr>
                <w:rFonts w:ascii="Arial" w:hAnsi="Arial" w:cs="Arial"/>
                <w:sz w:val="18"/>
                <w:szCs w:val="20"/>
              </w:rPr>
            </w:pPr>
            <w:r w:rsidRPr="001068D4">
              <w:rPr>
                <w:rFonts w:ascii="Arial" w:hAnsi="Arial" w:cs="Arial"/>
                <w:sz w:val="18"/>
                <w:szCs w:val="20"/>
              </w:rPr>
              <w:t>Q&amp;A</w:t>
            </w:r>
            <w:r w:rsidR="00900E46">
              <w:rPr>
                <w:rFonts w:ascii="Arial" w:hAnsi="Arial" w:cs="Arial"/>
                <w:sz w:val="18"/>
                <w:szCs w:val="20"/>
              </w:rPr>
              <w:t xml:space="preserve"> </w:t>
            </w:r>
            <w:r w:rsidR="00813187">
              <w:rPr>
                <w:rFonts w:ascii="Arial" w:hAnsi="Arial" w:cs="Arial"/>
                <w:b/>
                <w:sz w:val="18"/>
                <w:szCs w:val="20"/>
              </w:rPr>
              <w:t>(3.5</w:t>
            </w:r>
            <w:r w:rsidR="00900E46" w:rsidRPr="00900E46">
              <w:rPr>
                <w:rFonts w:ascii="Arial" w:hAnsi="Arial" w:cs="Arial"/>
                <w:b/>
                <w:sz w:val="18"/>
                <w:szCs w:val="20"/>
              </w:rPr>
              <w:t>)</w:t>
            </w:r>
            <w:r w:rsidR="00900E46">
              <w:rPr>
                <w:rFonts w:ascii="Arial" w:hAnsi="Arial" w:cs="Arial"/>
                <w:sz w:val="18"/>
                <w:szCs w:val="20"/>
              </w:rPr>
              <w:t xml:space="preserve"> </w:t>
            </w:r>
          </w:p>
          <w:p w:rsidR="00322165" w:rsidRDefault="00322165">
            <w:pPr>
              <w:pStyle w:val="ListParagraph"/>
              <w:rPr>
                <w:rFonts w:ascii="Arial" w:hAnsi="Arial" w:cs="Arial"/>
                <w:sz w:val="18"/>
                <w:szCs w:val="20"/>
              </w:rPr>
            </w:pPr>
          </w:p>
        </w:tc>
      </w:tr>
      <w:tr w:rsidR="00813187" w:rsidRPr="001068D4" w:rsidTr="00484614">
        <w:tc>
          <w:tcPr>
            <w:tcW w:w="810" w:type="dxa"/>
          </w:tcPr>
          <w:p w:rsidR="00813187" w:rsidRDefault="00813187" w:rsidP="009426B4">
            <w:pPr>
              <w:rPr>
                <w:rFonts w:ascii="Arial" w:hAnsi="Arial" w:cs="Arial"/>
                <w:sz w:val="18"/>
                <w:szCs w:val="20"/>
              </w:rPr>
            </w:pPr>
            <w:r>
              <w:rPr>
                <w:rFonts w:ascii="Arial" w:hAnsi="Arial" w:cs="Arial"/>
                <w:sz w:val="18"/>
                <w:szCs w:val="20"/>
              </w:rPr>
              <w:t>3.6.</w:t>
            </w:r>
            <w:r w:rsidR="00544D28">
              <w:rPr>
                <w:rFonts w:ascii="Arial" w:hAnsi="Arial" w:cs="Arial"/>
                <w:sz w:val="18"/>
                <w:szCs w:val="20"/>
              </w:rPr>
              <w:t>2</w:t>
            </w:r>
          </w:p>
        </w:tc>
        <w:tc>
          <w:tcPr>
            <w:tcW w:w="8730" w:type="dxa"/>
          </w:tcPr>
          <w:p w:rsidR="00544D28" w:rsidRDefault="00813187" w:rsidP="00AF6D38">
            <w:pPr>
              <w:rPr>
                <w:rFonts w:ascii="Arial" w:hAnsi="Arial" w:cs="Arial"/>
                <w:sz w:val="18"/>
                <w:szCs w:val="20"/>
              </w:rPr>
            </w:pPr>
            <w:r>
              <w:rPr>
                <w:rFonts w:ascii="Arial" w:hAnsi="Arial" w:cs="Arial"/>
                <w:sz w:val="18"/>
                <w:szCs w:val="20"/>
              </w:rPr>
              <w:t xml:space="preserve">User can </w:t>
            </w:r>
            <w:r w:rsidR="00AF6D38">
              <w:rPr>
                <w:rFonts w:ascii="Arial" w:hAnsi="Arial" w:cs="Arial"/>
                <w:sz w:val="18"/>
                <w:szCs w:val="20"/>
              </w:rPr>
              <w:t xml:space="preserve">opt-out to receiving category Question Post notifications </w:t>
            </w:r>
            <w:r>
              <w:rPr>
                <w:rFonts w:ascii="Arial" w:hAnsi="Arial" w:cs="Arial"/>
                <w:sz w:val="18"/>
                <w:szCs w:val="20"/>
              </w:rPr>
              <w:t>anything he/she has followed.</w:t>
            </w:r>
          </w:p>
          <w:p w:rsidR="00813187" w:rsidRPr="001068D4" w:rsidRDefault="00544D28" w:rsidP="00AF6D38">
            <w:pPr>
              <w:rPr>
                <w:rFonts w:ascii="Arial" w:hAnsi="Arial" w:cs="Arial"/>
                <w:sz w:val="18"/>
                <w:szCs w:val="20"/>
              </w:rPr>
            </w:pPr>
            <w:r>
              <w:rPr>
                <w:rFonts w:ascii="Arial" w:hAnsi="Arial" w:cs="Arial"/>
                <w:sz w:val="18"/>
                <w:szCs w:val="20"/>
              </w:rPr>
              <w:t>Settings page</w:t>
            </w:r>
            <w:r w:rsidR="00813187">
              <w:rPr>
                <w:rFonts w:ascii="Arial" w:hAnsi="Arial" w:cs="Arial"/>
                <w:sz w:val="18"/>
                <w:szCs w:val="20"/>
              </w:rPr>
              <w:t xml:space="preserve"> </w:t>
            </w:r>
          </w:p>
        </w:tc>
      </w:tr>
    </w:tbl>
    <w:p w:rsidR="0019486C" w:rsidRDefault="00010A0C" w:rsidP="0019486C">
      <w:pPr>
        <w:pStyle w:val="Heading2"/>
      </w:pPr>
      <w:bookmarkStart w:id="26" w:name="_Toc324835449"/>
      <w:r>
        <w:t>Badging</w:t>
      </w:r>
      <w:r w:rsidR="001106B5">
        <w:t xml:space="preserve"> Requirements </w:t>
      </w:r>
      <w:r w:rsidR="003736A6">
        <w:t xml:space="preserve">– </w:t>
      </w:r>
      <w:r w:rsidR="0019486C">
        <w:t>P1</w:t>
      </w:r>
      <w:bookmarkEnd w:id="26"/>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3736A6" w:rsidRPr="001068D4" w:rsidTr="00484614">
        <w:tc>
          <w:tcPr>
            <w:tcW w:w="810" w:type="dxa"/>
          </w:tcPr>
          <w:p w:rsidR="001106B5" w:rsidRPr="001068D4" w:rsidRDefault="00105978" w:rsidP="00E72E89">
            <w:pPr>
              <w:rPr>
                <w:rFonts w:ascii="Arial" w:hAnsi="Arial" w:cs="Arial"/>
                <w:sz w:val="18"/>
                <w:szCs w:val="20"/>
              </w:rPr>
            </w:pPr>
            <w:r>
              <w:rPr>
                <w:rFonts w:ascii="Arial" w:hAnsi="Arial" w:cs="Arial"/>
                <w:sz w:val="18"/>
                <w:szCs w:val="20"/>
              </w:rPr>
              <w:t>3.7</w:t>
            </w:r>
            <w:r w:rsidR="001106B5">
              <w:rPr>
                <w:rFonts w:ascii="Arial" w:hAnsi="Arial" w:cs="Arial"/>
                <w:sz w:val="18"/>
                <w:szCs w:val="20"/>
              </w:rPr>
              <w:t>.</w:t>
            </w:r>
            <w:r w:rsidR="00AF6D38">
              <w:rPr>
                <w:rFonts w:ascii="Arial" w:hAnsi="Arial" w:cs="Arial"/>
                <w:sz w:val="18"/>
                <w:szCs w:val="20"/>
              </w:rPr>
              <w:t>1</w:t>
            </w:r>
          </w:p>
        </w:tc>
        <w:tc>
          <w:tcPr>
            <w:tcW w:w="8730" w:type="dxa"/>
          </w:tcPr>
          <w:p w:rsidR="00FD035C" w:rsidRPr="0096336F" w:rsidRDefault="00FD035C" w:rsidP="003736A6">
            <w:pPr>
              <w:rPr>
                <w:rFonts w:ascii="Arial" w:hAnsi="Arial" w:cs="Arial"/>
                <w:b/>
                <w:sz w:val="18"/>
                <w:szCs w:val="20"/>
              </w:rPr>
            </w:pPr>
            <w:r w:rsidRPr="0096336F">
              <w:rPr>
                <w:rFonts w:ascii="Arial" w:hAnsi="Arial" w:cs="Arial"/>
                <w:b/>
                <w:sz w:val="18"/>
                <w:szCs w:val="20"/>
              </w:rPr>
              <w:t xml:space="preserve">Reputation </w:t>
            </w:r>
          </w:p>
          <w:p w:rsidR="003736A6" w:rsidRDefault="0096336F" w:rsidP="00077E44">
            <w:pPr>
              <w:pStyle w:val="ListParagraph"/>
              <w:numPr>
                <w:ilvl w:val="0"/>
                <w:numId w:val="30"/>
              </w:numPr>
              <w:rPr>
                <w:rFonts w:ascii="Arial" w:hAnsi="Arial" w:cs="Arial"/>
                <w:sz w:val="18"/>
                <w:szCs w:val="20"/>
              </w:rPr>
            </w:pPr>
            <w:r w:rsidRPr="0096336F">
              <w:rPr>
                <w:rFonts w:ascii="Arial" w:hAnsi="Arial" w:cs="Arial"/>
                <w:sz w:val="18"/>
                <w:szCs w:val="20"/>
              </w:rPr>
              <w:t>Badges</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 xml:space="preserve">Expert – Manually added through Admin/Moderation tool </w:t>
            </w:r>
          </w:p>
          <w:p w:rsidR="00544D28" w:rsidRDefault="00544D28" w:rsidP="00544D28">
            <w:pPr>
              <w:pStyle w:val="ListParagraph"/>
              <w:numPr>
                <w:ilvl w:val="2"/>
                <w:numId w:val="30"/>
              </w:numPr>
              <w:rPr>
                <w:rFonts w:ascii="Arial" w:hAnsi="Arial" w:cs="Arial"/>
                <w:sz w:val="18"/>
                <w:szCs w:val="20"/>
              </w:rPr>
            </w:pPr>
            <w:r>
              <w:rPr>
                <w:rFonts w:ascii="Arial" w:hAnsi="Arial" w:cs="Arial"/>
                <w:sz w:val="18"/>
                <w:szCs w:val="20"/>
              </w:rPr>
              <w:t>Different look/feel to public profile page</w:t>
            </w:r>
          </w:p>
          <w:p w:rsidR="00AF6D38" w:rsidRDefault="008E31D8">
            <w:pPr>
              <w:pStyle w:val="ListParagraph"/>
              <w:numPr>
                <w:ilvl w:val="1"/>
                <w:numId w:val="30"/>
              </w:numPr>
              <w:rPr>
                <w:rFonts w:ascii="Arial" w:hAnsi="Arial" w:cs="Arial"/>
                <w:sz w:val="18"/>
                <w:szCs w:val="20"/>
              </w:rPr>
            </w:pPr>
            <w:r>
              <w:rPr>
                <w:rFonts w:ascii="Arial" w:hAnsi="Arial" w:cs="Arial"/>
                <w:sz w:val="18"/>
                <w:szCs w:val="20"/>
              </w:rPr>
              <w:t>Associate – appears for anyone who has an employee ID in membership profile</w:t>
            </w:r>
          </w:p>
          <w:p w:rsidR="00D17BCF" w:rsidRDefault="00D17BCF" w:rsidP="00D17BCF">
            <w:pPr>
              <w:pStyle w:val="ListParagraph"/>
              <w:numPr>
                <w:ilvl w:val="2"/>
                <w:numId w:val="30"/>
              </w:numPr>
              <w:rPr>
                <w:rFonts w:ascii="Arial" w:hAnsi="Arial" w:cs="Arial"/>
                <w:sz w:val="18"/>
                <w:szCs w:val="20"/>
              </w:rPr>
            </w:pPr>
            <w:r w:rsidRPr="00D17BCF">
              <w:rPr>
                <w:rFonts w:ascii="Arial" w:hAnsi="Arial" w:cs="Arial"/>
                <w:b/>
                <w:i/>
                <w:sz w:val="18"/>
                <w:szCs w:val="20"/>
              </w:rPr>
              <w:t>Functional requirement</w:t>
            </w:r>
            <w:r w:rsidR="00AF6D38">
              <w:rPr>
                <w:rFonts w:ascii="Arial" w:hAnsi="Arial" w:cs="Arial"/>
                <w:sz w:val="18"/>
                <w:szCs w:val="20"/>
              </w:rPr>
              <w:t>: integrate with LDAP for automatic add/removal of associate badge BUT also need to badge associates that interact on the site without</w:t>
            </w:r>
            <w:r w:rsidR="00010A0C">
              <w:rPr>
                <w:rFonts w:ascii="Arial" w:hAnsi="Arial" w:cs="Arial"/>
                <w:sz w:val="18"/>
                <w:szCs w:val="20"/>
              </w:rPr>
              <w:t xml:space="preserve"> using admin tool. </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 xml:space="preserve">Customer Care Network – tied to CCN employees working within the communities </w:t>
            </w:r>
          </w:p>
          <w:p w:rsidR="00D17BCF" w:rsidRDefault="00AF6D38" w:rsidP="00D17BCF">
            <w:pPr>
              <w:pStyle w:val="ListParagraph"/>
              <w:numPr>
                <w:ilvl w:val="2"/>
                <w:numId w:val="30"/>
              </w:numPr>
              <w:rPr>
                <w:rFonts w:ascii="Arial" w:hAnsi="Arial" w:cs="Arial"/>
                <w:sz w:val="18"/>
                <w:szCs w:val="20"/>
              </w:rPr>
            </w:pPr>
            <w:r w:rsidRPr="00AF6D38">
              <w:rPr>
                <w:rFonts w:ascii="Arial" w:hAnsi="Arial" w:cs="Arial"/>
                <w:b/>
                <w:i/>
                <w:sz w:val="18"/>
                <w:szCs w:val="20"/>
              </w:rPr>
              <w:lastRenderedPageBreak/>
              <w:t>Functional requirement</w:t>
            </w:r>
            <w:r>
              <w:rPr>
                <w:rFonts w:ascii="Arial" w:hAnsi="Arial" w:cs="Arial"/>
                <w:sz w:val="18"/>
                <w:szCs w:val="20"/>
              </w:rPr>
              <w:t>: integrate with LDAP for automatic add/removal of associate badge</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Moderator Badge – Assigned to anyone with Admin/Moderator tool access</w:t>
            </w:r>
            <w:r w:rsidR="00010A0C">
              <w:rPr>
                <w:rFonts w:ascii="Arial" w:hAnsi="Arial" w:cs="Arial"/>
                <w:sz w:val="18"/>
                <w:szCs w:val="20"/>
              </w:rPr>
              <w:t xml:space="preserve">; manually added </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Vendors – Manually added through Admin/Moderation tool</w:t>
            </w:r>
          </w:p>
          <w:p w:rsidR="00CF4F1C" w:rsidRDefault="00CF4F1C">
            <w:pPr>
              <w:pStyle w:val="ListParagraph"/>
              <w:numPr>
                <w:ilvl w:val="1"/>
                <w:numId w:val="30"/>
              </w:numPr>
              <w:rPr>
                <w:rFonts w:ascii="Arial" w:hAnsi="Arial" w:cs="Arial"/>
                <w:sz w:val="18"/>
                <w:szCs w:val="20"/>
              </w:rPr>
            </w:pPr>
          </w:p>
        </w:tc>
      </w:tr>
    </w:tbl>
    <w:p w:rsidR="00FB4E73" w:rsidRDefault="00793BF0" w:rsidP="006746EB">
      <w:pPr>
        <w:pStyle w:val="Heading2"/>
      </w:pPr>
      <w:bookmarkStart w:id="27" w:name="_Toc307838668"/>
      <w:bookmarkStart w:id="28" w:name="_Toc307838669"/>
      <w:bookmarkStart w:id="29" w:name="_Toc307838703"/>
      <w:bookmarkStart w:id="30" w:name="_Toc307838712"/>
      <w:bookmarkStart w:id="31" w:name="_Toc307838713"/>
      <w:bookmarkStart w:id="32" w:name="_Toc307838714"/>
      <w:bookmarkStart w:id="33" w:name="_Toc324835450"/>
      <w:bookmarkEnd w:id="27"/>
      <w:bookmarkEnd w:id="28"/>
      <w:bookmarkEnd w:id="29"/>
      <w:bookmarkEnd w:id="30"/>
      <w:bookmarkEnd w:id="31"/>
      <w:bookmarkEnd w:id="32"/>
      <w:r>
        <w:lastRenderedPageBreak/>
        <w:t xml:space="preserve">Social Integration Requirements </w:t>
      </w:r>
      <w:r w:rsidR="005E51D2">
        <w:t xml:space="preserve">– </w:t>
      </w:r>
      <w:r w:rsidR="0019486C">
        <w:t>P1</w:t>
      </w:r>
      <w:bookmarkEnd w:id="33"/>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8730"/>
      </w:tblGrid>
      <w:tr w:rsidR="003748BC" w:rsidRPr="001068D4" w:rsidTr="000F1FE1">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r w:rsidRPr="001068D4">
              <w:rPr>
                <w:rFonts w:ascii="Arial" w:hAnsi="Arial" w:cs="Arial"/>
                <w:b/>
                <w:sz w:val="18"/>
                <w:szCs w:val="20"/>
              </w:rPr>
              <w:t xml:space="preserve">Phase </w:t>
            </w:r>
            <w:r>
              <w:rPr>
                <w:rFonts w:ascii="Arial" w:hAnsi="Arial" w:cs="Arial"/>
                <w:b/>
                <w:sz w:val="18"/>
                <w:szCs w:val="20"/>
              </w:rPr>
              <w:t>One</w:t>
            </w:r>
          </w:p>
        </w:tc>
      </w:tr>
      <w:tr w:rsidR="00DF291E" w:rsidRPr="001068D4" w:rsidTr="00ED012E">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30F1F" w:rsidRPr="001068D4" w:rsidTr="00ED012E">
        <w:tc>
          <w:tcPr>
            <w:tcW w:w="810" w:type="dxa"/>
          </w:tcPr>
          <w:p w:rsidR="00630F1F" w:rsidRPr="001068D4" w:rsidRDefault="00105978" w:rsidP="004413AA">
            <w:pPr>
              <w:rPr>
                <w:rFonts w:ascii="Arial" w:hAnsi="Arial" w:cs="Arial"/>
                <w:sz w:val="18"/>
                <w:szCs w:val="20"/>
              </w:rPr>
            </w:pPr>
            <w:r>
              <w:rPr>
                <w:rFonts w:ascii="Arial" w:hAnsi="Arial" w:cs="Arial"/>
                <w:sz w:val="18"/>
                <w:szCs w:val="20"/>
              </w:rPr>
              <w:t>3.8</w:t>
            </w:r>
            <w:r w:rsidR="00630F1F" w:rsidRPr="001068D4">
              <w:rPr>
                <w:rFonts w:ascii="Arial" w:hAnsi="Arial" w:cs="Arial"/>
                <w:sz w:val="18"/>
                <w:szCs w:val="20"/>
              </w:rPr>
              <w:t>.1</w:t>
            </w:r>
          </w:p>
        </w:tc>
        <w:tc>
          <w:tcPr>
            <w:tcW w:w="8730" w:type="dxa"/>
          </w:tcPr>
          <w:p w:rsidR="00630F1F" w:rsidRPr="00ED012E" w:rsidRDefault="00630F1F" w:rsidP="000F1FE1">
            <w:pPr>
              <w:tabs>
                <w:tab w:val="left" w:pos="3690"/>
              </w:tabs>
              <w:rPr>
                <w:rFonts w:ascii="Arial" w:hAnsi="Arial" w:cs="Arial"/>
                <w:b/>
                <w:sz w:val="18"/>
                <w:szCs w:val="20"/>
              </w:rPr>
            </w:pPr>
            <w:r w:rsidRPr="00ED012E">
              <w:rPr>
                <w:rFonts w:ascii="Arial" w:hAnsi="Arial" w:cs="Arial"/>
                <w:b/>
                <w:sz w:val="18"/>
                <w:szCs w:val="20"/>
              </w:rPr>
              <w:t xml:space="preserve">Share It Functionality </w:t>
            </w:r>
          </w:p>
          <w:p w:rsidR="00630F1F" w:rsidRPr="004A48D6" w:rsidRDefault="00630F1F" w:rsidP="00077E44">
            <w:pPr>
              <w:pStyle w:val="ListParagraph"/>
              <w:numPr>
                <w:ilvl w:val="0"/>
                <w:numId w:val="30"/>
              </w:numPr>
              <w:tabs>
                <w:tab w:val="left" w:pos="3690"/>
              </w:tabs>
              <w:rPr>
                <w:rFonts w:ascii="Arial" w:hAnsi="Arial" w:cs="Arial"/>
                <w:b/>
                <w:sz w:val="18"/>
                <w:szCs w:val="20"/>
              </w:rPr>
            </w:pPr>
            <w:r>
              <w:rPr>
                <w:rFonts w:ascii="Arial" w:hAnsi="Arial" w:cs="Arial"/>
                <w:sz w:val="18"/>
                <w:szCs w:val="20"/>
              </w:rPr>
              <w:t>Blogs</w:t>
            </w:r>
            <w:r w:rsidR="004A48D6">
              <w:rPr>
                <w:rFonts w:ascii="Arial" w:hAnsi="Arial" w:cs="Arial"/>
                <w:sz w:val="18"/>
                <w:szCs w:val="20"/>
              </w:rPr>
              <w:t xml:space="preserve"> </w:t>
            </w:r>
            <w:r w:rsidR="004A48D6" w:rsidRPr="004A48D6">
              <w:rPr>
                <w:rFonts w:ascii="Arial" w:hAnsi="Arial" w:cs="Arial"/>
                <w:b/>
                <w:sz w:val="18"/>
                <w:szCs w:val="20"/>
              </w:rPr>
              <w:t>(3.</w:t>
            </w:r>
            <w:r w:rsidR="00C11CA1">
              <w:rPr>
                <w:rFonts w:ascii="Arial" w:hAnsi="Arial" w:cs="Arial"/>
                <w:b/>
                <w:sz w:val="18"/>
                <w:szCs w:val="20"/>
              </w:rPr>
              <w:t>10</w:t>
            </w:r>
            <w:r w:rsidR="004A48D6" w:rsidRPr="004A48D6">
              <w:rPr>
                <w:rFonts w:ascii="Arial" w:hAnsi="Arial" w:cs="Arial"/>
                <w:b/>
                <w:sz w:val="18"/>
                <w:szCs w:val="20"/>
              </w:rPr>
              <w:t>)</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Buying Guides</w:t>
            </w:r>
            <w:r w:rsidR="004A48D6">
              <w:rPr>
                <w:rFonts w:ascii="Arial" w:hAnsi="Arial" w:cs="Arial"/>
                <w:sz w:val="18"/>
                <w:szCs w:val="20"/>
              </w:rPr>
              <w:t xml:space="preserve"> </w:t>
            </w:r>
            <w:r w:rsidR="004A48D6" w:rsidRPr="004A48D6">
              <w:rPr>
                <w:rFonts w:ascii="Arial" w:hAnsi="Arial" w:cs="Arial"/>
                <w:b/>
                <w:sz w:val="18"/>
                <w:szCs w:val="20"/>
              </w:rPr>
              <w:t>(3.</w:t>
            </w:r>
            <w:r w:rsidR="00C11CA1">
              <w:rPr>
                <w:rFonts w:ascii="Arial" w:hAnsi="Arial" w:cs="Arial"/>
                <w:b/>
                <w:sz w:val="18"/>
                <w:szCs w:val="20"/>
              </w:rPr>
              <w:t>10</w:t>
            </w:r>
            <w:r w:rsidR="004A48D6" w:rsidRPr="004A48D6">
              <w:rPr>
                <w:rFonts w:ascii="Arial" w:hAnsi="Arial" w:cs="Arial"/>
                <w:b/>
                <w:sz w:val="18"/>
                <w:szCs w:val="20"/>
              </w:rPr>
              <w:t>)</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Q</w:t>
            </w:r>
            <w:r w:rsidR="00010A0C">
              <w:rPr>
                <w:rFonts w:ascii="Arial" w:hAnsi="Arial" w:cs="Arial"/>
                <w:sz w:val="18"/>
                <w:szCs w:val="20"/>
              </w:rPr>
              <w:t>uestion Post</w:t>
            </w:r>
            <w:r>
              <w:rPr>
                <w:rFonts w:ascii="Arial" w:hAnsi="Arial" w:cs="Arial"/>
                <w:sz w:val="18"/>
                <w:szCs w:val="20"/>
              </w:rPr>
              <w:t xml:space="preserve"> </w:t>
            </w:r>
            <w:r w:rsidRPr="00630F1F">
              <w:rPr>
                <w:rFonts w:ascii="Arial" w:hAnsi="Arial" w:cs="Arial"/>
                <w:b/>
                <w:sz w:val="18"/>
                <w:szCs w:val="20"/>
              </w:rPr>
              <w:t>(3.4)</w:t>
            </w:r>
          </w:p>
          <w:p w:rsidR="00630F1F" w:rsidRPr="001068D4" w:rsidRDefault="000C434C" w:rsidP="000F1FE1">
            <w:pPr>
              <w:rPr>
                <w:rFonts w:ascii="Arial" w:hAnsi="Arial" w:cs="Arial"/>
                <w:sz w:val="18"/>
                <w:szCs w:val="20"/>
              </w:rPr>
            </w:pPr>
            <w:r>
              <w:rPr>
                <w:rFonts w:ascii="Arial" w:hAnsi="Arial" w:cs="Arial"/>
                <w:b/>
                <w:sz w:val="18"/>
                <w:szCs w:val="20"/>
              </w:rPr>
              <w:t xml:space="preserve"> </w:t>
            </w:r>
            <w:r w:rsidRPr="000C434C">
              <w:rPr>
                <w:rFonts w:ascii="Arial" w:hAnsi="Arial" w:cs="Arial"/>
                <w:sz w:val="18"/>
                <w:szCs w:val="20"/>
              </w:rPr>
              <w:t>Category Page</w:t>
            </w:r>
            <w:r>
              <w:rPr>
                <w:rFonts w:ascii="Arial" w:hAnsi="Arial" w:cs="Arial"/>
                <w:b/>
                <w:sz w:val="18"/>
                <w:szCs w:val="20"/>
              </w:rPr>
              <w:t xml:space="preserve"> </w:t>
            </w:r>
            <w:r w:rsidR="00630F1F" w:rsidRPr="00630F1F">
              <w:rPr>
                <w:rFonts w:ascii="Arial" w:hAnsi="Arial" w:cs="Arial"/>
                <w:b/>
                <w:i/>
                <w:sz w:val="18"/>
                <w:szCs w:val="20"/>
              </w:rPr>
              <w:t>Functional Requirement:</w:t>
            </w:r>
            <w:r w:rsidR="00630F1F">
              <w:rPr>
                <w:rFonts w:ascii="Arial" w:hAnsi="Arial" w:cs="Arial"/>
                <w:sz w:val="18"/>
                <w:szCs w:val="20"/>
              </w:rPr>
              <w:t xml:space="preserve"> Use existing Share It Capabilities</w:t>
            </w:r>
          </w:p>
        </w:tc>
      </w:tr>
    </w:tbl>
    <w:p w:rsidR="005651CB" w:rsidRDefault="00630F1F" w:rsidP="005651CB">
      <w:pPr>
        <w:pStyle w:val="Heading2"/>
      </w:pPr>
      <w:bookmarkStart w:id="34" w:name="_Toc324835451"/>
      <w:r>
        <w:t>Customer Service Requirements</w:t>
      </w:r>
      <w:r w:rsidR="00612DF6">
        <w:t xml:space="preserve"> –</w:t>
      </w:r>
      <w:r>
        <w:t xml:space="preserve"> </w:t>
      </w:r>
      <w:r w:rsidR="005651CB">
        <w:t>P</w:t>
      </w:r>
      <w:r>
        <w:t>1 &amp; P2</w:t>
      </w:r>
      <w:bookmarkEnd w:id="34"/>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8730"/>
      </w:tblGrid>
      <w:tr w:rsidR="003748BC" w:rsidRPr="001068D4" w:rsidTr="003748BC">
        <w:tc>
          <w:tcPr>
            <w:tcW w:w="9540" w:type="dxa"/>
            <w:gridSpan w:val="2"/>
            <w:shd w:val="clear" w:color="auto" w:fill="B6DDE8" w:themeFill="accent5" w:themeFillTint="66"/>
          </w:tcPr>
          <w:p w:rsidR="003748BC" w:rsidRPr="001068D4" w:rsidRDefault="003748BC" w:rsidP="003748BC">
            <w:pPr>
              <w:rPr>
                <w:rFonts w:ascii="Arial" w:hAnsi="Arial" w:cs="Arial"/>
                <w:b/>
                <w:sz w:val="18"/>
                <w:szCs w:val="20"/>
              </w:rPr>
            </w:pPr>
            <w:r w:rsidRPr="001068D4">
              <w:rPr>
                <w:rFonts w:ascii="Arial" w:hAnsi="Arial" w:cs="Arial"/>
                <w:b/>
                <w:sz w:val="18"/>
                <w:szCs w:val="20"/>
              </w:rPr>
              <w:t xml:space="preserve">Phase </w:t>
            </w:r>
            <w:r>
              <w:rPr>
                <w:rFonts w:ascii="Arial" w:hAnsi="Arial" w:cs="Arial"/>
                <w:b/>
                <w:sz w:val="18"/>
                <w:szCs w:val="20"/>
              </w:rPr>
              <w:t>One</w:t>
            </w:r>
          </w:p>
        </w:tc>
      </w:tr>
      <w:tr w:rsidR="00DF291E" w:rsidRPr="001068D4" w:rsidTr="003748BC">
        <w:tc>
          <w:tcPr>
            <w:tcW w:w="81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E72E89" w:rsidRPr="001068D4" w:rsidTr="003748BC">
        <w:tc>
          <w:tcPr>
            <w:tcW w:w="810" w:type="dxa"/>
          </w:tcPr>
          <w:p w:rsidR="00E72E89" w:rsidRPr="001068D4" w:rsidRDefault="00993E57" w:rsidP="00DF291E">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9</w:t>
            </w:r>
            <w:r w:rsidR="00E72E89" w:rsidRPr="001068D4">
              <w:rPr>
                <w:rFonts w:ascii="Arial" w:hAnsi="Arial" w:cs="Arial"/>
                <w:sz w:val="18"/>
                <w:szCs w:val="20"/>
              </w:rPr>
              <w:t>.1</w:t>
            </w:r>
          </w:p>
        </w:tc>
        <w:tc>
          <w:tcPr>
            <w:tcW w:w="8730" w:type="dxa"/>
          </w:tcPr>
          <w:p w:rsidR="00E72E89" w:rsidRDefault="00F63B50" w:rsidP="00E72E89">
            <w:pPr>
              <w:rPr>
                <w:rFonts w:ascii="Arial" w:hAnsi="Arial" w:cs="Arial"/>
                <w:sz w:val="18"/>
                <w:szCs w:val="20"/>
              </w:rPr>
            </w:pPr>
            <w:r>
              <w:rPr>
                <w:rFonts w:ascii="Arial" w:hAnsi="Arial" w:cs="Arial"/>
                <w:sz w:val="18"/>
                <w:szCs w:val="20"/>
              </w:rPr>
              <w:t>Communities Specific Customer Service page</w:t>
            </w:r>
          </w:p>
          <w:p w:rsidR="0017265C" w:rsidRDefault="00010A0C">
            <w:pPr>
              <w:pStyle w:val="ListParagraph"/>
              <w:numPr>
                <w:ilvl w:val="0"/>
                <w:numId w:val="32"/>
              </w:numPr>
              <w:rPr>
                <w:ins w:id="35" w:author="jmassud" w:date="2012-05-24T11:18:00Z"/>
                <w:rFonts w:ascii="Arial" w:hAnsi="Arial" w:cs="Arial"/>
                <w:b/>
                <w:snapToGrid w:val="0"/>
                <w:spacing w:val="2"/>
                <w:sz w:val="18"/>
                <w:szCs w:val="20"/>
              </w:rPr>
              <w:pPrChange w:id="36" w:author="jmassud" w:date="2012-05-24T11:19:00Z">
                <w:pPr>
                  <w:pStyle w:val="ListParagraph"/>
                  <w:keepNext/>
                  <w:keepLines/>
                  <w:numPr>
                    <w:ilvl w:val="1"/>
                    <w:numId w:val="32"/>
                  </w:numPr>
                  <w:tabs>
                    <w:tab w:val="left" w:leader="dot" w:pos="3600"/>
                    <w:tab w:val="left" w:pos="5040"/>
                    <w:tab w:val="left" w:pos="5760"/>
                  </w:tabs>
                  <w:spacing w:before="480"/>
                  <w:ind w:left="1440" w:hanging="360"/>
                </w:pPr>
              </w:pPrChange>
            </w:pPr>
            <w:r>
              <w:rPr>
                <w:rFonts w:ascii="Arial" w:hAnsi="Arial" w:cs="Arial"/>
                <w:sz w:val="18"/>
                <w:szCs w:val="20"/>
              </w:rPr>
              <w:t>Q&amp;A – select category (routes to different areas of the business)</w:t>
            </w:r>
          </w:p>
          <w:p w:rsidR="00F63B50" w:rsidRDefault="00010A0C" w:rsidP="00077E44">
            <w:pPr>
              <w:pStyle w:val="ListParagraph"/>
              <w:numPr>
                <w:ilvl w:val="1"/>
                <w:numId w:val="32"/>
              </w:numPr>
              <w:rPr>
                <w:rFonts w:ascii="Arial" w:hAnsi="Arial" w:cs="Arial"/>
                <w:sz w:val="18"/>
                <w:szCs w:val="20"/>
              </w:rPr>
            </w:pPr>
            <w:del w:id="37" w:author="jmassud" w:date="2012-05-24T11:19:00Z">
              <w:r w:rsidDel="009B7EC5">
                <w:rPr>
                  <w:rFonts w:ascii="Arial" w:hAnsi="Arial" w:cs="Arial"/>
                  <w:sz w:val="18"/>
                  <w:szCs w:val="20"/>
                </w:rPr>
                <w:delText>Order Issue</w:delText>
              </w:r>
            </w:del>
            <w:ins w:id="38" w:author="jmassud" w:date="2012-05-24T11:19:00Z">
              <w:r w:rsidR="009B7EC5">
                <w:rPr>
                  <w:rFonts w:ascii="Arial" w:hAnsi="Arial" w:cs="Arial"/>
                  <w:sz w:val="18"/>
                  <w:szCs w:val="20"/>
                </w:rPr>
                <w:t>Product Repair</w:t>
              </w:r>
            </w:ins>
          </w:p>
          <w:p w:rsidR="00F63B50" w:rsidRDefault="00F63B50" w:rsidP="00077E44">
            <w:pPr>
              <w:pStyle w:val="ListParagraph"/>
              <w:numPr>
                <w:ilvl w:val="1"/>
                <w:numId w:val="32"/>
              </w:numPr>
              <w:rPr>
                <w:ins w:id="39" w:author="jmassud" w:date="2012-05-24T11:20:00Z"/>
                <w:rFonts w:ascii="Arial" w:hAnsi="Arial" w:cs="Arial"/>
                <w:sz w:val="18"/>
                <w:szCs w:val="20"/>
              </w:rPr>
            </w:pPr>
            <w:del w:id="40" w:author="jmassud" w:date="2012-05-24T11:19:00Z">
              <w:r w:rsidDel="009B7EC5">
                <w:rPr>
                  <w:rFonts w:ascii="Arial" w:hAnsi="Arial" w:cs="Arial"/>
                  <w:sz w:val="18"/>
                  <w:szCs w:val="20"/>
                </w:rPr>
                <w:delText>Delivery</w:delText>
              </w:r>
            </w:del>
            <w:ins w:id="41" w:author="jmassud" w:date="2012-05-24T11:19:00Z">
              <w:r w:rsidR="009B7EC5">
                <w:rPr>
                  <w:rFonts w:ascii="Arial" w:hAnsi="Arial" w:cs="Arial"/>
                  <w:sz w:val="18"/>
                  <w:szCs w:val="20"/>
                </w:rPr>
                <w:t xml:space="preserve"> Product Quality</w:t>
              </w:r>
            </w:ins>
          </w:p>
          <w:p w:rsidR="009B7EC5" w:rsidRDefault="009B7EC5" w:rsidP="00077E44">
            <w:pPr>
              <w:pStyle w:val="ListParagraph"/>
              <w:numPr>
                <w:ilvl w:val="1"/>
                <w:numId w:val="32"/>
              </w:numPr>
              <w:rPr>
                <w:ins w:id="42" w:author="jmassud" w:date="2012-05-24T11:20:00Z"/>
                <w:rFonts w:ascii="Arial" w:hAnsi="Arial" w:cs="Arial"/>
                <w:sz w:val="18"/>
                <w:szCs w:val="20"/>
              </w:rPr>
            </w:pPr>
            <w:ins w:id="43" w:author="jmassud" w:date="2012-05-24T11:20:00Z">
              <w:r>
                <w:rPr>
                  <w:rFonts w:ascii="Arial" w:hAnsi="Arial" w:cs="Arial"/>
                  <w:sz w:val="18"/>
                  <w:szCs w:val="20"/>
                </w:rPr>
                <w:t>Service Contracts</w:t>
              </w:r>
            </w:ins>
          </w:p>
          <w:p w:rsidR="009B7EC5" w:rsidRDefault="009B7EC5" w:rsidP="00077E44">
            <w:pPr>
              <w:pStyle w:val="ListParagraph"/>
              <w:numPr>
                <w:ilvl w:val="1"/>
                <w:numId w:val="32"/>
              </w:numPr>
              <w:rPr>
                <w:ins w:id="44" w:author="jmassud" w:date="2012-05-24T11:20:00Z"/>
                <w:rFonts w:ascii="Arial" w:hAnsi="Arial" w:cs="Arial"/>
                <w:sz w:val="18"/>
                <w:szCs w:val="20"/>
              </w:rPr>
            </w:pPr>
            <w:ins w:id="45" w:author="jmassud" w:date="2012-05-24T11:20:00Z">
              <w:r>
                <w:rPr>
                  <w:rFonts w:ascii="Arial" w:hAnsi="Arial" w:cs="Arial"/>
                  <w:sz w:val="18"/>
                  <w:szCs w:val="20"/>
                </w:rPr>
                <w:t xml:space="preserve">Retail </w:t>
              </w:r>
            </w:ins>
            <w:ins w:id="46" w:author="jmassud" w:date="2012-05-24T11:21:00Z">
              <w:r>
                <w:rPr>
                  <w:rFonts w:ascii="Arial" w:hAnsi="Arial" w:cs="Arial"/>
                  <w:sz w:val="18"/>
                  <w:szCs w:val="20"/>
                </w:rPr>
                <w:t xml:space="preserve">(Sears Store Experience / Kmart Store Experience) </w:t>
              </w:r>
            </w:ins>
          </w:p>
          <w:p w:rsidR="009B7EC5" w:rsidRDefault="009B7EC5" w:rsidP="00077E44">
            <w:pPr>
              <w:pStyle w:val="ListParagraph"/>
              <w:numPr>
                <w:ilvl w:val="1"/>
                <w:numId w:val="32"/>
              </w:numPr>
              <w:rPr>
                <w:ins w:id="47" w:author="jmassud" w:date="2012-05-24T11:20:00Z"/>
                <w:rFonts w:ascii="Arial" w:hAnsi="Arial" w:cs="Arial"/>
                <w:sz w:val="18"/>
                <w:szCs w:val="20"/>
              </w:rPr>
            </w:pPr>
            <w:ins w:id="48" w:author="jmassud" w:date="2012-05-24T11:20:00Z">
              <w:r>
                <w:rPr>
                  <w:rFonts w:ascii="Arial" w:hAnsi="Arial" w:cs="Arial"/>
                  <w:sz w:val="18"/>
                  <w:szCs w:val="20"/>
                </w:rPr>
                <w:t>Third Party</w:t>
              </w:r>
            </w:ins>
          </w:p>
          <w:p w:rsidR="009B7EC5" w:rsidRDefault="009B7EC5" w:rsidP="00077E44">
            <w:pPr>
              <w:pStyle w:val="ListParagraph"/>
              <w:numPr>
                <w:ilvl w:val="1"/>
                <w:numId w:val="32"/>
              </w:numPr>
              <w:rPr>
                <w:ins w:id="49" w:author="jmassud" w:date="2012-05-24T11:25:00Z"/>
                <w:rFonts w:ascii="Arial" w:hAnsi="Arial" w:cs="Arial"/>
                <w:sz w:val="18"/>
                <w:szCs w:val="20"/>
              </w:rPr>
            </w:pPr>
            <w:ins w:id="50" w:author="jmassud" w:date="2012-05-24T11:21:00Z">
              <w:r>
                <w:rPr>
                  <w:rFonts w:ascii="Arial" w:hAnsi="Arial" w:cs="Arial"/>
                  <w:sz w:val="18"/>
                  <w:szCs w:val="20"/>
                </w:rPr>
                <w:t xml:space="preserve">Direct Commerce </w:t>
              </w:r>
            </w:ins>
          </w:p>
          <w:p w:rsidR="0017265C" w:rsidRDefault="009B7EC5">
            <w:pPr>
              <w:pStyle w:val="ListParagraph"/>
              <w:numPr>
                <w:ilvl w:val="2"/>
                <w:numId w:val="32"/>
              </w:numPr>
              <w:rPr>
                <w:ins w:id="51" w:author="jmassud" w:date="2012-05-24T11:25:00Z"/>
                <w:rFonts w:ascii="Arial" w:hAnsi="Arial" w:cs="Arial"/>
                <w:sz w:val="18"/>
                <w:szCs w:val="20"/>
              </w:rPr>
              <w:pPrChange w:id="52" w:author="jmassud" w:date="2012-05-24T11:25:00Z">
                <w:pPr>
                  <w:pStyle w:val="ListParagraph"/>
                  <w:numPr>
                    <w:ilvl w:val="1"/>
                    <w:numId w:val="32"/>
                  </w:numPr>
                  <w:ind w:left="1440" w:hanging="360"/>
                </w:pPr>
              </w:pPrChange>
            </w:pPr>
            <w:ins w:id="53" w:author="jmassud" w:date="2012-05-24T11:25:00Z">
              <w:r>
                <w:rPr>
                  <w:rFonts w:ascii="Arial" w:hAnsi="Arial" w:cs="Arial"/>
                  <w:sz w:val="18"/>
                  <w:szCs w:val="20"/>
                </w:rPr>
                <w:t>Kmart</w:t>
              </w:r>
            </w:ins>
          </w:p>
          <w:p w:rsidR="0017265C" w:rsidRDefault="009B7EC5">
            <w:pPr>
              <w:pStyle w:val="ListParagraph"/>
              <w:numPr>
                <w:ilvl w:val="2"/>
                <w:numId w:val="32"/>
              </w:numPr>
              <w:rPr>
                <w:ins w:id="54" w:author="jmassud" w:date="2012-05-24T11:25:00Z"/>
                <w:rFonts w:ascii="Arial" w:hAnsi="Arial" w:cs="Arial"/>
                <w:sz w:val="18"/>
                <w:szCs w:val="20"/>
              </w:rPr>
              <w:pPrChange w:id="55" w:author="jmassud" w:date="2012-05-24T11:25:00Z">
                <w:pPr>
                  <w:pStyle w:val="ListParagraph"/>
                  <w:numPr>
                    <w:ilvl w:val="1"/>
                    <w:numId w:val="32"/>
                  </w:numPr>
                  <w:ind w:left="1440" w:hanging="360"/>
                </w:pPr>
              </w:pPrChange>
            </w:pPr>
            <w:ins w:id="56" w:author="jmassud" w:date="2012-05-24T11:25:00Z">
              <w:r>
                <w:rPr>
                  <w:rFonts w:ascii="Arial" w:hAnsi="Arial" w:cs="Arial"/>
                  <w:sz w:val="18"/>
                  <w:szCs w:val="20"/>
                </w:rPr>
                <w:t>Sears</w:t>
              </w:r>
            </w:ins>
          </w:p>
          <w:p w:rsidR="0017265C" w:rsidRDefault="009B7EC5">
            <w:pPr>
              <w:pStyle w:val="ListParagraph"/>
              <w:numPr>
                <w:ilvl w:val="2"/>
                <w:numId w:val="32"/>
              </w:numPr>
              <w:rPr>
                <w:ins w:id="57" w:author="jmassud" w:date="2012-05-24T11:21:00Z"/>
                <w:rFonts w:ascii="Arial" w:hAnsi="Arial" w:cs="Arial"/>
                <w:sz w:val="18"/>
                <w:szCs w:val="20"/>
              </w:rPr>
              <w:pPrChange w:id="58" w:author="jmassud" w:date="2012-05-24T11:25:00Z">
                <w:pPr>
                  <w:pStyle w:val="ListParagraph"/>
                  <w:numPr>
                    <w:ilvl w:val="1"/>
                    <w:numId w:val="32"/>
                  </w:numPr>
                  <w:ind w:left="1440" w:hanging="360"/>
                </w:pPr>
              </w:pPrChange>
            </w:pPr>
            <w:ins w:id="59" w:author="jmassud" w:date="2012-05-24T11:25:00Z">
              <w:r>
                <w:rPr>
                  <w:rFonts w:ascii="Arial" w:hAnsi="Arial" w:cs="Arial"/>
                  <w:sz w:val="18"/>
                  <w:szCs w:val="20"/>
                </w:rPr>
                <w:t>Catalog</w:t>
              </w:r>
            </w:ins>
          </w:p>
          <w:p w:rsidR="009B7EC5" w:rsidRDefault="009B7EC5" w:rsidP="00077E44">
            <w:pPr>
              <w:pStyle w:val="ListParagraph"/>
              <w:numPr>
                <w:ilvl w:val="1"/>
                <w:numId w:val="32"/>
              </w:numPr>
              <w:rPr>
                <w:ins w:id="60" w:author="jmassud" w:date="2012-05-24T11:21:00Z"/>
                <w:rFonts w:ascii="Arial" w:hAnsi="Arial" w:cs="Arial"/>
                <w:sz w:val="18"/>
                <w:szCs w:val="20"/>
              </w:rPr>
            </w:pPr>
            <w:ins w:id="61" w:author="jmassud" w:date="2012-05-24T11:21:00Z">
              <w:r>
                <w:rPr>
                  <w:rFonts w:ascii="Arial" w:hAnsi="Arial" w:cs="Arial"/>
                  <w:sz w:val="18"/>
                  <w:szCs w:val="20"/>
                </w:rPr>
                <w:t>Home Delivery</w:t>
              </w:r>
            </w:ins>
          </w:p>
          <w:p w:rsidR="009B7EC5" w:rsidRDefault="009B7EC5" w:rsidP="00077E44">
            <w:pPr>
              <w:pStyle w:val="ListParagraph"/>
              <w:numPr>
                <w:ilvl w:val="1"/>
                <w:numId w:val="32"/>
              </w:numPr>
              <w:rPr>
                <w:rFonts w:ascii="Arial" w:hAnsi="Arial" w:cs="Arial"/>
                <w:sz w:val="18"/>
                <w:szCs w:val="20"/>
              </w:rPr>
            </w:pPr>
            <w:ins w:id="62" w:author="jmassud" w:date="2012-05-24T11:21:00Z">
              <w:r>
                <w:rPr>
                  <w:rFonts w:ascii="Arial" w:hAnsi="Arial" w:cs="Arial"/>
                  <w:sz w:val="18"/>
                  <w:szCs w:val="20"/>
                </w:rPr>
                <w:t>Parts</w:t>
              </w:r>
            </w:ins>
          </w:p>
          <w:p w:rsidR="00F63B50" w:rsidRDefault="00F63B50" w:rsidP="00077E44">
            <w:pPr>
              <w:pStyle w:val="ListParagraph"/>
              <w:numPr>
                <w:ilvl w:val="1"/>
                <w:numId w:val="32"/>
              </w:numPr>
              <w:rPr>
                <w:ins w:id="63" w:author="jmassud" w:date="2012-05-24T11:21:00Z"/>
                <w:rFonts w:ascii="Arial" w:hAnsi="Arial" w:cs="Arial"/>
                <w:sz w:val="18"/>
                <w:szCs w:val="20"/>
              </w:rPr>
            </w:pPr>
            <w:r>
              <w:rPr>
                <w:rFonts w:ascii="Arial" w:hAnsi="Arial" w:cs="Arial"/>
                <w:sz w:val="18"/>
                <w:szCs w:val="20"/>
              </w:rPr>
              <w:t>Installation</w:t>
            </w:r>
          </w:p>
          <w:p w:rsidR="009B7EC5" w:rsidRDefault="009B7EC5" w:rsidP="00077E44">
            <w:pPr>
              <w:pStyle w:val="ListParagraph"/>
              <w:numPr>
                <w:ilvl w:val="1"/>
                <w:numId w:val="32"/>
              </w:numPr>
              <w:rPr>
                <w:rFonts w:ascii="Arial" w:hAnsi="Arial" w:cs="Arial"/>
                <w:sz w:val="18"/>
                <w:szCs w:val="20"/>
              </w:rPr>
            </w:pPr>
            <w:ins w:id="64" w:author="jmassud" w:date="2012-05-24T11:21:00Z">
              <w:r>
                <w:rPr>
                  <w:rFonts w:ascii="Arial" w:hAnsi="Arial" w:cs="Arial"/>
                  <w:sz w:val="18"/>
                  <w:szCs w:val="20"/>
                </w:rPr>
                <w:t>Automotive</w:t>
              </w:r>
            </w:ins>
          </w:p>
          <w:p w:rsidR="00F63B50" w:rsidRDefault="00F63B50" w:rsidP="00077E44">
            <w:pPr>
              <w:pStyle w:val="ListParagraph"/>
              <w:numPr>
                <w:ilvl w:val="1"/>
                <w:numId w:val="32"/>
              </w:numPr>
              <w:rPr>
                <w:rFonts w:ascii="Arial" w:hAnsi="Arial" w:cs="Arial"/>
                <w:sz w:val="18"/>
                <w:szCs w:val="20"/>
              </w:rPr>
            </w:pPr>
            <w:del w:id="65" w:author="jmassud" w:date="2012-05-24T11:23:00Z">
              <w:r w:rsidDel="009B7EC5">
                <w:rPr>
                  <w:rFonts w:ascii="Arial" w:hAnsi="Arial" w:cs="Arial"/>
                  <w:sz w:val="18"/>
                  <w:szCs w:val="20"/>
                </w:rPr>
                <w:delText xml:space="preserve">Part Orders &amp; Inquiries </w:delText>
              </w:r>
            </w:del>
            <w:ins w:id="66" w:author="jmassud" w:date="2012-05-24T11:23:00Z">
              <w:r w:rsidR="009B7EC5">
                <w:rPr>
                  <w:rFonts w:ascii="Arial" w:hAnsi="Arial" w:cs="Arial"/>
                  <w:sz w:val="18"/>
                  <w:szCs w:val="20"/>
                </w:rPr>
                <w:t xml:space="preserve">Corporate </w:t>
              </w:r>
            </w:ins>
          </w:p>
          <w:p w:rsidR="00F63B50" w:rsidRDefault="00F63B50" w:rsidP="00077E44">
            <w:pPr>
              <w:pStyle w:val="ListParagraph"/>
              <w:numPr>
                <w:ilvl w:val="1"/>
                <w:numId w:val="32"/>
              </w:numPr>
              <w:rPr>
                <w:ins w:id="67" w:author="jmassud" w:date="2012-05-24T11:24:00Z"/>
                <w:rFonts w:ascii="Arial" w:hAnsi="Arial" w:cs="Arial"/>
                <w:sz w:val="18"/>
                <w:szCs w:val="20"/>
              </w:rPr>
            </w:pPr>
            <w:del w:id="68" w:author="jmassud" w:date="2012-05-24T11:24:00Z">
              <w:r w:rsidDel="009B7EC5">
                <w:rPr>
                  <w:rFonts w:ascii="Arial" w:hAnsi="Arial" w:cs="Arial"/>
                  <w:sz w:val="18"/>
                  <w:szCs w:val="20"/>
                </w:rPr>
                <w:delText>Repair</w:delText>
              </w:r>
            </w:del>
            <w:ins w:id="69" w:author="jmassud" w:date="2012-05-24T11:24:00Z">
              <w:r w:rsidR="009B7EC5">
                <w:rPr>
                  <w:rFonts w:ascii="Arial" w:hAnsi="Arial" w:cs="Arial"/>
                  <w:sz w:val="18"/>
                  <w:szCs w:val="20"/>
                </w:rPr>
                <w:t>Home Improvement</w:t>
              </w:r>
            </w:ins>
          </w:p>
          <w:p w:rsidR="009B7EC5" w:rsidRDefault="009B7EC5" w:rsidP="00077E44">
            <w:pPr>
              <w:pStyle w:val="ListParagraph"/>
              <w:numPr>
                <w:ilvl w:val="1"/>
                <w:numId w:val="32"/>
              </w:numPr>
              <w:rPr>
                <w:rFonts w:ascii="Arial" w:hAnsi="Arial" w:cs="Arial"/>
                <w:sz w:val="18"/>
                <w:szCs w:val="20"/>
              </w:rPr>
            </w:pPr>
            <w:ins w:id="70" w:author="jmassud" w:date="2012-05-24T11:24:00Z">
              <w:r>
                <w:rPr>
                  <w:rFonts w:ascii="Arial" w:hAnsi="Arial" w:cs="Arial"/>
                  <w:sz w:val="18"/>
                  <w:szCs w:val="20"/>
                </w:rPr>
                <w:lastRenderedPageBreak/>
                <w:t>Credit</w:t>
              </w:r>
            </w:ins>
          </w:p>
          <w:p w:rsidR="007F79F6" w:rsidRDefault="009B7EC5" w:rsidP="00077E44">
            <w:pPr>
              <w:pStyle w:val="ListParagraph"/>
              <w:numPr>
                <w:ilvl w:val="1"/>
                <w:numId w:val="32"/>
              </w:numPr>
              <w:rPr>
                <w:ins w:id="71" w:author="jmassud" w:date="2012-05-24T11:25:00Z"/>
                <w:rFonts w:ascii="Arial" w:hAnsi="Arial" w:cs="Arial"/>
                <w:sz w:val="18"/>
                <w:szCs w:val="20"/>
              </w:rPr>
            </w:pPr>
            <w:ins w:id="72" w:author="jmassud" w:date="2012-05-24T11:25:00Z">
              <w:r>
                <w:rPr>
                  <w:rFonts w:ascii="Arial" w:hAnsi="Arial" w:cs="Arial"/>
                  <w:sz w:val="18"/>
                  <w:szCs w:val="20"/>
                </w:rPr>
                <w:t xml:space="preserve">Catalog </w:t>
              </w:r>
            </w:ins>
            <w:del w:id="73" w:author="jmassud" w:date="2012-05-24T11:24:00Z">
              <w:r w:rsidR="00010A0C" w:rsidDel="009B7EC5">
                <w:rPr>
                  <w:rFonts w:ascii="Arial" w:hAnsi="Arial" w:cs="Arial"/>
                  <w:sz w:val="18"/>
                  <w:szCs w:val="20"/>
                </w:rPr>
                <w:delText>Others TBD</w:delText>
              </w:r>
            </w:del>
          </w:p>
          <w:p w:rsidR="009B7EC5" w:rsidRDefault="009B7EC5" w:rsidP="00077E44">
            <w:pPr>
              <w:pStyle w:val="ListParagraph"/>
              <w:numPr>
                <w:ilvl w:val="1"/>
                <w:numId w:val="32"/>
              </w:numPr>
              <w:rPr>
                <w:ins w:id="74" w:author="jmassud" w:date="2012-05-24T11:25:00Z"/>
                <w:rFonts w:ascii="Arial" w:hAnsi="Arial" w:cs="Arial"/>
                <w:sz w:val="18"/>
                <w:szCs w:val="20"/>
              </w:rPr>
            </w:pPr>
            <w:ins w:id="75" w:author="jmassud" w:date="2012-05-24T11:25:00Z">
              <w:r>
                <w:rPr>
                  <w:rFonts w:ascii="Arial" w:hAnsi="Arial" w:cs="Arial"/>
                  <w:sz w:val="18"/>
                  <w:szCs w:val="20"/>
                </w:rPr>
                <w:t>Licensed Businesses</w:t>
              </w:r>
            </w:ins>
          </w:p>
          <w:p w:rsidR="009B7EC5" w:rsidRDefault="009B7EC5" w:rsidP="00077E44">
            <w:pPr>
              <w:pStyle w:val="ListParagraph"/>
              <w:numPr>
                <w:ilvl w:val="1"/>
                <w:numId w:val="32"/>
              </w:numPr>
              <w:rPr>
                <w:rFonts w:ascii="Arial" w:hAnsi="Arial" w:cs="Arial"/>
                <w:sz w:val="18"/>
                <w:szCs w:val="20"/>
              </w:rPr>
            </w:pPr>
            <w:ins w:id="76" w:author="jmassud" w:date="2012-05-24T11:25:00Z">
              <w:r>
                <w:rPr>
                  <w:rFonts w:ascii="Arial" w:hAnsi="Arial" w:cs="Arial"/>
                  <w:sz w:val="18"/>
                  <w:szCs w:val="20"/>
                </w:rPr>
                <w:t>Direct Mail</w:t>
              </w:r>
            </w:ins>
          </w:p>
          <w:p w:rsidR="00010A0C" w:rsidRDefault="00010A0C" w:rsidP="00010A0C">
            <w:pPr>
              <w:pStyle w:val="ListParagraph"/>
              <w:numPr>
                <w:ilvl w:val="0"/>
                <w:numId w:val="32"/>
              </w:numPr>
              <w:rPr>
                <w:rFonts w:ascii="Arial" w:hAnsi="Arial" w:cs="Arial"/>
                <w:sz w:val="18"/>
                <w:szCs w:val="20"/>
              </w:rPr>
            </w:pPr>
            <w:r>
              <w:rPr>
                <w:rFonts w:ascii="Arial" w:hAnsi="Arial" w:cs="Arial"/>
                <w:sz w:val="18"/>
                <w:szCs w:val="20"/>
              </w:rPr>
              <w:t>FAQ page based on common customer questions – updateable through CMS</w:t>
            </w:r>
          </w:p>
          <w:p w:rsidR="00010A0C" w:rsidRDefault="00015829" w:rsidP="00010A0C">
            <w:pPr>
              <w:pStyle w:val="ListParagraph"/>
              <w:numPr>
                <w:ilvl w:val="0"/>
                <w:numId w:val="32"/>
              </w:numPr>
              <w:rPr>
                <w:rFonts w:ascii="Arial" w:hAnsi="Arial" w:cs="Arial"/>
                <w:sz w:val="18"/>
                <w:szCs w:val="20"/>
              </w:rPr>
            </w:pPr>
            <w:r>
              <w:rPr>
                <w:rFonts w:ascii="Arial" w:hAnsi="Arial" w:cs="Arial"/>
                <w:sz w:val="18"/>
                <w:szCs w:val="20"/>
              </w:rPr>
              <w:t xml:space="preserve">Community Team Members </w:t>
            </w:r>
            <w:r w:rsidR="00010A0C" w:rsidRPr="003229C0">
              <w:rPr>
                <w:rFonts w:ascii="Arial" w:hAnsi="Arial" w:cs="Arial"/>
                <w:sz w:val="18"/>
                <w:szCs w:val="20"/>
              </w:rPr>
              <w:t>on duty – updateable through CMS; assign admin rights to update to agents</w:t>
            </w:r>
          </w:p>
          <w:p w:rsidR="00010A0C" w:rsidRDefault="00010A0C" w:rsidP="00010A0C">
            <w:pPr>
              <w:pStyle w:val="ListParagraph"/>
              <w:numPr>
                <w:ilvl w:val="0"/>
                <w:numId w:val="32"/>
              </w:numPr>
              <w:rPr>
                <w:rFonts w:ascii="Arial" w:hAnsi="Arial" w:cs="Arial"/>
                <w:sz w:val="18"/>
                <w:szCs w:val="20"/>
              </w:rPr>
            </w:pPr>
            <w:r w:rsidRPr="003229C0">
              <w:rPr>
                <w:rFonts w:ascii="Arial" w:hAnsi="Arial" w:cs="Arial"/>
                <w:sz w:val="18"/>
                <w:szCs w:val="20"/>
              </w:rPr>
              <w:t xml:space="preserve">Ability for </w:t>
            </w:r>
            <w:r>
              <w:rPr>
                <w:rFonts w:ascii="Arial" w:hAnsi="Arial" w:cs="Arial"/>
                <w:sz w:val="18"/>
                <w:szCs w:val="20"/>
              </w:rPr>
              <w:t>user (original poster only)</w:t>
            </w:r>
            <w:r w:rsidRPr="003229C0">
              <w:rPr>
                <w:rFonts w:ascii="Arial" w:hAnsi="Arial" w:cs="Arial"/>
                <w:sz w:val="18"/>
                <w:szCs w:val="20"/>
              </w:rPr>
              <w:t xml:space="preserve"> </w:t>
            </w:r>
            <w:r w:rsidR="00AE5671">
              <w:rPr>
                <w:rFonts w:ascii="Arial" w:hAnsi="Arial" w:cs="Arial"/>
                <w:sz w:val="18"/>
                <w:szCs w:val="20"/>
              </w:rPr>
              <w:t xml:space="preserve">on his/her submit Q&amp;A </w:t>
            </w:r>
            <w:r w:rsidRPr="003229C0">
              <w:rPr>
                <w:rFonts w:ascii="Arial" w:hAnsi="Arial" w:cs="Arial"/>
                <w:sz w:val="18"/>
                <w:szCs w:val="20"/>
              </w:rPr>
              <w:t>to indicate on the answer if they were satisfied with the service they received</w:t>
            </w:r>
            <w:r>
              <w:rPr>
                <w:rFonts w:ascii="Arial" w:hAnsi="Arial" w:cs="Arial"/>
                <w:sz w:val="18"/>
                <w:szCs w:val="20"/>
              </w:rPr>
              <w:t xml:space="preserve"> from the business; once clicked option is removed; cannot be edited</w:t>
            </w:r>
          </w:p>
          <w:p w:rsidR="00AE5671" w:rsidRDefault="00AE5671" w:rsidP="00010A0C">
            <w:pPr>
              <w:pStyle w:val="ListParagraph"/>
              <w:numPr>
                <w:ilvl w:val="0"/>
                <w:numId w:val="32"/>
              </w:numPr>
              <w:rPr>
                <w:rFonts w:ascii="Arial" w:hAnsi="Arial" w:cs="Arial"/>
                <w:sz w:val="18"/>
                <w:szCs w:val="20"/>
              </w:rPr>
            </w:pPr>
            <w:r>
              <w:rPr>
                <w:rFonts w:ascii="Arial" w:hAnsi="Arial" w:cs="Arial"/>
                <w:sz w:val="18"/>
                <w:szCs w:val="20"/>
              </w:rPr>
              <w:t>Manuals</w:t>
            </w:r>
          </w:p>
          <w:p w:rsidR="00322165" w:rsidRDefault="001818D8">
            <w:pPr>
              <w:pStyle w:val="ListParagraph"/>
              <w:numPr>
                <w:ilvl w:val="1"/>
                <w:numId w:val="32"/>
              </w:numPr>
              <w:rPr>
                <w:rFonts w:ascii="Arial" w:hAnsi="Arial" w:cs="Arial"/>
                <w:sz w:val="18"/>
                <w:szCs w:val="20"/>
              </w:rPr>
            </w:pPr>
            <w:r>
              <w:rPr>
                <w:rFonts w:ascii="Arial" w:hAnsi="Arial" w:cs="Arial"/>
                <w:sz w:val="18"/>
                <w:szCs w:val="20"/>
              </w:rPr>
              <w:t>Area under Customer Service that a</w:t>
            </w:r>
            <w:r w:rsidR="00AE5671">
              <w:rPr>
                <w:rFonts w:ascii="Arial" w:hAnsi="Arial" w:cs="Arial"/>
                <w:sz w:val="18"/>
                <w:szCs w:val="20"/>
              </w:rPr>
              <w:t>llows for User to search by item/model number and/or Product name to view and download manuals</w:t>
            </w:r>
          </w:p>
          <w:p w:rsidR="00322165" w:rsidRDefault="00AE5671">
            <w:pPr>
              <w:pStyle w:val="ListParagraph"/>
              <w:numPr>
                <w:ilvl w:val="1"/>
                <w:numId w:val="32"/>
              </w:numPr>
              <w:rPr>
                <w:rFonts w:ascii="Arial" w:hAnsi="Arial" w:cs="Arial"/>
                <w:sz w:val="18"/>
                <w:szCs w:val="20"/>
              </w:rPr>
            </w:pPr>
            <w:r>
              <w:rPr>
                <w:rFonts w:ascii="Arial" w:hAnsi="Arial" w:cs="Arial"/>
                <w:sz w:val="18"/>
                <w:szCs w:val="20"/>
              </w:rPr>
              <w:t>Manuals can also be linked to through Q&amp;A</w:t>
            </w:r>
          </w:p>
          <w:p w:rsidR="00D17BCF" w:rsidRDefault="00D17BCF" w:rsidP="00D17BCF">
            <w:pPr>
              <w:pStyle w:val="ListParagraph"/>
              <w:ind w:left="1440"/>
              <w:rPr>
                <w:rFonts w:ascii="Arial" w:hAnsi="Arial" w:cs="Arial"/>
                <w:sz w:val="18"/>
                <w:szCs w:val="20"/>
              </w:rPr>
            </w:pPr>
          </w:p>
        </w:tc>
      </w:tr>
      <w:tr w:rsidR="003748BC" w:rsidRPr="001068D4" w:rsidTr="003748BC">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r w:rsidRPr="001068D4">
              <w:rPr>
                <w:rFonts w:ascii="Arial" w:hAnsi="Arial" w:cs="Arial"/>
                <w:b/>
                <w:sz w:val="18"/>
                <w:szCs w:val="20"/>
              </w:rPr>
              <w:lastRenderedPageBreak/>
              <w:t>Phase Two</w:t>
            </w:r>
          </w:p>
        </w:tc>
      </w:tr>
      <w:tr w:rsidR="00F63B50" w:rsidRPr="001068D4" w:rsidTr="000F1FE1">
        <w:tc>
          <w:tcPr>
            <w:tcW w:w="810" w:type="dxa"/>
            <w:shd w:val="clear" w:color="auto" w:fill="B6DDE8"/>
          </w:tcPr>
          <w:p w:rsidR="00F63B50" w:rsidRPr="001068D4" w:rsidRDefault="00F63B50" w:rsidP="000F1FE1">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F63B50" w:rsidRPr="001068D4" w:rsidRDefault="00F63B50" w:rsidP="000F1FE1">
            <w:pPr>
              <w:rPr>
                <w:rFonts w:ascii="Arial" w:hAnsi="Arial" w:cs="Arial"/>
                <w:b/>
                <w:sz w:val="18"/>
                <w:szCs w:val="20"/>
              </w:rPr>
            </w:pPr>
            <w:r w:rsidRPr="001068D4">
              <w:rPr>
                <w:rFonts w:ascii="Arial" w:hAnsi="Arial" w:cs="Arial"/>
                <w:b/>
                <w:sz w:val="18"/>
                <w:szCs w:val="20"/>
              </w:rPr>
              <w:t xml:space="preserve">Description </w:t>
            </w:r>
          </w:p>
        </w:tc>
      </w:tr>
      <w:tr w:rsidR="00E64B04" w:rsidRPr="001068D4" w:rsidTr="000F1FE1">
        <w:tc>
          <w:tcPr>
            <w:tcW w:w="810" w:type="dxa"/>
            <w:tcBorders>
              <w:bottom w:val="single" w:sz="4" w:space="0" w:color="000000"/>
            </w:tcBorders>
          </w:tcPr>
          <w:p w:rsidR="00E64B04" w:rsidRPr="001068D4" w:rsidRDefault="00105978" w:rsidP="000F1FE1">
            <w:pPr>
              <w:rPr>
                <w:rFonts w:ascii="Arial" w:hAnsi="Arial" w:cs="Arial"/>
                <w:sz w:val="18"/>
                <w:szCs w:val="20"/>
              </w:rPr>
            </w:pPr>
            <w:r>
              <w:rPr>
                <w:rFonts w:ascii="Arial" w:hAnsi="Arial" w:cs="Arial"/>
                <w:sz w:val="18"/>
                <w:szCs w:val="20"/>
              </w:rPr>
              <w:t>3.9</w:t>
            </w:r>
            <w:r w:rsidR="00E64B04">
              <w:rPr>
                <w:rFonts w:ascii="Arial" w:hAnsi="Arial" w:cs="Arial"/>
                <w:sz w:val="18"/>
                <w:szCs w:val="20"/>
              </w:rPr>
              <w:t>.</w:t>
            </w:r>
            <w:r w:rsidR="000C434C">
              <w:rPr>
                <w:rFonts w:ascii="Arial" w:hAnsi="Arial" w:cs="Arial"/>
                <w:sz w:val="18"/>
                <w:szCs w:val="20"/>
              </w:rPr>
              <w:t>2</w:t>
            </w:r>
          </w:p>
        </w:tc>
        <w:tc>
          <w:tcPr>
            <w:tcW w:w="8730" w:type="dxa"/>
            <w:tcBorders>
              <w:bottom w:val="single" w:sz="4" w:space="0" w:color="000000"/>
            </w:tcBorders>
          </w:tcPr>
          <w:p w:rsidR="00E64B04" w:rsidRPr="001068D4" w:rsidRDefault="0019591C" w:rsidP="000F1FE1">
            <w:pPr>
              <w:rPr>
                <w:rFonts w:ascii="Arial" w:hAnsi="Arial" w:cs="Arial"/>
                <w:sz w:val="18"/>
                <w:szCs w:val="20"/>
              </w:rPr>
            </w:pPr>
            <w:r>
              <w:rPr>
                <w:rFonts w:ascii="Arial" w:hAnsi="Arial" w:cs="Arial"/>
                <w:sz w:val="18"/>
                <w:szCs w:val="20"/>
              </w:rPr>
              <w:t>Removed from PRD</w:t>
            </w:r>
            <w:r w:rsidR="00E64B04">
              <w:rPr>
                <w:rFonts w:ascii="Arial" w:hAnsi="Arial" w:cs="Arial"/>
                <w:sz w:val="18"/>
                <w:szCs w:val="20"/>
              </w:rPr>
              <w:t xml:space="preserve"> </w:t>
            </w:r>
          </w:p>
        </w:tc>
      </w:tr>
    </w:tbl>
    <w:p w:rsidR="005651CB" w:rsidRDefault="00010A0C" w:rsidP="005651CB">
      <w:pPr>
        <w:pStyle w:val="Heading2"/>
      </w:pPr>
      <w:bookmarkStart w:id="77" w:name="_Toc324835452"/>
      <w:r>
        <w:t xml:space="preserve">Blogging and Buying Guides </w:t>
      </w:r>
      <w:r w:rsidR="00EF6DDD">
        <w:t xml:space="preserve">– </w:t>
      </w:r>
      <w:r w:rsidR="005651CB">
        <w:t>P</w:t>
      </w:r>
      <w:r w:rsidR="00EF6DDD">
        <w:t>1</w:t>
      </w:r>
      <w:bookmarkEnd w:id="77"/>
      <w:r w:rsidR="007F79F6">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8730"/>
      </w:tblGrid>
      <w:tr w:rsidR="00DF291E" w:rsidRPr="001068D4" w:rsidTr="00836BFE">
        <w:tc>
          <w:tcPr>
            <w:tcW w:w="817"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C3C4F" w:rsidRPr="001068D4" w:rsidTr="00836BFE">
        <w:tc>
          <w:tcPr>
            <w:tcW w:w="817" w:type="dxa"/>
          </w:tcPr>
          <w:p w:rsidR="00DC3C4F" w:rsidRPr="001068D4" w:rsidRDefault="007636F7" w:rsidP="00E72E89">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10</w:t>
            </w:r>
            <w:r w:rsidR="00DC3C4F" w:rsidRPr="001068D4">
              <w:rPr>
                <w:rFonts w:ascii="Arial" w:hAnsi="Arial" w:cs="Arial"/>
                <w:sz w:val="18"/>
                <w:szCs w:val="20"/>
              </w:rPr>
              <w:t>.</w:t>
            </w:r>
            <w:r w:rsidR="00836BFE">
              <w:rPr>
                <w:rFonts w:ascii="Arial" w:hAnsi="Arial" w:cs="Arial"/>
                <w:sz w:val="18"/>
                <w:szCs w:val="20"/>
              </w:rPr>
              <w:t>1</w:t>
            </w:r>
          </w:p>
        </w:tc>
        <w:tc>
          <w:tcPr>
            <w:tcW w:w="8730" w:type="dxa"/>
          </w:tcPr>
          <w:p w:rsidR="00C815F9" w:rsidRDefault="009E6B02">
            <w:pPr>
              <w:rPr>
                <w:rFonts w:ascii="Arial" w:hAnsi="Arial" w:cs="Arial"/>
                <w:sz w:val="18"/>
                <w:szCs w:val="20"/>
              </w:rPr>
            </w:pPr>
            <w:r w:rsidRPr="009E6B02">
              <w:rPr>
                <w:rFonts w:ascii="Arial" w:hAnsi="Arial" w:cs="Arial"/>
                <w:sz w:val="18"/>
                <w:szCs w:val="20"/>
              </w:rPr>
              <w:t xml:space="preserve">SHC </w:t>
            </w:r>
            <w:r w:rsidR="00836BFE">
              <w:rPr>
                <w:rFonts w:ascii="Arial" w:hAnsi="Arial" w:cs="Arial"/>
                <w:sz w:val="18"/>
                <w:szCs w:val="20"/>
              </w:rPr>
              <w:t xml:space="preserve">editorial </w:t>
            </w:r>
            <w:r w:rsidRPr="009E6B02">
              <w:rPr>
                <w:rFonts w:ascii="Arial" w:hAnsi="Arial" w:cs="Arial"/>
                <w:sz w:val="18"/>
                <w:szCs w:val="20"/>
              </w:rPr>
              <w:t xml:space="preserve">content displayed within </w:t>
            </w:r>
          </w:p>
          <w:p w:rsidR="00EF6DDD" w:rsidRDefault="00EF6DDD" w:rsidP="00077E44">
            <w:pPr>
              <w:pStyle w:val="ListParagraph"/>
              <w:numPr>
                <w:ilvl w:val="0"/>
                <w:numId w:val="34"/>
              </w:numPr>
              <w:rPr>
                <w:rFonts w:ascii="Arial" w:hAnsi="Arial" w:cs="Arial"/>
                <w:b/>
                <w:sz w:val="18"/>
                <w:szCs w:val="20"/>
              </w:rPr>
            </w:pPr>
            <w:r w:rsidRPr="00711FF0">
              <w:rPr>
                <w:rFonts w:ascii="Arial" w:hAnsi="Arial" w:cs="Arial"/>
                <w:b/>
                <w:sz w:val="18"/>
                <w:szCs w:val="20"/>
              </w:rPr>
              <w:t>Blogs</w:t>
            </w:r>
            <w:r w:rsidR="00010A0C">
              <w:rPr>
                <w:rFonts w:ascii="Arial" w:hAnsi="Arial" w:cs="Arial"/>
                <w:b/>
                <w:sz w:val="18"/>
                <w:szCs w:val="20"/>
              </w:rPr>
              <w:t xml:space="preserve"> </w:t>
            </w:r>
          </w:p>
          <w:p w:rsidR="00C815F9" w:rsidRDefault="00711FF0">
            <w:pPr>
              <w:pStyle w:val="ListParagraph"/>
              <w:numPr>
                <w:ilvl w:val="1"/>
                <w:numId w:val="34"/>
              </w:numPr>
              <w:rPr>
                <w:rFonts w:ascii="Arial" w:hAnsi="Arial" w:cs="Arial"/>
                <w:sz w:val="18"/>
                <w:szCs w:val="20"/>
              </w:rPr>
            </w:pPr>
            <w:r>
              <w:rPr>
                <w:rFonts w:ascii="Arial" w:hAnsi="Arial" w:cs="Arial"/>
                <w:sz w:val="18"/>
                <w:szCs w:val="20"/>
              </w:rPr>
              <w:t>Interest</w:t>
            </w:r>
            <w:r w:rsidR="00836BFE">
              <w:rPr>
                <w:rFonts w:ascii="Arial" w:hAnsi="Arial" w:cs="Arial"/>
                <w:sz w:val="18"/>
                <w:szCs w:val="20"/>
              </w:rPr>
              <w:t xml:space="preserve"> Category</w:t>
            </w:r>
            <w:r w:rsidR="00010A0C">
              <w:rPr>
                <w:rFonts w:ascii="Arial" w:hAnsi="Arial" w:cs="Arial"/>
                <w:sz w:val="18"/>
                <w:szCs w:val="20"/>
              </w:rPr>
              <w:t xml:space="preserve"> </w:t>
            </w:r>
            <w:r>
              <w:rPr>
                <w:rFonts w:ascii="Arial" w:hAnsi="Arial" w:cs="Arial"/>
                <w:sz w:val="18"/>
                <w:szCs w:val="20"/>
              </w:rPr>
              <w:t xml:space="preserve">specific blog posts </w:t>
            </w:r>
          </w:p>
          <w:p w:rsidR="00C815F9" w:rsidRDefault="00836BFE">
            <w:pPr>
              <w:pStyle w:val="ListParagraph"/>
              <w:numPr>
                <w:ilvl w:val="1"/>
                <w:numId w:val="34"/>
              </w:numPr>
              <w:rPr>
                <w:rFonts w:ascii="Arial" w:hAnsi="Arial" w:cs="Arial"/>
                <w:sz w:val="18"/>
                <w:szCs w:val="20"/>
              </w:rPr>
            </w:pPr>
            <w:r>
              <w:rPr>
                <w:rFonts w:ascii="Arial" w:hAnsi="Arial" w:cs="Arial"/>
                <w:sz w:val="18"/>
              </w:rPr>
              <w:t xml:space="preserve">Ability to search by  </w:t>
            </w:r>
          </w:p>
          <w:p w:rsidR="00C815F9" w:rsidRDefault="009E6B02">
            <w:pPr>
              <w:pStyle w:val="ListParagraph"/>
              <w:numPr>
                <w:ilvl w:val="2"/>
                <w:numId w:val="34"/>
              </w:numPr>
              <w:rPr>
                <w:rFonts w:ascii="Arial" w:hAnsi="Arial" w:cs="Arial"/>
                <w:sz w:val="18"/>
                <w:szCs w:val="20"/>
              </w:rPr>
            </w:pPr>
            <w:r w:rsidRPr="009E6B02">
              <w:rPr>
                <w:rFonts w:ascii="Arial" w:hAnsi="Arial" w:cs="Arial"/>
                <w:sz w:val="18"/>
              </w:rPr>
              <w:t>Author</w:t>
            </w:r>
          </w:p>
          <w:p w:rsidR="00C815F9" w:rsidRDefault="009E6B02">
            <w:pPr>
              <w:pStyle w:val="ListParagraph"/>
              <w:numPr>
                <w:ilvl w:val="2"/>
                <w:numId w:val="34"/>
              </w:numPr>
              <w:rPr>
                <w:rFonts w:ascii="Arial" w:hAnsi="Arial" w:cs="Arial"/>
                <w:sz w:val="18"/>
                <w:szCs w:val="20"/>
              </w:rPr>
            </w:pPr>
            <w:r w:rsidRPr="009E6B02">
              <w:rPr>
                <w:rFonts w:ascii="Arial" w:hAnsi="Arial" w:cs="Arial"/>
                <w:sz w:val="18"/>
              </w:rPr>
              <w:t>Tags</w:t>
            </w:r>
          </w:p>
          <w:p w:rsidR="00EF6DDD" w:rsidRDefault="00EF6DDD" w:rsidP="00077E44">
            <w:pPr>
              <w:pStyle w:val="ListParagraph"/>
              <w:numPr>
                <w:ilvl w:val="0"/>
                <w:numId w:val="34"/>
              </w:numPr>
              <w:rPr>
                <w:rFonts w:ascii="Arial" w:hAnsi="Arial" w:cs="Arial"/>
                <w:b/>
                <w:sz w:val="18"/>
                <w:szCs w:val="20"/>
              </w:rPr>
            </w:pPr>
            <w:r w:rsidRPr="00711FF0">
              <w:rPr>
                <w:rFonts w:ascii="Arial" w:hAnsi="Arial" w:cs="Arial"/>
                <w:b/>
                <w:sz w:val="18"/>
                <w:szCs w:val="20"/>
              </w:rPr>
              <w:t>Buying Guides</w:t>
            </w:r>
          </w:p>
          <w:p w:rsidR="00711FF0" w:rsidRPr="00711FF0" w:rsidRDefault="00711FF0" w:rsidP="00077E44">
            <w:pPr>
              <w:pStyle w:val="ListParagraph"/>
              <w:numPr>
                <w:ilvl w:val="1"/>
                <w:numId w:val="34"/>
              </w:numPr>
              <w:rPr>
                <w:rFonts w:ascii="Arial" w:hAnsi="Arial" w:cs="Arial"/>
                <w:sz w:val="18"/>
                <w:szCs w:val="20"/>
              </w:rPr>
            </w:pPr>
            <w:r w:rsidRPr="00711FF0">
              <w:rPr>
                <w:rFonts w:ascii="Arial" w:hAnsi="Arial" w:cs="Arial"/>
                <w:sz w:val="18"/>
                <w:szCs w:val="20"/>
              </w:rPr>
              <w:t xml:space="preserve">Vertical specific </w:t>
            </w:r>
          </w:p>
          <w:p w:rsidR="00836BFE" w:rsidRPr="00836BFE" w:rsidRDefault="00711FF0" w:rsidP="00836BFE">
            <w:pPr>
              <w:pStyle w:val="ListParagraph"/>
              <w:numPr>
                <w:ilvl w:val="1"/>
                <w:numId w:val="34"/>
              </w:numPr>
              <w:rPr>
                <w:rFonts w:ascii="Arial" w:hAnsi="Arial" w:cs="Arial"/>
                <w:b/>
                <w:sz w:val="18"/>
                <w:szCs w:val="20"/>
              </w:rPr>
            </w:pPr>
            <w:r>
              <w:rPr>
                <w:rFonts w:ascii="Arial" w:hAnsi="Arial" w:cs="Arial"/>
                <w:sz w:val="18"/>
                <w:szCs w:val="20"/>
              </w:rPr>
              <w:t xml:space="preserve">Longer than blogs, should have different look / feel than blog (e.g. page turn) </w:t>
            </w:r>
          </w:p>
          <w:p w:rsidR="00711FF0" w:rsidRPr="00711FF0" w:rsidRDefault="00711FF0" w:rsidP="00077E44">
            <w:pPr>
              <w:pStyle w:val="ListParagraph"/>
              <w:numPr>
                <w:ilvl w:val="1"/>
                <w:numId w:val="34"/>
              </w:numPr>
              <w:rPr>
                <w:rFonts w:ascii="Arial" w:hAnsi="Arial" w:cs="Arial"/>
                <w:sz w:val="18"/>
                <w:szCs w:val="20"/>
              </w:rPr>
            </w:pPr>
          </w:p>
        </w:tc>
      </w:tr>
    </w:tbl>
    <w:p w:rsidR="00BA5B1D" w:rsidRDefault="00010A0C" w:rsidP="00FC67F3">
      <w:pPr>
        <w:pStyle w:val="Heading2"/>
      </w:pPr>
      <w:bookmarkStart w:id="78" w:name="_Toc324835453"/>
      <w:r>
        <w:t xml:space="preserve">Category </w:t>
      </w:r>
      <w:r w:rsidR="00654D12">
        <w:t xml:space="preserve">Page </w:t>
      </w:r>
      <w:r w:rsidR="000F1FE1">
        <w:t>Requirements</w:t>
      </w:r>
      <w:r w:rsidR="00711FF0">
        <w:t xml:space="preserve"> – </w:t>
      </w:r>
      <w:r w:rsidR="00C92745">
        <w:t>P</w:t>
      </w:r>
      <w:r w:rsidR="00C815F9">
        <w:t>1</w:t>
      </w:r>
      <w:bookmarkEnd w:id="78"/>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8730"/>
      </w:tblGrid>
      <w:tr w:rsidR="004944FD" w:rsidRPr="001068D4" w:rsidTr="004944FD">
        <w:tc>
          <w:tcPr>
            <w:tcW w:w="9540" w:type="dxa"/>
            <w:gridSpan w:val="2"/>
            <w:shd w:val="clear" w:color="auto" w:fill="B6DDE8" w:themeFill="accent5" w:themeFillTint="66"/>
          </w:tcPr>
          <w:p w:rsidR="004944FD" w:rsidRPr="001068D4" w:rsidRDefault="004944FD" w:rsidP="00C815F9">
            <w:pPr>
              <w:rPr>
                <w:rFonts w:ascii="Arial" w:hAnsi="Arial" w:cs="Arial"/>
                <w:b/>
                <w:sz w:val="18"/>
                <w:szCs w:val="20"/>
              </w:rPr>
            </w:pPr>
            <w:r w:rsidRPr="001068D4">
              <w:rPr>
                <w:rFonts w:ascii="Arial" w:hAnsi="Arial" w:cs="Arial"/>
                <w:b/>
                <w:sz w:val="18"/>
                <w:szCs w:val="20"/>
              </w:rPr>
              <w:t>Phase Two</w:t>
            </w:r>
          </w:p>
        </w:tc>
      </w:tr>
      <w:tr w:rsidR="00DF291E" w:rsidRPr="001068D4" w:rsidTr="004944FD">
        <w:tc>
          <w:tcPr>
            <w:tcW w:w="81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BA5B1D" w:rsidRPr="001068D4" w:rsidTr="004944FD">
        <w:tc>
          <w:tcPr>
            <w:tcW w:w="810" w:type="dxa"/>
          </w:tcPr>
          <w:p w:rsidR="00BA5B1D" w:rsidRPr="001068D4" w:rsidRDefault="007636F7" w:rsidP="00DF291E">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11</w:t>
            </w:r>
            <w:r w:rsidR="00BA5B1D" w:rsidRPr="001068D4">
              <w:rPr>
                <w:rFonts w:ascii="Arial" w:hAnsi="Arial" w:cs="Arial"/>
                <w:sz w:val="18"/>
                <w:szCs w:val="20"/>
              </w:rPr>
              <w:t>.1</w:t>
            </w:r>
          </w:p>
        </w:tc>
        <w:tc>
          <w:tcPr>
            <w:tcW w:w="8730" w:type="dxa"/>
          </w:tcPr>
          <w:p w:rsidR="00BA5B1D" w:rsidRDefault="000F1FE1" w:rsidP="000F1FE1">
            <w:pPr>
              <w:tabs>
                <w:tab w:val="left" w:pos="2805"/>
              </w:tabs>
              <w:rPr>
                <w:rFonts w:ascii="Arial" w:hAnsi="Arial" w:cs="Arial"/>
                <w:sz w:val="18"/>
                <w:szCs w:val="20"/>
              </w:rPr>
            </w:pPr>
            <w:r>
              <w:rPr>
                <w:rFonts w:ascii="Arial" w:hAnsi="Arial" w:cs="Arial"/>
                <w:sz w:val="18"/>
                <w:szCs w:val="20"/>
              </w:rPr>
              <w:t xml:space="preserve">Template based </w:t>
            </w:r>
            <w:r>
              <w:rPr>
                <w:rFonts w:ascii="Arial" w:hAnsi="Arial" w:cs="Arial"/>
                <w:sz w:val="18"/>
                <w:szCs w:val="20"/>
              </w:rPr>
              <w:tab/>
            </w:r>
          </w:p>
          <w:p w:rsidR="000F1FE1" w:rsidRDefault="000F1FE1" w:rsidP="00077E44">
            <w:pPr>
              <w:pStyle w:val="ListParagraph"/>
              <w:numPr>
                <w:ilvl w:val="0"/>
                <w:numId w:val="38"/>
              </w:numPr>
              <w:rPr>
                <w:rFonts w:ascii="Arial" w:hAnsi="Arial" w:cs="Arial"/>
                <w:sz w:val="18"/>
                <w:szCs w:val="20"/>
              </w:rPr>
            </w:pPr>
            <w:r>
              <w:rPr>
                <w:rFonts w:ascii="Arial" w:hAnsi="Arial" w:cs="Arial"/>
                <w:sz w:val="18"/>
                <w:szCs w:val="20"/>
              </w:rPr>
              <w:lastRenderedPageBreak/>
              <w:t xml:space="preserve">Plug and play features to create new </w:t>
            </w:r>
            <w:r w:rsidR="00584011">
              <w:rPr>
                <w:rFonts w:ascii="Arial" w:hAnsi="Arial" w:cs="Arial"/>
                <w:sz w:val="18"/>
                <w:szCs w:val="20"/>
              </w:rPr>
              <w:t xml:space="preserve">category </w:t>
            </w:r>
            <w:r w:rsidR="00654D12">
              <w:rPr>
                <w:rFonts w:ascii="Arial" w:hAnsi="Arial" w:cs="Arial"/>
                <w:sz w:val="18"/>
                <w:szCs w:val="20"/>
              </w:rPr>
              <w:t xml:space="preserve">page </w:t>
            </w:r>
            <w:r>
              <w:rPr>
                <w:rFonts w:ascii="Arial" w:hAnsi="Arial" w:cs="Arial"/>
                <w:sz w:val="18"/>
                <w:szCs w:val="20"/>
              </w:rPr>
              <w:t>on the fly through admin tool</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Blog</w:t>
            </w:r>
            <w:r w:rsidR="00D31509">
              <w:rPr>
                <w:rFonts w:ascii="Arial" w:hAnsi="Arial" w:cs="Arial"/>
                <w:sz w:val="18"/>
                <w:szCs w:val="20"/>
              </w:rPr>
              <w:t xml:space="preserve"> </w:t>
            </w:r>
            <w:r w:rsidR="00D31509" w:rsidRPr="00D31509">
              <w:rPr>
                <w:rFonts w:ascii="Arial" w:hAnsi="Arial" w:cs="Arial"/>
                <w:b/>
                <w:sz w:val="18"/>
                <w:szCs w:val="20"/>
              </w:rPr>
              <w:t>(3.</w:t>
            </w:r>
            <w:r w:rsidR="00584011">
              <w:rPr>
                <w:rFonts w:ascii="Arial" w:hAnsi="Arial" w:cs="Arial"/>
                <w:b/>
                <w:sz w:val="18"/>
                <w:szCs w:val="20"/>
              </w:rPr>
              <w:t>10</w:t>
            </w:r>
            <w:r w:rsidR="00D31509" w:rsidRPr="00D31509">
              <w:rPr>
                <w:rFonts w:ascii="Arial" w:hAnsi="Arial" w:cs="Arial"/>
                <w:b/>
                <w:sz w:val="18"/>
                <w:szCs w:val="20"/>
              </w:rPr>
              <w:t>)</w:t>
            </w:r>
          </w:p>
          <w:p w:rsidR="004A48D6" w:rsidRPr="00D31509" w:rsidRDefault="004A48D6" w:rsidP="0051761F">
            <w:pPr>
              <w:pStyle w:val="ListParagraph"/>
              <w:numPr>
                <w:ilvl w:val="1"/>
                <w:numId w:val="38"/>
              </w:numPr>
              <w:rPr>
                <w:rFonts w:ascii="Arial" w:hAnsi="Arial" w:cs="Arial"/>
                <w:sz w:val="18"/>
                <w:szCs w:val="20"/>
              </w:rPr>
            </w:pPr>
            <w:r>
              <w:rPr>
                <w:rFonts w:ascii="Arial" w:hAnsi="Arial" w:cs="Arial"/>
                <w:sz w:val="18"/>
                <w:szCs w:val="20"/>
              </w:rPr>
              <w:t>Buying Guides</w:t>
            </w:r>
            <w:r w:rsidR="00D31509">
              <w:rPr>
                <w:rFonts w:ascii="Arial" w:hAnsi="Arial" w:cs="Arial"/>
                <w:sz w:val="18"/>
                <w:szCs w:val="20"/>
              </w:rPr>
              <w:t xml:space="preserve">  </w:t>
            </w:r>
            <w:r w:rsidR="00D31509" w:rsidRPr="00D31509">
              <w:rPr>
                <w:rFonts w:ascii="Arial" w:hAnsi="Arial" w:cs="Arial"/>
                <w:b/>
                <w:sz w:val="18"/>
                <w:szCs w:val="20"/>
              </w:rPr>
              <w:t>(3.</w:t>
            </w:r>
            <w:r w:rsidR="00584011">
              <w:rPr>
                <w:rFonts w:ascii="Arial" w:hAnsi="Arial" w:cs="Arial"/>
                <w:b/>
                <w:sz w:val="18"/>
                <w:szCs w:val="20"/>
              </w:rPr>
              <w:t>10</w:t>
            </w:r>
            <w:r w:rsidR="00D31509" w:rsidRPr="00D31509">
              <w:rPr>
                <w:rFonts w:ascii="Arial" w:hAnsi="Arial" w:cs="Arial"/>
                <w:b/>
                <w:sz w:val="18"/>
                <w:szCs w:val="20"/>
              </w:rPr>
              <w:t>)</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Q&amp;A</w:t>
            </w:r>
            <w:r w:rsidR="00D31509">
              <w:rPr>
                <w:rFonts w:ascii="Arial" w:hAnsi="Arial" w:cs="Arial"/>
                <w:sz w:val="18"/>
                <w:szCs w:val="20"/>
              </w:rPr>
              <w:t xml:space="preserve"> </w:t>
            </w:r>
            <w:r w:rsidR="00D31509" w:rsidRPr="00D31509">
              <w:rPr>
                <w:rFonts w:ascii="Arial" w:hAnsi="Arial" w:cs="Arial"/>
                <w:b/>
                <w:sz w:val="18"/>
                <w:szCs w:val="20"/>
              </w:rPr>
              <w:t>(3.4)</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 xml:space="preserve">Polls </w:t>
            </w:r>
            <w:r w:rsidR="004A48D6">
              <w:rPr>
                <w:rFonts w:ascii="Arial" w:hAnsi="Arial" w:cs="Arial"/>
                <w:sz w:val="18"/>
                <w:szCs w:val="20"/>
              </w:rPr>
              <w:t>(P2)</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Video</w:t>
            </w:r>
            <w:r w:rsidR="004A48D6">
              <w:rPr>
                <w:rFonts w:ascii="Arial" w:hAnsi="Arial" w:cs="Arial"/>
                <w:sz w:val="18"/>
                <w:szCs w:val="20"/>
              </w:rPr>
              <w:t xml:space="preserve"> (</w:t>
            </w:r>
            <w:r w:rsidR="00584011">
              <w:rPr>
                <w:rFonts w:ascii="Arial" w:hAnsi="Arial" w:cs="Arial"/>
                <w:sz w:val="18"/>
                <w:szCs w:val="20"/>
              </w:rPr>
              <w:t>drop zones)</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 xml:space="preserve">Ads </w:t>
            </w:r>
          </w:p>
          <w:p w:rsidR="00322165" w:rsidRDefault="00322165">
            <w:pPr>
              <w:pStyle w:val="ListParagraph"/>
              <w:ind w:left="1440"/>
              <w:rPr>
                <w:rFonts w:ascii="Arial" w:hAnsi="Arial" w:cs="Arial"/>
                <w:sz w:val="18"/>
                <w:szCs w:val="20"/>
              </w:rPr>
            </w:pPr>
          </w:p>
        </w:tc>
      </w:tr>
    </w:tbl>
    <w:p w:rsidR="006C1FB1" w:rsidRDefault="00C237FA" w:rsidP="006C1FB1">
      <w:pPr>
        <w:pStyle w:val="Heading2"/>
        <w:tabs>
          <w:tab w:val="num" w:pos="1800"/>
        </w:tabs>
        <w:ind w:left="1296"/>
      </w:pPr>
      <w:bookmarkStart w:id="79" w:name="_Toc324835454"/>
      <w:bookmarkStart w:id="80" w:name="_Toc308181874"/>
      <w:commentRangeStart w:id="81"/>
      <w:r>
        <w:lastRenderedPageBreak/>
        <w:t>Ad</w:t>
      </w:r>
      <w:r w:rsidR="00EF395D">
        <w:t>vertisement</w:t>
      </w:r>
      <w:r>
        <w:t xml:space="preserve"> Units – </w:t>
      </w:r>
      <w:r w:rsidR="007636F7">
        <w:t>P</w:t>
      </w:r>
      <w:r>
        <w:t>1</w:t>
      </w:r>
      <w:commentRangeEnd w:id="81"/>
      <w:r w:rsidR="004944FD">
        <w:rPr>
          <w:rStyle w:val="CommentReference"/>
          <w:rFonts w:ascii="Calibri" w:hAnsi="Calibri"/>
          <w:b w:val="0"/>
          <w:spacing w:val="0"/>
          <w:kern w:val="0"/>
        </w:rPr>
        <w:commentReference w:id="81"/>
      </w:r>
      <w:bookmarkEnd w:id="7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8730"/>
      </w:tblGrid>
      <w:tr w:rsidR="00DF291E" w:rsidRPr="001068D4" w:rsidTr="00F37A79">
        <w:tc>
          <w:tcPr>
            <w:tcW w:w="81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C1FB1" w:rsidRPr="001068D4" w:rsidTr="00F37A79">
        <w:tc>
          <w:tcPr>
            <w:tcW w:w="810" w:type="dxa"/>
          </w:tcPr>
          <w:p w:rsidR="006C1FB1" w:rsidRPr="001068D4" w:rsidRDefault="007636F7"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12</w:t>
            </w:r>
            <w:r w:rsidR="006C1FB1" w:rsidRPr="001068D4">
              <w:rPr>
                <w:rFonts w:ascii="Arial" w:hAnsi="Arial" w:cs="Arial"/>
                <w:sz w:val="18"/>
                <w:szCs w:val="20"/>
              </w:rPr>
              <w:t>.1</w:t>
            </w:r>
          </w:p>
        </w:tc>
        <w:tc>
          <w:tcPr>
            <w:tcW w:w="8730" w:type="dxa"/>
          </w:tcPr>
          <w:p w:rsidR="006C1FB1" w:rsidRDefault="00C237FA" w:rsidP="006C1FB1">
            <w:pPr>
              <w:rPr>
                <w:rFonts w:ascii="Arial" w:hAnsi="Arial" w:cs="Arial"/>
                <w:sz w:val="18"/>
                <w:szCs w:val="20"/>
              </w:rPr>
            </w:pPr>
            <w:r>
              <w:rPr>
                <w:rFonts w:ascii="Arial" w:hAnsi="Arial" w:cs="Arial"/>
                <w:sz w:val="18"/>
                <w:szCs w:val="20"/>
              </w:rPr>
              <w:t xml:space="preserve">Standard size ad unit spots </w:t>
            </w:r>
            <w:r w:rsidR="00F422EB">
              <w:rPr>
                <w:rFonts w:ascii="Arial" w:hAnsi="Arial" w:cs="Arial"/>
                <w:sz w:val="18"/>
                <w:szCs w:val="20"/>
              </w:rPr>
              <w:t>throughout site</w:t>
            </w:r>
            <w:r>
              <w:rPr>
                <w:rFonts w:ascii="Arial" w:hAnsi="Arial" w:cs="Arial"/>
                <w:sz w:val="18"/>
                <w:szCs w:val="20"/>
              </w:rPr>
              <w:t xml:space="preserve"> for internal and external ads </w:t>
            </w:r>
          </w:p>
          <w:p w:rsidR="00584011" w:rsidRDefault="00584011" w:rsidP="00584011">
            <w:pPr>
              <w:pStyle w:val="ListParagraph"/>
              <w:numPr>
                <w:ilvl w:val="0"/>
                <w:numId w:val="35"/>
              </w:numPr>
              <w:rPr>
                <w:rFonts w:ascii="Arial" w:hAnsi="Arial" w:cs="Arial"/>
                <w:sz w:val="18"/>
                <w:szCs w:val="20"/>
              </w:rPr>
            </w:pPr>
            <w:r>
              <w:rPr>
                <w:rFonts w:ascii="Arial" w:hAnsi="Arial" w:cs="Arial"/>
                <w:sz w:val="18"/>
                <w:szCs w:val="20"/>
              </w:rPr>
              <w:t>Various sizes (tbd by UX): should include 3 standard placements on the page which will only appear if an add is published</w:t>
            </w:r>
          </w:p>
          <w:p w:rsidR="00322165" w:rsidRDefault="00322165">
            <w:pPr>
              <w:pStyle w:val="ListParagraph"/>
              <w:rPr>
                <w:rFonts w:ascii="Arial" w:hAnsi="Arial" w:cs="Arial"/>
                <w:sz w:val="18"/>
                <w:szCs w:val="20"/>
              </w:rPr>
            </w:pPr>
          </w:p>
        </w:tc>
      </w:tr>
      <w:tr w:rsidR="006C1FB1" w:rsidRPr="001068D4" w:rsidTr="00F37A79">
        <w:tc>
          <w:tcPr>
            <w:tcW w:w="810" w:type="dxa"/>
          </w:tcPr>
          <w:p w:rsidR="006C1FB1" w:rsidRPr="001068D4" w:rsidRDefault="007636F7"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12</w:t>
            </w:r>
            <w:r w:rsidR="006C1FB1" w:rsidRPr="001068D4">
              <w:rPr>
                <w:rFonts w:ascii="Arial" w:hAnsi="Arial" w:cs="Arial"/>
                <w:sz w:val="18"/>
                <w:szCs w:val="20"/>
              </w:rPr>
              <w:t>.2</w:t>
            </w:r>
          </w:p>
        </w:tc>
        <w:tc>
          <w:tcPr>
            <w:tcW w:w="8730" w:type="dxa"/>
          </w:tcPr>
          <w:p w:rsidR="006C1FB1" w:rsidRPr="001068D4" w:rsidRDefault="0094554F" w:rsidP="007D15D6">
            <w:pPr>
              <w:rPr>
                <w:rFonts w:ascii="Arial" w:hAnsi="Arial" w:cs="Arial"/>
                <w:sz w:val="18"/>
                <w:szCs w:val="20"/>
              </w:rPr>
            </w:pPr>
            <w:r>
              <w:rPr>
                <w:rFonts w:ascii="Arial" w:hAnsi="Arial" w:cs="Arial"/>
                <w:sz w:val="18"/>
                <w:szCs w:val="20"/>
              </w:rPr>
              <w:t xml:space="preserve">Configurable through Admin tool </w:t>
            </w:r>
          </w:p>
        </w:tc>
      </w:tr>
    </w:tbl>
    <w:p w:rsidR="00FE0053" w:rsidRDefault="0094554F" w:rsidP="00FE0053">
      <w:pPr>
        <w:pStyle w:val="Heading2"/>
      </w:pPr>
      <w:bookmarkStart w:id="82" w:name="_Toc324835455"/>
      <w:commentRangeStart w:id="83"/>
      <w:r>
        <w:t xml:space="preserve">Emails </w:t>
      </w:r>
      <w:r w:rsidR="009709DB">
        <w:t xml:space="preserve">– </w:t>
      </w:r>
      <w:r w:rsidR="00FE0053">
        <w:t>P</w:t>
      </w:r>
      <w:bookmarkEnd w:id="80"/>
      <w:r>
        <w:t>1</w:t>
      </w:r>
      <w:commentRangeEnd w:id="83"/>
      <w:r w:rsidR="004944FD">
        <w:rPr>
          <w:rStyle w:val="CommentReference"/>
          <w:rFonts w:ascii="Calibri" w:hAnsi="Calibri"/>
          <w:b w:val="0"/>
          <w:spacing w:val="0"/>
          <w:kern w:val="0"/>
        </w:rPr>
        <w:commentReference w:id="83"/>
      </w:r>
      <w:bookmarkEnd w:id="8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8640"/>
      </w:tblGrid>
      <w:tr w:rsidR="00DF291E" w:rsidRPr="001068D4" w:rsidTr="00736605">
        <w:tc>
          <w:tcPr>
            <w:tcW w:w="90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FE0053" w:rsidRPr="001068D4" w:rsidTr="00736605">
        <w:tc>
          <w:tcPr>
            <w:tcW w:w="900" w:type="dxa"/>
            <w:tcBorders>
              <w:bottom w:val="single" w:sz="4" w:space="0" w:color="000000"/>
            </w:tcBorders>
          </w:tcPr>
          <w:p w:rsidR="00FE0053" w:rsidRPr="001068D4" w:rsidRDefault="00C07EC9"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13</w:t>
            </w:r>
            <w:r w:rsidR="00FE0053" w:rsidRPr="001068D4">
              <w:rPr>
                <w:rFonts w:ascii="Arial" w:hAnsi="Arial" w:cs="Arial"/>
                <w:sz w:val="18"/>
                <w:szCs w:val="20"/>
              </w:rPr>
              <w:t>.</w:t>
            </w:r>
            <w:r w:rsidR="00AE5671">
              <w:rPr>
                <w:rFonts w:ascii="Arial" w:hAnsi="Arial" w:cs="Arial"/>
                <w:sz w:val="18"/>
                <w:szCs w:val="20"/>
              </w:rPr>
              <w:t>1</w:t>
            </w:r>
          </w:p>
        </w:tc>
        <w:tc>
          <w:tcPr>
            <w:tcW w:w="8640" w:type="dxa"/>
            <w:tcBorders>
              <w:bottom w:val="single" w:sz="4" w:space="0" w:color="000000"/>
            </w:tcBorders>
          </w:tcPr>
          <w:p w:rsidR="0094554F" w:rsidRPr="0094554F" w:rsidRDefault="0094554F" w:rsidP="0094554F">
            <w:pPr>
              <w:rPr>
                <w:rFonts w:ascii="Arial" w:hAnsi="Arial" w:cs="Arial"/>
                <w:sz w:val="18"/>
                <w:szCs w:val="20"/>
              </w:rPr>
            </w:pPr>
            <w:r w:rsidRPr="0094554F">
              <w:rPr>
                <w:rFonts w:ascii="Arial" w:hAnsi="Arial" w:cs="Arial"/>
                <w:sz w:val="18"/>
                <w:szCs w:val="20"/>
              </w:rPr>
              <w:t>Communities Trigger Emails</w:t>
            </w:r>
          </w:p>
          <w:p w:rsidR="0094554F" w:rsidRPr="0094554F" w:rsidRDefault="0094554F" w:rsidP="00077E44">
            <w:pPr>
              <w:pStyle w:val="ListParagraph"/>
              <w:numPr>
                <w:ilvl w:val="0"/>
                <w:numId w:val="36"/>
              </w:numPr>
              <w:contextualSpacing w:val="0"/>
              <w:rPr>
                <w:rFonts w:ascii="Arial" w:hAnsi="Arial" w:cs="Arial"/>
                <w:sz w:val="18"/>
                <w:szCs w:val="20"/>
              </w:rPr>
            </w:pPr>
            <w:r w:rsidRPr="0094554F">
              <w:rPr>
                <w:rFonts w:ascii="Arial" w:hAnsi="Arial" w:cs="Arial"/>
                <w:sz w:val="18"/>
                <w:szCs w:val="20"/>
              </w:rPr>
              <w:t xml:space="preserve">Notification emails, including: </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Welcome</w:t>
            </w:r>
          </w:p>
          <w:p w:rsidR="0094554F" w:rsidRPr="0094554F" w:rsidRDefault="00D7362B" w:rsidP="00077E44">
            <w:pPr>
              <w:pStyle w:val="ListParagraph"/>
              <w:numPr>
                <w:ilvl w:val="1"/>
                <w:numId w:val="36"/>
              </w:numPr>
              <w:contextualSpacing w:val="0"/>
              <w:rPr>
                <w:rFonts w:ascii="Arial" w:hAnsi="Arial" w:cs="Arial"/>
                <w:sz w:val="18"/>
                <w:szCs w:val="20"/>
              </w:rPr>
            </w:pPr>
            <w:r>
              <w:rPr>
                <w:rFonts w:ascii="Arial" w:hAnsi="Arial" w:cs="Arial"/>
                <w:sz w:val="18"/>
                <w:szCs w:val="20"/>
              </w:rPr>
              <w:t>Daily/</w:t>
            </w:r>
            <w:r w:rsidR="0094554F" w:rsidRPr="0094554F">
              <w:rPr>
                <w:rFonts w:ascii="Arial" w:hAnsi="Arial" w:cs="Arial"/>
                <w:sz w:val="18"/>
                <w:szCs w:val="20"/>
              </w:rPr>
              <w:t>Weekly feed</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 xml:space="preserve">Discussions/Q&amp;A comment (opted in) </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Answer Network</w:t>
            </w:r>
          </w:p>
          <w:p w:rsidR="00D17BCF" w:rsidRPr="00D17BCF" w:rsidRDefault="00D17BCF" w:rsidP="00D17BCF">
            <w:pPr>
              <w:ind w:left="360"/>
              <w:rPr>
                <w:rFonts w:ascii="Arial" w:hAnsi="Arial" w:cs="Arial"/>
                <w:sz w:val="18"/>
                <w:szCs w:val="20"/>
              </w:rPr>
            </w:pPr>
            <w:r w:rsidRPr="00D17BCF">
              <w:rPr>
                <w:rFonts w:ascii="Arial" w:hAnsi="Arial" w:cs="Arial"/>
                <w:b/>
                <w:i/>
                <w:sz w:val="18"/>
                <w:szCs w:val="18"/>
              </w:rPr>
              <w:t xml:space="preserve">Functional Requirement: </w:t>
            </w:r>
            <w:r w:rsidRPr="00D17BCF">
              <w:rPr>
                <w:rFonts w:ascii="Arial" w:hAnsi="Arial" w:cs="Arial"/>
                <w:sz w:val="18"/>
                <w:szCs w:val="18"/>
              </w:rPr>
              <w:t xml:space="preserve">Emails should be sent through system wherever possible rather than through Responsys; </w:t>
            </w:r>
            <w:r w:rsidRPr="00D17BCF">
              <w:rPr>
                <w:rFonts w:ascii="Arial" w:hAnsi="Arial" w:cs="Arial"/>
                <w:sz w:val="18"/>
                <w:szCs w:val="20"/>
              </w:rPr>
              <w:t>Track performance: OR, CTR, Shares, Conversion, Revenue, etc.  (Omniture integration)</w:t>
            </w:r>
          </w:p>
        </w:tc>
      </w:tr>
      <w:tr w:rsidR="00736605" w:rsidRPr="001068D4" w:rsidTr="00736605">
        <w:tc>
          <w:tcPr>
            <w:tcW w:w="900" w:type="dxa"/>
          </w:tcPr>
          <w:p w:rsidR="00736605" w:rsidRPr="001068D4" w:rsidRDefault="00105978" w:rsidP="007D15D6">
            <w:pPr>
              <w:rPr>
                <w:rFonts w:ascii="Arial" w:hAnsi="Arial" w:cs="Arial"/>
                <w:sz w:val="18"/>
                <w:szCs w:val="20"/>
              </w:rPr>
            </w:pPr>
            <w:r>
              <w:rPr>
                <w:rFonts w:ascii="Arial" w:hAnsi="Arial" w:cs="Arial"/>
                <w:sz w:val="18"/>
                <w:szCs w:val="20"/>
              </w:rPr>
              <w:t>3.13.</w:t>
            </w:r>
            <w:r w:rsidR="00584011">
              <w:rPr>
                <w:rFonts w:ascii="Arial" w:hAnsi="Arial" w:cs="Arial"/>
                <w:sz w:val="18"/>
                <w:szCs w:val="20"/>
              </w:rPr>
              <w:t>3</w:t>
            </w:r>
          </w:p>
        </w:tc>
        <w:tc>
          <w:tcPr>
            <w:tcW w:w="8640" w:type="dxa"/>
          </w:tcPr>
          <w:p w:rsidR="00736605" w:rsidRDefault="00736605" w:rsidP="0094554F">
            <w:pPr>
              <w:rPr>
                <w:rFonts w:ascii="Arial" w:hAnsi="Arial" w:cs="Arial"/>
                <w:sz w:val="18"/>
                <w:szCs w:val="20"/>
              </w:rPr>
            </w:pPr>
            <w:r>
              <w:rPr>
                <w:rFonts w:ascii="Arial" w:hAnsi="Arial" w:cs="Arial"/>
                <w:sz w:val="18"/>
                <w:szCs w:val="20"/>
              </w:rPr>
              <w:t xml:space="preserve">Qualtrics Survey Integration </w:t>
            </w:r>
          </w:p>
          <w:p w:rsidR="00584011" w:rsidRDefault="00584011" w:rsidP="00584011">
            <w:pPr>
              <w:rPr>
                <w:rFonts w:ascii="Arial" w:hAnsi="Arial" w:cs="Arial"/>
                <w:sz w:val="18"/>
                <w:szCs w:val="20"/>
              </w:rPr>
            </w:pPr>
            <w:r>
              <w:rPr>
                <w:rFonts w:ascii="Arial" w:hAnsi="Arial" w:cs="Arial"/>
                <w:sz w:val="18"/>
                <w:szCs w:val="20"/>
              </w:rPr>
              <w:t>Website Feedback</w:t>
            </w:r>
          </w:p>
          <w:p w:rsidR="00584011" w:rsidRDefault="00584011" w:rsidP="00584011">
            <w:pPr>
              <w:pStyle w:val="ListParagraph"/>
              <w:numPr>
                <w:ilvl w:val="0"/>
                <w:numId w:val="65"/>
              </w:numPr>
              <w:rPr>
                <w:rFonts w:ascii="Arial" w:hAnsi="Arial" w:cs="Arial"/>
                <w:sz w:val="18"/>
                <w:szCs w:val="20"/>
              </w:rPr>
            </w:pPr>
            <w:r w:rsidRPr="003229C0">
              <w:rPr>
                <w:rFonts w:ascii="Arial" w:hAnsi="Arial" w:cs="Arial"/>
                <w:sz w:val="18"/>
                <w:szCs w:val="20"/>
              </w:rPr>
              <w:t>Include code for  community feedback form from Qualtrics (Robert Gierwatowski will create)</w:t>
            </w:r>
          </w:p>
          <w:p w:rsidR="00736605" w:rsidRDefault="00584011" w:rsidP="00077E44">
            <w:pPr>
              <w:pStyle w:val="ListParagraph"/>
              <w:numPr>
                <w:ilvl w:val="0"/>
                <w:numId w:val="46"/>
              </w:numPr>
              <w:rPr>
                <w:rFonts w:ascii="Arial" w:hAnsi="Arial" w:cs="Arial"/>
                <w:sz w:val="18"/>
                <w:szCs w:val="20"/>
              </w:rPr>
            </w:pPr>
            <w:r>
              <w:rPr>
                <w:rFonts w:ascii="Arial" w:hAnsi="Arial" w:cs="Arial"/>
                <w:sz w:val="18"/>
                <w:szCs w:val="20"/>
              </w:rPr>
              <w:t>Surveys</w:t>
            </w:r>
            <w:r w:rsidR="00736605" w:rsidRPr="00736605">
              <w:rPr>
                <w:rFonts w:ascii="Arial" w:hAnsi="Arial" w:cs="Arial"/>
                <w:sz w:val="18"/>
                <w:szCs w:val="20"/>
              </w:rPr>
              <w:t xml:space="preserve">Surveys will be emailed by outside system (Qualtrics).   </w:t>
            </w:r>
          </w:p>
          <w:p w:rsidR="00736605" w:rsidRPr="00736605" w:rsidRDefault="00736605" w:rsidP="00077E44">
            <w:pPr>
              <w:pStyle w:val="ListParagraph"/>
              <w:numPr>
                <w:ilvl w:val="0"/>
                <w:numId w:val="46"/>
              </w:numPr>
              <w:rPr>
                <w:rFonts w:ascii="Arial" w:hAnsi="Arial" w:cs="Arial"/>
                <w:sz w:val="18"/>
                <w:szCs w:val="20"/>
              </w:rPr>
            </w:pPr>
            <w:r>
              <w:rPr>
                <w:rFonts w:ascii="Arial" w:hAnsi="Arial" w:cs="Arial"/>
                <w:sz w:val="18"/>
                <w:szCs w:val="20"/>
              </w:rPr>
              <w:t>Admin will need</w:t>
            </w:r>
            <w:r w:rsidR="009709DB">
              <w:rPr>
                <w:rFonts w:ascii="Arial" w:hAnsi="Arial" w:cs="Arial"/>
                <w:sz w:val="18"/>
                <w:szCs w:val="20"/>
              </w:rPr>
              <w:t xml:space="preserve"> ability</w:t>
            </w:r>
            <w:r>
              <w:rPr>
                <w:rFonts w:ascii="Arial" w:hAnsi="Arial" w:cs="Arial"/>
                <w:sz w:val="18"/>
                <w:szCs w:val="20"/>
              </w:rPr>
              <w:t xml:space="preserve"> to </w:t>
            </w:r>
            <w:r w:rsidRPr="00736605">
              <w:rPr>
                <w:rFonts w:ascii="Arial" w:hAnsi="Arial" w:cs="Arial"/>
                <w:sz w:val="18"/>
                <w:szCs w:val="20"/>
              </w:rPr>
              <w:t xml:space="preserve">download lists of members by profile </w:t>
            </w:r>
            <w:r w:rsidR="009709DB">
              <w:rPr>
                <w:rFonts w:ascii="Arial" w:hAnsi="Arial" w:cs="Arial"/>
                <w:sz w:val="18"/>
                <w:szCs w:val="20"/>
              </w:rPr>
              <w:t xml:space="preserve">answers or interest groups </w:t>
            </w:r>
          </w:p>
        </w:tc>
      </w:tr>
    </w:tbl>
    <w:p w:rsidR="00D01769" w:rsidRPr="00D01769" w:rsidRDefault="00D01769" w:rsidP="00D01769">
      <w:pPr>
        <w:rPr>
          <w:color w:val="FF0000"/>
        </w:rPr>
      </w:pPr>
      <w:bookmarkStart w:id="84" w:name="_Toc308181876"/>
      <w:r>
        <w:rPr>
          <w:color w:val="FF0000"/>
        </w:rPr>
        <w:t>Needs to be part of Communities Admin PRD</w:t>
      </w:r>
    </w:p>
    <w:p w:rsidR="00F57245" w:rsidRDefault="00AC5514" w:rsidP="00F57245">
      <w:pPr>
        <w:pStyle w:val="Heading2"/>
        <w:tabs>
          <w:tab w:val="num" w:pos="1800"/>
        </w:tabs>
        <w:ind w:left="1296"/>
      </w:pPr>
      <w:bookmarkStart w:id="85" w:name="_Toc308181930"/>
      <w:bookmarkStart w:id="86" w:name="_Toc324835456"/>
      <w:bookmarkEnd w:id="84"/>
      <w:r>
        <w:lastRenderedPageBreak/>
        <w:t xml:space="preserve">Crowdsourcing – </w:t>
      </w:r>
      <w:r w:rsidR="00F57245" w:rsidRPr="00360ABA">
        <w:t>P2</w:t>
      </w:r>
      <w:bookmarkEnd w:id="85"/>
      <w:bookmarkEnd w:id="8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8640"/>
      </w:tblGrid>
      <w:tr w:rsidR="00DF291E" w:rsidRPr="001068D4" w:rsidTr="00333420">
        <w:tc>
          <w:tcPr>
            <w:tcW w:w="90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584011" w:rsidRPr="001068D4" w:rsidTr="00333420">
        <w:tc>
          <w:tcPr>
            <w:tcW w:w="900" w:type="dxa"/>
            <w:tcBorders>
              <w:bottom w:val="single" w:sz="4" w:space="0" w:color="000000"/>
            </w:tcBorders>
          </w:tcPr>
          <w:p w:rsidR="00584011" w:rsidRDefault="00584011" w:rsidP="007D15D6">
            <w:pPr>
              <w:rPr>
                <w:rFonts w:ascii="Arial" w:hAnsi="Arial" w:cs="Arial"/>
                <w:sz w:val="18"/>
                <w:szCs w:val="20"/>
              </w:rPr>
            </w:pPr>
            <w:r w:rsidRPr="001068D4">
              <w:rPr>
                <w:rFonts w:ascii="Arial" w:hAnsi="Arial" w:cs="Arial"/>
                <w:sz w:val="18"/>
                <w:szCs w:val="20"/>
              </w:rPr>
              <w:t>3.1</w:t>
            </w:r>
            <w:r w:rsidR="000C434C">
              <w:rPr>
                <w:rFonts w:ascii="Arial" w:hAnsi="Arial" w:cs="Arial"/>
                <w:sz w:val="18"/>
                <w:szCs w:val="20"/>
              </w:rPr>
              <w:t>4</w:t>
            </w:r>
            <w:r>
              <w:rPr>
                <w:rFonts w:ascii="Arial" w:hAnsi="Arial" w:cs="Arial"/>
                <w:sz w:val="18"/>
                <w:szCs w:val="20"/>
              </w:rPr>
              <w:t>.1</w:t>
            </w:r>
          </w:p>
        </w:tc>
        <w:tc>
          <w:tcPr>
            <w:tcW w:w="8640" w:type="dxa"/>
            <w:tcBorders>
              <w:bottom w:val="single" w:sz="4" w:space="0" w:color="000000"/>
            </w:tcBorders>
          </w:tcPr>
          <w:p w:rsidR="00584011" w:rsidRPr="00AC5514" w:rsidRDefault="00584011" w:rsidP="00EC3C67">
            <w:pPr>
              <w:rPr>
                <w:rFonts w:ascii="Arial" w:hAnsi="Arial" w:cs="Arial"/>
                <w:b/>
                <w:sz w:val="18"/>
                <w:szCs w:val="20"/>
              </w:rPr>
            </w:pPr>
            <w:r w:rsidRPr="00AC5514">
              <w:rPr>
                <w:rFonts w:ascii="Arial" w:hAnsi="Arial" w:cs="Arial"/>
                <w:b/>
                <w:sz w:val="18"/>
                <w:szCs w:val="20"/>
              </w:rPr>
              <w:t xml:space="preserve">Polls </w:t>
            </w:r>
          </w:p>
          <w:p w:rsidR="00584011" w:rsidRDefault="00680983" w:rsidP="008030B0">
            <w:pPr>
              <w:pStyle w:val="ListParagraph"/>
              <w:numPr>
                <w:ilvl w:val="0"/>
                <w:numId w:val="26"/>
              </w:numPr>
              <w:jc w:val="left"/>
              <w:rPr>
                <w:rFonts w:ascii="Arial" w:hAnsi="Arial" w:cs="Arial"/>
                <w:sz w:val="18"/>
                <w:szCs w:val="20"/>
              </w:rPr>
            </w:pPr>
            <w:r>
              <w:rPr>
                <w:rFonts w:ascii="Arial" w:hAnsi="Arial" w:cs="Arial"/>
                <w:sz w:val="18"/>
                <w:szCs w:val="20"/>
              </w:rPr>
              <w:t>Customized out-of-the-box Wordpress poll plugin</w:t>
            </w:r>
          </w:p>
          <w:p w:rsidR="00584011" w:rsidRDefault="00906BAB" w:rsidP="008030B0">
            <w:pPr>
              <w:pStyle w:val="ListParagraph"/>
              <w:numPr>
                <w:ilvl w:val="0"/>
                <w:numId w:val="26"/>
              </w:numPr>
              <w:jc w:val="left"/>
              <w:rPr>
                <w:rFonts w:ascii="Arial" w:hAnsi="Arial" w:cs="Arial"/>
                <w:sz w:val="18"/>
                <w:szCs w:val="20"/>
              </w:rPr>
            </w:pPr>
            <w:r>
              <w:rPr>
                <w:rFonts w:ascii="Arial" w:hAnsi="Arial" w:cs="Arial"/>
                <w:sz w:val="18"/>
                <w:szCs w:val="20"/>
              </w:rPr>
              <w:t>Required fields include: Question (title), description (subtitle), &amp; answers</w:t>
            </w:r>
          </w:p>
          <w:p w:rsidR="00584011" w:rsidRDefault="00906BAB" w:rsidP="008030B0">
            <w:pPr>
              <w:pStyle w:val="ListParagraph"/>
              <w:numPr>
                <w:ilvl w:val="0"/>
                <w:numId w:val="26"/>
              </w:numPr>
              <w:jc w:val="left"/>
              <w:rPr>
                <w:rFonts w:ascii="Arial" w:hAnsi="Arial" w:cs="Arial"/>
                <w:sz w:val="18"/>
                <w:szCs w:val="20"/>
              </w:rPr>
            </w:pPr>
            <w:r>
              <w:rPr>
                <w:rFonts w:ascii="Arial" w:hAnsi="Arial" w:cs="Arial"/>
                <w:sz w:val="18"/>
                <w:szCs w:val="20"/>
              </w:rPr>
              <w:t>A</w:t>
            </w:r>
            <w:r w:rsidR="00584011">
              <w:rPr>
                <w:rFonts w:ascii="Arial" w:hAnsi="Arial" w:cs="Arial"/>
                <w:sz w:val="18"/>
                <w:szCs w:val="20"/>
              </w:rPr>
              <w:t>nswer types</w:t>
            </w:r>
            <w:r>
              <w:rPr>
                <w:rFonts w:ascii="Arial" w:hAnsi="Arial" w:cs="Arial"/>
                <w:sz w:val="18"/>
                <w:szCs w:val="20"/>
              </w:rPr>
              <w:t xml:space="preserve"> should include</w:t>
            </w:r>
            <w:r w:rsidR="00544F43">
              <w:rPr>
                <w:rFonts w:ascii="Arial" w:hAnsi="Arial" w:cs="Arial"/>
                <w:sz w:val="18"/>
                <w:szCs w:val="20"/>
              </w:rPr>
              <w:t>: single answer</w:t>
            </w:r>
            <w:r>
              <w:rPr>
                <w:rFonts w:ascii="Arial" w:hAnsi="Arial" w:cs="Arial"/>
                <w:sz w:val="18"/>
                <w:szCs w:val="20"/>
              </w:rPr>
              <w:t xml:space="preserve"> or multiple </w:t>
            </w:r>
            <w:r w:rsidR="00544F43">
              <w:rPr>
                <w:rFonts w:ascii="Arial" w:hAnsi="Arial" w:cs="Arial"/>
                <w:sz w:val="18"/>
                <w:szCs w:val="20"/>
              </w:rPr>
              <w:t>answer</w:t>
            </w:r>
            <w:r w:rsidR="00321DD0">
              <w:rPr>
                <w:rFonts w:ascii="Arial" w:hAnsi="Arial" w:cs="Arial"/>
                <w:sz w:val="18"/>
                <w:szCs w:val="20"/>
              </w:rPr>
              <w:t>s</w:t>
            </w:r>
          </w:p>
          <w:p w:rsidR="00906BAB" w:rsidRDefault="00544F43" w:rsidP="008030B0">
            <w:pPr>
              <w:pStyle w:val="ListParagraph"/>
              <w:numPr>
                <w:ilvl w:val="0"/>
                <w:numId w:val="26"/>
              </w:numPr>
              <w:jc w:val="left"/>
              <w:rPr>
                <w:rFonts w:ascii="Arial" w:hAnsi="Arial" w:cs="Arial"/>
                <w:sz w:val="18"/>
                <w:szCs w:val="20"/>
              </w:rPr>
            </w:pPr>
            <w:r>
              <w:rPr>
                <w:rFonts w:ascii="Arial" w:hAnsi="Arial" w:cs="Arial"/>
                <w:sz w:val="18"/>
                <w:szCs w:val="20"/>
              </w:rPr>
              <w:t>User should be able to choose a single answer by clicking on a radial button (limited to one answer choice)</w:t>
            </w:r>
          </w:p>
          <w:p w:rsidR="00544F43" w:rsidRDefault="00544F43" w:rsidP="008030B0">
            <w:pPr>
              <w:pStyle w:val="ListParagraph"/>
              <w:numPr>
                <w:ilvl w:val="0"/>
                <w:numId w:val="26"/>
              </w:numPr>
              <w:jc w:val="left"/>
              <w:rPr>
                <w:rFonts w:ascii="Arial" w:hAnsi="Arial" w:cs="Arial"/>
                <w:sz w:val="18"/>
                <w:szCs w:val="20"/>
              </w:rPr>
            </w:pPr>
            <w:r>
              <w:rPr>
                <w:rFonts w:ascii="Arial" w:hAnsi="Arial" w:cs="Arial"/>
                <w:sz w:val="18"/>
                <w:szCs w:val="20"/>
              </w:rPr>
              <w:t>User should be able to choose multiple answers by clicking on square checkboxes (user may choose as many answers as they’d like)</w:t>
            </w:r>
          </w:p>
          <w:p w:rsidR="00584011" w:rsidRDefault="00584011" w:rsidP="008030B0">
            <w:pPr>
              <w:pStyle w:val="ListParagraph"/>
              <w:numPr>
                <w:ilvl w:val="0"/>
                <w:numId w:val="26"/>
              </w:numPr>
              <w:jc w:val="left"/>
              <w:rPr>
                <w:rFonts w:ascii="Arial" w:hAnsi="Arial" w:cs="Arial"/>
                <w:sz w:val="18"/>
                <w:szCs w:val="20"/>
              </w:rPr>
            </w:pPr>
            <w:r>
              <w:rPr>
                <w:rFonts w:ascii="Arial" w:hAnsi="Arial" w:cs="Arial"/>
                <w:sz w:val="18"/>
                <w:szCs w:val="20"/>
              </w:rPr>
              <w:t>Crawlable</w:t>
            </w:r>
            <w:r w:rsidR="00321DD0">
              <w:rPr>
                <w:rFonts w:ascii="Arial" w:hAnsi="Arial" w:cs="Arial"/>
                <w:sz w:val="18"/>
                <w:szCs w:val="20"/>
              </w:rPr>
              <w:t>; the text used for the required fields should be indexed by search engines for SEO benefit and should not be image-based</w:t>
            </w:r>
          </w:p>
          <w:p w:rsidR="00584011" w:rsidRDefault="00584011" w:rsidP="008030B0">
            <w:pPr>
              <w:pStyle w:val="ListParagraph"/>
              <w:numPr>
                <w:ilvl w:val="0"/>
                <w:numId w:val="26"/>
              </w:numPr>
              <w:jc w:val="left"/>
              <w:rPr>
                <w:rFonts w:ascii="Arial" w:hAnsi="Arial" w:cs="Arial"/>
                <w:sz w:val="18"/>
                <w:szCs w:val="20"/>
              </w:rPr>
            </w:pPr>
            <w:r>
              <w:rPr>
                <w:rFonts w:ascii="Arial" w:hAnsi="Arial" w:cs="Arial"/>
                <w:sz w:val="18"/>
                <w:szCs w:val="20"/>
              </w:rPr>
              <w:t>Created and published through the Admin tool, results pulled though Admin tool or Business Objects</w:t>
            </w:r>
          </w:p>
          <w:p w:rsidR="001B277C" w:rsidRPr="001D5966" w:rsidRDefault="00063D9A" w:rsidP="001D5966">
            <w:pPr>
              <w:pStyle w:val="ListParagraph"/>
              <w:numPr>
                <w:ilvl w:val="0"/>
                <w:numId w:val="26"/>
              </w:numPr>
              <w:jc w:val="left"/>
              <w:rPr>
                <w:rFonts w:ascii="Arial" w:hAnsi="Arial" w:cs="Arial"/>
                <w:sz w:val="18"/>
                <w:szCs w:val="20"/>
              </w:rPr>
            </w:pPr>
            <w:r>
              <w:rPr>
                <w:rFonts w:ascii="Arial" w:hAnsi="Arial" w:cs="Arial"/>
                <w:sz w:val="18"/>
                <w:szCs w:val="20"/>
              </w:rPr>
              <w:t>Design should be clear, easy-to-understand, user-friendly, and designed in such a manner that it inspires the user to participate</w:t>
            </w:r>
          </w:p>
          <w:p w:rsidR="008030B0" w:rsidRPr="00906BAB" w:rsidRDefault="008030B0" w:rsidP="008030B0">
            <w:pPr>
              <w:pStyle w:val="ListParagraph"/>
              <w:numPr>
                <w:ilvl w:val="0"/>
                <w:numId w:val="26"/>
              </w:numPr>
              <w:jc w:val="left"/>
              <w:rPr>
                <w:rFonts w:ascii="Arial" w:hAnsi="Arial" w:cs="Arial"/>
                <w:sz w:val="18"/>
                <w:szCs w:val="20"/>
              </w:rPr>
            </w:pPr>
            <w:r>
              <w:rPr>
                <w:rFonts w:ascii="Arial" w:hAnsi="Arial" w:cs="Arial"/>
                <w:sz w:val="18"/>
                <w:szCs w:val="20"/>
              </w:rPr>
              <w:t>The polls should collect the following information: (tbd based on business/marketing requirements from legal team)</w:t>
            </w:r>
          </w:p>
          <w:p w:rsidR="00584011" w:rsidRDefault="00584011" w:rsidP="008030B0">
            <w:pPr>
              <w:pStyle w:val="ListParagraph"/>
              <w:numPr>
                <w:ilvl w:val="0"/>
                <w:numId w:val="26"/>
              </w:numPr>
              <w:jc w:val="left"/>
              <w:rPr>
                <w:rFonts w:ascii="Arial" w:hAnsi="Arial" w:cs="Arial"/>
                <w:sz w:val="18"/>
                <w:szCs w:val="20"/>
              </w:rPr>
            </w:pPr>
            <w:r>
              <w:rPr>
                <w:rFonts w:ascii="Arial" w:hAnsi="Arial" w:cs="Arial"/>
                <w:sz w:val="18"/>
                <w:szCs w:val="20"/>
              </w:rPr>
              <w:t>Select location to publish (home page, category page, other site pages)</w:t>
            </w:r>
          </w:p>
          <w:p w:rsidR="00584011" w:rsidRPr="00906BAB" w:rsidRDefault="00584011" w:rsidP="008030B0">
            <w:pPr>
              <w:pStyle w:val="ListParagraph"/>
              <w:numPr>
                <w:ilvl w:val="0"/>
                <w:numId w:val="26"/>
              </w:numPr>
              <w:jc w:val="left"/>
              <w:rPr>
                <w:rFonts w:ascii="Arial" w:hAnsi="Arial" w:cs="Arial"/>
                <w:b/>
                <w:sz w:val="18"/>
                <w:szCs w:val="20"/>
              </w:rPr>
            </w:pPr>
            <w:r w:rsidRPr="00906BAB">
              <w:rPr>
                <w:rFonts w:ascii="Arial" w:hAnsi="Arial" w:cs="Arial"/>
                <w:sz w:val="18"/>
                <w:szCs w:val="20"/>
              </w:rPr>
              <w:t>Only</w:t>
            </w:r>
            <w:r w:rsidR="00906BAB">
              <w:rPr>
                <w:rFonts w:ascii="Arial" w:hAnsi="Arial" w:cs="Arial"/>
                <w:sz w:val="18"/>
                <w:szCs w:val="20"/>
              </w:rPr>
              <w:t xml:space="preserve"> displays when there is content (controlled through the backedn WP dashboard)</w:t>
            </w:r>
          </w:p>
        </w:tc>
      </w:tr>
    </w:tbl>
    <w:p w:rsidR="00543DA7" w:rsidRDefault="00543DA7" w:rsidP="00543DA7">
      <w:pPr>
        <w:pStyle w:val="Heading2"/>
        <w:tabs>
          <w:tab w:val="num" w:pos="1800"/>
        </w:tabs>
        <w:ind w:left="1296"/>
      </w:pPr>
      <w:bookmarkStart w:id="87" w:name="_Toc324835457"/>
      <w:r>
        <w:t>Static Pages – P1</w:t>
      </w:r>
      <w:bookmarkEnd w:id="8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8640"/>
      </w:tblGrid>
      <w:tr w:rsidR="00543DA7" w:rsidRPr="001068D4" w:rsidTr="006B3A18">
        <w:tc>
          <w:tcPr>
            <w:tcW w:w="900" w:type="dxa"/>
            <w:shd w:val="clear" w:color="auto" w:fill="B6DDE8"/>
          </w:tcPr>
          <w:p w:rsidR="00543DA7" w:rsidRPr="001068D4" w:rsidRDefault="00543DA7" w:rsidP="006B3A18">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543DA7" w:rsidRPr="001068D4" w:rsidRDefault="00543DA7" w:rsidP="006B3A18">
            <w:pPr>
              <w:rPr>
                <w:rFonts w:ascii="Arial" w:hAnsi="Arial" w:cs="Arial"/>
                <w:b/>
                <w:sz w:val="18"/>
                <w:szCs w:val="20"/>
              </w:rPr>
            </w:pPr>
            <w:r w:rsidRPr="001068D4">
              <w:rPr>
                <w:rFonts w:ascii="Arial" w:hAnsi="Arial" w:cs="Arial"/>
                <w:b/>
                <w:sz w:val="18"/>
                <w:szCs w:val="20"/>
              </w:rPr>
              <w:t xml:space="preserve">Description </w:t>
            </w:r>
          </w:p>
        </w:tc>
      </w:tr>
      <w:tr w:rsidR="00543DA7" w:rsidRPr="001068D4" w:rsidTr="006B3A18">
        <w:trPr>
          <w:trHeight w:val="368"/>
        </w:trPr>
        <w:tc>
          <w:tcPr>
            <w:tcW w:w="900" w:type="dxa"/>
          </w:tcPr>
          <w:p w:rsidR="00543DA7" w:rsidRPr="001068D4" w:rsidRDefault="00543DA7" w:rsidP="006B3A18">
            <w:pPr>
              <w:rPr>
                <w:rFonts w:ascii="Arial" w:hAnsi="Arial" w:cs="Arial"/>
                <w:sz w:val="18"/>
                <w:szCs w:val="20"/>
              </w:rPr>
            </w:pPr>
            <w:r w:rsidRPr="001068D4">
              <w:rPr>
                <w:rFonts w:ascii="Arial" w:hAnsi="Arial" w:cs="Arial"/>
                <w:sz w:val="18"/>
                <w:szCs w:val="20"/>
              </w:rPr>
              <w:t>3.1</w:t>
            </w:r>
            <w:r w:rsidR="00584011">
              <w:rPr>
                <w:rFonts w:ascii="Arial" w:hAnsi="Arial" w:cs="Arial"/>
                <w:sz w:val="18"/>
                <w:szCs w:val="20"/>
              </w:rPr>
              <w:t>5</w:t>
            </w:r>
            <w:r>
              <w:rPr>
                <w:rFonts w:ascii="Arial" w:hAnsi="Arial" w:cs="Arial"/>
                <w:sz w:val="18"/>
                <w:szCs w:val="20"/>
              </w:rPr>
              <w:t>.1</w:t>
            </w:r>
          </w:p>
        </w:tc>
        <w:tc>
          <w:tcPr>
            <w:tcW w:w="8640" w:type="dxa"/>
          </w:tcPr>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FAQ</w:t>
            </w:r>
          </w:p>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About</w:t>
            </w:r>
            <w:r w:rsidR="00C47BD2">
              <w:rPr>
                <w:rFonts w:ascii="Arial" w:hAnsi="Arial" w:cs="Arial"/>
                <w:sz w:val="18"/>
                <w:szCs w:val="20"/>
              </w:rPr>
              <w:t xml:space="preserve"> / Why J</w:t>
            </w:r>
            <w:r>
              <w:rPr>
                <w:rFonts w:ascii="Arial" w:hAnsi="Arial" w:cs="Arial"/>
                <w:sz w:val="18"/>
                <w:szCs w:val="20"/>
              </w:rPr>
              <w:t>oin</w:t>
            </w:r>
          </w:p>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Terms of Service</w:t>
            </w:r>
          </w:p>
          <w:p w:rsidR="00543DA7" w:rsidRPr="00543DA7" w:rsidRDefault="00543DA7" w:rsidP="00077E44">
            <w:pPr>
              <w:pStyle w:val="ListParagraph"/>
              <w:numPr>
                <w:ilvl w:val="0"/>
                <w:numId w:val="26"/>
              </w:numPr>
              <w:rPr>
                <w:rFonts w:ascii="Arial" w:hAnsi="Arial" w:cs="Arial"/>
                <w:sz w:val="18"/>
                <w:szCs w:val="20"/>
              </w:rPr>
            </w:pPr>
            <w:r>
              <w:rPr>
                <w:rFonts w:ascii="Arial" w:hAnsi="Arial" w:cs="Arial"/>
                <w:sz w:val="18"/>
                <w:szCs w:val="20"/>
              </w:rPr>
              <w:t>Badges</w:t>
            </w:r>
            <w:r w:rsidR="00584011">
              <w:rPr>
                <w:rFonts w:ascii="Arial" w:hAnsi="Arial" w:cs="Arial"/>
                <w:sz w:val="18"/>
                <w:szCs w:val="20"/>
              </w:rPr>
              <w:t>/Team Page – updateable through CMS as team members change</w:t>
            </w:r>
          </w:p>
        </w:tc>
      </w:tr>
    </w:tbl>
    <w:p w:rsidR="00B6658B" w:rsidRDefault="00B6658B" w:rsidP="00E10289">
      <w:pPr>
        <w:rPr>
          <w:color w:val="1F497D"/>
          <w:szCs w:val="22"/>
        </w:rPr>
      </w:pPr>
    </w:p>
    <w:p w:rsidR="009E335E" w:rsidRDefault="009E335E" w:rsidP="00E10289">
      <w:pPr>
        <w:rPr>
          <w:color w:val="1F497D"/>
          <w:szCs w:val="22"/>
        </w:rPr>
      </w:pPr>
    </w:p>
    <w:p w:rsidR="00032EB8" w:rsidRDefault="00032EB8"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88" w:name="_Toc324835458"/>
      <w:r>
        <w:rPr>
          <w:rFonts w:cs="Arial"/>
          <w:sz w:val="28"/>
        </w:rPr>
        <w:t>User Experience Requirements</w:t>
      </w:r>
      <w:bookmarkEnd w:id="88"/>
    </w:p>
    <w:p w:rsidR="000A0AAC" w:rsidRPr="00C3486B" w:rsidRDefault="000A0AAC" w:rsidP="00855BFA">
      <w:pPr>
        <w:numPr>
          <w:ilvl w:val="0"/>
          <w:numId w:val="10"/>
        </w:numPr>
        <w:rPr>
          <w:szCs w:val="22"/>
        </w:rPr>
      </w:pPr>
      <w:r w:rsidRPr="00C3486B">
        <w:rPr>
          <w:szCs w:val="22"/>
        </w:rPr>
        <w:t xml:space="preserve">Overall goal is to </w:t>
      </w:r>
      <w:r w:rsidR="00C3486B" w:rsidRPr="00C3486B">
        <w:rPr>
          <w:szCs w:val="22"/>
        </w:rPr>
        <w:t xml:space="preserve">increase awareness of communities and seamless integration with SHC ecommerce sites </w:t>
      </w:r>
    </w:p>
    <w:p w:rsidR="003520EB" w:rsidRPr="00C3486B" w:rsidRDefault="000A0AAC" w:rsidP="00855BFA">
      <w:pPr>
        <w:numPr>
          <w:ilvl w:val="0"/>
          <w:numId w:val="10"/>
        </w:numPr>
        <w:rPr>
          <w:szCs w:val="22"/>
        </w:rPr>
      </w:pPr>
      <w:r w:rsidRPr="00C3486B">
        <w:rPr>
          <w:szCs w:val="22"/>
        </w:rPr>
        <w:t>Experimentation</w:t>
      </w:r>
      <w:r w:rsidR="001A5D4B" w:rsidRPr="00C3486B">
        <w:rPr>
          <w:szCs w:val="22"/>
        </w:rPr>
        <w:t xml:space="preserve">: Should be possible to </w:t>
      </w:r>
      <w:r w:rsidR="00772326" w:rsidRPr="00C3486B">
        <w:rPr>
          <w:szCs w:val="22"/>
        </w:rPr>
        <w:t>quickly</w:t>
      </w:r>
      <w:r w:rsidR="001A5D4B" w:rsidRPr="00C3486B">
        <w:rPr>
          <w:szCs w:val="22"/>
        </w:rPr>
        <w:t xml:space="preserve"> modify UX flows, do A/B testing, get feedback and iterate</w:t>
      </w:r>
    </w:p>
    <w:p w:rsidR="00180F14" w:rsidRPr="00C3486B" w:rsidRDefault="00180F14" w:rsidP="00855BFA">
      <w:pPr>
        <w:numPr>
          <w:ilvl w:val="0"/>
          <w:numId w:val="10"/>
        </w:numPr>
        <w:rPr>
          <w:szCs w:val="22"/>
        </w:rPr>
      </w:pPr>
      <w:r w:rsidRPr="00C3486B">
        <w:rPr>
          <w:szCs w:val="22"/>
        </w:rPr>
        <w:lastRenderedPageBreak/>
        <w:t>Formats: support for desktop, mobile, ipad, in-store kiosk?</w:t>
      </w:r>
    </w:p>
    <w:p w:rsidR="00B6658B" w:rsidRPr="00C3486B" w:rsidRDefault="001A5D4B" w:rsidP="00855BFA">
      <w:pPr>
        <w:numPr>
          <w:ilvl w:val="0"/>
          <w:numId w:val="10"/>
        </w:numPr>
        <w:rPr>
          <w:szCs w:val="22"/>
        </w:rPr>
      </w:pPr>
      <w:r w:rsidRPr="00C3486B">
        <w:rPr>
          <w:szCs w:val="22"/>
        </w:rPr>
        <w:t xml:space="preserve">Supported </w:t>
      </w:r>
      <w:r w:rsidR="00B6658B" w:rsidRPr="00C3486B">
        <w:rPr>
          <w:szCs w:val="22"/>
        </w:rPr>
        <w:t>Browsers</w:t>
      </w:r>
      <w:r w:rsidRPr="00C3486B">
        <w:rPr>
          <w:szCs w:val="22"/>
        </w:rPr>
        <w:t>:</w:t>
      </w:r>
    </w:p>
    <w:p w:rsidR="00180F14" w:rsidRDefault="00180F14" w:rsidP="00180F14">
      <w:pPr>
        <w:ind w:left="432"/>
        <w:rPr>
          <w:color w:val="1F497D"/>
          <w:szCs w:val="22"/>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48"/>
        <w:gridCol w:w="1680"/>
      </w:tblGrid>
      <w:tr w:rsidR="00180F14" w:rsidRPr="009473B7" w:rsidTr="00F665E9">
        <w:tc>
          <w:tcPr>
            <w:tcW w:w="2148"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Browser</w:t>
            </w:r>
          </w:p>
        </w:tc>
        <w:tc>
          <w:tcPr>
            <w:tcW w:w="1680"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Supported (Y/N)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6</w:t>
            </w:r>
          </w:p>
        </w:tc>
        <w:tc>
          <w:tcPr>
            <w:tcW w:w="1680" w:type="dxa"/>
          </w:tcPr>
          <w:p w:rsidR="00180F14" w:rsidRPr="000A0AAC" w:rsidRDefault="00C8425C" w:rsidP="00F665E9">
            <w:pPr>
              <w:pStyle w:val="ListParagraph"/>
              <w:spacing w:line="480" w:lineRule="auto"/>
              <w:ind w:left="0"/>
              <w:jc w:val="left"/>
              <w:rPr>
                <w:rFonts w:ascii="Arial" w:hAnsi="Arial" w:cs="Arial"/>
                <w:color w:val="FF0000"/>
                <w:sz w:val="20"/>
                <w:szCs w:val="20"/>
              </w:rPr>
            </w:pPr>
            <w:r>
              <w:rPr>
                <w:rFonts w:ascii="Arial" w:hAnsi="Arial" w:cs="Arial"/>
                <w:color w:val="FF0000"/>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7</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8</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Netscape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Safari</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Firefox</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Google Chrome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Other</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bl>
    <w:p w:rsidR="00180F14" w:rsidRDefault="00180F14" w:rsidP="00E10289">
      <w:pPr>
        <w:rPr>
          <w:color w:val="1F497D"/>
          <w:szCs w:val="22"/>
        </w:rPr>
      </w:pPr>
    </w:p>
    <w:p w:rsidR="004B679E" w:rsidRDefault="004B679E" w:rsidP="004B679E">
      <w:pPr>
        <w:rPr>
          <w:color w:val="1F497D"/>
          <w:szCs w:val="22"/>
        </w:rPr>
      </w:pPr>
    </w:p>
    <w:p w:rsidR="004B679E" w:rsidRDefault="004B679E" w:rsidP="004B679E">
      <w:pPr>
        <w:pStyle w:val="Heading2"/>
        <w:numPr>
          <w:ilvl w:val="0"/>
          <w:numId w:val="3"/>
        </w:numPr>
        <w:shd w:val="pct20" w:color="auto" w:fill="auto"/>
        <w:tabs>
          <w:tab w:val="clear" w:pos="1152"/>
          <w:tab w:val="num" w:pos="270"/>
        </w:tabs>
        <w:spacing w:before="0"/>
        <w:ind w:left="270" w:hanging="270"/>
        <w:rPr>
          <w:rFonts w:cs="Arial"/>
          <w:sz w:val="28"/>
        </w:rPr>
      </w:pPr>
      <w:bookmarkStart w:id="89" w:name="_Toc324835459"/>
      <w:r>
        <w:rPr>
          <w:rFonts w:cs="Arial"/>
          <w:sz w:val="28"/>
        </w:rPr>
        <w:t>Integration and Migration</w:t>
      </w:r>
      <w:bookmarkEnd w:id="89"/>
    </w:p>
    <w:p w:rsidR="00266A11" w:rsidRPr="00C3486B" w:rsidRDefault="00266A11" w:rsidP="00855BFA">
      <w:pPr>
        <w:pStyle w:val="ListParagraph"/>
        <w:numPr>
          <w:ilvl w:val="0"/>
          <w:numId w:val="13"/>
        </w:numPr>
        <w:rPr>
          <w:szCs w:val="22"/>
        </w:rPr>
      </w:pPr>
      <w:r w:rsidRPr="00C3486B">
        <w:rPr>
          <w:szCs w:val="22"/>
        </w:rPr>
        <w:t xml:space="preserve">Provide fully documented Web Service APIs for all </w:t>
      </w:r>
      <w:r w:rsidR="00C3486B" w:rsidRPr="00C3486B">
        <w:rPr>
          <w:szCs w:val="22"/>
        </w:rPr>
        <w:t>communities</w:t>
      </w:r>
      <w:r w:rsidRPr="00C3486B">
        <w:rPr>
          <w:szCs w:val="22"/>
        </w:rPr>
        <w:t xml:space="preserve"> functions</w:t>
      </w:r>
      <w:r w:rsidR="00C3486B" w:rsidRPr="00C3486B">
        <w:rPr>
          <w:szCs w:val="22"/>
        </w:rPr>
        <w:t xml:space="preserve"> being pulled into Profile</w:t>
      </w:r>
    </w:p>
    <w:p w:rsidR="00266A11" w:rsidRPr="00C3486B" w:rsidRDefault="00266A11" w:rsidP="00855BFA">
      <w:pPr>
        <w:pStyle w:val="ListParagraph"/>
        <w:numPr>
          <w:ilvl w:val="0"/>
          <w:numId w:val="13"/>
        </w:numPr>
        <w:rPr>
          <w:szCs w:val="22"/>
        </w:rPr>
      </w:pPr>
      <w:r w:rsidRPr="00C3486B">
        <w:rPr>
          <w:szCs w:val="22"/>
        </w:rPr>
        <w:t>Migrate existing user data from Viewpoint to Universal Profile</w:t>
      </w:r>
    </w:p>
    <w:p w:rsidR="00266A11" w:rsidRPr="00C3486B" w:rsidRDefault="00266A11" w:rsidP="00855BFA">
      <w:pPr>
        <w:pStyle w:val="ListParagraph"/>
        <w:numPr>
          <w:ilvl w:val="0"/>
          <w:numId w:val="13"/>
        </w:numPr>
        <w:rPr>
          <w:szCs w:val="22"/>
        </w:rPr>
      </w:pPr>
      <w:r w:rsidRPr="00C3486B">
        <w:rPr>
          <w:szCs w:val="22"/>
        </w:rPr>
        <w:t>Migrate existing reviews</w:t>
      </w:r>
      <w:r w:rsidR="00C3486B" w:rsidRPr="00C3486B">
        <w:rPr>
          <w:szCs w:val="22"/>
        </w:rPr>
        <w:t>, discussions, and profile</w:t>
      </w:r>
      <w:r w:rsidRPr="00C3486B">
        <w:rPr>
          <w:szCs w:val="22"/>
        </w:rPr>
        <w:t xml:space="preserve"> data</w:t>
      </w:r>
      <w:r w:rsidR="00C3486B" w:rsidRPr="00C3486B">
        <w:rPr>
          <w:szCs w:val="22"/>
        </w:rPr>
        <w:t xml:space="preserve"> (where applicable)</w:t>
      </w:r>
      <w:r w:rsidRPr="00C3486B">
        <w:rPr>
          <w:szCs w:val="22"/>
        </w:rPr>
        <w:t xml:space="preserve"> from Viewpoint to new Reviews system</w:t>
      </w:r>
    </w:p>
    <w:p w:rsidR="004B679E" w:rsidRDefault="004B679E"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90" w:name="_Toc324835460"/>
      <w:r>
        <w:rPr>
          <w:rFonts w:cs="Arial"/>
          <w:sz w:val="28"/>
        </w:rPr>
        <w:t>Operations and Maintenance</w:t>
      </w:r>
      <w:bookmarkEnd w:id="90"/>
    </w:p>
    <w:p w:rsidR="003520EB" w:rsidRDefault="00C13DB4" w:rsidP="003B657E">
      <w:pPr>
        <w:pStyle w:val="Heading2"/>
      </w:pPr>
      <w:bookmarkStart w:id="91" w:name="_Toc324835461"/>
      <w:r>
        <w:t>S</w:t>
      </w:r>
      <w:r w:rsidR="003B657E">
        <w:t>ervice Level Agreement</w:t>
      </w:r>
      <w:bookmarkEnd w:id="91"/>
    </w:p>
    <w:p w:rsidR="0090510F" w:rsidRPr="00572273" w:rsidRDefault="0090510F" w:rsidP="0090510F">
      <w:pPr>
        <w:rPr>
          <w:i/>
          <w:szCs w:val="22"/>
        </w:rPr>
      </w:pPr>
      <w:r w:rsidRPr="00572273">
        <w:rPr>
          <w:i/>
          <w:szCs w:val="22"/>
        </w:rPr>
        <w:t>From any US location:</w:t>
      </w:r>
    </w:p>
    <w:p w:rsidR="003B657E" w:rsidRPr="00572273" w:rsidRDefault="003B657E" w:rsidP="00855BFA">
      <w:pPr>
        <w:numPr>
          <w:ilvl w:val="0"/>
          <w:numId w:val="9"/>
        </w:numPr>
        <w:rPr>
          <w:szCs w:val="22"/>
        </w:rPr>
      </w:pPr>
      <w:r w:rsidRPr="00572273">
        <w:rPr>
          <w:szCs w:val="22"/>
        </w:rPr>
        <w:t>Uptime: 99.</w:t>
      </w:r>
      <w:r w:rsidR="00A95E2B">
        <w:rPr>
          <w:szCs w:val="22"/>
        </w:rPr>
        <w:t>5</w:t>
      </w:r>
      <w:r w:rsidRPr="00572273">
        <w:rPr>
          <w:szCs w:val="22"/>
        </w:rPr>
        <w:t>%</w:t>
      </w:r>
    </w:p>
    <w:p w:rsidR="00DD3842" w:rsidRPr="00752423" w:rsidRDefault="00A95E2B" w:rsidP="00855BFA">
      <w:pPr>
        <w:numPr>
          <w:ilvl w:val="0"/>
          <w:numId w:val="9"/>
        </w:numPr>
        <w:rPr>
          <w:szCs w:val="22"/>
        </w:rPr>
      </w:pPr>
      <w:r>
        <w:rPr>
          <w:szCs w:val="22"/>
        </w:rPr>
        <w:t>Responsiveness</w:t>
      </w:r>
      <w:r w:rsidR="003B657E" w:rsidRPr="00572273">
        <w:rPr>
          <w:szCs w:val="22"/>
        </w:rPr>
        <w:t xml:space="preserve">: </w:t>
      </w:r>
      <w:r w:rsidRPr="00752423">
        <w:rPr>
          <w:szCs w:val="22"/>
        </w:rPr>
        <w:t xml:space="preserve">85% of all API calls will return in </w:t>
      </w:r>
      <w:r w:rsidR="003B657E" w:rsidRPr="00752423">
        <w:rPr>
          <w:szCs w:val="22"/>
        </w:rPr>
        <w:t xml:space="preserve">&lt; </w:t>
      </w:r>
      <w:r w:rsidRPr="00752423">
        <w:rPr>
          <w:szCs w:val="22"/>
        </w:rPr>
        <w:t>100</w:t>
      </w:r>
      <w:r w:rsidR="003B657E" w:rsidRPr="00752423">
        <w:rPr>
          <w:szCs w:val="22"/>
        </w:rPr>
        <w:t xml:space="preserve"> milliseconds @ x reads/second,  &lt; </w:t>
      </w:r>
      <w:r w:rsidRPr="00752423">
        <w:rPr>
          <w:szCs w:val="22"/>
        </w:rPr>
        <w:t>200</w:t>
      </w:r>
      <w:r w:rsidR="003B657E" w:rsidRPr="00752423">
        <w:rPr>
          <w:szCs w:val="22"/>
        </w:rPr>
        <w:t xml:space="preserve"> milliseconds @ x writes/second</w:t>
      </w:r>
    </w:p>
    <w:p w:rsidR="00C13DB4" w:rsidRDefault="00C13DB4" w:rsidP="001A5D4B">
      <w:pPr>
        <w:pStyle w:val="Heading2"/>
      </w:pPr>
      <w:bookmarkStart w:id="92" w:name="_Toc324835462"/>
      <w:r>
        <w:t>Monitoring and Alerts</w:t>
      </w:r>
      <w:bookmarkEnd w:id="92"/>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monitoring of basic system services ((server load, server up-time)</w:t>
      </w:r>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w:t>
      </w:r>
      <w:r w:rsidR="00C50A91">
        <w:rPr>
          <w:rFonts w:cs="Times-Roman"/>
          <w:szCs w:val="22"/>
        </w:rPr>
        <w:t xml:space="preserve">oring of rate of communication </w:t>
      </w:r>
      <w:r w:rsidRPr="000C0D07">
        <w:rPr>
          <w:rFonts w:cs="Times-Roman"/>
          <w:szCs w:val="22"/>
        </w:rPr>
        <w:t xml:space="preserve"> with client web servers.</w:t>
      </w:r>
    </w:p>
    <w:p w:rsidR="00772326" w:rsidRDefault="007221FF" w:rsidP="00772326">
      <w:pPr>
        <w:pStyle w:val="Heading2"/>
      </w:pPr>
      <w:bookmarkStart w:id="93" w:name="_Toc324835463"/>
      <w:r>
        <w:lastRenderedPageBreak/>
        <w:t>B</w:t>
      </w:r>
      <w:r w:rsidR="00772326">
        <w:t xml:space="preserve">usiness </w:t>
      </w:r>
      <w:r>
        <w:t>C</w:t>
      </w:r>
      <w:r w:rsidR="00772326">
        <w:t xml:space="preserve">ontinuity </w:t>
      </w:r>
      <w:r>
        <w:t>P</w:t>
      </w:r>
      <w:r w:rsidR="00772326">
        <w:t>lanning (BCP)</w:t>
      </w:r>
      <w:bookmarkEnd w:id="93"/>
    </w:p>
    <w:p w:rsidR="00402739" w:rsidRPr="00752423" w:rsidRDefault="00C50A91" w:rsidP="00855BFA">
      <w:pPr>
        <w:numPr>
          <w:ilvl w:val="0"/>
          <w:numId w:val="11"/>
        </w:numPr>
      </w:pPr>
      <w:r>
        <w:t>Communities integration</w:t>
      </w:r>
      <w:r w:rsidR="00772326" w:rsidRPr="00752423">
        <w:t xml:space="preserve"> should </w:t>
      </w:r>
      <w:r w:rsidR="00402739" w:rsidRPr="00752423">
        <w:t>be deployed i</w:t>
      </w:r>
      <w:r>
        <w:t>n Sign On and Profile</w:t>
      </w:r>
    </w:p>
    <w:p w:rsidR="00402739" w:rsidRPr="00752423" w:rsidRDefault="00402739" w:rsidP="00855BFA">
      <w:pPr>
        <w:widowControl/>
        <w:numPr>
          <w:ilvl w:val="0"/>
          <w:numId w:val="11"/>
        </w:numPr>
        <w:autoSpaceDE w:val="0"/>
        <w:autoSpaceDN w:val="0"/>
        <w:spacing w:line="240" w:lineRule="auto"/>
        <w:jc w:val="left"/>
        <w:textAlignment w:val="auto"/>
        <w:rPr>
          <w:rFonts w:cs="Times-Roman"/>
          <w:szCs w:val="22"/>
        </w:rPr>
      </w:pPr>
      <w:r w:rsidRPr="00752423">
        <w:rPr>
          <w:rFonts w:cs="Times-Roman"/>
          <w:szCs w:val="22"/>
        </w:rPr>
        <w:t>Platform will support semi-automated failover in the event of a failure in either location</w:t>
      </w:r>
    </w:p>
    <w:p w:rsidR="00402739" w:rsidRPr="00C50A91" w:rsidRDefault="00402739" w:rsidP="00855BFA">
      <w:pPr>
        <w:widowControl/>
        <w:numPr>
          <w:ilvl w:val="0"/>
          <w:numId w:val="11"/>
        </w:numPr>
        <w:autoSpaceDE w:val="0"/>
        <w:autoSpaceDN w:val="0"/>
        <w:spacing w:line="240" w:lineRule="auto"/>
        <w:jc w:val="left"/>
        <w:textAlignment w:val="auto"/>
        <w:rPr>
          <w:rFonts w:cs="Times-Roman"/>
          <w:color w:val="FF0000"/>
          <w:szCs w:val="22"/>
        </w:rPr>
      </w:pPr>
      <w:r w:rsidRPr="00C50A91">
        <w:rPr>
          <w:rFonts w:cs="Times-Roman"/>
          <w:color w:val="FF0000"/>
          <w:szCs w:val="22"/>
        </w:rPr>
        <w:t>Data Back-Up: data will be backed up to tape once a day. In case of loss of data, data will be restored</w:t>
      </w:r>
      <w:r w:rsidR="000C0D07" w:rsidRPr="00C50A91">
        <w:rPr>
          <w:rFonts w:cs="Times-Roman"/>
          <w:color w:val="FF0000"/>
          <w:szCs w:val="22"/>
        </w:rPr>
        <w:t xml:space="preserve"> </w:t>
      </w:r>
      <w:r w:rsidRPr="00C50A91">
        <w:rPr>
          <w:rFonts w:cs="Times-Roman"/>
          <w:color w:val="FF0000"/>
          <w:szCs w:val="22"/>
        </w:rPr>
        <w:t>within 1 business day.</w:t>
      </w:r>
    </w:p>
    <w:p w:rsidR="007221FF" w:rsidRDefault="007221FF" w:rsidP="00E10289">
      <w:pPr>
        <w:rPr>
          <w:color w:val="1F497D"/>
          <w:szCs w:val="22"/>
        </w:rPr>
      </w:pPr>
    </w:p>
    <w:p w:rsidR="00752423" w:rsidRDefault="00752423" w:rsidP="00752423">
      <w:pPr>
        <w:pStyle w:val="Heading2"/>
      </w:pPr>
      <w:bookmarkStart w:id="94" w:name="_Toc324835464"/>
      <w:r>
        <w:t>Capacity Planning</w:t>
      </w:r>
      <w:bookmarkEnd w:id="94"/>
    </w:p>
    <w:p w:rsidR="00752423" w:rsidRPr="00752423" w:rsidRDefault="00752423" w:rsidP="00855BFA">
      <w:pPr>
        <w:widowControl/>
        <w:numPr>
          <w:ilvl w:val="0"/>
          <w:numId w:val="9"/>
        </w:numPr>
        <w:autoSpaceDE w:val="0"/>
        <w:autoSpaceDN w:val="0"/>
        <w:spacing w:line="240" w:lineRule="auto"/>
        <w:jc w:val="left"/>
        <w:textAlignment w:val="auto"/>
        <w:rPr>
          <w:rFonts w:cs="Symbol"/>
          <w:szCs w:val="22"/>
        </w:rPr>
      </w:pPr>
      <w:r w:rsidRPr="00752423">
        <w:rPr>
          <w:rFonts w:cs="Times-Roman"/>
          <w:szCs w:val="22"/>
        </w:rPr>
        <w:t>Capacity Planning will be done on a quarterly basis, based in traffic estimates provided by customers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Emergency plan for expanding capacity (data storage, rate of access for both reads and writes):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Expand by 15% : 5 business days</w:t>
      </w:r>
    </w:p>
    <w:p w:rsidR="00A702E0" w:rsidRPr="00084AA2" w:rsidRDefault="00752423" w:rsidP="00855BFA">
      <w:pPr>
        <w:numPr>
          <w:ilvl w:val="0"/>
          <w:numId w:val="9"/>
        </w:numPr>
        <w:rPr>
          <w:szCs w:val="22"/>
        </w:rPr>
      </w:pPr>
      <w:r w:rsidRPr="00752423">
        <w:rPr>
          <w:rFonts w:cs="Times-Roman"/>
          <w:szCs w:val="22"/>
        </w:rPr>
        <w:t>Expand by more than 15% - 30 business days</w:t>
      </w:r>
    </w:p>
    <w:p w:rsidR="00084AA2" w:rsidRPr="00A702E0" w:rsidRDefault="00084AA2" w:rsidP="00855BFA">
      <w:pPr>
        <w:numPr>
          <w:ilvl w:val="0"/>
          <w:numId w:val="9"/>
        </w:numPr>
        <w:rPr>
          <w:szCs w:val="22"/>
        </w:rPr>
      </w:pPr>
      <w:r>
        <w:rPr>
          <w:rFonts w:cs="Times-Roman"/>
          <w:szCs w:val="22"/>
        </w:rPr>
        <w:t>Traffic Estimates by Customer: tbd</w:t>
      </w:r>
    </w:p>
    <w:p w:rsidR="00A702E0" w:rsidRDefault="00A702E0" w:rsidP="00A702E0">
      <w:pPr>
        <w:rPr>
          <w:rFonts w:cs="Times-Roman"/>
          <w:szCs w:val="22"/>
        </w:rPr>
      </w:pPr>
    </w:p>
    <w:p w:rsidR="00752423" w:rsidRPr="00752423" w:rsidRDefault="00A702E0" w:rsidP="00A702E0">
      <w:pPr>
        <w:pStyle w:val="Heading2"/>
        <w:rPr>
          <w:rFonts w:ascii="Calibri" w:hAnsi="Calibri"/>
        </w:rPr>
      </w:pPr>
      <w:bookmarkStart w:id="95" w:name="_Toc324835465"/>
      <w:r>
        <w:t>Escalations</w:t>
      </w:r>
      <w:bookmarkEnd w:id="95"/>
      <w:r w:rsidR="00752423" w:rsidRPr="00752423">
        <w:rPr>
          <w:rFonts w:ascii="Calibri" w:hAnsi="Calibri"/>
        </w:rPr>
        <w:t xml:space="preserve"> </w:t>
      </w:r>
    </w:p>
    <w:p w:rsidR="00752423" w:rsidRPr="00A702E0" w:rsidRDefault="00C50A91" w:rsidP="00855BFA">
      <w:pPr>
        <w:numPr>
          <w:ilvl w:val="0"/>
          <w:numId w:val="12"/>
        </w:numPr>
        <w:rPr>
          <w:szCs w:val="22"/>
        </w:rPr>
      </w:pPr>
      <w:r>
        <w:rPr>
          <w:szCs w:val="22"/>
        </w:rPr>
        <w:t>CCN will be integrated into Communities and will have its own escalation plan</w:t>
      </w:r>
    </w:p>
    <w:p w:rsidR="008735AF" w:rsidRDefault="008735AF">
      <w:pPr>
        <w:widowControl/>
        <w:adjustRightInd/>
        <w:spacing w:line="240" w:lineRule="auto"/>
        <w:jc w:val="left"/>
        <w:textAlignment w:val="auto"/>
        <w:rPr>
          <w:color w:val="1F497D"/>
          <w:szCs w:val="22"/>
        </w:rPr>
      </w:pPr>
    </w:p>
    <w:p w:rsidR="00C13DB4" w:rsidRDefault="00C13DB4" w:rsidP="00E10289">
      <w:pPr>
        <w:rPr>
          <w:color w:val="1F497D"/>
          <w:szCs w:val="22"/>
        </w:rPr>
      </w:pPr>
    </w:p>
    <w:p w:rsidR="00C13DB4" w:rsidRDefault="00C13DB4" w:rsidP="00C13DB4">
      <w:pPr>
        <w:pStyle w:val="Heading2"/>
        <w:numPr>
          <w:ilvl w:val="0"/>
          <w:numId w:val="3"/>
        </w:numPr>
        <w:shd w:val="pct20" w:color="auto" w:fill="auto"/>
        <w:tabs>
          <w:tab w:val="clear" w:pos="1152"/>
          <w:tab w:val="num" w:pos="270"/>
        </w:tabs>
        <w:spacing w:before="0"/>
        <w:ind w:left="270" w:hanging="270"/>
        <w:rPr>
          <w:rFonts w:cs="Arial"/>
          <w:sz w:val="28"/>
        </w:rPr>
      </w:pPr>
      <w:bookmarkStart w:id="96" w:name="_Toc324835466"/>
      <w:r>
        <w:rPr>
          <w:rFonts w:cs="Arial"/>
          <w:sz w:val="28"/>
        </w:rPr>
        <w:t>International</w:t>
      </w:r>
      <w:bookmarkEnd w:id="96"/>
    </w:p>
    <w:p w:rsidR="00C30C2E" w:rsidRDefault="00572273" w:rsidP="00C30C2E">
      <w:r>
        <w:t>Support some non-english language reviews: Spanish (US), French (Canada), Other?</w:t>
      </w:r>
    </w:p>
    <w:p w:rsidR="00C30C2E" w:rsidRPr="00C30C2E" w:rsidRDefault="00C30C2E" w:rsidP="00C30C2E">
      <w:pPr>
        <w:rPr>
          <w:sz w:val="24"/>
        </w:rPr>
      </w:pPr>
    </w:p>
    <w:p w:rsidR="00C30C2E" w:rsidRDefault="00C30C2E" w:rsidP="00C30C2E">
      <w:pPr>
        <w:pStyle w:val="Heading2"/>
        <w:numPr>
          <w:ilvl w:val="0"/>
          <w:numId w:val="3"/>
        </w:numPr>
        <w:shd w:val="pct20" w:color="auto" w:fill="auto"/>
        <w:tabs>
          <w:tab w:val="clear" w:pos="1152"/>
          <w:tab w:val="num" w:pos="270"/>
        </w:tabs>
        <w:spacing w:before="0"/>
        <w:ind w:left="270" w:hanging="270"/>
        <w:rPr>
          <w:rFonts w:cs="Arial"/>
          <w:sz w:val="28"/>
        </w:rPr>
      </w:pPr>
      <w:bookmarkStart w:id="97" w:name="_Toc324835467"/>
      <w:r>
        <w:rPr>
          <w:rFonts w:cs="Arial"/>
          <w:sz w:val="28"/>
        </w:rPr>
        <w:t>Legal</w:t>
      </w:r>
      <w:bookmarkEnd w:id="97"/>
    </w:p>
    <w:p w:rsidR="00C13DB4" w:rsidRDefault="00C13DB4" w:rsidP="00E10289">
      <w:pPr>
        <w:rPr>
          <w:color w:val="1F497D"/>
          <w:szCs w:val="22"/>
        </w:rPr>
      </w:pPr>
    </w:p>
    <w:p w:rsidR="000718B4" w:rsidRDefault="000718B4" w:rsidP="00E10289">
      <w:pPr>
        <w:rPr>
          <w:color w:val="1F497D"/>
          <w:szCs w:val="22"/>
        </w:rPr>
      </w:pPr>
    </w:p>
    <w:p w:rsidR="00537F88" w:rsidRDefault="00537F88" w:rsidP="00537F88">
      <w:pPr>
        <w:pStyle w:val="Heading2"/>
        <w:numPr>
          <w:ilvl w:val="0"/>
          <w:numId w:val="3"/>
        </w:numPr>
        <w:shd w:val="pct20" w:color="auto" w:fill="auto"/>
        <w:tabs>
          <w:tab w:val="clear" w:pos="1152"/>
          <w:tab w:val="num" w:pos="270"/>
        </w:tabs>
        <w:spacing w:before="0"/>
        <w:ind w:left="270" w:hanging="270"/>
        <w:rPr>
          <w:rFonts w:cs="Arial"/>
          <w:sz w:val="28"/>
        </w:rPr>
      </w:pPr>
      <w:bookmarkStart w:id="98" w:name="_Toc324835468"/>
      <w:r>
        <w:rPr>
          <w:rFonts w:cs="Arial"/>
          <w:sz w:val="28"/>
        </w:rPr>
        <w:t>SEO and Marketing</w:t>
      </w:r>
      <w:bookmarkEnd w:id="98"/>
      <w:r>
        <w:rPr>
          <w:rFonts w:cs="Arial"/>
          <w:sz w:val="28"/>
        </w:rPr>
        <w:t xml:space="preserve"> </w:t>
      </w:r>
    </w:p>
    <w:p w:rsidR="00F955DC" w:rsidRDefault="00F955DC" w:rsidP="00F955DC">
      <w:pPr>
        <w:pStyle w:val="ListParagraph"/>
        <w:widowControl/>
        <w:adjustRightInd/>
        <w:spacing w:line="240" w:lineRule="auto"/>
        <w:ind w:left="1080"/>
        <w:contextualSpacing w:val="0"/>
        <w:jc w:val="left"/>
        <w:textAlignment w:val="auto"/>
        <w:rPr>
          <w:color w:val="1F497D"/>
          <w:szCs w:val="22"/>
        </w:rPr>
      </w:pPr>
    </w:p>
    <w:p w:rsidR="005651CB" w:rsidRDefault="005651CB" w:rsidP="00F955DC">
      <w:pPr>
        <w:pStyle w:val="ListParagraph"/>
        <w:widowControl/>
        <w:adjustRightInd/>
        <w:spacing w:line="240" w:lineRule="auto"/>
        <w:ind w:left="1080"/>
        <w:contextualSpacing w:val="0"/>
        <w:jc w:val="left"/>
        <w:textAlignment w:val="auto"/>
        <w:rPr>
          <w:color w:val="1F497D"/>
          <w:szCs w:val="22"/>
        </w:rPr>
      </w:pPr>
    </w:p>
    <w:p w:rsidR="0087174E" w:rsidRPr="00E41FED" w:rsidRDefault="00572273" w:rsidP="00BB2154">
      <w:pPr>
        <w:pStyle w:val="Heading2"/>
        <w:numPr>
          <w:ilvl w:val="0"/>
          <w:numId w:val="3"/>
        </w:numPr>
        <w:shd w:val="pct20" w:color="auto" w:fill="auto"/>
        <w:tabs>
          <w:tab w:val="clear" w:pos="1152"/>
          <w:tab w:val="num" w:pos="270"/>
        </w:tabs>
        <w:spacing w:before="0"/>
        <w:ind w:left="270" w:hanging="270"/>
        <w:rPr>
          <w:rFonts w:cs="Arial"/>
          <w:sz w:val="28"/>
        </w:rPr>
      </w:pPr>
      <w:bookmarkStart w:id="99" w:name="_Toc290518974"/>
      <w:bookmarkStart w:id="100" w:name="_Toc290518979"/>
      <w:bookmarkStart w:id="101" w:name="_Toc290518980"/>
      <w:bookmarkStart w:id="102" w:name="_Toc290518981"/>
      <w:bookmarkStart w:id="103" w:name="_Toc290518982"/>
      <w:bookmarkStart w:id="104" w:name="_Toc290518984"/>
      <w:bookmarkStart w:id="105" w:name="_Toc324835469"/>
      <w:bookmarkEnd w:id="99"/>
      <w:bookmarkEnd w:id="100"/>
      <w:bookmarkEnd w:id="101"/>
      <w:bookmarkEnd w:id="102"/>
      <w:bookmarkEnd w:id="103"/>
      <w:bookmarkEnd w:id="104"/>
      <w:r>
        <w:rPr>
          <w:rFonts w:cs="Arial"/>
          <w:sz w:val="28"/>
        </w:rPr>
        <w:t xml:space="preserve">Other </w:t>
      </w:r>
      <w:r w:rsidR="00B86D0C" w:rsidRPr="00E41FED">
        <w:rPr>
          <w:rFonts w:cs="Arial"/>
          <w:sz w:val="28"/>
        </w:rPr>
        <w:t xml:space="preserve"> </w:t>
      </w:r>
      <w:r w:rsidR="003D58AD">
        <w:rPr>
          <w:rFonts w:cs="Arial"/>
          <w:sz w:val="28"/>
        </w:rPr>
        <w:t>Stuff</w:t>
      </w:r>
      <w:bookmarkEnd w:id="105"/>
    </w:p>
    <w:p w:rsidR="0087174E" w:rsidRPr="00E41FED" w:rsidRDefault="00295E0D" w:rsidP="00E41FED">
      <w:pPr>
        <w:pStyle w:val="Heading2"/>
        <w:tabs>
          <w:tab w:val="left" w:pos="810"/>
        </w:tabs>
        <w:ind w:left="810" w:hanging="540"/>
      </w:pPr>
      <w:r>
        <w:t xml:space="preserve"> </w:t>
      </w:r>
      <w:bookmarkStart w:id="106" w:name="_Toc324835470"/>
      <w:r w:rsidR="008F18C0">
        <w:t>Future Business Flow</w:t>
      </w:r>
      <w:bookmarkEnd w:id="106"/>
    </w:p>
    <w:p w:rsidR="0087174E" w:rsidRPr="00E41FED" w:rsidRDefault="0087174E" w:rsidP="00E41FED">
      <w:pPr>
        <w:pStyle w:val="Heading2"/>
        <w:tabs>
          <w:tab w:val="left" w:pos="810"/>
        </w:tabs>
        <w:ind w:left="810" w:hanging="540"/>
      </w:pPr>
      <w:bookmarkStart w:id="107" w:name="_Toc324835471"/>
      <w:r w:rsidRPr="00E41FED">
        <w:t>Other Business Area</w:t>
      </w:r>
      <w:r w:rsidR="00ED4FA6" w:rsidRPr="00E41FED">
        <w:t>s</w:t>
      </w:r>
      <w:r w:rsidRPr="00E41FED">
        <w:t xml:space="preserve"> / Departments Impacted</w:t>
      </w:r>
      <w:bookmarkEnd w:id="107"/>
    </w:p>
    <w:p w:rsidR="00B86D0C" w:rsidRPr="00E41FED" w:rsidRDefault="00B86D0C" w:rsidP="00E41FED">
      <w:pPr>
        <w:ind w:left="900"/>
        <w:rPr>
          <w:rFonts w:ascii="Arial" w:hAnsi="Arial" w:cs="Arial"/>
          <w:b/>
          <w:i/>
          <w:color w:val="0000FF"/>
          <w:sz w:val="20"/>
          <w:szCs w:val="20"/>
        </w:rPr>
      </w:pPr>
    </w:p>
    <w:tbl>
      <w:tblPr>
        <w:tblW w:w="9341" w:type="dxa"/>
        <w:tblInd w:w="948" w:type="dxa"/>
        <w:tblLayout w:type="fixed"/>
        <w:tblLook w:val="0000" w:firstRow="0" w:lastRow="0" w:firstColumn="0" w:lastColumn="0" w:noHBand="0" w:noVBand="0"/>
      </w:tblPr>
      <w:tblGrid>
        <w:gridCol w:w="2280"/>
        <w:gridCol w:w="2520"/>
        <w:gridCol w:w="2103"/>
        <w:gridCol w:w="2438"/>
      </w:tblGrid>
      <w:tr w:rsidR="00B86D0C" w:rsidRPr="009C46F9">
        <w:trPr>
          <w:trHeight w:val="90"/>
        </w:trPr>
        <w:tc>
          <w:tcPr>
            <w:tcW w:w="2280" w:type="dxa"/>
            <w:tcBorders>
              <w:top w:val="nil"/>
              <w:left w:val="nil"/>
              <w:bottom w:val="nil"/>
              <w:right w:val="nil"/>
            </w:tcBorders>
          </w:tcPr>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Domestic</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Offshore</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lastRenderedPageBreak/>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Super K Stores</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Ops</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Conversions</w:t>
            </w:r>
          </w:p>
          <w:p w:rsidR="0087174E"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Distribution Centers</w:t>
            </w:r>
          </w:p>
          <w:p w:rsidR="00B86D0C" w:rsidRDefault="00F26116" w:rsidP="00046B44">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5C487E"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5C487E" w:rsidRPr="009C46F9">
              <w:rPr>
                <w:rFonts w:ascii="Arial" w:hAnsi="Arial" w:cs="Arial"/>
                <w:b/>
                <w:color w:val="000000"/>
                <w:sz w:val="20"/>
                <w:szCs w:val="20"/>
              </w:rPr>
              <w:t xml:space="preserve"> </w:t>
            </w:r>
            <w:r w:rsidR="005C487E" w:rsidRPr="009C46F9">
              <w:rPr>
                <w:rFonts w:ascii="Arial" w:hAnsi="Arial" w:cs="Arial"/>
                <w:color w:val="000000"/>
                <w:sz w:val="20"/>
                <w:szCs w:val="20"/>
              </w:rPr>
              <w:t>Legal</w:t>
            </w:r>
          </w:p>
          <w:p w:rsidR="009700FF" w:rsidRPr="009C46F9" w:rsidRDefault="00F26116" w:rsidP="009700FF">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smartTag w:uri="urn:schemas-microsoft-com:office:smarttags" w:element="City">
              <w:smartTag w:uri="urn:schemas-microsoft-com:office:smarttags" w:element="place">
                <w:r w:rsidR="009700FF">
                  <w:rPr>
                    <w:rFonts w:ascii="Arial" w:hAnsi="Arial" w:cs="Arial"/>
                    <w:color w:val="000000"/>
                    <w:sz w:val="20"/>
                    <w:szCs w:val="20"/>
                  </w:rPr>
                  <w:t>Mobile</w:t>
                </w:r>
              </w:smartTag>
            </w:smartTag>
          </w:p>
        </w:tc>
        <w:tc>
          <w:tcPr>
            <w:tcW w:w="2520" w:type="dxa"/>
            <w:tcBorders>
              <w:top w:val="nil"/>
              <w:left w:val="nil"/>
              <w:bottom w:val="nil"/>
              <w:right w:val="nil"/>
            </w:tcBorders>
          </w:tcPr>
          <w:p w:rsidR="00B86D0C"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lastRenderedPageBreak/>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Merchandising</w:t>
            </w:r>
          </w:p>
          <w:p w:rsidR="002651CB"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700FF"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International</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lastRenderedPageBreak/>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color w:val="000000"/>
                <w:sz w:val="20"/>
                <w:szCs w:val="20"/>
              </w:rPr>
              <w:t xml:space="preserve"> Cross Merchandising</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Merchandise Prchsing</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Non-Merch. Prchsing</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Decon Center</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Supply Chain Ops</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Supplier</w:t>
            </w:r>
          </w:p>
        </w:tc>
        <w:tc>
          <w:tcPr>
            <w:tcW w:w="2103" w:type="dxa"/>
            <w:tcBorders>
              <w:top w:val="nil"/>
              <w:left w:val="nil"/>
              <w:bottom w:val="nil"/>
              <w:right w:val="nil"/>
            </w:tcBorders>
          </w:tcPr>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lastRenderedPageBreak/>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Purchasing</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Sourcing</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lastRenderedPageBreak/>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Corporate Center</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Overseas Offices</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GENCO</w:t>
            </w:r>
          </w:p>
          <w:p w:rsidR="00B86D0C" w:rsidRDefault="00F26116" w:rsidP="008C3B9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Marketing</w:t>
            </w:r>
          </w:p>
          <w:p w:rsidR="009700FF" w:rsidRPr="009C46F9" w:rsidRDefault="00F26116" w:rsidP="008C3B91">
            <w:pPr>
              <w:spacing w:line="240" w:lineRule="atLeast"/>
              <w:ind w:left="288" w:hanging="288"/>
              <w:rPr>
                <w:rFonts w:ascii="Arial" w:hAnsi="Arial" w:cs="Arial"/>
                <w:b/>
                <w:color w:val="000000"/>
                <w:sz w:val="20"/>
                <w:szCs w:val="20"/>
              </w:rPr>
            </w:pPr>
            <w:r>
              <w:rPr>
                <w:rFonts w:ascii="Arial" w:hAnsi="Arial" w:cs="Arial"/>
                <w:b/>
                <w:color w:val="000000"/>
                <w:sz w:val="20"/>
                <w:szCs w:val="20"/>
              </w:rPr>
              <w:fldChar w:fldCharType="begin">
                <w:ffData>
                  <w:name w:val=""/>
                  <w:enabled/>
                  <w:calcOnExit w:val="0"/>
                  <w:checkBox>
                    <w:size w:val="16"/>
                    <w:default w:val="0"/>
                  </w:checkBox>
                </w:ffData>
              </w:fldChar>
            </w:r>
            <w:r w:rsidR="005651CB">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MyGofer</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Home Services</w:t>
            </w:r>
          </w:p>
        </w:tc>
        <w:tc>
          <w:tcPr>
            <w:tcW w:w="2438" w:type="dxa"/>
            <w:tcBorders>
              <w:top w:val="nil"/>
              <w:left w:val="nil"/>
              <w:bottom w:val="nil"/>
              <w:right w:val="nil"/>
            </w:tcBorders>
          </w:tcPr>
          <w:p w:rsidR="00B86D0C" w:rsidRPr="009C46F9" w:rsidRDefault="00F26116"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lastRenderedPageBreak/>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Credit</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Audit Services</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lastRenderedPageBreak/>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Asset Protection</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Finance/Accounting</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Human Resources</w:t>
            </w:r>
          </w:p>
          <w:p w:rsidR="00B86D0C" w:rsidRPr="009C46F9" w:rsidRDefault="00F261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Payroll</w:t>
            </w:r>
          </w:p>
          <w:p w:rsidR="00B86D0C" w:rsidRPr="009C46F9" w:rsidRDefault="00F26116"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Other:</w:t>
            </w:r>
          </w:p>
        </w:tc>
      </w:tr>
    </w:tbl>
    <w:p w:rsidR="00351E58" w:rsidRPr="00E41FED" w:rsidRDefault="009700FF" w:rsidP="00E41FED">
      <w:pPr>
        <w:pStyle w:val="Heading2"/>
        <w:tabs>
          <w:tab w:val="left" w:pos="810"/>
        </w:tabs>
        <w:ind w:left="810" w:hanging="540"/>
      </w:pPr>
      <w:bookmarkStart w:id="108" w:name="_Toc324835472"/>
      <w:r w:rsidRPr="00E41FED">
        <w:lastRenderedPageBreak/>
        <w:t>Properties</w:t>
      </w:r>
      <w:r w:rsidR="001B3376" w:rsidRPr="00E41FED">
        <w:t xml:space="preserve"> </w:t>
      </w:r>
      <w:r w:rsidR="001469B7" w:rsidRPr="00E41FED">
        <w:t>to be i</w:t>
      </w:r>
      <w:r w:rsidR="001B3376" w:rsidRPr="00E41FED">
        <w:t>mpacted</w:t>
      </w:r>
      <w:bookmarkEnd w:id="108"/>
      <w:r w:rsidR="001B3376" w:rsidRPr="00E41FED">
        <w:t xml:space="preserve"> </w:t>
      </w:r>
    </w:p>
    <w:p w:rsidR="001F79D7" w:rsidRPr="00E41FED" w:rsidRDefault="001F79D7" w:rsidP="00295E0D">
      <w:pPr>
        <w:ind w:left="840"/>
        <w:rPr>
          <w:rFonts w:ascii="Arial" w:hAnsi="Arial" w:cs="Arial"/>
          <w:b/>
          <w:i/>
          <w:color w:val="0000FF"/>
          <w:sz w:val="20"/>
          <w:szCs w:val="20"/>
        </w:rPr>
      </w:pPr>
      <w:r w:rsidRPr="00E41FED">
        <w:rPr>
          <w:rFonts w:ascii="Arial" w:hAnsi="Arial" w:cs="Arial"/>
          <w:b/>
          <w:i/>
          <w:color w:val="0000FF"/>
          <w:sz w:val="20"/>
          <w:szCs w:val="20"/>
        </w:rPr>
        <w:t>Check all that apply</w:t>
      </w:r>
      <w:r w:rsidR="002A5EC1">
        <w:rPr>
          <w:rFonts w:ascii="Arial" w:hAnsi="Arial" w:cs="Arial"/>
          <w:b/>
          <w:i/>
          <w:color w:val="0000FF"/>
          <w:sz w:val="20"/>
          <w:szCs w:val="20"/>
        </w:rPr>
        <w:t>:</w:t>
      </w:r>
    </w:p>
    <w:p w:rsidR="001F79D7" w:rsidRPr="001F79D7" w:rsidRDefault="001F79D7" w:rsidP="001F79D7">
      <w:pPr>
        <w:jc w:val="left"/>
      </w:pPr>
    </w:p>
    <w:tbl>
      <w:tblPr>
        <w:tblW w:w="7488" w:type="dxa"/>
        <w:jc w:val="center"/>
        <w:tblInd w:w="-33" w:type="dxa"/>
        <w:tblLayout w:type="fixed"/>
        <w:tblLook w:val="0000" w:firstRow="0" w:lastRow="0" w:firstColumn="0" w:lastColumn="0" w:noHBand="0" w:noVBand="0"/>
      </w:tblPr>
      <w:tblGrid>
        <w:gridCol w:w="2437"/>
        <w:gridCol w:w="2437"/>
        <w:gridCol w:w="2614"/>
      </w:tblGrid>
      <w:tr w:rsidR="001F79D7" w:rsidRPr="009C46F9">
        <w:trPr>
          <w:trHeight w:val="90"/>
          <w:jc w:val="center"/>
        </w:trPr>
        <w:tc>
          <w:tcPr>
            <w:tcW w:w="2437" w:type="dxa"/>
            <w:tcBorders>
              <w:top w:val="nil"/>
              <w:left w:val="nil"/>
              <w:bottom w:val="nil"/>
              <w:right w:val="nil"/>
            </w:tcBorders>
          </w:tcPr>
          <w:p w:rsidR="001F79D7" w:rsidRPr="009C46F9" w:rsidRDefault="00F261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4" w:history="1">
              <w:r w:rsidR="001F79D7" w:rsidRPr="00AA7671">
                <w:rPr>
                  <w:rStyle w:val="Hyperlink"/>
                  <w:rFonts w:ascii="Arial" w:hAnsi="Arial" w:cs="Arial"/>
                  <w:color w:val="auto"/>
                  <w:sz w:val="20"/>
                  <w:szCs w:val="20"/>
                  <w:u w:val="none"/>
                </w:rPr>
                <w:t>Craftsman</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5" w:history="1">
              <w:r w:rsidR="001F79D7" w:rsidRPr="00AA7671">
                <w:rPr>
                  <w:rStyle w:val="Hyperlink"/>
                  <w:rFonts w:ascii="Arial" w:hAnsi="Arial" w:cs="Arial"/>
                  <w:color w:val="auto"/>
                  <w:sz w:val="20"/>
                  <w:szCs w:val="20"/>
                  <w:u w:val="none"/>
                </w:rPr>
                <w:t>Delver</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6" w:history="1">
              <w:r w:rsidR="001F79D7" w:rsidRPr="00AA7671">
                <w:rPr>
                  <w:rStyle w:val="Hyperlink"/>
                  <w:rFonts w:ascii="Arial" w:hAnsi="Arial" w:cs="Arial"/>
                  <w:color w:val="auto"/>
                  <w:sz w:val="20"/>
                  <w:szCs w:val="20"/>
                  <w:u w:val="none"/>
                </w:rPr>
                <w:t>DieHard</w:t>
              </w:r>
            </w:hyperlink>
          </w:p>
          <w:p w:rsidR="001F79D7" w:rsidRPr="009C46F9" w:rsidRDefault="00F261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7" w:history="1">
              <w:r w:rsidR="001F79D7" w:rsidRPr="00AA7671">
                <w:rPr>
                  <w:rStyle w:val="Hyperlink"/>
                  <w:rFonts w:ascii="Arial" w:hAnsi="Arial" w:cs="Arial"/>
                  <w:color w:val="auto"/>
                  <w:sz w:val="20"/>
                  <w:szCs w:val="20"/>
                  <w:u w:val="none"/>
                </w:rPr>
                <w:t>Kenmore</w:t>
              </w:r>
            </w:hyperlink>
          </w:p>
          <w:p w:rsidR="001F79D7" w:rsidRPr="009C46F9" w:rsidRDefault="00F261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8" w:history="1">
              <w:r w:rsidR="001F79D7" w:rsidRPr="00AA7671">
                <w:rPr>
                  <w:rStyle w:val="Hyperlink"/>
                  <w:rFonts w:ascii="Arial" w:hAnsi="Arial" w:cs="Arial"/>
                  <w:color w:val="auto"/>
                  <w:sz w:val="20"/>
                  <w:szCs w:val="20"/>
                  <w:u w:val="none"/>
                </w:rPr>
                <w:t>Kmart.com</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9" w:history="1">
              <w:r w:rsidR="001F79D7" w:rsidRPr="00AA7671">
                <w:rPr>
                  <w:rStyle w:val="Hyperlink"/>
                  <w:rFonts w:ascii="Arial" w:hAnsi="Arial" w:cs="Arial"/>
                  <w:color w:val="auto"/>
                  <w:sz w:val="20"/>
                  <w:szCs w:val="20"/>
                  <w:u w:val="none"/>
                </w:rPr>
                <w:t>Lands' End</w:t>
              </w:r>
            </w:hyperlink>
          </w:p>
          <w:p w:rsidR="001F79D7"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0" w:history="1">
              <w:r w:rsidR="001F79D7" w:rsidRPr="00AA7671">
                <w:rPr>
                  <w:rStyle w:val="Hyperlink"/>
                  <w:rFonts w:ascii="Arial" w:hAnsi="Arial" w:cs="Arial"/>
                  <w:color w:val="auto"/>
                  <w:sz w:val="20"/>
                  <w:szCs w:val="20"/>
                  <w:u w:val="none"/>
                </w:rPr>
                <w:t>ManageMyLife</w:t>
              </w:r>
            </w:hyperlink>
          </w:p>
          <w:p w:rsidR="009433A9" w:rsidRDefault="00F26116"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6E0D8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433A9">
              <w:rPr>
                <w:rFonts w:ascii="Arial" w:hAnsi="Arial" w:cs="Arial"/>
                <w:b/>
                <w:color w:val="000000"/>
                <w:sz w:val="20"/>
                <w:szCs w:val="20"/>
              </w:rPr>
              <w:t xml:space="preserve"> </w:t>
            </w:r>
            <w:hyperlink r:id="rId31" w:history="1">
              <w:r w:rsidR="001F79D7" w:rsidRPr="00AA7671">
                <w:rPr>
                  <w:rStyle w:val="Hyperlink"/>
                  <w:rFonts w:ascii="Arial" w:hAnsi="Arial" w:cs="Arial"/>
                  <w:color w:val="auto"/>
                  <w:sz w:val="20"/>
                  <w:szCs w:val="20"/>
                  <w:u w:val="none"/>
                </w:rPr>
                <w:t>MyGofer</w:t>
              </w:r>
            </w:hyperlink>
          </w:p>
          <w:p w:rsidR="009433A9" w:rsidRDefault="00F26116" w:rsidP="009433A9">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433A9"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433A9">
              <w:rPr>
                <w:rFonts w:ascii="Arial" w:hAnsi="Arial" w:cs="Arial"/>
                <w:sz w:val="20"/>
                <w:szCs w:val="20"/>
              </w:rPr>
              <w:t xml:space="preserve"> International Site</w:t>
            </w:r>
          </w:p>
          <w:p w:rsidR="001F79D7" w:rsidRPr="009C46F9" w:rsidRDefault="001F79D7" w:rsidP="001F79D7">
            <w:pPr>
              <w:spacing w:line="240" w:lineRule="atLeast"/>
              <w:ind w:left="288" w:hanging="288"/>
              <w:rPr>
                <w:rFonts w:ascii="Arial" w:hAnsi="Arial" w:cs="Arial"/>
                <w:color w:val="000000"/>
                <w:sz w:val="20"/>
                <w:szCs w:val="20"/>
              </w:rPr>
            </w:pPr>
            <w:r w:rsidRPr="00AA7671">
              <w:rPr>
                <w:rFonts w:ascii="Arial" w:hAnsi="Arial" w:cs="Arial"/>
                <w:sz w:val="20"/>
                <w:szCs w:val="20"/>
              </w:rPr>
              <w:t xml:space="preserve">  </w:t>
            </w:r>
          </w:p>
        </w:tc>
        <w:tc>
          <w:tcPr>
            <w:tcW w:w="2437" w:type="dxa"/>
            <w:tcBorders>
              <w:top w:val="nil"/>
              <w:left w:val="nil"/>
              <w:bottom w:val="nil"/>
              <w:right w:val="nil"/>
            </w:tcBorders>
          </w:tcPr>
          <w:p w:rsidR="001F79D7" w:rsidRDefault="00F261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2" w:history="1">
              <w:r w:rsidR="001F79D7" w:rsidRPr="00AA7671">
                <w:rPr>
                  <w:rStyle w:val="Hyperlink"/>
                  <w:rFonts w:ascii="Arial" w:hAnsi="Arial" w:cs="Arial"/>
                  <w:color w:val="auto"/>
                  <w:sz w:val="20"/>
                  <w:szCs w:val="20"/>
                  <w:u w:val="none"/>
                </w:rPr>
                <w:t>MyKmart</w:t>
              </w:r>
            </w:hyperlink>
          </w:p>
          <w:p w:rsidR="001F79D7" w:rsidRPr="009C46F9" w:rsidRDefault="00F261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3" w:history="1">
              <w:r w:rsidR="001F79D7" w:rsidRPr="00AA7671">
                <w:rPr>
                  <w:rStyle w:val="Hyperlink"/>
                  <w:rFonts w:ascii="Arial" w:hAnsi="Arial" w:cs="Arial"/>
                  <w:color w:val="auto"/>
                  <w:sz w:val="20"/>
                  <w:szCs w:val="20"/>
                  <w:u w:val="none"/>
                </w:rPr>
                <w:t>MySears</w:t>
              </w:r>
            </w:hyperlink>
          </w:p>
          <w:p w:rsidR="001F79D7" w:rsidRDefault="00F26116"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color w:val="000000"/>
                <w:sz w:val="20"/>
                <w:szCs w:val="20"/>
              </w:rPr>
              <w:t xml:space="preserve"> </w:t>
            </w:r>
            <w:hyperlink r:id="rId34" w:history="1">
              <w:r w:rsidR="001F79D7" w:rsidRPr="00AA7671">
                <w:rPr>
                  <w:rStyle w:val="Hyperlink"/>
                  <w:rFonts w:ascii="Arial" w:hAnsi="Arial" w:cs="Arial"/>
                  <w:color w:val="auto"/>
                  <w:sz w:val="20"/>
                  <w:szCs w:val="20"/>
                  <w:u w:val="none"/>
                </w:rPr>
                <w:t>Sears.com</w:t>
              </w:r>
            </w:hyperlink>
          </w:p>
          <w:p w:rsidR="008F6641" w:rsidRPr="009C46F9" w:rsidRDefault="00F26116" w:rsidP="008F664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8F6641" w:rsidRPr="009C46F9">
              <w:rPr>
                <w:rFonts w:ascii="Arial" w:hAnsi="Arial" w:cs="Arial"/>
                <w:color w:val="000000"/>
                <w:sz w:val="20"/>
                <w:szCs w:val="20"/>
              </w:rPr>
              <w:t xml:space="preserve"> </w:t>
            </w:r>
            <w:r w:rsidR="008F6641">
              <w:rPr>
                <w:rFonts w:ascii="Arial" w:hAnsi="Arial" w:cs="Arial"/>
                <w:color w:val="000000"/>
                <w:sz w:val="20"/>
                <w:szCs w:val="20"/>
              </w:rPr>
              <w:t>Catalog.</w:t>
            </w:r>
            <w:hyperlink r:id="rId35" w:history="1">
              <w:r w:rsidR="008F6641" w:rsidRPr="00AA7671">
                <w:rPr>
                  <w:rStyle w:val="Hyperlink"/>
                  <w:rFonts w:ascii="Arial" w:hAnsi="Arial" w:cs="Arial"/>
                  <w:color w:val="auto"/>
                  <w:sz w:val="20"/>
                  <w:szCs w:val="20"/>
                  <w:u w:val="none"/>
                </w:rPr>
                <w:t>Sears.com</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6" w:history="1">
              <w:r w:rsidR="001F79D7" w:rsidRPr="00AA7671">
                <w:rPr>
                  <w:rStyle w:val="Hyperlink"/>
                  <w:rFonts w:ascii="Arial" w:hAnsi="Arial" w:cs="Arial"/>
                  <w:color w:val="auto"/>
                  <w:sz w:val="20"/>
                  <w:szCs w:val="20"/>
                  <w:u w:val="none"/>
                </w:rPr>
                <w:t>Sears Commercial</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7" w:history="1">
              <w:r w:rsidR="001F79D7" w:rsidRPr="00AA7671">
                <w:rPr>
                  <w:rStyle w:val="Hyperlink"/>
                  <w:rFonts w:ascii="Arial" w:hAnsi="Arial" w:cs="Arial"/>
                  <w:color w:val="auto"/>
                  <w:sz w:val="20"/>
                  <w:szCs w:val="20"/>
                  <w:u w:val="none"/>
                </w:rPr>
                <w:t>Sears Driving School</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8" w:history="1">
              <w:r w:rsidR="001F79D7" w:rsidRPr="00AA7671">
                <w:rPr>
                  <w:rStyle w:val="Hyperlink"/>
                  <w:rFonts w:ascii="Arial" w:hAnsi="Arial" w:cs="Arial"/>
                  <w:color w:val="auto"/>
                  <w:sz w:val="20"/>
                  <w:szCs w:val="20"/>
                  <w:u w:val="none"/>
                </w:rPr>
                <w:t>Sears Flowers</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9" w:history="1">
              <w:r w:rsidR="001F79D7" w:rsidRPr="00AA7671">
                <w:rPr>
                  <w:rStyle w:val="Hyperlink"/>
                  <w:rFonts w:ascii="Arial" w:hAnsi="Arial" w:cs="Arial"/>
                  <w:color w:val="auto"/>
                  <w:sz w:val="20"/>
                  <w:szCs w:val="20"/>
                  <w:u w:val="none"/>
                </w:rPr>
                <w:t>Sears Garage Doors</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0" w:history="1">
              <w:r w:rsidR="001F79D7" w:rsidRPr="00AA7671">
                <w:rPr>
                  <w:rStyle w:val="Hyperlink"/>
                  <w:rFonts w:ascii="Arial" w:hAnsi="Arial" w:cs="Arial"/>
                  <w:color w:val="auto"/>
                  <w:sz w:val="20"/>
                  <w:szCs w:val="20"/>
                  <w:u w:val="none"/>
                </w:rPr>
                <w:t>Sears Home Services</w:t>
              </w:r>
            </w:hyperlink>
          </w:p>
        </w:tc>
        <w:tc>
          <w:tcPr>
            <w:tcW w:w="2614" w:type="dxa"/>
            <w:tcBorders>
              <w:top w:val="nil"/>
              <w:left w:val="nil"/>
              <w:bottom w:val="nil"/>
              <w:right w:val="nil"/>
            </w:tcBorders>
          </w:tcPr>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hyperlink r:id="rId41" w:tooltip="formerly Sears Dealer Stores" w:history="1">
              <w:r w:rsidR="001F79D7">
                <w:rPr>
                  <w:rStyle w:val="Hyperlink"/>
                  <w:rFonts w:ascii="Arial" w:hAnsi="Arial" w:cs="Arial"/>
                  <w:color w:val="auto"/>
                  <w:sz w:val="20"/>
                  <w:szCs w:val="20"/>
                  <w:u w:val="none"/>
                </w:rPr>
                <w:t xml:space="preserve">SearsHometown </w:t>
              </w:r>
              <w:r w:rsidR="001F79D7" w:rsidRPr="00AA7671">
                <w:rPr>
                  <w:rStyle w:val="Hyperlink"/>
                  <w:rFonts w:ascii="Arial" w:hAnsi="Arial" w:cs="Arial"/>
                  <w:color w:val="auto"/>
                  <w:sz w:val="20"/>
                  <w:szCs w:val="20"/>
                  <w:u w:val="none"/>
                </w:rPr>
                <w:t>Stores</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2" w:history="1">
              <w:r w:rsidR="001F79D7" w:rsidRPr="00AA7671">
                <w:rPr>
                  <w:rStyle w:val="Hyperlink"/>
                  <w:rFonts w:ascii="Arial" w:hAnsi="Arial" w:cs="Arial"/>
                  <w:color w:val="auto"/>
                  <w:sz w:val="20"/>
                  <w:szCs w:val="20"/>
                  <w:u w:val="none"/>
                </w:rPr>
                <w:t>Sears Optical</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3" w:history="1">
              <w:r w:rsidR="001F79D7" w:rsidRPr="00AA7671">
                <w:rPr>
                  <w:rStyle w:val="Hyperlink"/>
                  <w:rFonts w:ascii="Arial" w:hAnsi="Arial" w:cs="Arial"/>
                  <w:color w:val="auto"/>
                  <w:sz w:val="20"/>
                  <w:szCs w:val="20"/>
                  <w:u w:val="none"/>
                </w:rPr>
                <w:t>Sears Parts Direct</w:t>
              </w:r>
            </w:hyperlink>
          </w:p>
          <w:p w:rsidR="001F79D7" w:rsidRPr="009C46F9" w:rsidRDefault="00F261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A834BA">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4" w:history="1">
              <w:r w:rsidR="001F79D7" w:rsidRPr="00AA7671">
                <w:rPr>
                  <w:rStyle w:val="Hyperlink"/>
                  <w:rFonts w:ascii="Arial" w:hAnsi="Arial" w:cs="Arial"/>
                  <w:color w:val="auto"/>
                  <w:sz w:val="20"/>
                  <w:szCs w:val="20"/>
                  <w:u w:val="none"/>
                </w:rPr>
                <w:t>Sears Outlet</w:t>
              </w:r>
            </w:hyperlink>
          </w:p>
          <w:p w:rsidR="001F79D7" w:rsidRPr="009C46F9" w:rsidRDefault="00F261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5" w:history="1">
              <w:r w:rsidR="001F79D7" w:rsidRPr="00AA7671">
                <w:rPr>
                  <w:rStyle w:val="Hyperlink"/>
                  <w:rFonts w:ascii="Arial" w:hAnsi="Arial" w:cs="Arial"/>
                  <w:color w:val="auto"/>
                  <w:sz w:val="20"/>
                  <w:szCs w:val="20"/>
                  <w:u w:val="none"/>
                </w:rPr>
                <w:t>Sears Photos</w:t>
              </w:r>
            </w:hyperlink>
          </w:p>
          <w:p w:rsidR="001F79D7" w:rsidRDefault="00F26116" w:rsidP="001F79D7">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6" w:history="1">
              <w:r w:rsidR="001F79D7" w:rsidRPr="00AA7671">
                <w:rPr>
                  <w:rStyle w:val="Hyperlink"/>
                  <w:rFonts w:ascii="Arial" w:hAnsi="Arial" w:cs="Arial"/>
                  <w:color w:val="auto"/>
                  <w:sz w:val="20"/>
                  <w:szCs w:val="20"/>
                  <w:u w:val="none"/>
                </w:rPr>
                <w:t>Sears Portrait Studio</w:t>
              </w:r>
            </w:hyperlink>
          </w:p>
          <w:p w:rsidR="00846B02" w:rsidRDefault="00F26116" w:rsidP="00846B02">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846B02"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846B02" w:rsidRPr="009C46F9">
              <w:rPr>
                <w:rFonts w:ascii="Arial" w:hAnsi="Arial" w:cs="Arial"/>
                <w:b/>
                <w:color w:val="000000"/>
                <w:sz w:val="20"/>
                <w:szCs w:val="20"/>
              </w:rPr>
              <w:t xml:space="preserve"> </w:t>
            </w:r>
            <w:hyperlink r:id="rId47" w:history="1">
              <w:r w:rsidR="00846B02">
                <w:rPr>
                  <w:rStyle w:val="Hyperlink"/>
                  <w:rFonts w:ascii="Arial" w:hAnsi="Arial" w:cs="Arial"/>
                  <w:color w:val="auto"/>
                  <w:sz w:val="20"/>
                  <w:szCs w:val="20"/>
                  <w:u w:val="none"/>
                </w:rPr>
                <w:t>Sears</w:t>
              </w:r>
            </w:hyperlink>
            <w:r w:rsidR="00846B02">
              <w:rPr>
                <w:rFonts w:ascii="Arial" w:hAnsi="Arial" w:cs="Arial"/>
                <w:sz w:val="20"/>
                <w:szCs w:val="20"/>
              </w:rPr>
              <w:t xml:space="preserve"> Puerto Rico</w:t>
            </w:r>
          </w:p>
          <w:p w:rsidR="00AC4AB6" w:rsidRPr="00AC4AB6" w:rsidRDefault="00F26116" w:rsidP="00AC4AB6">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AC4AB6"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AC4AB6" w:rsidRPr="009C46F9">
              <w:rPr>
                <w:rFonts w:ascii="Arial" w:hAnsi="Arial" w:cs="Arial"/>
                <w:b/>
                <w:color w:val="000000"/>
                <w:sz w:val="20"/>
                <w:szCs w:val="20"/>
              </w:rPr>
              <w:t xml:space="preserve"> </w:t>
            </w:r>
            <w:hyperlink r:id="rId48" w:history="1">
              <w:r w:rsidR="00AC4AB6">
                <w:rPr>
                  <w:rStyle w:val="Hyperlink"/>
                  <w:rFonts w:ascii="Arial" w:hAnsi="Arial" w:cs="Arial"/>
                  <w:color w:val="auto"/>
                  <w:sz w:val="20"/>
                  <w:szCs w:val="20"/>
                  <w:u w:val="none"/>
                </w:rPr>
                <w:t>Sears</w:t>
              </w:r>
            </w:hyperlink>
            <w:r w:rsidR="00AC4AB6">
              <w:rPr>
                <w:rFonts w:ascii="Arial" w:hAnsi="Arial" w:cs="Arial"/>
                <w:sz w:val="20"/>
                <w:szCs w:val="20"/>
              </w:rPr>
              <w:t xml:space="preserve"> Spanish Site</w:t>
            </w:r>
          </w:p>
          <w:p w:rsidR="001F79D7" w:rsidRDefault="00F26116" w:rsidP="00BB3BFA">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9" w:history="1">
              <w:r w:rsidR="00BB3BFA">
                <w:rPr>
                  <w:rStyle w:val="Hyperlink"/>
                  <w:rFonts w:ascii="Arial" w:hAnsi="Arial" w:cs="Arial"/>
                  <w:color w:val="auto"/>
                  <w:sz w:val="20"/>
                  <w:szCs w:val="20"/>
                  <w:u w:val="none"/>
                </w:rPr>
                <w:t>tgi.com</w:t>
              </w:r>
            </w:hyperlink>
          </w:p>
          <w:p w:rsidR="008F6641" w:rsidRPr="001F79D7" w:rsidRDefault="008F6641" w:rsidP="00BB3BFA">
            <w:pPr>
              <w:spacing w:line="240" w:lineRule="atLeast"/>
              <w:ind w:left="288" w:hanging="288"/>
              <w:rPr>
                <w:rFonts w:ascii="Arial" w:hAnsi="Arial" w:cs="Arial"/>
                <w:b/>
                <w:color w:val="000000"/>
                <w:sz w:val="20"/>
                <w:szCs w:val="20"/>
              </w:rPr>
            </w:pPr>
          </w:p>
        </w:tc>
      </w:tr>
    </w:tbl>
    <w:p w:rsidR="00846B02" w:rsidRDefault="00846B02" w:rsidP="00CD4D9A">
      <w:pPr>
        <w:rPr>
          <w:rFonts w:ascii="Arial" w:hAnsi="Arial" w:cs="Arial"/>
          <w:b/>
          <w:sz w:val="20"/>
          <w:szCs w:val="20"/>
        </w:rPr>
      </w:pPr>
    </w:p>
    <w:p w:rsidR="00C06C37" w:rsidRPr="00B86D0C" w:rsidRDefault="00C06C37" w:rsidP="00C06C37">
      <w:pPr>
        <w:ind w:left="450"/>
        <w:rPr>
          <w:rFonts w:ascii="Arial" w:hAnsi="Arial" w:cs="Arial"/>
          <w:b/>
          <w:sz w:val="20"/>
          <w:szCs w:val="20"/>
        </w:rPr>
      </w:pPr>
      <w:r w:rsidRPr="00B86D0C">
        <w:rPr>
          <w:rFonts w:ascii="Arial" w:hAnsi="Arial" w:cs="Arial"/>
          <w:b/>
          <w:sz w:val="20"/>
          <w:szCs w:val="20"/>
        </w:rPr>
        <w:t xml:space="preserve">Other </w:t>
      </w:r>
      <w:r w:rsidR="002507AA" w:rsidRPr="00B86D0C">
        <w:rPr>
          <w:rFonts w:ascii="Arial" w:hAnsi="Arial" w:cs="Arial"/>
          <w:b/>
          <w:sz w:val="20"/>
          <w:szCs w:val="20"/>
        </w:rPr>
        <w:t xml:space="preserve">Web </w:t>
      </w:r>
      <w:r w:rsidR="00460C0B" w:rsidRPr="00B86D0C">
        <w:rPr>
          <w:rFonts w:ascii="Arial" w:hAnsi="Arial" w:cs="Arial"/>
          <w:b/>
          <w:sz w:val="20"/>
          <w:szCs w:val="20"/>
        </w:rPr>
        <w:t>Types</w:t>
      </w:r>
      <w:r w:rsidR="00136DFD" w:rsidRPr="00B86D0C">
        <w:rPr>
          <w:rFonts w:ascii="Arial" w:hAnsi="Arial" w:cs="Arial"/>
          <w:b/>
          <w:sz w:val="20"/>
          <w:szCs w:val="20"/>
        </w:rPr>
        <w:t xml:space="preserve"> (check all that apply</w:t>
      </w:r>
      <w:r w:rsidRPr="00B86D0C">
        <w:rPr>
          <w:rFonts w:ascii="Arial" w:hAnsi="Arial" w:cs="Arial"/>
          <w:b/>
          <w:sz w:val="20"/>
          <w:szCs w:val="20"/>
        </w:rPr>
        <w:t>):</w:t>
      </w:r>
    </w:p>
    <w:p w:rsidR="00C06C37" w:rsidRPr="00B86D0C" w:rsidRDefault="002507AA" w:rsidP="00DF1715">
      <w:pPr>
        <w:tabs>
          <w:tab w:val="left" w:pos="2070"/>
          <w:tab w:val="left" w:pos="2610"/>
          <w:tab w:val="left" w:pos="6390"/>
          <w:tab w:val="left" w:pos="7560"/>
        </w:tabs>
        <w:ind w:left="450" w:firstLine="360"/>
        <w:rPr>
          <w:rFonts w:ascii="Arial" w:hAnsi="Arial" w:cs="Arial"/>
          <w:sz w:val="20"/>
          <w:szCs w:val="20"/>
        </w:rPr>
      </w:pPr>
      <w:r w:rsidRPr="00B86D0C">
        <w:rPr>
          <w:rFonts w:ascii="Arial" w:hAnsi="Arial" w:cs="Arial"/>
          <w:sz w:val="20"/>
          <w:szCs w:val="20"/>
        </w:rPr>
        <w:t>Market Place</w:t>
      </w:r>
      <w:r w:rsidRPr="00B86D0C">
        <w:rPr>
          <w:rFonts w:ascii="Arial" w:hAnsi="Arial" w:cs="Arial"/>
          <w:sz w:val="20"/>
          <w:szCs w:val="20"/>
        </w:rPr>
        <w:tab/>
      </w:r>
      <w:r w:rsidR="00C06C37" w:rsidRPr="00B86D0C">
        <w:rPr>
          <w:rFonts w:ascii="Arial" w:hAnsi="Arial" w:cs="Arial"/>
          <w:sz w:val="20"/>
          <w:szCs w:val="20"/>
        </w:rPr>
        <w:tab/>
      </w:r>
      <w:r w:rsidRPr="00B86D0C">
        <w:rPr>
          <w:rFonts w:ascii="Arial" w:hAnsi="Arial" w:cs="Arial"/>
          <w:sz w:val="20"/>
          <w:szCs w:val="20"/>
        </w:rPr>
        <w:t>Multi-Channel</w:t>
      </w:r>
      <w:r w:rsidR="00124331" w:rsidRPr="00B86D0C">
        <w:rPr>
          <w:rFonts w:ascii="Arial" w:hAnsi="Arial" w:cs="Arial"/>
          <w:sz w:val="20"/>
          <w:szCs w:val="20"/>
        </w:rPr>
        <w:t xml:space="preserve"> (in store Kiosk, etc)</w:t>
      </w:r>
      <w:r w:rsidR="00DF1715">
        <w:rPr>
          <w:rFonts w:ascii="Arial" w:hAnsi="Arial" w:cs="Arial"/>
          <w:sz w:val="20"/>
          <w:szCs w:val="20"/>
        </w:rPr>
        <w:tab/>
      </w:r>
      <w:smartTag w:uri="urn:schemas-microsoft-com:office:smarttags" w:element="stockticker">
        <w:r w:rsidR="009C46F9">
          <w:rPr>
            <w:rFonts w:ascii="Arial" w:hAnsi="Arial" w:cs="Arial"/>
            <w:sz w:val="20"/>
            <w:szCs w:val="20"/>
          </w:rPr>
          <w:t>API</w:t>
        </w:r>
      </w:smartTag>
      <w:r w:rsidR="00DF1715">
        <w:rPr>
          <w:rFonts w:ascii="Arial" w:hAnsi="Arial" w:cs="Arial"/>
          <w:sz w:val="20"/>
          <w:szCs w:val="20"/>
        </w:rPr>
        <w:tab/>
        <w:t>Mobile</w:t>
      </w:r>
    </w:p>
    <w:p w:rsidR="00C06C37" w:rsidRDefault="00F26116" w:rsidP="00DF1715">
      <w:pPr>
        <w:tabs>
          <w:tab w:val="left" w:pos="4050"/>
          <w:tab w:val="left" w:pos="5400"/>
          <w:tab w:val="left" w:pos="6480"/>
          <w:tab w:val="left" w:pos="7740"/>
        </w:tabs>
        <w:ind w:left="1080" w:firstLine="360"/>
        <w:jc w:val="left"/>
        <w:rPr>
          <w:rFonts w:ascii="Arial" w:hAnsi="Arial" w:cs="Arial"/>
          <w:smallCaps/>
          <w:sz w:val="20"/>
          <w:szCs w:val="20"/>
        </w:rPr>
      </w:pPr>
      <w:r>
        <w:rPr>
          <w:rFonts w:ascii="Arial" w:hAnsi="Arial" w:cs="Arial"/>
          <w:smallCaps/>
          <w:sz w:val="20"/>
          <w:szCs w:val="20"/>
        </w:rPr>
        <w:fldChar w:fldCharType="begin">
          <w:ffData>
            <w:name w:val="Check11"/>
            <w:enabled/>
            <w:calcOnExit w:val="0"/>
            <w:checkBox>
              <w:sizeAuto/>
              <w:default w:val="1"/>
            </w:checkBox>
          </w:ffData>
        </w:fldChar>
      </w:r>
      <w:bookmarkStart w:id="109" w:name="Check11"/>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bookmarkEnd w:id="109"/>
      <w:r w:rsidR="00C06C37"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C06C37"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r w:rsidR="00DF1715">
        <w:rPr>
          <w:rFonts w:ascii="Arial" w:hAnsi="Arial" w:cs="Arial"/>
          <w:smallCaps/>
          <w:sz w:val="20"/>
          <w:szCs w:val="20"/>
        </w:rPr>
        <w:tab/>
      </w:r>
      <w:r w:rsidR="009C46F9">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DF1715">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p>
    <w:p w:rsidR="009A1BCB" w:rsidRPr="00F57A7E" w:rsidRDefault="009A1BCB" w:rsidP="0075614F">
      <w:pPr>
        <w:spacing w:line="240" w:lineRule="auto"/>
        <w:ind w:left="2880"/>
        <w:rPr>
          <w:rFonts w:ascii="Arial" w:hAnsi="Arial" w:cs="Arial"/>
          <w:i/>
          <w:sz w:val="16"/>
          <w:szCs w:val="16"/>
        </w:rPr>
      </w:pPr>
      <w:r w:rsidRPr="00F57A7E">
        <w:rPr>
          <w:rFonts w:ascii="Arial" w:hAnsi="Arial" w:cs="Arial"/>
          <w:i/>
          <w:sz w:val="16"/>
          <w:szCs w:val="16"/>
        </w:rPr>
        <w:t xml:space="preserve">Note: The store Kiosk view on the web sites differs in some cases from what is seen from the standard external web view; </w:t>
      </w:r>
      <w:r w:rsidR="000D68CF" w:rsidRPr="00F57A7E">
        <w:rPr>
          <w:rFonts w:ascii="Arial" w:hAnsi="Arial" w:cs="Arial"/>
          <w:i/>
          <w:sz w:val="16"/>
          <w:szCs w:val="16"/>
        </w:rPr>
        <w:t>this</w:t>
      </w:r>
      <w:r w:rsidRPr="00F57A7E">
        <w:rPr>
          <w:rFonts w:ascii="Arial" w:hAnsi="Arial" w:cs="Arial"/>
          <w:i/>
          <w:sz w:val="16"/>
          <w:szCs w:val="16"/>
        </w:rPr>
        <w:t xml:space="preserve"> is done for performance reasons and to recognize that the </w:t>
      </w:r>
      <w:r w:rsidR="000D68CF" w:rsidRPr="00F57A7E">
        <w:rPr>
          <w:rFonts w:ascii="Arial" w:hAnsi="Arial" w:cs="Arial"/>
          <w:i/>
          <w:sz w:val="16"/>
          <w:szCs w:val="16"/>
        </w:rPr>
        <w:t xml:space="preserve">kiosk </w:t>
      </w:r>
      <w:r w:rsidRPr="00F57A7E">
        <w:rPr>
          <w:rFonts w:ascii="Arial" w:hAnsi="Arial" w:cs="Arial"/>
          <w:i/>
          <w:sz w:val="16"/>
          <w:szCs w:val="16"/>
        </w:rPr>
        <w:t xml:space="preserve">viewer is in our store. (e.g., </w:t>
      </w:r>
      <w:r w:rsidR="00D61AF2" w:rsidRPr="00F57A7E">
        <w:rPr>
          <w:rFonts w:ascii="Arial" w:hAnsi="Arial" w:cs="Arial"/>
          <w:i/>
          <w:sz w:val="16"/>
          <w:szCs w:val="16"/>
        </w:rPr>
        <w:t xml:space="preserve">if in-store, no pop up </w:t>
      </w:r>
      <w:r w:rsidR="000D68CF" w:rsidRPr="00F57A7E">
        <w:rPr>
          <w:rFonts w:ascii="Arial" w:hAnsi="Arial" w:cs="Arial"/>
          <w:i/>
          <w:sz w:val="16"/>
          <w:szCs w:val="16"/>
        </w:rPr>
        <w:t xml:space="preserve">prompt </w:t>
      </w:r>
      <w:r w:rsidR="00630DAC">
        <w:rPr>
          <w:rFonts w:ascii="Arial" w:hAnsi="Arial" w:cs="Arial"/>
          <w:i/>
          <w:sz w:val="16"/>
          <w:szCs w:val="16"/>
        </w:rPr>
        <w:t>displays, asking</w:t>
      </w:r>
      <w:r w:rsidR="0075614F" w:rsidRPr="00F57A7E">
        <w:rPr>
          <w:rFonts w:ascii="Arial" w:hAnsi="Arial" w:cs="Arial"/>
          <w:i/>
          <w:sz w:val="16"/>
          <w:szCs w:val="16"/>
        </w:rPr>
        <w:t xml:space="preserve"> if the customer wants </w:t>
      </w:r>
      <w:r w:rsidR="00D61AF2" w:rsidRPr="00F57A7E">
        <w:rPr>
          <w:rFonts w:ascii="Arial" w:hAnsi="Arial" w:cs="Arial"/>
          <w:i/>
          <w:sz w:val="16"/>
          <w:szCs w:val="16"/>
        </w:rPr>
        <w:t xml:space="preserve">to </w:t>
      </w:r>
      <w:r w:rsidR="000D68CF" w:rsidRPr="00F57A7E">
        <w:rPr>
          <w:rFonts w:ascii="Arial" w:hAnsi="Arial" w:cs="Arial"/>
          <w:i/>
          <w:sz w:val="16"/>
          <w:szCs w:val="16"/>
        </w:rPr>
        <w:t xml:space="preserve">speak or </w:t>
      </w:r>
      <w:r w:rsidR="00D61AF2" w:rsidRPr="00F57A7E">
        <w:rPr>
          <w:rFonts w:ascii="Arial" w:hAnsi="Arial" w:cs="Arial"/>
          <w:i/>
          <w:sz w:val="16"/>
          <w:szCs w:val="16"/>
        </w:rPr>
        <w:t xml:space="preserve">chat with </w:t>
      </w:r>
      <w:r w:rsidR="000D68CF" w:rsidRPr="00F57A7E">
        <w:rPr>
          <w:rFonts w:ascii="Arial" w:hAnsi="Arial" w:cs="Arial"/>
          <w:i/>
          <w:sz w:val="16"/>
          <w:szCs w:val="16"/>
        </w:rPr>
        <w:t>a representative, since w</w:t>
      </w:r>
      <w:r w:rsidR="00630DAC">
        <w:rPr>
          <w:rFonts w:ascii="Arial" w:hAnsi="Arial" w:cs="Arial"/>
          <w:i/>
          <w:sz w:val="16"/>
          <w:szCs w:val="16"/>
        </w:rPr>
        <w:t>e’d rather the customer</w:t>
      </w:r>
      <w:r w:rsidR="000D68CF" w:rsidRPr="00F57A7E">
        <w:rPr>
          <w:rFonts w:ascii="Arial" w:hAnsi="Arial" w:cs="Arial"/>
          <w:i/>
          <w:sz w:val="16"/>
          <w:szCs w:val="16"/>
        </w:rPr>
        <w:t xml:space="preserve"> speak directly with </w:t>
      </w:r>
      <w:r w:rsidR="00630DAC">
        <w:rPr>
          <w:rFonts w:ascii="Arial" w:hAnsi="Arial" w:cs="Arial"/>
          <w:i/>
          <w:sz w:val="16"/>
          <w:szCs w:val="16"/>
        </w:rPr>
        <w:t>an</w:t>
      </w:r>
      <w:r w:rsidR="000D68CF" w:rsidRPr="00F57A7E">
        <w:rPr>
          <w:rFonts w:ascii="Arial" w:hAnsi="Arial" w:cs="Arial"/>
          <w:i/>
          <w:sz w:val="16"/>
          <w:szCs w:val="16"/>
        </w:rPr>
        <w:t xml:space="preserve"> in-store associate). Where applicable, </w:t>
      </w:r>
      <w:smartTag w:uri="urn:schemas-microsoft-com:office:smarttags" w:element="stockticker">
        <w:r w:rsidR="000D68CF" w:rsidRPr="00F57A7E">
          <w:rPr>
            <w:rFonts w:ascii="Arial" w:hAnsi="Arial" w:cs="Arial"/>
            <w:i/>
            <w:sz w:val="16"/>
            <w:szCs w:val="16"/>
          </w:rPr>
          <w:t>PRD</w:t>
        </w:r>
      </w:smartTag>
      <w:r w:rsidR="000D68CF" w:rsidRPr="00F57A7E">
        <w:rPr>
          <w:rFonts w:ascii="Arial" w:hAnsi="Arial" w:cs="Arial"/>
          <w:i/>
          <w:sz w:val="16"/>
          <w:szCs w:val="16"/>
        </w:rPr>
        <w:t xml:space="preserve"> stated requirements should differentiate guidance on how </w:t>
      </w:r>
      <w:r w:rsidR="009716B3">
        <w:rPr>
          <w:rFonts w:ascii="Arial" w:hAnsi="Arial" w:cs="Arial"/>
          <w:i/>
          <w:sz w:val="16"/>
          <w:szCs w:val="16"/>
        </w:rPr>
        <w:t>the UI experience should differ between in-store vs. external website</w:t>
      </w:r>
      <w:r w:rsidR="000D68CF" w:rsidRPr="00F57A7E">
        <w:rPr>
          <w:rFonts w:ascii="Arial" w:hAnsi="Arial" w:cs="Arial"/>
          <w:i/>
          <w:sz w:val="16"/>
          <w:szCs w:val="16"/>
        </w:rPr>
        <w:t>.</w:t>
      </w:r>
    </w:p>
    <w:p w:rsidR="002507AA" w:rsidRPr="00B86D0C" w:rsidRDefault="002507AA" w:rsidP="002507AA">
      <w:pPr>
        <w:ind w:left="450"/>
        <w:rPr>
          <w:rFonts w:ascii="Arial" w:hAnsi="Arial" w:cs="Arial"/>
          <w:b/>
          <w:sz w:val="20"/>
          <w:szCs w:val="20"/>
        </w:rPr>
      </w:pPr>
      <w:r w:rsidRPr="00B86D0C">
        <w:rPr>
          <w:rFonts w:ascii="Arial" w:hAnsi="Arial" w:cs="Arial"/>
          <w:b/>
          <w:sz w:val="20"/>
          <w:szCs w:val="20"/>
        </w:rPr>
        <w:t>Other Sites (</w:t>
      </w:r>
      <w:r w:rsidR="00124331" w:rsidRPr="00B86D0C">
        <w:rPr>
          <w:rFonts w:ascii="Arial" w:hAnsi="Arial" w:cs="Arial"/>
          <w:b/>
          <w:sz w:val="20"/>
          <w:szCs w:val="20"/>
        </w:rPr>
        <w:t>List</w:t>
      </w:r>
      <w:r w:rsidRPr="00B86D0C">
        <w:rPr>
          <w:rFonts w:ascii="Arial" w:hAnsi="Arial" w:cs="Arial"/>
          <w:b/>
          <w:sz w:val="20"/>
          <w:szCs w:val="20"/>
        </w:rPr>
        <w:t xml:space="preserve"> all impacted):</w:t>
      </w:r>
    </w:p>
    <w:p w:rsidR="002507AA" w:rsidRPr="00B86D0C" w:rsidRDefault="008F6641" w:rsidP="002507AA">
      <w:pPr>
        <w:ind w:left="450" w:firstLine="360"/>
        <w:rPr>
          <w:rFonts w:ascii="Arial" w:hAnsi="Arial" w:cs="Arial"/>
          <w:sz w:val="20"/>
          <w:szCs w:val="20"/>
        </w:rPr>
      </w:pPr>
      <w:r>
        <w:rPr>
          <w:rFonts w:ascii="Arial" w:hAnsi="Arial" w:cs="Arial"/>
          <w:color w:val="000000"/>
          <w:sz w:val="20"/>
          <w:szCs w:val="20"/>
        </w:rPr>
        <w:t>Catalog.</w:t>
      </w:r>
      <w:hyperlink r:id="rId50" w:history="1">
        <w:r w:rsidRPr="00AA7671">
          <w:rPr>
            <w:rStyle w:val="Hyperlink"/>
            <w:rFonts w:ascii="Arial" w:hAnsi="Arial" w:cs="Arial"/>
            <w:color w:val="auto"/>
            <w:sz w:val="20"/>
            <w:szCs w:val="20"/>
            <w:u w:val="none"/>
          </w:rPr>
          <w:t>Sears.com</w:t>
        </w:r>
      </w:hyperlink>
      <w:r w:rsidR="002507AA" w:rsidRPr="00B86D0C">
        <w:rPr>
          <w:rFonts w:ascii="Arial" w:hAnsi="Arial" w:cs="Arial"/>
          <w:sz w:val="20"/>
          <w:szCs w:val="20"/>
        </w:rPr>
        <w:tab/>
        <w:t>_______________________</w:t>
      </w:r>
    </w:p>
    <w:p w:rsidR="002507AA" w:rsidRPr="00B86D0C" w:rsidRDefault="00F26116" w:rsidP="002507AA">
      <w:pPr>
        <w:ind w:left="1080" w:firstLine="360"/>
        <w:jc w:val="left"/>
        <w:rPr>
          <w:rFonts w:ascii="Arial" w:hAnsi="Arial" w:cs="Arial"/>
          <w:sz w:val="20"/>
          <w:szCs w:val="20"/>
        </w:rPr>
      </w:pP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2507AA"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p>
    <w:p w:rsidR="00DF1715" w:rsidRPr="00E41FED" w:rsidRDefault="00DF1715" w:rsidP="00E41FED">
      <w:pPr>
        <w:pStyle w:val="Heading2"/>
        <w:tabs>
          <w:tab w:val="left" w:pos="810"/>
        </w:tabs>
        <w:ind w:left="810" w:hanging="540"/>
      </w:pPr>
      <w:bookmarkStart w:id="110" w:name="_Toc324835473"/>
      <w:r w:rsidRPr="00E41FED">
        <w:t>Horizontal domain Impacts</w:t>
      </w:r>
      <w:bookmarkEnd w:id="110"/>
    </w:p>
    <w:p w:rsidR="00797950" w:rsidRDefault="00DF1715"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CB79DD">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4"/>
        <w:gridCol w:w="3242"/>
        <w:gridCol w:w="2864"/>
      </w:tblGrid>
      <w:tr w:rsidR="00797950" w:rsidRPr="00A201CB">
        <w:trPr>
          <w:tblHeader/>
        </w:trPr>
        <w:tc>
          <w:tcPr>
            <w:tcW w:w="325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Profile / SSO</w:t>
            </w:r>
          </w:p>
        </w:tc>
        <w:tc>
          <w:tcPr>
            <w:tcW w:w="3242" w:type="dxa"/>
          </w:tcPr>
          <w:p w:rsidR="00797950" w:rsidRDefault="00426939" w:rsidP="001C0969">
            <w:pPr>
              <w:pStyle w:val="NormalWeb"/>
              <w:numPr>
                <w:ilvl w:val="0"/>
                <w:numId w:val="8"/>
              </w:numPr>
              <w:rPr>
                <w:rFonts w:ascii="Arial" w:hAnsi="Arial" w:cs="Arial"/>
                <w:sz w:val="20"/>
                <w:szCs w:val="20"/>
              </w:rPr>
            </w:pPr>
            <w:r>
              <w:rPr>
                <w:rFonts w:ascii="Arial" w:hAnsi="Arial" w:cs="Arial"/>
                <w:sz w:val="20"/>
                <w:szCs w:val="20"/>
              </w:rPr>
              <w:t>Single Profile (and login) for all users that write Reviews, across all sites</w:t>
            </w:r>
          </w:p>
          <w:p w:rsidR="00426939" w:rsidRDefault="00426939" w:rsidP="001C0969">
            <w:pPr>
              <w:pStyle w:val="NormalWeb"/>
              <w:numPr>
                <w:ilvl w:val="0"/>
                <w:numId w:val="8"/>
              </w:numPr>
              <w:rPr>
                <w:rFonts w:ascii="Arial" w:hAnsi="Arial" w:cs="Arial"/>
                <w:sz w:val="20"/>
                <w:szCs w:val="20"/>
              </w:rPr>
            </w:pPr>
            <w:r>
              <w:rPr>
                <w:rFonts w:ascii="Arial" w:hAnsi="Arial" w:cs="Arial"/>
                <w:sz w:val="20"/>
                <w:szCs w:val="20"/>
              </w:rPr>
              <w:t xml:space="preserve">Reviews widget will display author’s mini profile view (user card aka quick view) </w:t>
            </w:r>
            <w:r>
              <w:rPr>
                <w:rFonts w:ascii="Arial" w:hAnsi="Arial" w:cs="Arial"/>
                <w:sz w:val="20"/>
                <w:szCs w:val="20"/>
              </w:rPr>
              <w:lastRenderedPageBreak/>
              <w:t>next to each Review</w:t>
            </w:r>
          </w:p>
          <w:p w:rsidR="005651CB" w:rsidRPr="00426939" w:rsidRDefault="005651CB" w:rsidP="001C0969">
            <w:pPr>
              <w:pStyle w:val="NormalWeb"/>
              <w:numPr>
                <w:ilvl w:val="0"/>
                <w:numId w:val="8"/>
              </w:numPr>
              <w:rPr>
                <w:rFonts w:ascii="Arial" w:hAnsi="Arial" w:cs="Arial"/>
                <w:sz w:val="20"/>
                <w:szCs w:val="20"/>
              </w:rPr>
            </w:pPr>
            <w:r>
              <w:rPr>
                <w:rFonts w:ascii="Arial" w:hAnsi="Arial" w:cs="Arial"/>
                <w:sz w:val="20"/>
                <w:szCs w:val="20"/>
              </w:rPr>
              <w:t>Profile Page Changes</w:t>
            </w: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lastRenderedPageBreak/>
              <w:t>Header / Tool Box</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Home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Vertical Page</w:t>
            </w:r>
            <w:r w:rsidR="009716B3">
              <w:rPr>
                <w:rFonts w:ascii="Arial" w:hAnsi="Arial" w:cs="Arial"/>
                <w:sz w:val="20"/>
                <w:szCs w:val="20"/>
              </w:rPr>
              <w:t xml:space="preserve"> – specify which vertical(s) or all</w:t>
            </w:r>
          </w:p>
        </w:tc>
        <w:tc>
          <w:tcPr>
            <w:tcW w:w="3242" w:type="dxa"/>
          </w:tcPr>
          <w:p w:rsidR="00426939" w:rsidRPr="00AA7671" w:rsidRDefault="00426939"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Category</w:t>
            </w:r>
            <w:r w:rsidR="00291316">
              <w:rPr>
                <w:rFonts w:ascii="Arial" w:hAnsi="Arial" w:cs="Arial"/>
                <w:sz w:val="20"/>
                <w:szCs w:val="20"/>
              </w:rPr>
              <w:t xml:space="preserv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Search &amp; Browse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Product Detail</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Cart / Checkout</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Post Order/Purchase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Email Communication</w:t>
            </w:r>
          </w:p>
        </w:tc>
        <w:tc>
          <w:tcPr>
            <w:tcW w:w="3242" w:type="dxa"/>
          </w:tcPr>
          <w:p w:rsidR="00797950" w:rsidRPr="00AA7671" w:rsidRDefault="008F6641" w:rsidP="00672E0D">
            <w:pPr>
              <w:pStyle w:val="NormalWeb"/>
              <w:rPr>
                <w:rFonts w:ascii="Arial" w:hAnsi="Arial" w:cs="Arial"/>
                <w:sz w:val="20"/>
                <w:szCs w:val="20"/>
              </w:rPr>
            </w:pPr>
            <w:smartTag w:uri="urn:schemas-microsoft-com:office:smarttags" w:element="place">
              <w:smartTag w:uri="urn:schemas-microsoft-com:office:smarttags" w:element="PlaceName">
                <w:r>
                  <w:rPr>
                    <w:rFonts w:ascii="Arial" w:hAnsi="Arial" w:cs="Arial"/>
                    <w:sz w:val="20"/>
                    <w:szCs w:val="20"/>
                  </w:rPr>
                  <w:t>Message</w:t>
                </w:r>
              </w:smartTag>
              <w:r>
                <w:rPr>
                  <w:rFonts w:ascii="Arial" w:hAnsi="Arial" w:cs="Arial"/>
                  <w:sz w:val="20"/>
                  <w:szCs w:val="20"/>
                </w:rPr>
                <w:t xml:space="preserve"> </w:t>
              </w:r>
              <w:smartTag w:uri="urn:schemas-microsoft-com:office:smarttags" w:element="PlaceType">
                <w:r>
                  <w:rPr>
                    <w:rFonts w:ascii="Arial" w:hAnsi="Arial" w:cs="Arial"/>
                    <w:sz w:val="20"/>
                    <w:szCs w:val="20"/>
                  </w:rPr>
                  <w:t>Center</w:t>
                </w:r>
              </w:smartTag>
            </w:smartTag>
            <w:r>
              <w:rPr>
                <w:rFonts w:ascii="Arial" w:hAnsi="Arial" w:cs="Arial"/>
                <w:sz w:val="20"/>
                <w:szCs w:val="20"/>
              </w:rPr>
              <w:t>, Address Book</w:t>
            </w:r>
          </w:p>
        </w:tc>
        <w:tc>
          <w:tcPr>
            <w:tcW w:w="2864" w:type="dxa"/>
          </w:tcPr>
          <w:p w:rsidR="00797950" w:rsidRPr="00AA7671" w:rsidRDefault="00797950"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Bundles/Collection Page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Compare Pages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Product Options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Gift Cards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Registry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Club Rewards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Recommendations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Lists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Community</w:t>
            </w:r>
          </w:p>
        </w:tc>
        <w:tc>
          <w:tcPr>
            <w:tcW w:w="3242" w:type="dxa"/>
          </w:tcPr>
          <w:p w:rsidR="00291316" w:rsidRPr="00AA7671" w:rsidRDefault="005651CB" w:rsidP="00672E0D">
            <w:pPr>
              <w:pStyle w:val="NormalWeb"/>
              <w:rPr>
                <w:rFonts w:ascii="Arial" w:hAnsi="Arial" w:cs="Arial"/>
                <w:sz w:val="20"/>
                <w:szCs w:val="20"/>
              </w:rPr>
            </w:pPr>
            <w:r>
              <w:rPr>
                <w:rFonts w:ascii="Arial" w:hAnsi="Arial" w:cs="Arial"/>
                <w:sz w:val="20"/>
                <w:szCs w:val="20"/>
              </w:rPr>
              <w:t>Redesign</w:t>
            </w: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Content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Videos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APIs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Sears Catalog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City">
              <w:smartTag w:uri="urn:schemas-microsoft-com:office:smarttags" w:element="place">
                <w:r>
                  <w:rPr>
                    <w:rFonts w:ascii="Arial" w:hAnsi="Arial" w:cs="Arial"/>
                    <w:sz w:val="20"/>
                    <w:szCs w:val="20"/>
                  </w:rPr>
                  <w:t>Mobile</w:t>
                </w:r>
              </w:smartTag>
            </w:smartTag>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Multi Channel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International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Marketing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Social sites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Omniture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stockticker">
              <w:r>
                <w:rPr>
                  <w:rFonts w:ascii="Arial" w:hAnsi="Arial" w:cs="Arial"/>
                  <w:sz w:val="20"/>
                  <w:szCs w:val="20"/>
                </w:rPr>
                <w:t>SOLR</w:t>
              </w:r>
            </w:smartTag>
            <w:r>
              <w:rPr>
                <w:rFonts w:ascii="Arial" w:hAnsi="Arial" w:cs="Arial"/>
                <w:sz w:val="20"/>
                <w:szCs w:val="20"/>
              </w:rPr>
              <w:t>/BRAT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Save a Story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9433A9" w:rsidRPr="00AA7671">
        <w:tc>
          <w:tcPr>
            <w:tcW w:w="3254" w:type="dxa"/>
          </w:tcPr>
          <w:p w:rsidR="009433A9" w:rsidRDefault="009433A9" w:rsidP="00672E0D">
            <w:pPr>
              <w:pStyle w:val="NormalWeb"/>
              <w:rPr>
                <w:rFonts w:ascii="Arial" w:hAnsi="Arial" w:cs="Arial"/>
                <w:sz w:val="20"/>
                <w:szCs w:val="20"/>
              </w:rPr>
            </w:pPr>
            <w:r>
              <w:rPr>
                <w:rFonts w:ascii="Arial" w:hAnsi="Arial" w:cs="Arial"/>
                <w:sz w:val="20"/>
                <w:szCs w:val="20"/>
              </w:rPr>
              <w:t>Customer Service</w:t>
            </w:r>
          </w:p>
        </w:tc>
        <w:tc>
          <w:tcPr>
            <w:tcW w:w="3242" w:type="dxa"/>
          </w:tcPr>
          <w:p w:rsidR="009433A9" w:rsidRPr="00AA7671" w:rsidRDefault="009433A9" w:rsidP="00672E0D">
            <w:pPr>
              <w:pStyle w:val="NormalWeb"/>
              <w:rPr>
                <w:rFonts w:ascii="Arial" w:hAnsi="Arial" w:cs="Arial"/>
                <w:sz w:val="20"/>
                <w:szCs w:val="20"/>
              </w:rPr>
            </w:pPr>
          </w:p>
        </w:tc>
        <w:tc>
          <w:tcPr>
            <w:tcW w:w="2864" w:type="dxa"/>
          </w:tcPr>
          <w:p w:rsidR="009433A9" w:rsidRPr="00AA7671" w:rsidRDefault="009433A9" w:rsidP="00672E0D">
            <w:pPr>
              <w:pStyle w:val="NormalWeb"/>
              <w:rPr>
                <w:rFonts w:ascii="Arial" w:hAnsi="Arial" w:cs="Arial"/>
                <w:sz w:val="20"/>
                <w:szCs w:val="20"/>
              </w:rPr>
            </w:pPr>
          </w:p>
        </w:tc>
      </w:tr>
    </w:tbl>
    <w:p w:rsidR="00F75B44" w:rsidRPr="00E41FED" w:rsidRDefault="00F75B44" w:rsidP="00E41FED">
      <w:pPr>
        <w:pStyle w:val="Heading2"/>
        <w:tabs>
          <w:tab w:val="left" w:pos="810"/>
        </w:tabs>
        <w:ind w:left="810" w:hanging="540"/>
      </w:pPr>
      <w:bookmarkStart w:id="111" w:name="_Toc324835474"/>
      <w:r w:rsidRPr="00E41FED">
        <w:t>Merchant Services Impacts</w:t>
      </w:r>
      <w:r w:rsidR="00797950" w:rsidRPr="00E41FED">
        <w:t xml:space="preserve"> (Market</w:t>
      </w:r>
      <w:r w:rsidR="00ED4FA6" w:rsidRPr="00E41FED">
        <w:t>p</w:t>
      </w:r>
      <w:r w:rsidR="00797950" w:rsidRPr="00E41FED">
        <w:t>lace)</w:t>
      </w:r>
      <w:bookmarkEnd w:id="111"/>
    </w:p>
    <w:p w:rsidR="00F75B44" w:rsidRDefault="00F75B44"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D400B8">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4"/>
        <w:gridCol w:w="3242"/>
        <w:gridCol w:w="2864"/>
      </w:tblGrid>
      <w:tr w:rsidR="00ED4FA6" w:rsidRPr="00A201CB">
        <w:trPr>
          <w:tblHeader/>
        </w:trPr>
        <w:tc>
          <w:tcPr>
            <w:tcW w:w="325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bl>
    <w:p w:rsidR="007A4028" w:rsidRPr="007A4028" w:rsidRDefault="007A4028" w:rsidP="007A4028"/>
    <w:p w:rsidR="00F75B44" w:rsidRPr="00E41FED" w:rsidRDefault="00F75B44" w:rsidP="00E41FED">
      <w:pPr>
        <w:pStyle w:val="Heading2"/>
        <w:tabs>
          <w:tab w:val="left" w:pos="810"/>
        </w:tabs>
        <w:ind w:left="810" w:hanging="540"/>
      </w:pPr>
      <w:bookmarkStart w:id="112" w:name="_Toc324835475"/>
      <w:r w:rsidRPr="00E41FED">
        <w:lastRenderedPageBreak/>
        <w:t>External Vendor Involvement</w:t>
      </w:r>
      <w:bookmarkEnd w:id="112"/>
    </w:p>
    <w:p w:rsidR="00F75B44" w:rsidRPr="00ED4FA6" w:rsidRDefault="00F75B44" w:rsidP="00295E0D">
      <w:pPr>
        <w:ind w:left="840"/>
        <w:rPr>
          <w:rFonts w:ascii="Arial" w:hAnsi="Arial" w:cs="Arial"/>
          <w:b/>
          <w:i/>
          <w:color w:val="0000FF"/>
          <w:sz w:val="20"/>
          <w:szCs w:val="20"/>
        </w:rPr>
      </w:pPr>
      <w:r w:rsidRPr="00ED4FA6">
        <w:rPr>
          <w:rFonts w:ascii="Arial" w:hAnsi="Arial" w:cs="Arial"/>
          <w:b/>
          <w:i/>
          <w:color w:val="0000FF"/>
          <w:sz w:val="20"/>
          <w:szCs w:val="20"/>
        </w:rPr>
        <w:t xml:space="preserve">Check each External Vendor </w:t>
      </w:r>
      <w:r w:rsidR="00ED5DF2" w:rsidRPr="00ED4FA6">
        <w:rPr>
          <w:rFonts w:ascii="Arial" w:hAnsi="Arial" w:cs="Arial"/>
          <w:b/>
          <w:i/>
          <w:color w:val="0000FF"/>
          <w:sz w:val="20"/>
          <w:szCs w:val="20"/>
        </w:rPr>
        <w:t xml:space="preserve">property </w:t>
      </w:r>
      <w:r w:rsidRPr="00ED4FA6">
        <w:rPr>
          <w:rFonts w:ascii="Arial" w:hAnsi="Arial" w:cs="Arial"/>
          <w:b/>
          <w:i/>
          <w:color w:val="0000FF"/>
          <w:sz w:val="20"/>
          <w:szCs w:val="20"/>
        </w:rPr>
        <w:t xml:space="preserve">that </w:t>
      </w:r>
      <w:r w:rsidRPr="00295E0D">
        <w:rPr>
          <w:rFonts w:ascii="Arial" w:hAnsi="Arial" w:cs="Arial"/>
          <w:b/>
          <w:i/>
          <w:color w:val="0000FF"/>
          <w:sz w:val="20"/>
          <w:szCs w:val="20"/>
        </w:rPr>
        <w:t>may</w:t>
      </w:r>
      <w:r w:rsidRPr="00ED4FA6">
        <w:rPr>
          <w:rFonts w:ascii="Arial" w:hAnsi="Arial" w:cs="Arial"/>
          <w:b/>
          <w:i/>
          <w:color w:val="0000FF"/>
          <w:sz w:val="20"/>
          <w:szCs w:val="20"/>
        </w:rPr>
        <w:t xml:space="preserve"> be involved in effecting a solution to these requirements.</w:t>
      </w:r>
      <w:r w:rsidR="00ED5DF2" w:rsidRPr="00ED4FA6">
        <w:rPr>
          <w:rFonts w:ascii="Arial" w:hAnsi="Arial" w:cs="Arial"/>
          <w:b/>
          <w:i/>
          <w:color w:val="0000FF"/>
          <w:sz w:val="20"/>
          <w:szCs w:val="20"/>
        </w:rPr>
        <w:t xml:space="preserve"> Final decision on involvement will come later in the life cycle.</w:t>
      </w:r>
      <w:r w:rsidR="006C347C">
        <w:rPr>
          <w:rFonts w:ascii="Arial" w:hAnsi="Arial" w:cs="Arial"/>
          <w:b/>
          <w:i/>
          <w:color w:val="0000FF"/>
          <w:sz w:val="20"/>
          <w:szCs w:val="20"/>
        </w:rPr>
        <w:t xml:space="preserve"> Consult OBU IT Operations if necessary.  (Check all that apply)</w:t>
      </w:r>
    </w:p>
    <w:p w:rsidR="00F75B44" w:rsidRDefault="00F75B44" w:rsidP="00F75B44">
      <w:pPr>
        <w:widowControl/>
        <w:ind w:left="540"/>
        <w:rPr>
          <w:rFonts w:ascii="Arial" w:hAnsi="Arial" w:cs="Arial"/>
          <w:color w:val="000000"/>
          <w:sz w:val="20"/>
          <w:szCs w:val="20"/>
        </w:rPr>
      </w:pPr>
    </w:p>
    <w:tbl>
      <w:tblPr>
        <w:tblW w:w="7311" w:type="dxa"/>
        <w:jc w:val="center"/>
        <w:tblInd w:w="221" w:type="dxa"/>
        <w:tblLayout w:type="fixed"/>
        <w:tblLook w:val="0000" w:firstRow="0" w:lastRow="0" w:firstColumn="0" w:lastColumn="0" w:noHBand="0" w:noVBand="0"/>
      </w:tblPr>
      <w:tblGrid>
        <w:gridCol w:w="2437"/>
        <w:gridCol w:w="2437"/>
        <w:gridCol w:w="2437"/>
      </w:tblGrid>
      <w:tr w:rsidR="00ED4FA6" w:rsidRPr="00ED4FA6">
        <w:trPr>
          <w:trHeight w:val="90"/>
          <w:jc w:val="center"/>
        </w:trPr>
        <w:tc>
          <w:tcPr>
            <w:tcW w:w="2437" w:type="dxa"/>
            <w:tcBorders>
              <w:top w:val="nil"/>
              <w:left w:val="nil"/>
              <w:bottom w:val="nil"/>
              <w:right w:val="nil"/>
            </w:tcBorders>
          </w:tcPr>
          <w:p w:rsidR="00ED4FA6" w:rsidRPr="00ED4FA6" w:rsidRDefault="00F26116" w:rsidP="00A564B7">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1"/>
                  </w:checkBox>
                </w:ffData>
              </w:fldChar>
            </w:r>
            <w:r w:rsidR="006E62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lang w:val="fr-FR"/>
              </w:rPr>
              <w:t xml:space="preserve"> </w:t>
            </w:r>
            <w:hyperlink r:id="rId51" w:history="1">
              <w:r w:rsidR="00ED4FA6" w:rsidRPr="00ED4FA6">
                <w:rPr>
                  <w:rStyle w:val="Hyperlink"/>
                  <w:rFonts w:ascii="Arial" w:hAnsi="Arial" w:cs="Arial"/>
                  <w:color w:val="auto"/>
                  <w:sz w:val="20"/>
                  <w:szCs w:val="20"/>
                  <w:u w:val="none"/>
                  <w:lang w:val="fr-FR"/>
                </w:rPr>
                <w:t>Responsys</w:t>
              </w:r>
            </w:hyperlink>
          </w:p>
          <w:p w:rsidR="00ED4FA6" w:rsidRPr="00ED4FA6" w:rsidRDefault="00F26116"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2" w:history="1">
              <w:r w:rsidR="00ED4FA6" w:rsidRPr="00ED4FA6">
                <w:rPr>
                  <w:rStyle w:val="Hyperlink"/>
                  <w:rFonts w:ascii="Arial" w:hAnsi="Arial" w:cs="Arial"/>
                  <w:color w:val="auto"/>
                  <w:sz w:val="20"/>
                  <w:szCs w:val="20"/>
                  <w:u w:val="none"/>
                  <w:lang w:val="fr-FR"/>
                </w:rPr>
                <w:t>Scene7</w:t>
              </w:r>
            </w:hyperlink>
          </w:p>
          <w:p w:rsidR="00ED4FA6" w:rsidRPr="00ED4FA6" w:rsidRDefault="00F26116"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3" w:history="1">
              <w:r w:rsidR="00ED4FA6" w:rsidRPr="00ED4FA6">
                <w:rPr>
                  <w:rStyle w:val="Hyperlink"/>
                  <w:rFonts w:ascii="Arial" w:hAnsi="Arial" w:cs="Arial"/>
                  <w:color w:val="auto"/>
                  <w:sz w:val="20"/>
                  <w:szCs w:val="20"/>
                  <w:u w:val="none"/>
                  <w:lang w:val="fr-FR"/>
                </w:rPr>
                <w:t>ExpoTV</w:t>
              </w:r>
            </w:hyperlink>
          </w:p>
          <w:p w:rsidR="00ED4FA6" w:rsidRPr="00ED4FA6" w:rsidRDefault="00F26116"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4" w:history="1">
              <w:r w:rsidR="00ED4FA6" w:rsidRPr="00ED4FA6">
                <w:rPr>
                  <w:rStyle w:val="Hyperlink"/>
                  <w:rFonts w:ascii="Arial" w:hAnsi="Arial" w:cs="Arial"/>
                  <w:color w:val="auto"/>
                  <w:sz w:val="20"/>
                  <w:szCs w:val="20"/>
                  <w:u w:val="none"/>
                  <w:lang w:val="fr-FR"/>
                </w:rPr>
                <w:t>5Min</w:t>
              </w:r>
            </w:hyperlink>
          </w:p>
          <w:p w:rsidR="00ED4FA6" w:rsidRDefault="00F26116" w:rsidP="009F683A">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Viewpoints</w:t>
            </w:r>
          </w:p>
          <w:p w:rsidR="009F683A" w:rsidRPr="00ED4FA6" w:rsidRDefault="00F26116" w:rsidP="009F683A">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9F683A"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Other:</w:t>
            </w:r>
          </w:p>
          <w:p w:rsidR="009F683A" w:rsidRPr="00ED4FA6" w:rsidRDefault="009F683A" w:rsidP="009F683A">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F26116"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5" w:history="1">
              <w:r w:rsidR="00ED4FA6" w:rsidRPr="00ED4FA6">
                <w:rPr>
                  <w:rStyle w:val="Hyperlink"/>
                  <w:rFonts w:ascii="Arial" w:hAnsi="Arial" w:cs="Arial"/>
                  <w:color w:val="auto"/>
                  <w:sz w:val="20"/>
                  <w:szCs w:val="20"/>
                  <w:u w:val="none"/>
                </w:rPr>
                <w:t>Akamai</w:t>
              </w:r>
            </w:hyperlink>
          </w:p>
          <w:p w:rsidR="00ED4FA6" w:rsidRDefault="00F26116"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6" w:history="1">
              <w:r w:rsidR="00ED4FA6" w:rsidRPr="00ED4FA6">
                <w:rPr>
                  <w:rStyle w:val="Hyperlink"/>
                  <w:rFonts w:ascii="Arial" w:hAnsi="Arial" w:cs="Arial"/>
                  <w:color w:val="auto"/>
                  <w:sz w:val="20"/>
                  <w:szCs w:val="20"/>
                  <w:u w:val="none"/>
                </w:rPr>
                <w:t>Omniture</w:t>
              </w:r>
            </w:hyperlink>
          </w:p>
          <w:p w:rsidR="00E315A1" w:rsidRDefault="00F26116"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7" w:history="1">
              <w:r w:rsidR="00E315A1">
                <w:rPr>
                  <w:rStyle w:val="Hyperlink"/>
                  <w:rFonts w:ascii="Arial" w:hAnsi="Arial" w:cs="Arial"/>
                  <w:color w:val="auto"/>
                  <w:sz w:val="20"/>
                  <w:szCs w:val="20"/>
                  <w:u w:val="none"/>
                </w:rPr>
                <w:t>KANA</w:t>
              </w:r>
            </w:hyperlink>
          </w:p>
          <w:p w:rsidR="00E315A1" w:rsidRDefault="00F26116"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8" w:history="1">
              <w:r w:rsidR="00E315A1">
                <w:rPr>
                  <w:rStyle w:val="Hyperlink"/>
                  <w:rFonts w:ascii="Arial" w:hAnsi="Arial" w:cs="Arial"/>
                  <w:color w:val="auto"/>
                  <w:sz w:val="20"/>
                  <w:szCs w:val="20"/>
                  <w:u w:val="none"/>
                </w:rPr>
                <w:t>CommerceHub</w:t>
              </w:r>
            </w:hyperlink>
          </w:p>
          <w:p w:rsidR="00E315A1" w:rsidRPr="00ED4FA6" w:rsidRDefault="00F26116"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9" w:history="1">
              <w:r w:rsidR="00E315A1">
                <w:rPr>
                  <w:rStyle w:val="Hyperlink"/>
                  <w:rFonts w:ascii="Arial" w:hAnsi="Arial" w:cs="Arial"/>
                  <w:color w:val="auto"/>
                  <w:sz w:val="20"/>
                  <w:szCs w:val="20"/>
                  <w:u w:val="none"/>
                </w:rPr>
                <w:t>LivePerson</w:t>
              </w:r>
            </w:hyperlink>
          </w:p>
          <w:p w:rsidR="00ED4FA6" w:rsidRPr="00ED4FA6" w:rsidRDefault="00F261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44D9B">
              <w:rPr>
                <w:rFonts w:ascii="Arial" w:hAnsi="Arial" w:cs="Arial"/>
                <w:sz w:val="20"/>
                <w:szCs w:val="20"/>
              </w:rPr>
              <w:t>Other:</w:t>
            </w:r>
          </w:p>
          <w:p w:rsidR="00ED4FA6" w:rsidRPr="00ED4FA6" w:rsidRDefault="00ED4FA6" w:rsidP="00ED4FA6">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F261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DesignKitchen</w:t>
            </w:r>
          </w:p>
          <w:p w:rsidR="00ED4FA6" w:rsidRPr="00ED4FA6" w:rsidRDefault="00F26116"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F55B9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ARS</w:t>
            </w:r>
          </w:p>
          <w:p w:rsidR="00ED4FA6" w:rsidRPr="00ED4FA6" w:rsidRDefault="00F261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Fluid</w:t>
            </w:r>
          </w:p>
          <w:p w:rsidR="00ED4FA6" w:rsidRPr="00ED4FA6" w:rsidRDefault="00F261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Agency.com</w:t>
            </w:r>
          </w:p>
          <w:p w:rsidR="00ED4FA6" w:rsidRPr="00ED4FA6" w:rsidRDefault="00F261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Zemoga</w:t>
            </w:r>
          </w:p>
          <w:p w:rsidR="00ED4FA6" w:rsidRPr="00ED4FA6" w:rsidRDefault="00F261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KBPS</w:t>
            </w:r>
          </w:p>
          <w:p w:rsidR="00ED4FA6" w:rsidRPr="00ED4FA6" w:rsidRDefault="00F261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RealArt</w:t>
            </w:r>
          </w:p>
          <w:p w:rsidR="00ED4FA6" w:rsidRPr="00ED4FA6" w:rsidRDefault="00F26116" w:rsidP="00ED4FA6">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Other</w:t>
            </w:r>
            <w:r w:rsidR="00E44D9B">
              <w:rPr>
                <w:rFonts w:ascii="Arial" w:hAnsi="Arial" w:cs="Arial"/>
                <w:sz w:val="20"/>
                <w:szCs w:val="20"/>
              </w:rPr>
              <w:t>:</w:t>
            </w:r>
            <w:r w:rsidR="005651CB">
              <w:rPr>
                <w:rFonts w:ascii="Arial" w:hAnsi="Arial" w:cs="Arial"/>
                <w:sz w:val="20"/>
                <w:szCs w:val="20"/>
              </w:rPr>
              <w:t xml:space="preserve"> Business Objects </w:t>
            </w:r>
          </w:p>
        </w:tc>
      </w:tr>
    </w:tbl>
    <w:p w:rsidR="009716B3" w:rsidRDefault="009716B3" w:rsidP="002A5EC1">
      <w:pPr>
        <w:ind w:left="900"/>
        <w:rPr>
          <w:rFonts w:ascii="Arial" w:hAnsi="Arial" w:cs="Arial"/>
          <w:sz w:val="20"/>
          <w:szCs w:val="20"/>
        </w:rPr>
      </w:pPr>
      <w:r w:rsidRPr="009716B3">
        <w:rPr>
          <w:rFonts w:ascii="Arial" w:hAnsi="Arial" w:cs="Arial"/>
          <w:sz w:val="20"/>
          <w:szCs w:val="20"/>
        </w:rPr>
        <w:t>If the vendor is new, please specify vendor name and anticipated service from the vendor:</w:t>
      </w:r>
    </w:p>
    <w:p w:rsidR="002A5EC1" w:rsidRDefault="002A5EC1" w:rsidP="002A5EC1">
      <w:pPr>
        <w:ind w:left="900"/>
        <w:rPr>
          <w:rFonts w:ascii="Arial" w:hAnsi="Arial" w:cs="Arial"/>
          <w:sz w:val="20"/>
          <w:szCs w:val="20"/>
        </w:rPr>
      </w:pPr>
    </w:p>
    <w:p w:rsidR="001C17F7" w:rsidRDefault="001C17F7" w:rsidP="001C17F7">
      <w:pPr>
        <w:pStyle w:val="Heading2"/>
        <w:tabs>
          <w:tab w:val="left" w:pos="810"/>
        </w:tabs>
        <w:ind w:left="810" w:hanging="540"/>
      </w:pPr>
      <w:bookmarkStart w:id="113" w:name="_Toc324835476"/>
      <w:r>
        <w:t>Security and Compliance</w:t>
      </w:r>
      <w:bookmarkEnd w:id="113"/>
    </w:p>
    <w:p w:rsidR="001C17F7" w:rsidRPr="00E34D3B" w:rsidRDefault="001C17F7" w:rsidP="00E34D3B">
      <w:pPr>
        <w:ind w:left="900"/>
        <w:rPr>
          <w:rFonts w:ascii="Arial" w:hAnsi="Arial" w:cs="Arial"/>
          <w:b/>
          <w:i/>
          <w:color w:val="0070C0"/>
          <w:sz w:val="20"/>
          <w:szCs w:val="20"/>
        </w:rPr>
      </w:pPr>
      <w:r w:rsidRPr="00E34D3B">
        <w:rPr>
          <w:rFonts w:ascii="Arial" w:hAnsi="Arial" w:cs="Arial"/>
          <w:b/>
          <w:i/>
          <w:color w:val="0070C0"/>
          <w:sz w:val="20"/>
          <w:szCs w:val="20"/>
        </w:rPr>
        <w:t xml:space="preserve">Please fill out the following list to help the team understand how the new project will be secured </w:t>
      </w:r>
      <w:r w:rsidR="006C347C">
        <w:rPr>
          <w:rFonts w:ascii="Arial" w:hAnsi="Arial" w:cs="Arial"/>
          <w:b/>
          <w:i/>
          <w:color w:val="0070C0"/>
          <w:sz w:val="20"/>
          <w:szCs w:val="20"/>
        </w:rPr>
        <w:t xml:space="preserve">and meet compliance initiatives.  </w:t>
      </w:r>
      <w:r w:rsidR="006C347C">
        <w:rPr>
          <w:rFonts w:ascii="Arial" w:hAnsi="Arial" w:cs="Arial"/>
          <w:b/>
          <w:i/>
          <w:color w:val="0000FF"/>
          <w:sz w:val="20"/>
          <w:szCs w:val="20"/>
        </w:rPr>
        <w:t>Consult OBU IT Operations if necessary.</w:t>
      </w:r>
    </w:p>
    <w:p w:rsidR="001C17F7" w:rsidRPr="006825F8" w:rsidRDefault="001C17F7" w:rsidP="00E34D3B">
      <w:pPr>
        <w:ind w:left="900"/>
        <w:rPr>
          <w:rFonts w:ascii="Arial" w:hAnsi="Arial" w:cs="Arial"/>
          <w:sz w:val="20"/>
          <w:szCs w:val="20"/>
        </w:rPr>
      </w:pPr>
    </w:p>
    <w:p w:rsidR="001C17F7" w:rsidRPr="006825F8" w:rsidRDefault="001C17F7" w:rsidP="0045324D">
      <w:pPr>
        <w:ind w:left="900"/>
        <w:rPr>
          <w:rFonts w:ascii="Arial" w:hAnsi="Arial" w:cs="Arial"/>
          <w:sz w:val="20"/>
          <w:szCs w:val="20"/>
        </w:rPr>
      </w:pPr>
      <w:r w:rsidRPr="006825F8">
        <w:rPr>
          <w:rFonts w:ascii="Arial" w:hAnsi="Arial" w:cs="Arial"/>
          <w:sz w:val="20"/>
          <w:szCs w:val="20"/>
        </w:rPr>
        <w:t>Does this project introduce a new application to the SHC environment?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firstRow="0" w:lastRow="0" w:firstColumn="0" w:lastColumn="0" w:noHBand="0" w:noVBand="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F26116"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F261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9716B3" w:rsidRDefault="00AC7879" w:rsidP="009716B3">
      <w:pPr>
        <w:ind w:left="900"/>
        <w:rPr>
          <w:rFonts w:ascii="Arial" w:hAnsi="Arial" w:cs="Arial"/>
          <w:sz w:val="20"/>
          <w:szCs w:val="20"/>
        </w:rPr>
      </w:pPr>
      <w:r>
        <w:rPr>
          <w:rFonts w:ascii="Arial" w:hAnsi="Arial" w:cs="Arial"/>
          <w:sz w:val="20"/>
          <w:szCs w:val="20"/>
        </w:rPr>
        <w:t>If yes, briefly explain</w:t>
      </w:r>
      <w:r w:rsidR="009716B3" w:rsidRPr="009716B3">
        <w:rPr>
          <w:rFonts w:ascii="Arial" w:hAnsi="Arial" w:cs="Arial"/>
          <w:sz w:val="20"/>
          <w:szCs w:val="20"/>
        </w:rPr>
        <w:t>:</w:t>
      </w:r>
    </w:p>
    <w:p w:rsidR="009716B3" w:rsidRDefault="009716B3" w:rsidP="009716B3">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any consumer or vendor data that will be stored, processed, accessed, or transmitted for this project?   If so, please answer questions 2 and 3.</w:t>
      </w:r>
    </w:p>
    <w:p w:rsidR="001C17F7" w:rsidRPr="006825F8" w:rsidRDefault="001C17F7" w:rsidP="00E34D3B">
      <w:pPr>
        <w:ind w:left="900"/>
        <w:rPr>
          <w:rFonts w:ascii="Arial" w:hAnsi="Arial" w:cs="Arial"/>
          <w:sz w:val="20"/>
          <w:szCs w:val="20"/>
        </w:rPr>
      </w:pPr>
    </w:p>
    <w:tbl>
      <w:tblPr>
        <w:tblW w:w="7311" w:type="dxa"/>
        <w:jc w:val="center"/>
        <w:tblInd w:w="720" w:type="dxa"/>
        <w:tblLayout w:type="fixed"/>
        <w:tblLook w:val="0000" w:firstRow="0" w:lastRow="0" w:firstColumn="0" w:lastColumn="0" w:noHBand="0" w:noVBand="0"/>
      </w:tblPr>
      <w:tblGrid>
        <w:gridCol w:w="3655"/>
        <w:gridCol w:w="3656"/>
      </w:tblGrid>
      <w:tr w:rsidR="001C17F7" w:rsidRPr="006825F8">
        <w:trPr>
          <w:trHeight w:val="90"/>
          <w:jc w:val="center"/>
        </w:trPr>
        <w:tc>
          <w:tcPr>
            <w:tcW w:w="3655" w:type="dxa"/>
            <w:tcBorders>
              <w:top w:val="nil"/>
              <w:left w:val="nil"/>
              <w:bottom w:val="nil"/>
              <w:right w:val="nil"/>
            </w:tcBorders>
          </w:tcPr>
          <w:p w:rsidR="001C17F7" w:rsidRPr="006825F8" w:rsidRDefault="00F261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Yes</w:t>
            </w:r>
          </w:p>
        </w:tc>
        <w:tc>
          <w:tcPr>
            <w:tcW w:w="3656" w:type="dxa"/>
            <w:tcBorders>
              <w:top w:val="nil"/>
              <w:left w:val="nil"/>
              <w:bottom w:val="nil"/>
              <w:right w:val="nil"/>
            </w:tcBorders>
          </w:tcPr>
          <w:p w:rsidR="001C17F7" w:rsidRPr="006825F8" w:rsidRDefault="00F261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AC7879" w:rsidRDefault="00AC7879" w:rsidP="00AC7879">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AC7879" w:rsidRDefault="00AC7879" w:rsidP="00AC7879">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Please check all customer and/or vendor data that will be stored, processed, accessed, or transmitted with this functionality:</w:t>
      </w:r>
    </w:p>
    <w:p w:rsidR="001C17F7" w:rsidRPr="006825F8" w:rsidRDefault="001C17F7" w:rsidP="00E34D3B">
      <w:pPr>
        <w:ind w:left="900"/>
        <w:rPr>
          <w:rFonts w:ascii="Arial" w:hAnsi="Arial" w:cs="Arial"/>
          <w:sz w:val="20"/>
          <w:szCs w:val="20"/>
        </w:rPr>
      </w:pPr>
    </w:p>
    <w:tbl>
      <w:tblPr>
        <w:tblW w:w="7311" w:type="dxa"/>
        <w:jc w:val="center"/>
        <w:tblInd w:w="900" w:type="dxa"/>
        <w:tblLayout w:type="fixed"/>
        <w:tblLook w:val="0000" w:firstRow="0" w:lastRow="0" w:firstColumn="0" w:lastColumn="0" w:noHBand="0" w:noVBand="0"/>
      </w:tblPr>
      <w:tblGrid>
        <w:gridCol w:w="2437"/>
        <w:gridCol w:w="2437"/>
        <w:gridCol w:w="2437"/>
      </w:tblGrid>
      <w:tr w:rsidR="001B455D" w:rsidRPr="006825F8">
        <w:trPr>
          <w:trHeight w:val="2160"/>
          <w:jc w:val="center"/>
        </w:trPr>
        <w:tc>
          <w:tcPr>
            <w:tcW w:w="2437" w:type="dxa"/>
            <w:tcBorders>
              <w:top w:val="nil"/>
              <w:left w:val="nil"/>
              <w:bottom w:val="nil"/>
              <w:right w:val="nil"/>
            </w:tcBorders>
          </w:tcPr>
          <w:p w:rsidR="001B455D" w:rsidRPr="00ED4FA6" w:rsidRDefault="00F26116" w:rsidP="001A6314">
            <w:pPr>
              <w:spacing w:line="240" w:lineRule="atLeast"/>
              <w:ind w:left="288" w:hanging="288"/>
              <w:rPr>
                <w:rFonts w:ascii="Arial" w:hAnsi="Arial" w:cs="Arial"/>
                <w:sz w:val="20"/>
                <w:szCs w:val="20"/>
                <w:lang w:val="fr-FR"/>
              </w:rPr>
            </w:pPr>
            <w:r w:rsidRPr="00ED4FA6">
              <w:rPr>
                <w:rFonts w:ascii="Arial" w:hAnsi="Arial" w:cs="Arial"/>
                <w:sz w:val="20"/>
                <w:szCs w:val="20"/>
              </w:rPr>
              <w:lastRenderedPageBreak/>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lang w:val="fr-FR"/>
              </w:rPr>
              <w:t xml:space="preserve"> </w:t>
            </w:r>
            <w:hyperlink r:id="rId60" w:history="1">
              <w:r w:rsidR="001B455D">
                <w:rPr>
                  <w:rStyle w:val="Hyperlink"/>
                  <w:rFonts w:ascii="Arial" w:hAnsi="Arial" w:cs="Arial"/>
                  <w:color w:val="auto"/>
                  <w:sz w:val="20"/>
                  <w:szCs w:val="20"/>
                  <w:u w:val="none"/>
                  <w:lang w:val="fr-FR"/>
                </w:rPr>
                <w:t>Credit card</w:t>
              </w:r>
            </w:hyperlink>
            <w:r w:rsidR="001B455D">
              <w:rPr>
                <w:rFonts w:ascii="Arial" w:hAnsi="Arial" w:cs="Arial"/>
                <w:sz w:val="20"/>
                <w:szCs w:val="20"/>
              </w:rPr>
              <w:t xml:space="preserve"> number</w:t>
            </w:r>
          </w:p>
          <w:p w:rsidR="001B455D" w:rsidRPr="00ED4FA6" w:rsidRDefault="00F26116"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CVV (three numbers on the back of the credit card)</w:t>
            </w:r>
          </w:p>
          <w:p w:rsidR="001B455D" w:rsidRPr="00ED4FA6" w:rsidRDefault="00F26116"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Pr>
                <w:rFonts w:ascii="Arial" w:hAnsi="Arial" w:cs="Arial"/>
                <w:sz w:val="20"/>
                <w:szCs w:val="20"/>
              </w:rPr>
              <w:t xml:space="preserve"> First name</w:t>
            </w:r>
          </w:p>
          <w:p w:rsidR="001B455D" w:rsidRPr="00ED4FA6" w:rsidRDefault="00F26116"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lang w:val="fr-FR"/>
              </w:rPr>
              <w:t xml:space="preserve"> </w:t>
            </w:r>
            <w:r w:rsidR="001B455D">
              <w:rPr>
                <w:rFonts w:ascii="Arial" w:hAnsi="Arial" w:cs="Arial"/>
                <w:sz w:val="20"/>
                <w:szCs w:val="20"/>
                <w:lang w:val="fr-FR"/>
              </w:rPr>
              <w:t>Last name</w:t>
            </w:r>
          </w:p>
          <w:p w:rsidR="001B455D" w:rsidRPr="00ED4FA6" w:rsidRDefault="00F26116"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Mailing address</w:t>
            </w:r>
          </w:p>
          <w:p w:rsidR="001B455D" w:rsidRPr="00ED4FA6" w:rsidRDefault="001B455D" w:rsidP="001A6314">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1B455D" w:rsidRDefault="00F26116"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Phone number</w:t>
            </w:r>
          </w:p>
          <w:p w:rsidR="001B455D" w:rsidRDefault="00F26116"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Mobile number</w:t>
            </w:r>
          </w:p>
          <w:p w:rsidR="001B455D" w:rsidRPr="00ED4FA6"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Fax number</w:t>
            </w:r>
          </w:p>
          <w:p w:rsidR="001B455D" w:rsidRPr="00ED4FA6"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Order number</w:t>
            </w:r>
          </w:p>
          <w:p w:rsidR="001B455D" w:rsidRPr="00ED4FA6" w:rsidRDefault="00F26116"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Email address</w:t>
            </w:r>
          </w:p>
          <w:p w:rsidR="001B455D" w:rsidRPr="00ED4FA6" w:rsidRDefault="00F26116"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Birthday</w:t>
            </w:r>
          </w:p>
          <w:p w:rsidR="001B455D" w:rsidRPr="00ED4FA6"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Family members’ information</w:t>
            </w:r>
          </w:p>
        </w:tc>
        <w:tc>
          <w:tcPr>
            <w:tcW w:w="2437" w:type="dxa"/>
            <w:tcBorders>
              <w:top w:val="nil"/>
              <w:left w:val="nil"/>
              <w:bottom w:val="nil"/>
              <w:right w:val="nil"/>
            </w:tcBorders>
          </w:tcPr>
          <w:p w:rsidR="001B455D"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Healthcare information</w:t>
            </w:r>
          </w:p>
          <w:p w:rsidR="001B455D"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Rewards information</w:t>
            </w:r>
          </w:p>
          <w:p w:rsidR="001B455D"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routing number</w:t>
            </w:r>
          </w:p>
          <w:p w:rsidR="001B455D"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account number</w:t>
            </w:r>
          </w:p>
          <w:p w:rsidR="001B455D" w:rsidRPr="00ED4FA6"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Driver’s license</w:t>
            </w:r>
          </w:p>
          <w:p w:rsidR="001B455D" w:rsidRPr="00ED4FA6" w:rsidRDefault="00F261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Prescription information</w:t>
            </w:r>
          </w:p>
          <w:p w:rsidR="001B455D" w:rsidRDefault="001B455D" w:rsidP="001A6314">
            <w:pPr>
              <w:spacing w:line="240" w:lineRule="atLeast"/>
              <w:ind w:left="288" w:hanging="288"/>
              <w:rPr>
                <w:rFonts w:ascii="Arial" w:hAnsi="Arial" w:cs="Arial"/>
                <w:sz w:val="20"/>
                <w:szCs w:val="20"/>
              </w:rPr>
            </w:pPr>
          </w:p>
          <w:p w:rsidR="001B455D" w:rsidRDefault="001B455D" w:rsidP="001A6314">
            <w:pPr>
              <w:spacing w:line="240" w:lineRule="atLeast"/>
              <w:ind w:left="288" w:hanging="288"/>
              <w:rPr>
                <w:rFonts w:ascii="Arial" w:hAnsi="Arial" w:cs="Arial"/>
                <w:sz w:val="20"/>
                <w:szCs w:val="20"/>
              </w:rPr>
            </w:pPr>
          </w:p>
          <w:p w:rsidR="001B455D" w:rsidRPr="00ED4FA6" w:rsidRDefault="001B455D" w:rsidP="001A6314">
            <w:pPr>
              <w:spacing w:line="240" w:lineRule="atLeast"/>
              <w:ind w:left="288" w:hanging="288"/>
              <w:rPr>
                <w:rFonts w:ascii="Arial" w:hAnsi="Arial" w:cs="Arial"/>
                <w:sz w:val="20"/>
                <w:szCs w:val="20"/>
              </w:rPr>
            </w:pPr>
          </w:p>
        </w:tc>
      </w:tr>
    </w:tbl>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network architecture/infrastructure associated with this project (e.g., the introduction of a new network segment, the introduction of a new network connection between SHC and an untrusted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firstRow="0" w:lastRow="0" w:firstColumn="0" w:lastColumn="0" w:noHBand="0" w:noVBand="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F26116"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F261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the method utilized by end-users to authenticate to the network, a workstation, or an application associated with this project?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firstRow="0" w:lastRow="0" w:firstColumn="0" w:lastColumn="0" w:noHBand="0" w:noVBand="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F26116"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F261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Does the information associated with this project traverse a public (non-SHC)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firstRow="0" w:lastRow="0" w:firstColumn="0" w:lastColumn="0" w:noHBand="0" w:noVBand="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F26116"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Yes</w:t>
            </w:r>
          </w:p>
        </w:tc>
        <w:tc>
          <w:tcPr>
            <w:tcW w:w="2437" w:type="dxa"/>
            <w:tcBorders>
              <w:top w:val="nil"/>
              <w:left w:val="nil"/>
              <w:bottom w:val="nil"/>
              <w:right w:val="nil"/>
            </w:tcBorders>
          </w:tcPr>
          <w:p w:rsidR="001C17F7" w:rsidRPr="006825F8" w:rsidRDefault="00F261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E34D3B" w:rsidRDefault="00E34D3B" w:rsidP="001C17F7">
      <w:pPr>
        <w:pStyle w:val="Heading2"/>
        <w:tabs>
          <w:tab w:val="num" w:pos="810"/>
        </w:tabs>
        <w:ind w:left="810"/>
      </w:pPr>
      <w:bookmarkStart w:id="114" w:name="_Toc324835477"/>
      <w:r>
        <w:t>Operations, Networking, and System Requirements</w:t>
      </w:r>
      <w:bookmarkEnd w:id="114"/>
    </w:p>
    <w:p w:rsidR="006C347C" w:rsidRDefault="006C347C" w:rsidP="006C347C">
      <w:pPr>
        <w:ind w:left="900"/>
        <w:rPr>
          <w:rFonts w:ascii="Arial" w:hAnsi="Arial" w:cs="Arial"/>
          <w:b/>
          <w:i/>
          <w:color w:val="0000FF"/>
          <w:sz w:val="20"/>
          <w:szCs w:val="20"/>
        </w:rPr>
      </w:pPr>
      <w:r>
        <w:rPr>
          <w:rFonts w:ascii="Arial" w:hAnsi="Arial" w:cs="Arial"/>
          <w:b/>
          <w:i/>
          <w:color w:val="0000FF"/>
          <w:sz w:val="20"/>
          <w:szCs w:val="20"/>
        </w:rPr>
        <w:t>Consult OBU IT Operations if necessary.</w:t>
      </w:r>
    </w:p>
    <w:p w:rsidR="006C347C" w:rsidRPr="006C347C" w:rsidRDefault="006C347C" w:rsidP="006C347C"/>
    <w:p w:rsidR="005651CB" w:rsidRPr="005651CB"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r w:rsidR="00BE1C0A">
        <w:rPr>
          <w:rFonts w:ascii="Arial" w:hAnsi="Arial" w:cs="Arial"/>
          <w:sz w:val="20"/>
          <w:szCs w:val="20"/>
        </w:rPr>
        <w:t>areas of the system</w:t>
      </w:r>
      <w:r w:rsidR="00530FD9">
        <w:rPr>
          <w:rFonts w:ascii="Arial" w:hAnsi="Arial" w:cs="Arial"/>
          <w:sz w:val="20"/>
          <w:szCs w:val="20"/>
        </w:rPr>
        <w:t xml:space="preserve"> are </w:t>
      </w:r>
      <w:r>
        <w:rPr>
          <w:rFonts w:ascii="Arial" w:hAnsi="Arial" w:cs="Arial"/>
          <w:sz w:val="20"/>
          <w:szCs w:val="20"/>
        </w:rPr>
        <w:t>customer facing?</w:t>
      </w:r>
      <w:r w:rsidR="00F51B39">
        <w:rPr>
          <w:rFonts w:ascii="Arial" w:hAnsi="Arial" w:cs="Arial"/>
          <w:sz w:val="20"/>
          <w:szCs w:val="20"/>
        </w:rPr>
        <w:t xml:space="preserve"> </w:t>
      </w:r>
      <w:r w:rsidR="005651CB">
        <w:rPr>
          <w:rFonts w:ascii="Arial" w:hAnsi="Arial" w:cs="Arial"/>
          <w:sz w:val="20"/>
          <w:szCs w:val="20"/>
        </w:rPr>
        <w:t xml:space="preserve">Sign </w:t>
      </w:r>
      <w:r w:rsidR="00C50A91">
        <w:rPr>
          <w:rFonts w:ascii="Arial" w:hAnsi="Arial" w:cs="Arial"/>
          <w:sz w:val="20"/>
          <w:szCs w:val="20"/>
        </w:rPr>
        <w:t xml:space="preserve">on, Profile </w:t>
      </w:r>
    </w:p>
    <w:p w:rsidR="00191DC0" w:rsidRPr="00D108C9"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existing applications or infrastructure components can be affected operationally by impairments in the new service?</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are the OS and/or database platform and version requirements for req</w:t>
      </w:r>
      <w:r>
        <w:rPr>
          <w:rFonts w:ascii="Arial" w:hAnsi="Arial" w:cs="Arial"/>
          <w:sz w:val="20"/>
          <w:szCs w:val="20"/>
        </w:rPr>
        <w:t>uired third-party applications?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Are there any acces</w:t>
      </w:r>
      <w:r>
        <w:rPr>
          <w:rFonts w:ascii="Arial" w:hAnsi="Arial" w:cs="Arial"/>
          <w:sz w:val="20"/>
          <w:szCs w:val="20"/>
        </w:rPr>
        <w:t>s requirements, firewall rules?</w:t>
      </w:r>
      <w:r w:rsidR="00BE1C0A">
        <w:rPr>
          <w:rFonts w:ascii="Arial" w:hAnsi="Arial" w:cs="Arial"/>
          <w:sz w:val="20"/>
          <w:szCs w:val="20"/>
        </w:rPr>
        <w:t xml:space="preserve">  If yes, briefly explain: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is the projected growth of website traffic (or specifically, additional website traffic due to </w:t>
      </w:r>
      <w:r w:rsidRPr="00D108C9">
        <w:rPr>
          <w:rFonts w:ascii="Arial" w:hAnsi="Arial" w:cs="Arial"/>
          <w:sz w:val="20"/>
          <w:szCs w:val="20"/>
        </w:rPr>
        <w:lastRenderedPageBreak/>
        <w:t>project)</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current DB and/or application storage requirements (if known)?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expected DB and/or application storage requirements, and over wha</w:t>
      </w:r>
      <w:r>
        <w:rPr>
          <w:rFonts w:ascii="Arial" w:hAnsi="Arial" w:cs="Arial"/>
          <w:sz w:val="20"/>
          <w:szCs w:val="20"/>
        </w:rPr>
        <w:t>t time (or in what increments)?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network attached sto</w:t>
      </w:r>
      <w:r>
        <w:rPr>
          <w:rFonts w:ascii="Arial" w:hAnsi="Arial" w:cs="Arial"/>
          <w:sz w:val="20"/>
          <w:szCs w:val="20"/>
        </w:rPr>
        <w:t>rage (NAS) requirement, if any?</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much data loss is acceptable? -</w:t>
      </w:r>
      <w:r>
        <w:rPr>
          <w:rFonts w:ascii="Arial" w:hAnsi="Arial" w:cs="Arial"/>
          <w:sz w:val="20"/>
          <w:szCs w:val="20"/>
        </w:rPr>
        <w:t xml:space="preserve"> recovery point objective (RPO)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quickly must data be brought back online? – recovery time objective (</w:t>
      </w:r>
      <w:r>
        <w:rPr>
          <w:rFonts w:ascii="Arial" w:hAnsi="Arial" w:cs="Arial"/>
          <w:sz w:val="20"/>
          <w:szCs w:val="20"/>
        </w:rPr>
        <w:t>RTO)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Is there a shared data (i.e. </w:t>
      </w:r>
      <w:smartTag w:uri="urn:schemas-microsoft-com:office:smarttags" w:element="stockticker">
        <w:r w:rsidRPr="00D108C9">
          <w:rPr>
            <w:rFonts w:ascii="Arial" w:hAnsi="Arial" w:cs="Arial"/>
            <w:sz w:val="20"/>
            <w:szCs w:val="20"/>
          </w:rPr>
          <w:t>SAN</w:t>
        </w:r>
      </w:smartTag>
      <w:r w:rsidRPr="00D108C9">
        <w:rPr>
          <w:rFonts w:ascii="Arial" w:hAnsi="Arial" w:cs="Arial"/>
          <w:sz w:val="20"/>
          <w:szCs w:val="20"/>
        </w:rPr>
        <w:t xml:space="preserve"> storage) requi</w:t>
      </w:r>
      <w:r>
        <w:rPr>
          <w:rFonts w:ascii="Arial" w:hAnsi="Arial" w:cs="Arial"/>
          <w:sz w:val="20"/>
          <w:szCs w:val="20"/>
        </w:rPr>
        <w:t>rement across multiple servers?</w:t>
      </w:r>
    </w:p>
    <w:p w:rsidR="00E36E7A" w:rsidRDefault="00E36E7A" w:rsidP="006979AF">
      <w:pPr>
        <w:pStyle w:val="Bodytextwithbullet"/>
        <w:tabs>
          <w:tab w:val="clear" w:pos="360"/>
        </w:tabs>
        <w:ind w:left="0" w:firstLine="0"/>
        <w:rPr>
          <w:rFonts w:ascii="Calibri" w:hAnsi="Calibri"/>
          <w:sz w:val="22"/>
          <w:szCs w:val="22"/>
        </w:rPr>
      </w:pPr>
    </w:p>
    <w:p w:rsidR="002515EF" w:rsidRDefault="002515EF" w:rsidP="006979AF">
      <w:pPr>
        <w:pStyle w:val="Bodytextwithbullet"/>
        <w:tabs>
          <w:tab w:val="clear" w:pos="360"/>
        </w:tabs>
        <w:ind w:left="0" w:firstLine="0"/>
        <w:rPr>
          <w:rFonts w:ascii="Calibri" w:hAnsi="Calibri"/>
          <w:sz w:val="22"/>
          <w:szCs w:val="22"/>
        </w:rPr>
      </w:pPr>
    </w:p>
    <w:p w:rsidR="00A96585" w:rsidRPr="00A96585" w:rsidRDefault="00A96585" w:rsidP="006979AF">
      <w:pPr>
        <w:pStyle w:val="Bodytextwithbullet"/>
        <w:tabs>
          <w:tab w:val="clear" w:pos="360"/>
        </w:tabs>
        <w:ind w:left="0" w:firstLine="0"/>
        <w:rPr>
          <w:b/>
        </w:rPr>
      </w:pPr>
      <w:r w:rsidRPr="00A96585">
        <w:rPr>
          <w:b/>
        </w:rPr>
        <w:t>Appendix:</w:t>
      </w:r>
    </w:p>
    <w:p w:rsidR="00A96585" w:rsidRDefault="00A96585" w:rsidP="006979AF">
      <w:pPr>
        <w:pStyle w:val="Bodytextwithbullet"/>
        <w:tabs>
          <w:tab w:val="clear" w:pos="360"/>
        </w:tabs>
        <w:ind w:left="0" w:firstLine="0"/>
      </w:pPr>
    </w:p>
    <w:p w:rsidR="00445E5A" w:rsidRPr="00E41FED" w:rsidRDefault="00445E5A" w:rsidP="00E41FED">
      <w:pPr>
        <w:pStyle w:val="Heading2"/>
        <w:tabs>
          <w:tab w:val="left" w:pos="810"/>
        </w:tabs>
        <w:ind w:left="810" w:hanging="540"/>
      </w:pPr>
      <w:bookmarkStart w:id="115" w:name="_Toc324835478"/>
      <w:r w:rsidRPr="00E41FED">
        <w:t>Global Non-Functional Requirements</w:t>
      </w:r>
      <w:bookmarkEnd w:id="115"/>
    </w:p>
    <w:p w:rsidR="00ED4FA6" w:rsidRDefault="00ED4FA6" w:rsidP="00BB2154">
      <w:pPr>
        <w:pStyle w:val="Heading2"/>
        <w:numPr>
          <w:ilvl w:val="2"/>
          <w:numId w:val="3"/>
        </w:numPr>
        <w:tabs>
          <w:tab w:val="num" w:pos="1080"/>
        </w:tabs>
        <w:rPr>
          <w:rStyle w:val="Heading3Char"/>
          <w:rFonts w:cs="Arial"/>
        </w:rPr>
      </w:pPr>
      <w:bookmarkStart w:id="116" w:name="_Toc324835479"/>
      <w:r>
        <w:rPr>
          <w:rStyle w:val="Heading3Char"/>
          <w:rFonts w:cs="Arial"/>
        </w:rPr>
        <w:t>SEO requirements</w:t>
      </w:r>
      <w:bookmarkEnd w:id="116"/>
    </w:p>
    <w:p w:rsidR="00ED4FA6" w:rsidRDefault="00ED4FA6" w:rsidP="00ED4FA6">
      <w:pPr>
        <w:ind w:left="360"/>
        <w:rPr>
          <w:rFonts w:ascii="Arial" w:hAnsi="Arial" w:cs="Arial"/>
          <w:b/>
          <w:i/>
          <w:color w:val="0000FF"/>
          <w:sz w:val="20"/>
          <w:szCs w:val="20"/>
        </w:rPr>
      </w:pPr>
      <w:r>
        <w:rPr>
          <w:rFonts w:ascii="Arial" w:hAnsi="Arial" w:cs="Arial"/>
          <w:b/>
          <w:i/>
          <w:color w:val="0000FF"/>
          <w:sz w:val="20"/>
          <w:szCs w:val="20"/>
        </w:rPr>
        <w:t>Define:</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What the page structure should be</w:t>
      </w:r>
    </w:p>
    <w:p w:rsidR="00ED4FA6" w:rsidRDefault="00ED4FA6" w:rsidP="001C0969">
      <w:pPr>
        <w:numPr>
          <w:ilvl w:val="0"/>
          <w:numId w:val="5"/>
        </w:numPr>
        <w:rPr>
          <w:rFonts w:ascii="Arial" w:hAnsi="Arial" w:cs="Arial"/>
          <w:b/>
          <w:i/>
          <w:color w:val="0000FF"/>
          <w:sz w:val="20"/>
          <w:szCs w:val="20"/>
        </w:rPr>
      </w:pPr>
      <w:smartTag w:uri="urn:schemas-microsoft-com:office:smarttags" w:element="place">
        <w:r>
          <w:rPr>
            <w:rFonts w:ascii="Arial" w:hAnsi="Arial" w:cs="Arial"/>
            <w:b/>
            <w:i/>
            <w:color w:val="0000FF"/>
            <w:sz w:val="20"/>
            <w:szCs w:val="20"/>
          </w:rPr>
          <w:t>Meta</w:t>
        </w:r>
      </w:smartTag>
      <w:r>
        <w:rPr>
          <w:rFonts w:ascii="Arial" w:hAnsi="Arial" w:cs="Arial"/>
          <w:b/>
          <w:i/>
          <w:color w:val="0000FF"/>
          <w:sz w:val="20"/>
          <w:szCs w:val="20"/>
        </w:rPr>
        <w:t xml:space="preserve"> description and keyword</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Content</w:t>
      </w:r>
    </w:p>
    <w:p w:rsidR="00ED4FA6" w:rsidRP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Sitemap to be updated</w:t>
      </w:r>
    </w:p>
    <w:p w:rsidR="00ED4FA6" w:rsidRPr="00AA7671" w:rsidRDefault="00ED4FA6" w:rsidP="00295E0D">
      <w:pPr>
        <w:ind w:left="840"/>
        <w:rPr>
          <w:rFonts w:ascii="Arial" w:hAnsi="Arial" w:cs="Arial"/>
          <w:b/>
          <w:i/>
          <w:color w:val="0000FF"/>
          <w:sz w:val="20"/>
          <w:szCs w:val="20"/>
        </w:rPr>
      </w:pPr>
      <w:bookmarkStart w:id="117" w:name="_Toc138679532"/>
      <w:bookmarkStart w:id="118" w:name="_Toc138805549"/>
      <w:bookmarkStart w:id="119" w:name="_Toc138845343"/>
      <w:bookmarkStart w:id="120" w:name="_Toc139432479"/>
      <w:bookmarkStart w:id="121" w:name="_Toc140484750"/>
      <w:bookmarkStart w:id="122" w:name="_Toc138679534"/>
      <w:bookmarkStart w:id="123" w:name="_Toc138805551"/>
      <w:bookmarkStart w:id="124" w:name="_Toc138845345"/>
      <w:bookmarkStart w:id="125" w:name="_Toc139432481"/>
      <w:bookmarkStart w:id="126" w:name="_Toc140484752"/>
      <w:bookmarkStart w:id="127" w:name="_Toc137553474"/>
      <w:bookmarkStart w:id="128" w:name="_Toc137614738"/>
      <w:bookmarkStart w:id="129" w:name="_Toc137615372"/>
      <w:bookmarkStart w:id="130" w:name="_Toc138679537"/>
      <w:bookmarkStart w:id="131" w:name="_Toc138805554"/>
      <w:bookmarkStart w:id="132" w:name="_Toc138845348"/>
      <w:bookmarkStart w:id="133" w:name="_Toc139432484"/>
      <w:bookmarkStart w:id="134" w:name="_Toc14048475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Pr>
          <w:rFonts w:ascii="Arial" w:hAnsi="Arial" w:cs="Arial"/>
          <w:b/>
          <w:i/>
          <w:color w:val="0000FF"/>
          <w:sz w:val="20"/>
          <w:szCs w:val="20"/>
        </w:rPr>
        <w:t xml:space="preserve">What can be an issue to launch this project </w:t>
      </w:r>
      <w:r w:rsidR="00130988">
        <w:rPr>
          <w:rFonts w:ascii="Arial" w:hAnsi="Arial" w:cs="Arial"/>
          <w:b/>
          <w:i/>
          <w:color w:val="0000FF"/>
          <w:sz w:val="20"/>
          <w:szCs w:val="20"/>
        </w:rPr>
        <w:t>successfully?</w:t>
      </w:r>
      <w:r>
        <w:rPr>
          <w:rFonts w:ascii="Arial" w:hAnsi="Arial" w:cs="Arial"/>
          <w:b/>
          <w:i/>
          <w:color w:val="0000FF"/>
          <w:sz w:val="20"/>
          <w:szCs w:val="20"/>
        </w:rPr>
        <w:t xml:space="preserve"> For example, needs to have an extensive marketing plan, </w:t>
      </w:r>
      <w:r w:rsidR="00F57A7E">
        <w:rPr>
          <w:rFonts w:ascii="Arial" w:hAnsi="Arial" w:cs="Arial"/>
          <w:b/>
          <w:i/>
          <w:color w:val="0000FF"/>
          <w:sz w:val="20"/>
          <w:szCs w:val="20"/>
        </w:rPr>
        <w:t>dependency with another project.</w:t>
      </w:r>
      <w:r w:rsidR="006C347C">
        <w:rPr>
          <w:rFonts w:ascii="Arial" w:hAnsi="Arial" w:cs="Arial"/>
          <w:b/>
          <w:i/>
          <w:color w:val="0000FF"/>
          <w:sz w:val="20"/>
          <w:szCs w:val="20"/>
        </w:rPr>
        <w:t xml:space="preserve">  </w:t>
      </w:r>
    </w:p>
    <w:p w:rsidR="00556574" w:rsidRPr="00E41FED" w:rsidRDefault="00A926CC" w:rsidP="00E41FED">
      <w:pPr>
        <w:pStyle w:val="Heading2"/>
        <w:tabs>
          <w:tab w:val="left" w:pos="810"/>
        </w:tabs>
        <w:ind w:left="810" w:hanging="540"/>
      </w:pPr>
      <w:r>
        <w:t xml:space="preserve"> </w:t>
      </w:r>
      <w:bookmarkStart w:id="135" w:name="_Toc324835480"/>
      <w:r w:rsidR="00556574" w:rsidRPr="00E41FED">
        <w:t xml:space="preserve">Future </w:t>
      </w:r>
      <w:r w:rsidR="00A677D2">
        <w:t>Phases of</w:t>
      </w:r>
      <w:r w:rsidR="00556574" w:rsidRPr="00E41FED">
        <w:t xml:space="preserve"> Project</w:t>
      </w:r>
      <w:bookmarkEnd w:id="135"/>
    </w:p>
    <w:p w:rsidR="00556574" w:rsidRPr="00AA7671" w:rsidRDefault="00A677D2" w:rsidP="00295E0D">
      <w:pPr>
        <w:ind w:left="840"/>
        <w:rPr>
          <w:rFonts w:ascii="Arial" w:hAnsi="Arial" w:cs="Arial"/>
          <w:b/>
          <w:i/>
          <w:color w:val="0000FF"/>
          <w:sz w:val="20"/>
          <w:szCs w:val="20"/>
        </w:rPr>
      </w:pPr>
      <w:r>
        <w:rPr>
          <w:rFonts w:ascii="Arial" w:hAnsi="Arial" w:cs="Arial"/>
          <w:b/>
          <w:i/>
          <w:color w:val="0000FF"/>
          <w:sz w:val="20"/>
          <w:szCs w:val="20"/>
        </w:rPr>
        <w:t>Are there any future phases of this project?  If yes, please explain.</w:t>
      </w:r>
    </w:p>
    <w:p w:rsidR="005C487E" w:rsidRPr="00E41FED" w:rsidRDefault="00A926CC" w:rsidP="00E41FED">
      <w:pPr>
        <w:pStyle w:val="Heading2"/>
        <w:tabs>
          <w:tab w:val="left" w:pos="810"/>
        </w:tabs>
        <w:ind w:left="810" w:hanging="540"/>
      </w:pPr>
      <w:r>
        <w:t xml:space="preserve">  </w:t>
      </w:r>
      <w:bookmarkStart w:id="136" w:name="_Toc324835481"/>
      <w:r w:rsidR="005C487E" w:rsidRPr="00E41FED">
        <w:t>Preliminary Wireframes (Optional)</w:t>
      </w:r>
      <w:bookmarkEnd w:id="136"/>
    </w:p>
    <w:p w:rsidR="005C487E" w:rsidRPr="00AA7671" w:rsidRDefault="005C487E" w:rsidP="00295E0D">
      <w:pPr>
        <w:ind w:left="840"/>
        <w:rPr>
          <w:rFonts w:ascii="Arial" w:hAnsi="Arial" w:cs="Arial"/>
          <w:b/>
          <w:i/>
          <w:color w:val="0000FF"/>
          <w:sz w:val="20"/>
          <w:szCs w:val="20"/>
        </w:rPr>
      </w:pPr>
      <w:r w:rsidRPr="00AA7671">
        <w:rPr>
          <w:rFonts w:ascii="Arial" w:hAnsi="Arial" w:cs="Arial"/>
          <w:b/>
          <w:i/>
          <w:color w:val="0000FF"/>
          <w:sz w:val="20"/>
          <w:szCs w:val="20"/>
        </w:rPr>
        <w:t>Insert or link a document depicting the preliminary wireframe</w:t>
      </w:r>
      <w:r w:rsidR="009C46F9" w:rsidRPr="00AA7671">
        <w:rPr>
          <w:rFonts w:ascii="Arial" w:hAnsi="Arial" w:cs="Arial"/>
          <w:b/>
          <w:i/>
          <w:color w:val="0000FF"/>
          <w:sz w:val="20"/>
          <w:szCs w:val="20"/>
        </w:rPr>
        <w:t>s</w:t>
      </w:r>
      <w:r w:rsidRPr="00AA7671">
        <w:rPr>
          <w:rFonts w:ascii="Arial" w:hAnsi="Arial" w:cs="Arial"/>
          <w:b/>
          <w:i/>
          <w:color w:val="0000FF"/>
          <w:sz w:val="20"/>
          <w:szCs w:val="20"/>
        </w:rPr>
        <w:t xml:space="preserve"> to help give better product management guidance to the desired </w:t>
      </w:r>
      <w:r w:rsidR="009C46F9" w:rsidRPr="00AA7671">
        <w:rPr>
          <w:rFonts w:ascii="Arial" w:hAnsi="Arial" w:cs="Arial"/>
          <w:b/>
          <w:i/>
          <w:color w:val="0000FF"/>
          <w:sz w:val="20"/>
          <w:szCs w:val="20"/>
        </w:rPr>
        <w:t>user experience</w:t>
      </w:r>
      <w:r w:rsidR="00436838" w:rsidRPr="00AA7671">
        <w:rPr>
          <w:rFonts w:ascii="Arial" w:hAnsi="Arial" w:cs="Arial"/>
          <w:b/>
          <w:i/>
          <w:color w:val="0000FF"/>
          <w:sz w:val="20"/>
          <w:szCs w:val="20"/>
        </w:rPr>
        <w:t>.  (Jpeg, Visio diagram</w:t>
      </w:r>
      <w:r w:rsidR="00295E0D">
        <w:rPr>
          <w:rFonts w:ascii="Arial" w:hAnsi="Arial" w:cs="Arial"/>
          <w:b/>
          <w:i/>
          <w:color w:val="0000FF"/>
          <w:sz w:val="20"/>
          <w:szCs w:val="20"/>
        </w:rPr>
        <w:t>, etc.)</w:t>
      </w:r>
    </w:p>
    <w:p w:rsidR="00BD41AE" w:rsidRPr="00AA7671" w:rsidRDefault="00BD41AE" w:rsidP="005C487E">
      <w:pPr>
        <w:ind w:left="900"/>
        <w:rPr>
          <w:rFonts w:ascii="Arial" w:hAnsi="Arial" w:cs="Arial"/>
          <w:b/>
          <w:i/>
          <w:color w:val="0000FF"/>
          <w:sz w:val="18"/>
          <w:szCs w:val="18"/>
        </w:rPr>
      </w:pPr>
      <w:r w:rsidRPr="00AA7671">
        <w:rPr>
          <w:rFonts w:ascii="Arial" w:hAnsi="Arial" w:cs="Arial"/>
          <w:b/>
          <w:i/>
          <w:color w:val="0000FF"/>
          <w:sz w:val="18"/>
          <w:szCs w:val="18"/>
        </w:rPr>
        <w:t>Minimally strive to elaborate on expectations related to: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Search Engine Oprimization (SEO)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Page site structure</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 </w:t>
      </w:r>
      <w:smartTag w:uri="urn:schemas-microsoft-com:office:smarttags" w:element="place">
        <w:r w:rsidRPr="00AA7671">
          <w:rPr>
            <w:rFonts w:ascii="Arial" w:hAnsi="Arial" w:cs="Arial"/>
            <w:b/>
            <w:i/>
            <w:color w:val="0000FF"/>
            <w:sz w:val="18"/>
            <w:szCs w:val="18"/>
          </w:rPr>
          <w:t>Meta</w:t>
        </w:r>
      </w:smartTag>
      <w:r w:rsidRPr="00AA7671">
        <w:rPr>
          <w:rFonts w:ascii="Arial" w:hAnsi="Arial" w:cs="Arial"/>
          <w:b/>
          <w:i/>
          <w:color w:val="0000FF"/>
          <w:sz w:val="18"/>
          <w:szCs w:val="18"/>
        </w:rPr>
        <w:t xml:space="preserve"> description</w:t>
      </w:r>
    </w:p>
    <w:p w:rsidR="00BD41AE" w:rsidRPr="00AA7671" w:rsidRDefault="00BD41AE" w:rsidP="001C0969">
      <w:pPr>
        <w:numPr>
          <w:ilvl w:val="0"/>
          <w:numId w:val="4"/>
        </w:numPr>
        <w:ind w:left="720" w:firstLine="360"/>
        <w:rPr>
          <w:rFonts w:ascii="Arial" w:hAnsi="Arial" w:cs="Arial"/>
          <w:b/>
          <w:i/>
          <w:color w:val="0000FF"/>
          <w:sz w:val="18"/>
          <w:szCs w:val="18"/>
        </w:rPr>
      </w:pPr>
      <w:r w:rsidRPr="00AA7671">
        <w:rPr>
          <w:rFonts w:ascii="Arial" w:hAnsi="Arial" w:cs="Arial"/>
          <w:b/>
          <w:i/>
          <w:color w:val="0000FF"/>
          <w:sz w:val="18"/>
          <w:szCs w:val="18"/>
        </w:rPr>
        <w:lastRenderedPageBreak/>
        <w:t xml:space="preserve"> Content </w:t>
      </w:r>
    </w:p>
    <w:p w:rsidR="00970522" w:rsidRDefault="00970522" w:rsidP="0045324D"/>
    <w:p w:rsidR="00AC4AB6" w:rsidRPr="00A201CB" w:rsidRDefault="00AC4AB6"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37" w:name="_Toc324835482"/>
      <w:r>
        <w:rPr>
          <w:rFonts w:cs="Arial"/>
          <w:sz w:val="28"/>
        </w:rPr>
        <w:t>Project Milestone RACI Diagram</w:t>
      </w:r>
      <w:bookmarkEnd w:id="137"/>
    </w:p>
    <w:p w:rsidR="00AC4AB6" w:rsidRPr="005C7F3B" w:rsidRDefault="00AC4AB6" w:rsidP="00AC4AB6">
      <w:pPr>
        <w:ind w:left="990"/>
        <w:rPr>
          <w:rFonts w:ascii="Arial" w:hAnsi="Arial" w:cs="Arial"/>
          <w:b/>
          <w:i/>
          <w:color w:val="0000FF"/>
          <w:sz w:val="20"/>
          <w:szCs w:val="20"/>
        </w:rPr>
      </w:pPr>
      <w:r w:rsidRPr="005C7F3B">
        <w:rPr>
          <w:rFonts w:ascii="Arial" w:hAnsi="Arial" w:cs="Arial"/>
          <w:b/>
          <w:i/>
          <w:color w:val="0000FF"/>
          <w:sz w:val="20"/>
          <w:szCs w:val="20"/>
        </w:rPr>
        <w:t xml:space="preserve">The RACI Diagram below illustrates each team member’s role in </w:t>
      </w:r>
      <w:r w:rsidR="006C347C" w:rsidRPr="005C7F3B">
        <w:rPr>
          <w:rFonts w:ascii="Arial" w:hAnsi="Arial" w:cs="Arial"/>
          <w:b/>
          <w:i/>
          <w:color w:val="0000FF"/>
          <w:sz w:val="20"/>
          <w:szCs w:val="20"/>
        </w:rPr>
        <w:t>conjunction with</w:t>
      </w:r>
      <w:r w:rsidRPr="005C7F3B">
        <w:rPr>
          <w:rFonts w:ascii="Arial" w:hAnsi="Arial" w:cs="Arial"/>
          <w:b/>
          <w:i/>
          <w:color w:val="0000FF"/>
          <w:sz w:val="20"/>
          <w:szCs w:val="20"/>
        </w:rPr>
        <w:t xml:space="preserve"> the</w:t>
      </w:r>
      <w:r w:rsidR="006C347C" w:rsidRPr="005C7F3B">
        <w:rPr>
          <w:rFonts w:ascii="Arial" w:hAnsi="Arial" w:cs="Arial"/>
          <w:b/>
          <w:i/>
          <w:color w:val="0000FF"/>
          <w:sz w:val="20"/>
          <w:szCs w:val="20"/>
        </w:rPr>
        <w:t xml:space="preserve"> preliminary </w:t>
      </w:r>
      <w:smartTag w:uri="urn:schemas-microsoft-com:office:smarttags" w:element="stockticker">
        <w:r w:rsidR="006C347C" w:rsidRPr="005C7F3B">
          <w:rPr>
            <w:rFonts w:ascii="Arial" w:hAnsi="Arial" w:cs="Arial"/>
            <w:b/>
            <w:i/>
            <w:color w:val="0000FF"/>
            <w:sz w:val="20"/>
            <w:szCs w:val="20"/>
          </w:rPr>
          <w:t>PRD</w:t>
        </w:r>
      </w:smartTag>
      <w:r w:rsidRPr="005C7F3B">
        <w:rPr>
          <w:rFonts w:ascii="Arial" w:hAnsi="Arial" w:cs="Arial"/>
          <w:b/>
          <w:i/>
          <w:color w:val="0000FF"/>
          <w:sz w:val="20"/>
          <w:szCs w:val="20"/>
        </w:rPr>
        <w:t xml:space="preserve"> </w:t>
      </w:r>
      <w:r w:rsidR="006C347C" w:rsidRPr="005C7F3B">
        <w:rPr>
          <w:rFonts w:ascii="Arial" w:hAnsi="Arial" w:cs="Arial"/>
          <w:b/>
          <w:i/>
          <w:color w:val="0000FF"/>
          <w:sz w:val="20"/>
          <w:szCs w:val="20"/>
        </w:rPr>
        <w:t>and 6</w:t>
      </w:r>
      <w:r w:rsidRPr="005C7F3B">
        <w:rPr>
          <w:rFonts w:ascii="Arial" w:hAnsi="Arial" w:cs="Arial"/>
          <w:b/>
          <w:i/>
          <w:color w:val="0000FF"/>
          <w:sz w:val="20"/>
          <w:szCs w:val="20"/>
        </w:rPr>
        <w:t xml:space="preserve"> m</w:t>
      </w:r>
      <w:r w:rsidR="006C347C" w:rsidRPr="005C7F3B">
        <w:rPr>
          <w:rFonts w:ascii="Arial" w:hAnsi="Arial" w:cs="Arial"/>
          <w:b/>
          <w:i/>
          <w:color w:val="0000FF"/>
          <w:sz w:val="20"/>
          <w:szCs w:val="20"/>
        </w:rPr>
        <w:t>ajor milestones for the project.  The role titles should be replaced with specific names of assigned team members.</w:t>
      </w:r>
    </w:p>
    <w:p w:rsidR="00AC4AB6" w:rsidRDefault="00AC4AB6" w:rsidP="00AC4AB6">
      <w:pPr>
        <w:rPr>
          <w:rFonts w:ascii="Arial" w:hAnsi="Arial" w:cs="Arial"/>
          <w:b/>
          <w:i/>
          <w:color w:val="0070C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1537"/>
        <w:gridCol w:w="1525"/>
        <w:gridCol w:w="1615"/>
        <w:gridCol w:w="1620"/>
      </w:tblGrid>
      <w:tr w:rsidR="00AC4AB6" w:rsidRPr="00C70AAC">
        <w:trPr>
          <w:tblHeader/>
        </w:trPr>
        <w:tc>
          <w:tcPr>
            <w:tcW w:w="2160" w:type="dxa"/>
            <w:shd w:val="clear" w:color="auto" w:fill="B6DDE8"/>
          </w:tcPr>
          <w:p w:rsidR="00AC4AB6" w:rsidRPr="00AF6262" w:rsidRDefault="00B34398" w:rsidP="00220DAB">
            <w:pPr>
              <w:rPr>
                <w:rFonts w:ascii="Arial" w:hAnsi="Arial" w:cs="Arial"/>
                <w:b/>
                <w:sz w:val="20"/>
                <w:szCs w:val="20"/>
              </w:rPr>
            </w:pPr>
            <w:r>
              <w:rPr>
                <w:rFonts w:ascii="Arial" w:hAnsi="Arial" w:cs="Arial"/>
                <w:b/>
                <w:sz w:val="20"/>
                <w:szCs w:val="20"/>
              </w:rPr>
              <w:t xml:space="preserve">Major </w:t>
            </w:r>
            <w:r w:rsidR="00C70AAC" w:rsidRPr="00AF6262">
              <w:rPr>
                <w:rFonts w:ascii="Arial" w:hAnsi="Arial" w:cs="Arial"/>
                <w:b/>
                <w:sz w:val="20"/>
                <w:szCs w:val="20"/>
              </w:rPr>
              <w:t>Milestone</w:t>
            </w:r>
          </w:p>
        </w:tc>
        <w:tc>
          <w:tcPr>
            <w:tcW w:w="1537"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Accountable</w:t>
            </w:r>
          </w:p>
        </w:tc>
        <w:tc>
          <w:tcPr>
            <w:tcW w:w="152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Responsible</w:t>
            </w:r>
          </w:p>
        </w:tc>
        <w:tc>
          <w:tcPr>
            <w:tcW w:w="161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Consulted</w:t>
            </w:r>
          </w:p>
        </w:tc>
        <w:tc>
          <w:tcPr>
            <w:tcW w:w="1620"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Informed</w:t>
            </w: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 xml:space="preserve">Preliminary </w:t>
            </w:r>
            <w:smartTag w:uri="urn:schemas-microsoft-com:office:smarttags" w:element="stockticker">
              <w:r w:rsidRPr="005C7F3B">
                <w:rPr>
                  <w:rFonts w:ascii="Arial" w:hAnsi="Arial" w:cs="Arial"/>
                  <w:b/>
                  <w:sz w:val="20"/>
                  <w:szCs w:val="20"/>
                </w:rPr>
                <w:t>PRD</w:t>
              </w:r>
            </w:smartTag>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C70AAC"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Functl Mgrs</w:t>
            </w:r>
          </w:p>
        </w:tc>
        <w:tc>
          <w:tcPr>
            <w:tcW w:w="1620" w:type="dxa"/>
          </w:tcPr>
          <w:p w:rsidR="00AC4AB6" w:rsidRPr="005C7F3B" w:rsidRDefault="00AC4AB6" w:rsidP="00220DAB">
            <w:pPr>
              <w:jc w:val="left"/>
              <w:rPr>
                <w:rFonts w:ascii="Arial" w:hAnsi="Arial" w:cs="Arial"/>
                <w:i/>
                <w:color w:val="0000FF"/>
                <w:sz w:val="20"/>
                <w:szCs w:val="20"/>
              </w:rPr>
            </w:pP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Project Kickoff</w:t>
            </w:r>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Proj Team</w:t>
            </w:r>
          </w:p>
        </w:tc>
        <w:tc>
          <w:tcPr>
            <w:tcW w:w="1620" w:type="dxa"/>
          </w:tcPr>
          <w:p w:rsidR="00AC4AB6"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 xml:space="preserve">Final </w:t>
            </w:r>
            <w:smartTag w:uri="urn:schemas-microsoft-com:office:smarttags" w:element="stockticker">
              <w:r w:rsidRPr="005C7F3B">
                <w:rPr>
                  <w:rFonts w:ascii="Arial" w:hAnsi="Arial" w:cs="Arial"/>
                  <w:b/>
                  <w:sz w:val="20"/>
                  <w:szCs w:val="20"/>
                </w:rPr>
                <w:t>PRD</w:t>
              </w:r>
            </w:smartTag>
          </w:p>
        </w:tc>
        <w:tc>
          <w:tcPr>
            <w:tcW w:w="1537"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Proj Team</w:t>
            </w:r>
          </w:p>
        </w:tc>
        <w:tc>
          <w:tcPr>
            <w:tcW w:w="1620" w:type="dxa"/>
          </w:tcPr>
          <w:p w:rsidR="00774C04"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Wireframe Signoff</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HTML Complete</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w:t>
            </w:r>
            <w:r w:rsidR="006C347C" w:rsidRPr="005C7F3B">
              <w:rPr>
                <w:rFonts w:ascii="Arial" w:hAnsi="Arial" w:cs="Arial"/>
                <w:i/>
                <w:color w:val="0000FF"/>
                <w:sz w:val="20"/>
                <w:szCs w:val="20"/>
              </w:rPr>
              <w:t>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Deploy to QA</w:t>
            </w:r>
          </w:p>
        </w:tc>
        <w:tc>
          <w:tcPr>
            <w:tcW w:w="1537"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774C04">
            <w:pPr>
              <w:jc w:val="left"/>
              <w:rPr>
                <w:rFonts w:ascii="Arial" w:hAnsi="Arial" w:cs="Arial"/>
                <w:i/>
                <w:color w:val="0000FF"/>
                <w:sz w:val="20"/>
                <w:szCs w:val="20"/>
              </w:rPr>
            </w:pPr>
            <w:r w:rsidRPr="005C7F3B">
              <w:rPr>
                <w:rFonts w:ascii="Arial" w:hAnsi="Arial" w:cs="Arial"/>
                <w:i/>
                <w:color w:val="0000FF"/>
                <w:sz w:val="20"/>
                <w:szCs w:val="20"/>
              </w:rPr>
              <w:t>Dev Lead</w:t>
            </w:r>
          </w:p>
        </w:tc>
        <w:tc>
          <w:tcPr>
            <w:tcW w:w="1615"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QA Lead</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C70AAC" w:rsidRPr="00A201CB">
        <w:tc>
          <w:tcPr>
            <w:tcW w:w="2160" w:type="dxa"/>
          </w:tcPr>
          <w:p w:rsidR="00C70AAC" w:rsidRPr="005C7F3B" w:rsidRDefault="00C70AAC" w:rsidP="00220DAB">
            <w:pPr>
              <w:jc w:val="left"/>
              <w:rPr>
                <w:rFonts w:ascii="Arial" w:hAnsi="Arial" w:cs="Arial"/>
                <w:b/>
                <w:sz w:val="20"/>
                <w:szCs w:val="20"/>
              </w:rPr>
            </w:pPr>
            <w:r w:rsidRPr="005C7F3B">
              <w:rPr>
                <w:rFonts w:ascii="Arial" w:hAnsi="Arial" w:cs="Arial"/>
                <w:b/>
                <w:sz w:val="20"/>
                <w:szCs w:val="20"/>
              </w:rPr>
              <w:t>Deploy to Staging</w:t>
            </w:r>
          </w:p>
        </w:tc>
        <w:tc>
          <w:tcPr>
            <w:tcW w:w="1537"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C70AAC" w:rsidRPr="005C7F3B" w:rsidRDefault="00C70AAC" w:rsidP="00774C04">
            <w:pPr>
              <w:jc w:val="left"/>
              <w:rPr>
                <w:rFonts w:ascii="Arial" w:hAnsi="Arial" w:cs="Arial"/>
                <w:i/>
                <w:color w:val="0000FF"/>
                <w:sz w:val="20"/>
                <w:szCs w:val="20"/>
              </w:rPr>
            </w:pPr>
            <w:r w:rsidRPr="005C7F3B">
              <w:rPr>
                <w:rFonts w:ascii="Arial" w:hAnsi="Arial" w:cs="Arial"/>
                <w:i/>
                <w:color w:val="0000FF"/>
                <w:sz w:val="20"/>
                <w:szCs w:val="20"/>
              </w:rPr>
              <w:t xml:space="preserve">QA </w:t>
            </w:r>
            <w:r w:rsidR="00774C04" w:rsidRPr="005C7F3B">
              <w:rPr>
                <w:rFonts w:ascii="Arial" w:hAnsi="Arial" w:cs="Arial"/>
                <w:i/>
                <w:color w:val="0000FF"/>
                <w:sz w:val="20"/>
                <w:szCs w:val="20"/>
              </w:rPr>
              <w:t>Lead</w:t>
            </w:r>
          </w:p>
        </w:tc>
        <w:tc>
          <w:tcPr>
            <w:tcW w:w="1615" w:type="dxa"/>
          </w:tcPr>
          <w:p w:rsidR="00C70AAC" w:rsidRPr="005C7F3B" w:rsidRDefault="00C70AAC" w:rsidP="00220DAB">
            <w:pPr>
              <w:jc w:val="left"/>
              <w:rPr>
                <w:rFonts w:ascii="Arial" w:hAnsi="Arial" w:cs="Arial"/>
                <w:i/>
                <w:color w:val="0000FF"/>
                <w:sz w:val="20"/>
                <w:szCs w:val="20"/>
              </w:rPr>
            </w:pPr>
          </w:p>
        </w:tc>
        <w:tc>
          <w:tcPr>
            <w:tcW w:w="1620"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SDM, Proj Team</w:t>
            </w:r>
          </w:p>
        </w:tc>
      </w:tr>
    </w:tbl>
    <w:p w:rsidR="00AC4AB6" w:rsidRPr="00AC4AB6" w:rsidRDefault="00AC4AB6" w:rsidP="00AC4AB6">
      <w:pPr>
        <w:ind w:left="990"/>
        <w:rPr>
          <w:rFonts w:ascii="Arial" w:hAnsi="Arial" w:cs="Arial"/>
          <w:b/>
          <w:i/>
          <w:color w:val="0070C0"/>
          <w:sz w:val="20"/>
          <w:szCs w:val="20"/>
        </w:rPr>
      </w:pPr>
    </w:p>
    <w:p w:rsidR="005C2F2D" w:rsidRDefault="00166031" w:rsidP="0045324D">
      <w:r>
        <w:t xml:space="preserve"> </w:t>
      </w:r>
    </w:p>
    <w:p w:rsidR="00136616" w:rsidRPr="00136616" w:rsidRDefault="00136616" w:rsidP="00136616">
      <w:pPr>
        <w:pStyle w:val="Heading2"/>
        <w:numPr>
          <w:ilvl w:val="0"/>
          <w:numId w:val="3"/>
        </w:numPr>
        <w:shd w:val="pct20" w:color="auto" w:fill="auto"/>
        <w:tabs>
          <w:tab w:val="clear" w:pos="1152"/>
          <w:tab w:val="num" w:pos="270"/>
        </w:tabs>
        <w:spacing w:before="0"/>
        <w:ind w:left="270" w:hanging="270"/>
        <w:rPr>
          <w:rFonts w:cs="Arial"/>
          <w:sz w:val="28"/>
        </w:rPr>
      </w:pPr>
      <w:bookmarkStart w:id="138" w:name="_Toc324835483"/>
      <w:r w:rsidRPr="00136616">
        <w:rPr>
          <w:rFonts w:cs="Arial"/>
          <w:sz w:val="28"/>
        </w:rPr>
        <w:t>Appendix:</w:t>
      </w:r>
      <w:bookmarkEnd w:id="138"/>
    </w:p>
    <w:p w:rsidR="00035E95" w:rsidRDefault="001068D4" w:rsidP="005C2F2D">
      <w:pPr>
        <w:pStyle w:val="Heading2"/>
        <w:tabs>
          <w:tab w:val="left" w:pos="810"/>
        </w:tabs>
        <w:ind w:left="810" w:hanging="540"/>
      </w:pPr>
      <w:bookmarkStart w:id="139" w:name="_Toc324835484"/>
      <w:r>
        <w:t>Priority List</w:t>
      </w:r>
      <w:bookmarkEnd w:id="139"/>
    </w:p>
    <w:p w:rsidR="0019486C" w:rsidRDefault="0019486C" w:rsidP="00035E95">
      <w:pPr>
        <w:pStyle w:val="Heading2"/>
        <w:numPr>
          <w:ilvl w:val="0"/>
          <w:numId w:val="0"/>
        </w:numPr>
        <w:tabs>
          <w:tab w:val="left" w:pos="810"/>
        </w:tabs>
        <w:ind w:left="270"/>
      </w:pPr>
      <w:r>
        <w:t xml:space="preserve"> </w:t>
      </w:r>
    </w:p>
    <w:tbl>
      <w:tblPr>
        <w:tblW w:w="9753" w:type="dxa"/>
        <w:tblInd w:w="93" w:type="dxa"/>
        <w:tblLook w:val="04A0" w:firstRow="1" w:lastRow="0" w:firstColumn="1" w:lastColumn="0" w:noHBand="0" w:noVBand="1"/>
      </w:tblPr>
      <w:tblGrid>
        <w:gridCol w:w="1905"/>
        <w:gridCol w:w="3420"/>
        <w:gridCol w:w="1350"/>
        <w:gridCol w:w="3078"/>
      </w:tblGrid>
      <w:tr w:rsidR="00035E95" w:rsidRPr="00035E95" w:rsidTr="00035E95">
        <w:trPr>
          <w:trHeight w:val="390"/>
        </w:trPr>
        <w:tc>
          <w:tcPr>
            <w:tcW w:w="1905" w:type="dxa"/>
            <w:tcBorders>
              <w:top w:val="single" w:sz="8" w:space="0" w:color="auto"/>
              <w:left w:val="single" w:sz="8" w:space="0" w:color="auto"/>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Functional Area</w:t>
            </w:r>
          </w:p>
        </w:tc>
        <w:tc>
          <w:tcPr>
            <w:tcW w:w="342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Description</w:t>
            </w:r>
          </w:p>
        </w:tc>
        <w:tc>
          <w:tcPr>
            <w:tcW w:w="135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Priority</w:t>
            </w:r>
          </w:p>
        </w:tc>
        <w:tc>
          <w:tcPr>
            <w:tcW w:w="3078"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Notes</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People</w:t>
            </w:r>
          </w:p>
        </w:tc>
      </w:tr>
      <w:tr w:rsidR="00035E95" w:rsidRPr="00035E95" w:rsidTr="00035E95">
        <w:trPr>
          <w:trHeight w:val="610"/>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Profile</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User information for configuration of experience.   Needs to share login / password information from commerce system (SSO).  Profile data ideally is pulled directly from Sears.com and additional community features are either added commerce database or linked to commerce profile information.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Communities Profile tab </w:t>
            </w:r>
            <w:r w:rsidRPr="00035E95">
              <w:rPr>
                <w:color w:val="000000"/>
                <w:sz w:val="20"/>
                <w:szCs w:val="22"/>
              </w:rPr>
              <w:br/>
            </w:r>
            <w:r w:rsidRPr="00035E95">
              <w:rPr>
                <w:color w:val="FF0000"/>
                <w:sz w:val="20"/>
                <w:szCs w:val="22"/>
              </w:rPr>
              <w:t>Need to meet with Legal to find out if they have to specifically say they want to be a community member to opt in? Or can anyone who signs up be a community member automatically?</w:t>
            </w:r>
            <w:r w:rsidRPr="00035E95">
              <w:rPr>
                <w:color w:val="FF0000"/>
                <w:sz w:val="20"/>
                <w:szCs w:val="22"/>
              </w:rPr>
              <w:br/>
            </w:r>
            <w:r w:rsidRPr="00035E95">
              <w:rPr>
                <w:color w:val="FF0000"/>
                <w:sz w:val="20"/>
                <w:szCs w:val="22"/>
              </w:rPr>
              <w:br/>
              <w:t xml:space="preserve">Message center, comments, disscussions, reviews, groups, badges, etc. </w:t>
            </w:r>
            <w:r w:rsidRPr="00035E95">
              <w:rPr>
                <w:color w:val="FF0000"/>
                <w:sz w:val="20"/>
                <w:szCs w:val="22"/>
              </w:rPr>
              <w:br/>
            </w:r>
            <w:r w:rsidRPr="00035E95">
              <w:rPr>
                <w:color w:val="FF0000"/>
                <w:sz w:val="20"/>
                <w:szCs w:val="22"/>
              </w:rPr>
              <w:lastRenderedPageBreak/>
              <w:br/>
              <w:t xml:space="preserve">Need a public/private view </w:t>
            </w:r>
            <w:r w:rsidRPr="00035E95">
              <w:rPr>
                <w:color w:val="FF0000"/>
                <w:sz w:val="20"/>
                <w:szCs w:val="22"/>
              </w:rPr>
              <w:br/>
            </w:r>
            <w:r w:rsidRPr="00035E95">
              <w:rPr>
                <w:color w:val="FF0000"/>
                <w:sz w:val="20"/>
                <w:szCs w:val="22"/>
              </w:rPr>
              <w:br/>
              <w:t xml:space="preserve">If in community do not want them going to Sears.com to look at the profile - want to have profile visible from Community header and Community Profile default view (not landing page for overview)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Relationships (Following) </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entities (community members / blogs / topics /  stores / etc) to follow or have followers.   Followers would be notified of activity via their feed or email notification.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SM: Once a group is added, all associated followers of the group will be automatically connected with the member</w:t>
            </w:r>
            <w:r w:rsidRPr="00035E95">
              <w:rPr>
                <w:color w:val="000000"/>
                <w:sz w:val="20"/>
                <w:szCs w:val="22"/>
              </w:rPr>
              <w:br/>
            </w:r>
            <w:r w:rsidRPr="00035E95">
              <w:rPr>
                <w:color w:val="FF0000"/>
                <w:sz w:val="20"/>
                <w:szCs w:val="22"/>
              </w:rPr>
              <w:t>Remove friends, just have following, can follow individuals and add to their stream - following a group will not automatically all all memebers of group to feed</w:t>
            </w:r>
          </w:p>
        </w:tc>
      </w:tr>
      <w:tr w:rsidR="00035E95" w:rsidRPr="00035E95" w:rsidTr="00035E95">
        <w:trPr>
          <w:trHeight w:val="379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Social Network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login via social media account. Link FB and community account via FB Connect, import profile image.</w:t>
            </w:r>
            <w:r w:rsidRPr="00035E95">
              <w:rPr>
                <w:color w:val="000000"/>
                <w:sz w:val="20"/>
                <w:szCs w:val="22"/>
              </w:rPr>
              <w:t xml:space="preserve"> </w:t>
            </w:r>
            <w:r w:rsidRPr="00035E95">
              <w:rPr>
                <w:color w:val="000000"/>
                <w:sz w:val="20"/>
              </w:rPr>
              <w:t xml:space="preserve"> name, FB ID, friend ID's, Friend information, email, interests,  locate which FB friends are also on community and follow them. Link Twitter and MySears account, import profile image. Allow for postings created in community site (by users or by Sears) to be posted to social media account. FB/Google+ Share/Like (Twitter post) for Site, Clubs, Stores, Blog posts, Articles, Questions, etc. Allow members to invite friends to join community through facebook, twitter, emails.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Browse team may have already built - need to follow up </w:t>
            </w:r>
            <w:r w:rsidRPr="00035E95">
              <w:rPr>
                <w:color w:val="FF0000"/>
                <w:sz w:val="20"/>
                <w:szCs w:val="22"/>
              </w:rPr>
              <w:t>and provide pieces of content that needs to be shared</w:t>
            </w:r>
          </w:p>
        </w:tc>
      </w:tr>
      <w:tr w:rsidR="00035E95" w:rsidRPr="00035E95" w:rsidTr="00035E95">
        <w:trPr>
          <w:trHeight w:val="442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SYWR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community members to store SYWR number in profile to convert loyalty points to SYWR points.  Members should be able to input and link SYWR number easily to their account through email and/or phone number. If a member is not a SYWR member they can easily sign up directly through the registration process or through an integrated sign-up form within community. System must also map loyalty points to SYWR points based on system defined mapping table.   (ex:  1:1 point structure - 1 community point = 1 SYWR point). Any SYWR points earned will need to be communicated to our SYWR Loyalty Program partner (Epsilon) to be applied to member.  (TBD - pending legal)</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Conditional on #7 - SYWR points yet to be determined </w:t>
            </w:r>
            <w:r w:rsidRPr="00035E95">
              <w:rPr>
                <w:color w:val="000000"/>
                <w:sz w:val="20"/>
                <w:szCs w:val="22"/>
              </w:rPr>
              <w:br/>
            </w:r>
            <w:r w:rsidRPr="00035E95">
              <w:rPr>
                <w:color w:val="000000"/>
                <w:sz w:val="20"/>
                <w:szCs w:val="22"/>
              </w:rPr>
              <w:br/>
              <w:t xml:space="preserve">Sign up for SYWR, link, should all be linked to community without having them leave. </w:t>
            </w:r>
          </w:p>
        </w:tc>
      </w:tr>
      <w:tr w:rsidR="00035E95" w:rsidRPr="00035E95" w:rsidTr="00035E95">
        <w:trPr>
          <w:trHeight w:val="6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Reputation/Loyalty Program</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community members to gain reputation points via community engagement (posting reviews, answers, ideas, etc.) Points will equate to different levels of reputation/membership (7 tier membership system) – the more points you receive, the higher you will grow in membership level and the more benefits/rewards you will receive.  Each time a new level is reached there will be automatic benefits (profile badges, SYWR VIP status, etc.) applied to member account along with bonus rewards (this will be a catalog of items that the member can chose from - such as coupons, gift cards, products, shipvantage membership, etc.) </w:t>
            </w:r>
            <w:r w:rsidRPr="00035E95">
              <w:rPr>
                <w:color w:val="000000"/>
                <w:sz w:val="20"/>
              </w:rPr>
              <w:br/>
            </w:r>
            <w:r w:rsidRPr="00035E95">
              <w:rPr>
                <w:color w:val="000000"/>
                <w:sz w:val="20"/>
              </w:rPr>
              <w:br/>
              <w:t>Will still need Epsilon connection</w:t>
            </w:r>
            <w:r w:rsidRPr="00035E95">
              <w:rPr>
                <w:color w:val="000000"/>
                <w:sz w:val="20"/>
              </w:rPr>
              <w:br/>
            </w:r>
            <w:r w:rsidRPr="00035E95">
              <w:rPr>
                <w:color w:val="000000"/>
                <w:sz w:val="20"/>
              </w:rPr>
              <w:br/>
              <w:t xml:space="preserve">System to award Reputation points to users based on the quantity and quality of their community contributions. Display Reputation points as Icons that depict level of user engagement.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Need point system and badging system and status - how they are rewarded is still up for dicussion #6 vs. social coupons, etc. .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Voted Experts</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after="240" w:line="240" w:lineRule="auto"/>
              <w:jc w:val="left"/>
              <w:textAlignment w:val="auto"/>
              <w:rPr>
                <w:color w:val="000000"/>
                <w:sz w:val="20"/>
              </w:rPr>
            </w:pPr>
            <w:r w:rsidRPr="00035E95">
              <w:rPr>
                <w:color w:val="000000"/>
                <w:sz w:val="20"/>
              </w:rPr>
              <w:t xml:space="preserve">Members become an expert through 1 of 2 ways: Manual (#9) or  socially selected; based on peer votes placed on their content.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Manually applied is part of badging (#9) </w:t>
            </w:r>
          </w:p>
        </w:tc>
      </w:tr>
      <w:tr w:rsidR="00035E95" w:rsidRPr="00035E95" w:rsidTr="00035E95">
        <w:trPr>
          <w:trHeight w:val="1590"/>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lastRenderedPageBreak/>
              <w:t>Badging</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Badging Associate members, Experts and Vendors, Store Managers, Alumni in the community</w:t>
            </w:r>
            <w:r w:rsidRPr="00035E95">
              <w:rPr>
                <w:color w:val="000000"/>
                <w:sz w:val="20"/>
              </w:rPr>
              <w:br/>
            </w:r>
            <w:r w:rsidRPr="00035E95">
              <w:rPr>
                <w:color w:val="000000"/>
                <w:sz w:val="20"/>
              </w:rPr>
              <w:br/>
              <w:t>Public Q&amp;A Functionality (Ask an Expert, Ask store, Ask associate) - unlocked when badged</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Mapped to interest pages (Featured experts within interest groups)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CDW/SYWR Database Integration</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Ensure all member data is shared/integrated with internal customer databases.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If they're an existing member, and a current customer and we have SSO, how will it merge? </w:t>
            </w:r>
            <w:r w:rsidRPr="00035E95">
              <w:rPr>
                <w:color w:val="FF0000"/>
                <w:sz w:val="20"/>
                <w:szCs w:val="22"/>
              </w:rPr>
              <w:t xml:space="preserve">Need to look into </w:t>
            </w:r>
          </w:p>
        </w:tc>
      </w:tr>
      <w:tr w:rsidR="00035E95" w:rsidRPr="00035E95" w:rsidTr="00035E95">
        <w:trPr>
          <w:trHeight w:val="390"/>
        </w:trPr>
        <w:tc>
          <w:tcPr>
            <w:tcW w:w="9753"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Participation</w:t>
            </w:r>
          </w:p>
        </w:tc>
      </w:tr>
      <w:tr w:rsidR="00035E95" w:rsidRPr="00035E95" w:rsidTr="00035E95">
        <w:trPr>
          <w:trHeight w:val="4065"/>
        </w:trPr>
        <w:tc>
          <w:tcPr>
            <w:tcW w:w="1905"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Q&amp;A/Discussion Forum </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Structured question and answer or discussion forum. Live Q&amp;A engagement Quora-like service </w:t>
            </w:r>
            <w:r w:rsidRPr="00035E95">
              <w:rPr>
                <w:color w:val="000000"/>
                <w:sz w:val="20"/>
                <w:szCs w:val="22"/>
              </w:rPr>
              <w:t xml:space="preserve">in member’s own profile page. Members can ask questions, tag questions, search question, and questions are treated as news feeds for the followers to be notified and help answered. </w:t>
            </w:r>
            <w:r w:rsidRPr="00035E95">
              <w:rPr>
                <w:color w:val="000000"/>
                <w:sz w:val="20"/>
              </w:rPr>
              <w:t xml:space="preserve">Include video/image in either post or comment. Add tags to post. Share to social networks.  Receive notifications of updates (email/feed/social networks). Vote on/Select a best answer. Search Q+A for archived questions/answers. </w:t>
            </w:r>
            <w:r w:rsidRPr="00035E95">
              <w:rPr>
                <w:color w:val="000000"/>
                <w:sz w:val="20"/>
              </w:rPr>
              <w:br/>
            </w:r>
            <w:r w:rsidRPr="00035E95">
              <w:rPr>
                <w:color w:val="000000"/>
                <w:sz w:val="20"/>
              </w:rPr>
              <w:br/>
              <w:t xml:space="preserve">Associate a question with a content item or entity (buyer guide, blog post, deal, product, store)  </w:t>
            </w:r>
          </w:p>
        </w:tc>
        <w:tc>
          <w:tcPr>
            <w:tcW w:w="1350"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P4 - Recommended product based on reviews in discussions -  need to work with machine learning and Shub</w:t>
            </w: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What other features are we missing?</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7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Read/Write Product Reviews</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Members will be able to read/write product reviews throughout the entire community (interest pages, homepage along as well as a dedicated MySears Reviews page.) The read/write should all take place within the community (no re-directs) but should be integrated with our core Product Reviews technology.  The entire product catalog should be accessible through the community to read/write reviews. </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What is value proposition of keeping reviews with community? Is it to keep status quo? </w:t>
            </w:r>
            <w:r w:rsidRPr="00035E95">
              <w:rPr>
                <w:color w:val="000000"/>
                <w:sz w:val="20"/>
                <w:szCs w:val="22"/>
              </w:rPr>
              <w:br/>
            </w:r>
            <w:r w:rsidRPr="00035E95">
              <w:rPr>
                <w:color w:val="000000"/>
                <w:sz w:val="20"/>
                <w:szCs w:val="22"/>
              </w:rPr>
              <w:br/>
            </w:r>
            <w:r w:rsidRPr="00035E95">
              <w:rPr>
                <w:color w:val="FF0000"/>
                <w:sz w:val="20"/>
                <w:szCs w:val="22"/>
              </w:rPr>
              <w:t xml:space="preserve">Need better display, but communities is research phase and reviews are a big part of that. </w:t>
            </w:r>
          </w:p>
        </w:tc>
      </w:tr>
      <w:tr w:rsidR="00035E95" w:rsidRPr="00035E95" w:rsidTr="00035E95">
        <w:trPr>
          <w:trHeight w:val="2520"/>
        </w:trPr>
        <w:tc>
          <w:tcPr>
            <w:tcW w:w="1905"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Ideas/Co-Creation/Crowd sourcing</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user to submit idea relating to improving some product/service, store innovation, site feature and new marketing campaigns.  Other users can comment, share and vote on feature.   The higher the number of votes, the more prominent the idea is placed. Apply evaluation status to ideas to make members aware of the idea status (i.e. Investigating, Updates In Progress, Completed, etc.)  </w:t>
            </w:r>
          </w:p>
        </w:tc>
        <w:tc>
          <w:tcPr>
            <w:tcW w:w="1350"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vMerge w:val="restart"/>
            <w:tcBorders>
              <w:top w:val="nil"/>
              <w:left w:val="single" w:sz="8" w:space="0" w:color="auto"/>
              <w:bottom w:val="single" w:sz="8" w:space="0" w:color="000000"/>
              <w:right w:val="single" w:sz="8" w:space="0" w:color="auto"/>
            </w:tcBorders>
            <w:shd w:val="clear" w:color="auto" w:fill="auto"/>
            <w:vAlign w:val="bottom"/>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 </w:t>
            </w: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participate in the development of new products, services and processes by providing their opinions through an interactive experience.</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27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respond to challenges/problems by providing comment/solutions. Notifications go out to members to inform them of a new challenge.   Include images/videos in post. Vote on solutions.</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2535"/>
        </w:trPr>
        <w:tc>
          <w:tcPr>
            <w:tcW w:w="1905" w:type="dxa"/>
            <w:tcBorders>
              <w:top w:val="single" w:sz="8" w:space="0" w:color="auto"/>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Polls </w:t>
            </w:r>
          </w:p>
        </w:tc>
        <w:tc>
          <w:tcPr>
            <w:tcW w:w="342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 questions / polls to be answered by community members.  Image-based as well as text. We will have the ability to set-up and post a poll to any page within the community (homepage, product pages, interest pages, etc.)  through the admin tool. Polls can easily be turned on/off as needed. All results should be accessible through the admin/reporting tool.</w:t>
            </w:r>
          </w:p>
        </w:tc>
        <w:tc>
          <w:tcPr>
            <w:tcW w:w="135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Can leverage existing Delver tools? If so Priority is H</w:t>
            </w:r>
          </w:p>
        </w:tc>
      </w:tr>
      <w:tr w:rsidR="00035E95" w:rsidRPr="00035E95" w:rsidTr="00035E95">
        <w:trPr>
          <w:trHeight w:val="2850"/>
        </w:trPr>
        <w:tc>
          <w:tcPr>
            <w:tcW w:w="1905" w:type="dxa"/>
            <w:tcBorders>
              <w:top w:val="nil"/>
              <w:left w:val="single" w:sz="8" w:space="0" w:color="auto"/>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Answer Network</w:t>
            </w:r>
          </w:p>
        </w:tc>
        <w:tc>
          <w:tcPr>
            <w:tcW w:w="342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Provide an opt-in for members to be notified when questions are posted in specified topics. For example, if a member is knowledgeable in appliances - each time a another member posts a question about appliances an email will be sent to the "Answer Network" to notify them of the post.  The email will contain the question posted with a link back to the post to easily allow the notified member to return to the community and answer the question. </w:t>
            </w:r>
          </w:p>
        </w:tc>
        <w:tc>
          <w:tcPr>
            <w:tcW w:w="135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Advisory Council </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Select members of the community will be invited to join our Advisory Council.  Advisory Council will be required to participate in a pre-determined amount of surveys, polls, online focus groups, etc. and will earn rewards for their participation. We will need to track participation and apply to their account – members will lose Advisory Council membership (and rewards) if they do not meet requirements.  Automated notifications will keep member informed of their status.</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Need to determine the best way to communicate with them (orientation strategy).</w:t>
            </w:r>
            <w:r w:rsidRPr="00035E95">
              <w:rPr>
                <w:color w:val="000000"/>
                <w:sz w:val="20"/>
                <w:szCs w:val="22"/>
              </w:rPr>
              <w:br/>
              <w:t xml:space="preserve"> </w:t>
            </w:r>
            <w:r w:rsidRPr="00035E95">
              <w:rPr>
                <w:color w:val="000000"/>
                <w:sz w:val="20"/>
                <w:szCs w:val="22"/>
              </w:rPr>
              <w:br/>
              <w:t xml:space="preserve">How will we highlight they are special to the community? </w:t>
            </w:r>
            <w:r w:rsidRPr="00035E95">
              <w:rPr>
                <w:color w:val="FF0000"/>
                <w:sz w:val="20"/>
                <w:szCs w:val="22"/>
              </w:rPr>
              <w:t>Private interest page / badge - not asking them to be experts, just loyal customers who are getting rewarded</w:t>
            </w:r>
          </w:p>
        </w:tc>
      </w:tr>
      <w:tr w:rsidR="00035E95" w:rsidRPr="00035E95" w:rsidTr="00035E95">
        <w:trPr>
          <w:trHeight w:val="2220"/>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Customer Service Network</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Created similar to an interest page - provide users a dedicated community page for customer-service specific issues. This page will contain a forum, click-to-chat, feedback form and other customer service related tools to easily allow our customers to reach us to get help with issues. This page will be monitored by CCN.</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Content</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Blogs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Community managers / DMM/BU social/marketing will post blogs and blog entries based on specific topics.   Community members will not create blogs. Members can comment and share blogs.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Buying Guides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Page that includes a step by step for how to choose a particular product or category items.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Similar to a blog in fuctionality but in it's own area - section in landing page. Layout and design needs to be different from a blog as well. </w:t>
            </w:r>
          </w:p>
        </w:tc>
      </w:tr>
      <w:tr w:rsidR="00035E95" w:rsidRPr="00035E95" w:rsidTr="00035E95">
        <w:trPr>
          <w:trHeight w:val="96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 Units and Deals (Community &amp; Partner Businesses)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Standard ad unit space that will display for all members. Future will allow outside vendors to place deals on site.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59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Live TV Channel/Video Hub</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a dedicated landing page that will host our Live TV channel streaming various events. Include live chat. Also provides an archives of previous shows/videos that is easily accessible for our members.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br/>
              <w:t xml:space="preserve">CMS built for it already - early phase can put as blog content, later can expand. </w:t>
            </w:r>
          </w:p>
        </w:tc>
      </w:tr>
      <w:tr w:rsidR="00035E95" w:rsidRPr="00035E95" w:rsidTr="00035E95">
        <w:trPr>
          <w:trHeight w:val="537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Interest Pages (Cateogy pages or Micro-Communities)</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This is a template-based functionality that will allow us to easily and quickly set-up categories within community that could also serve as "micro-communities" within the larger community focused on specific interests (example: DIY, Gardening, Fashion, etc.).  These pages should be set up by selecting from a list of available features (blog, Q&amp;A, polls, video, ads, etc.) through a plug &amp; play model and should creatively be customizeable.  All interest pages will automatically have the functionality for members to "join" or follow the page.  All members who join an interest page will be flagged in a database and receive any promotional offerings from the interest page and also benefits to following the interest. Their pages will also appear in their profile and content from their interest pages will flow into their activity feeds.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FF0000"/>
                <w:sz w:val="20"/>
                <w:szCs w:val="22"/>
              </w:rPr>
            </w:pPr>
            <w:r w:rsidRPr="00035E95">
              <w:rPr>
                <w:color w:val="FF0000"/>
                <w:sz w:val="20"/>
                <w:szCs w:val="22"/>
              </w:rPr>
              <w:t xml:space="preserve">Both Public and Private (Invitation process for private) </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Contextual Ads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Site advertisements that are targeted toward the logged in community member.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Personalization prerequisite</w:t>
            </w:r>
            <w:r w:rsidRPr="00035E95">
              <w:rPr>
                <w:color w:val="000000"/>
                <w:sz w:val="20"/>
                <w:szCs w:val="22"/>
              </w:rPr>
              <w:br/>
            </w:r>
            <w:r w:rsidRPr="00035E95">
              <w:rPr>
                <w:color w:val="000000"/>
                <w:sz w:val="20"/>
                <w:szCs w:val="22"/>
              </w:rPr>
              <w:br/>
            </w:r>
            <w:r w:rsidRPr="00035E95">
              <w:rPr>
                <w:color w:val="FF0000"/>
                <w:sz w:val="20"/>
                <w:szCs w:val="22"/>
              </w:rPr>
              <w:t>Will utilize third party ad-platform technology to enable.</w:t>
            </w:r>
          </w:p>
        </w:tc>
      </w:tr>
      <w:tr w:rsidR="00035E95" w:rsidRPr="00035E95" w:rsidTr="00035E95">
        <w:trPr>
          <w:trHeight w:val="190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Email Surveys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Surveys will be emailed by outside system (Qualtrics).   Community system will need to allow site administrators to download lists of members by profile attributes and download unique groups of members (ex:  download 5K members today, next week, need different 5K group of members.)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9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Store Pages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Entity page that is maintained by the individual store. System auto locate member’s nearest stores and have the store info as part of their profile, members can always change their preferred store.   Stores will be able to post news, events, pictures, etc.   Community members will be able to follow stores and changes will show up in member’s feeds or email notifications. Community members will be able to post questions to individual stores. Notifications should go to store managers when posts are made to their page.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Is the promo team doing this as part of local store ads - can we collaborate with their initiative to put our experience on top of it? </w:t>
            </w:r>
            <w:r w:rsidRPr="00035E95">
              <w:rPr>
                <w:color w:val="FF0000"/>
                <w:sz w:val="20"/>
                <w:szCs w:val="22"/>
              </w:rPr>
              <w:t xml:space="preserve">Need to follow up with Brian Hodge; want local store ad to be accessible on Store Pages. </w:t>
            </w:r>
            <w:r w:rsidRPr="00035E95">
              <w:rPr>
                <w:color w:val="FF0000"/>
                <w:sz w:val="20"/>
                <w:szCs w:val="22"/>
              </w:rPr>
              <w:br/>
            </w:r>
            <w:r w:rsidRPr="00035E95">
              <w:rPr>
                <w:color w:val="FF0000"/>
                <w:sz w:val="20"/>
                <w:szCs w:val="22"/>
              </w:rPr>
              <w:br/>
              <w:t xml:space="preserve">Eventually My Store store page should be a profile tab. </w:t>
            </w:r>
            <w:r w:rsidRPr="00035E95">
              <w:rPr>
                <w:color w:val="000000"/>
                <w:sz w:val="20"/>
                <w:szCs w:val="22"/>
              </w:rPr>
              <w:br/>
            </w:r>
            <w:r w:rsidRPr="00035E95">
              <w:rPr>
                <w:color w:val="000000"/>
                <w:sz w:val="20"/>
                <w:szCs w:val="22"/>
              </w:rPr>
              <w:br/>
            </w:r>
            <w:r w:rsidRPr="00035E95">
              <w:rPr>
                <w:color w:val="FF0000"/>
                <w:sz w:val="20"/>
                <w:szCs w:val="22"/>
              </w:rPr>
              <w:t>Collaborating with Delver</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lastRenderedPageBreak/>
              <w:t>Discovery</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Customized Experience (Dashboard)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for community member to customize the site experience.   This includes:  followers, notifications, feed layout.</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FF0000"/>
                <w:sz w:val="20"/>
                <w:szCs w:val="22"/>
              </w:rPr>
              <w:t xml:space="preserve">This is Homepage (iGoggle) </w:t>
            </w:r>
            <w:r w:rsidRPr="00035E95">
              <w:rPr>
                <w:color w:val="000000"/>
                <w:sz w:val="20"/>
                <w:szCs w:val="22"/>
              </w:rPr>
              <w:br/>
            </w:r>
            <w:r w:rsidRPr="00035E95">
              <w:rPr>
                <w:color w:val="000000"/>
                <w:sz w:val="20"/>
                <w:szCs w:val="22"/>
              </w:rPr>
              <w:br/>
              <w:t>Feed Layout might not be 1st priority, usibility testing will be necessary</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SEO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to add SEO tags to content types to enhance natural search.   System will automatically add tags to content items and community managers will be able to manually add / edit SEO tags.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Part discovery </w:t>
            </w:r>
            <w:r w:rsidRPr="00035E95">
              <w:rPr>
                <w:color w:val="000000"/>
                <w:sz w:val="20"/>
                <w:szCs w:val="22"/>
              </w:rPr>
              <w:br/>
              <w:t xml:space="preserve">Part Admin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Notification Emails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Emails sent from the system, triggered on certain actions (new followers, updates from the interest clubs, Q&amp;A , new answers, events invite from the clubs)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Trigger point is following </w:t>
            </w:r>
            <w:r w:rsidRPr="00035E95">
              <w:rPr>
                <w:color w:val="FF0000"/>
                <w:sz w:val="20"/>
                <w:szCs w:val="22"/>
              </w:rPr>
              <w:br/>
            </w:r>
            <w:r w:rsidRPr="00035E95">
              <w:rPr>
                <w:color w:val="FF0000"/>
                <w:sz w:val="20"/>
                <w:szCs w:val="22"/>
              </w:rPr>
              <w:br/>
              <w:t xml:space="preserve">Need to connect with Legal and have preference settings (Weekly recap, vs. daily vs instant) </w:t>
            </w:r>
          </w:p>
        </w:tc>
      </w:tr>
      <w:tr w:rsidR="00035E95" w:rsidRPr="00035E95" w:rsidTr="00035E95">
        <w:trPr>
          <w:trHeight w:val="21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Search</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Ability to search site content (QA / blogs / ideas) for specific search terms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NEW</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Jumpstarted from new core capability for search (global search as core site but need to bubble up community content first rather than product content) Need connect with Levi. </w:t>
            </w:r>
          </w:p>
        </w:tc>
      </w:tr>
      <w:tr w:rsidR="00035E95" w:rsidRPr="00035E95" w:rsidTr="00035E95">
        <w:trPr>
          <w:trHeight w:val="2820"/>
        </w:trPr>
        <w:tc>
          <w:tcPr>
            <w:tcW w:w="1905" w:type="dxa"/>
            <w:tcBorders>
              <w:top w:val="nil"/>
              <w:left w:val="single" w:sz="8" w:space="0" w:color="auto"/>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Happening Now / Activity Feed</w:t>
            </w:r>
          </w:p>
        </w:tc>
        <w:tc>
          <w:tcPr>
            <w:tcW w:w="342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Users (and other entities e.g,stores, clubs) can share a summary of each action they take in the community with their Followers. On the home page users see an aggregated, real-time activity stream from users and entities that they follow. For non-members/website visitors, the happening now includes updates from store pages, blogs, and clubs. If they are a new visitor, they will see an aggregate of all recent posts made throughout the site as well as from our social networks (FB, Twitter)</w:t>
            </w:r>
          </w:p>
        </w:tc>
        <w:tc>
          <w:tcPr>
            <w:tcW w:w="135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820"/>
        </w:trPr>
        <w:tc>
          <w:tcPr>
            <w:tcW w:w="1905" w:type="dxa"/>
            <w:tcBorders>
              <w:top w:val="single" w:sz="8" w:space="0" w:color="auto"/>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lastRenderedPageBreak/>
              <w:t>Activity Feed for Social Media Sites *NEW*</w:t>
            </w:r>
          </w:p>
        </w:tc>
        <w:tc>
          <w:tcPr>
            <w:tcW w:w="342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real time activity stream from Twitter and Facebook</w:t>
            </w:r>
          </w:p>
        </w:tc>
        <w:tc>
          <w:tcPr>
            <w:tcW w:w="135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auto" w:fill="auto"/>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Other</w:t>
            </w:r>
          </w:p>
        </w:tc>
      </w:tr>
      <w:tr w:rsidR="00035E95" w:rsidRPr="00035E95" w:rsidTr="00035E95">
        <w:trPr>
          <w:trHeight w:val="1200"/>
        </w:trPr>
        <w:tc>
          <w:tcPr>
            <w:tcW w:w="1905"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Tool / Reporting</w:t>
            </w: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Functions include:</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PDF will be very difficult - unless from Google Analytics or Omniture</w:t>
            </w:r>
            <w:r w:rsidRPr="00035E95">
              <w:rPr>
                <w:color w:val="000000"/>
                <w:sz w:val="20"/>
                <w:szCs w:val="22"/>
              </w:rPr>
              <w:br/>
              <w:t>Need to look into additional reporting tools</w:t>
            </w: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Moderation (Q&amp;A)</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Blog Write/Publish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Ad Network</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Deals 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List Pulls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Analytics/Reports/Alerts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Create /Manage Clubs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systems includes community control tool and 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control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Membership management: create, delete, find, edit, update, grant features, edit badges/membership status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Content management: Q&amp;A, blogs content update, ideas, co-creation,  user-flagged inappropriates, images, video, profanity, approves, delete, edit.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Ad network: post SHC ads (outside of contextual – Image management)</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Clubs, interests, topics management: create, update, edit new clubs, topics, interests and map to different BU ambassadors.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5. Analytics/reports tool: ad hoc reports/dashboards on KPI.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Clubs management: assigned club content update, edit, delete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6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Q&amp;A: interest, topics, questions with the followers, open access to create, edit, delete, update content, ad reports on followers 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5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Blogs: access to upload, edit, delete blogs.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Analytics: generate adhoc reports on top issues from Q&amp;A in related BU areas.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-Store Pages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1.</w:t>
            </w:r>
            <w:r w:rsidRPr="00035E95">
              <w:rPr>
                <w:rFonts w:ascii="Times New Roman" w:hAnsi="Times New Roman"/>
                <w:color w:val="000000"/>
                <w:sz w:val="20"/>
                <w:szCs w:val="14"/>
              </w:rPr>
              <w:t xml:space="preserve">      </w:t>
            </w:r>
            <w:r w:rsidRPr="00035E95">
              <w:rPr>
                <w:color w:val="000000"/>
                <w:sz w:val="20"/>
              </w:rPr>
              <w:t>Post news updates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2.</w:t>
            </w:r>
            <w:r w:rsidRPr="00035E95">
              <w:rPr>
                <w:rFonts w:ascii="Times New Roman" w:hAnsi="Times New Roman"/>
                <w:color w:val="000000"/>
                <w:sz w:val="20"/>
                <w:szCs w:val="14"/>
              </w:rPr>
              <w:t xml:space="preserve">      </w:t>
            </w:r>
            <w:r w:rsidRPr="00035E95">
              <w:rPr>
                <w:color w:val="000000"/>
                <w:sz w:val="20"/>
              </w:rPr>
              <w:t>Post events (by corporate in real time, by store through corp moderation process)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3.</w:t>
            </w:r>
            <w:r w:rsidRPr="00035E95">
              <w:rPr>
                <w:rFonts w:ascii="Times New Roman" w:hAnsi="Times New Roman"/>
                <w:color w:val="000000"/>
                <w:sz w:val="20"/>
                <w:szCs w:val="14"/>
              </w:rPr>
              <w:t xml:space="preserve">      </w:t>
            </w:r>
            <w:r w:rsidRPr="00035E95">
              <w:rPr>
                <w:color w:val="000000"/>
                <w:sz w:val="20"/>
              </w:rPr>
              <w:t xml:space="preserve">Answer questions posted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4.</w:t>
            </w:r>
            <w:r w:rsidRPr="00035E95">
              <w:rPr>
                <w:rFonts w:ascii="Times New Roman" w:hAnsi="Times New Roman"/>
                <w:color w:val="000000"/>
                <w:sz w:val="20"/>
                <w:szCs w:val="14"/>
              </w:rPr>
              <w:t xml:space="preserve">      </w:t>
            </w:r>
            <w:r w:rsidRPr="00035E95">
              <w:rPr>
                <w:color w:val="000000"/>
                <w:sz w:val="20"/>
              </w:rPr>
              <w:t>Mobile Accessible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Export reports tool: csv</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bl>
    <w:p w:rsidR="000D1CDA" w:rsidRDefault="000D1CDA" w:rsidP="00166031">
      <w:pPr>
        <w:ind w:left="360"/>
      </w:pPr>
    </w:p>
    <w:sectPr w:rsidR="000D1CDA" w:rsidSect="00A058D1">
      <w:footerReference w:type="default" r:id="rId61"/>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jmassud" w:date="2012-02-13T13:20:00Z" w:initials="j">
    <w:p w:rsidR="00782634" w:rsidRDefault="00782634">
      <w:pPr>
        <w:pStyle w:val="CommentText"/>
      </w:pPr>
      <w:r>
        <w:rPr>
          <w:rStyle w:val="CommentReference"/>
        </w:rPr>
        <w:annotationRef/>
      </w:r>
      <w:r>
        <w:t xml:space="preserve">Need to merge VP open id stored profiles. </w:t>
      </w:r>
    </w:p>
  </w:comment>
  <w:comment w:id="23" w:author="jmassud" w:date="2011-12-05T14:32:00Z" w:initials="j">
    <w:p w:rsidR="00782634" w:rsidRDefault="00782634">
      <w:pPr>
        <w:pStyle w:val="CommentText"/>
      </w:pPr>
      <w:r>
        <w:rPr>
          <w:rStyle w:val="CommentReference"/>
        </w:rPr>
        <w:annotationRef/>
      </w:r>
      <w:r>
        <w:t xml:space="preserve">Add tags in moderation tool </w:t>
      </w:r>
    </w:p>
  </w:comment>
  <w:comment w:id="24" w:author="jmassud" w:date="2012-02-24T10:18:00Z" w:initials="j">
    <w:p w:rsidR="00782634" w:rsidRDefault="00782634">
      <w:pPr>
        <w:pStyle w:val="CommentText"/>
      </w:pPr>
      <w:r>
        <w:rPr>
          <w:rStyle w:val="CommentReference"/>
        </w:rPr>
        <w:annotationRef/>
      </w:r>
      <w:r>
        <w:t xml:space="preserve">Email through responsys </w:t>
      </w:r>
    </w:p>
  </w:comment>
  <w:comment w:id="81" w:author="jmassud" w:date="2012-02-24T10:51:00Z" w:initials="j">
    <w:p w:rsidR="00782634" w:rsidRDefault="00782634">
      <w:pPr>
        <w:pStyle w:val="CommentText"/>
      </w:pPr>
      <w:r>
        <w:rPr>
          <w:rStyle w:val="CommentReference"/>
        </w:rPr>
        <w:annotationRef/>
      </w:r>
      <w:r>
        <w:t>Investigating using Adobe CQ4 for the management of this</w:t>
      </w:r>
    </w:p>
  </w:comment>
  <w:comment w:id="83" w:author="jmassud" w:date="2012-02-24T10:52:00Z" w:initials="j">
    <w:p w:rsidR="00782634" w:rsidRDefault="00782634">
      <w:pPr>
        <w:pStyle w:val="CommentText"/>
      </w:pPr>
      <w:r>
        <w:rPr>
          <w:rStyle w:val="CommentReference"/>
        </w:rPr>
        <w:annotationRef/>
      </w:r>
      <w:r>
        <w:t>Responsys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A43" w:rsidRDefault="008D6A43">
      <w:r>
        <w:separator/>
      </w:r>
    </w:p>
  </w:endnote>
  <w:endnote w:type="continuationSeparator" w:id="0">
    <w:p w:rsidR="008D6A43" w:rsidRDefault="008D6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634" w:rsidRDefault="00782634" w:rsidP="004437A5">
    <w:pPr>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634" w:rsidRDefault="00782634" w:rsidP="004437A5">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sz w:val="20"/>
        <w:szCs w:val="20"/>
      </w:rPr>
      <w:t xml:space="preserve">- </w:t>
    </w:r>
    <w:r>
      <w:rPr>
        <w:rStyle w:val="PageNumber"/>
        <w:rFonts w:ascii="Arial" w:hAnsi="Arial"/>
        <w:sz w:val="20"/>
        <w:szCs w:val="20"/>
      </w:rPr>
      <w:fldChar w:fldCharType="begin"/>
    </w:r>
    <w:r>
      <w:rPr>
        <w:rStyle w:val="PageNumber"/>
        <w:rFonts w:ascii="Arial" w:hAnsi="Arial"/>
        <w:sz w:val="20"/>
        <w:szCs w:val="20"/>
      </w:rPr>
      <w:instrText xml:space="preserve"> PAGE </w:instrText>
    </w:r>
    <w:r>
      <w:rPr>
        <w:rStyle w:val="PageNumber"/>
        <w:rFonts w:ascii="Arial" w:hAnsi="Arial"/>
        <w:sz w:val="20"/>
        <w:szCs w:val="20"/>
      </w:rPr>
      <w:fldChar w:fldCharType="separate"/>
    </w:r>
    <w:r w:rsidR="00C35FBF">
      <w:rPr>
        <w:rStyle w:val="PageNumber"/>
        <w:rFonts w:ascii="Arial" w:hAnsi="Arial"/>
        <w:noProof/>
        <w:sz w:val="20"/>
        <w:szCs w:val="20"/>
      </w:rPr>
      <w:t>32</w:t>
    </w:r>
    <w:r>
      <w:rPr>
        <w:rStyle w:val="PageNumber"/>
        <w:rFonts w:ascii="Arial" w:hAnsi="Arial"/>
        <w:sz w:val="20"/>
        <w:szCs w:val="20"/>
      </w:rPr>
      <w:fldChar w:fldCharType="end"/>
    </w:r>
    <w:r>
      <w:rPr>
        <w:rStyle w:val="PageNumber"/>
        <w:rFonts w:ascii="Arial" w:hAnsi="Arial"/>
        <w:sz w:val="20"/>
        <w:szCs w:val="20"/>
      </w:rPr>
      <w:t xml:space="preserve"> -</w:t>
    </w:r>
  </w:p>
  <w:p w:rsidR="00782634" w:rsidRPr="0019486C" w:rsidRDefault="00782634" w:rsidP="00D10ECD">
    <w:pPr>
      <w:pStyle w:val="Footer"/>
      <w:pBdr>
        <w:top w:val="single" w:sz="4" w:space="1" w:color="auto"/>
      </w:pBdr>
      <w:tabs>
        <w:tab w:val="clear" w:pos="4320"/>
        <w:tab w:val="clear" w:pos="8640"/>
        <w:tab w:val="center" w:pos="0"/>
        <w:tab w:val="center" w:pos="4680"/>
        <w:tab w:val="right" w:pos="9540"/>
      </w:tabs>
      <w:rPr>
        <w:rFonts w:ascii="Arial" w:hAnsi="Arial" w:cs="Arial"/>
        <w:b/>
        <w:sz w:val="16"/>
        <w:szCs w:val="16"/>
      </w:rPr>
    </w:pPr>
    <w:r>
      <w:rPr>
        <w:rStyle w:val="PageNumber"/>
        <w:rFonts w:ascii="Arial" w:hAnsi="Arial" w:cs="Arial"/>
        <w:b/>
        <w:sz w:val="16"/>
        <w:szCs w:val="16"/>
      </w:rPr>
      <w:t xml:space="preserve"> October 2012 </w:t>
    </w:r>
    <w:r>
      <w:rPr>
        <w:rStyle w:val="PageNumber"/>
        <w:rFonts w:ascii="Arial" w:hAnsi="Arial" w:cs="Arial"/>
        <w:b/>
        <w:sz w:val="16"/>
        <w:szCs w:val="16"/>
      </w:rPr>
      <w:tab/>
      <w:t>PRD- Communities Platform v2</w:t>
    </w:r>
    <w:r>
      <w:rPr>
        <w:rStyle w:val="PageNumber"/>
        <w:rFonts w:ascii="Arial" w:hAnsi="Arial" w:cs="Arial"/>
        <w:b/>
        <w:sz w:val="16"/>
        <w:szCs w:val="16"/>
      </w:rPr>
      <w:tab/>
      <w:t>Philip Nowak, Product Manager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A43" w:rsidRDefault="008D6A43">
      <w:r>
        <w:separator/>
      </w:r>
    </w:p>
  </w:footnote>
  <w:footnote w:type="continuationSeparator" w:id="0">
    <w:p w:rsidR="008D6A43" w:rsidRDefault="008D6A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F263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6619C3"/>
    <w:multiLevelType w:val="hybridMultilevel"/>
    <w:tmpl w:val="07E6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013A2"/>
    <w:multiLevelType w:val="hybridMultilevel"/>
    <w:tmpl w:val="DC286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E47A59"/>
    <w:multiLevelType w:val="hybridMultilevel"/>
    <w:tmpl w:val="1A86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62C7E96"/>
    <w:multiLevelType w:val="hybridMultilevel"/>
    <w:tmpl w:val="FCE4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6B577B"/>
    <w:multiLevelType w:val="hybridMultilevel"/>
    <w:tmpl w:val="862CB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80608F3"/>
    <w:multiLevelType w:val="hybridMultilevel"/>
    <w:tmpl w:val="026C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8025F"/>
    <w:multiLevelType w:val="hybridMultilevel"/>
    <w:tmpl w:val="3222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B557A"/>
    <w:multiLevelType w:val="hybridMultilevel"/>
    <w:tmpl w:val="FF002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323B9A"/>
    <w:multiLevelType w:val="hybridMultilevel"/>
    <w:tmpl w:val="6BE24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ED94B64"/>
    <w:multiLevelType w:val="hybridMultilevel"/>
    <w:tmpl w:val="FEB2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BF39D7"/>
    <w:multiLevelType w:val="hybridMultilevel"/>
    <w:tmpl w:val="650C0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D0413C"/>
    <w:multiLevelType w:val="hybridMultilevel"/>
    <w:tmpl w:val="949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AD5A26"/>
    <w:multiLevelType w:val="hybridMultilevel"/>
    <w:tmpl w:val="4836B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BD1C21"/>
    <w:multiLevelType w:val="hybridMultilevel"/>
    <w:tmpl w:val="997EF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723599"/>
    <w:multiLevelType w:val="hybridMultilevel"/>
    <w:tmpl w:val="F652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EB1DF2"/>
    <w:multiLevelType w:val="hybridMultilevel"/>
    <w:tmpl w:val="F362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8D7E0B"/>
    <w:multiLevelType w:val="hybridMultilevel"/>
    <w:tmpl w:val="85A0DAB8"/>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nsid w:val="19B86369"/>
    <w:multiLevelType w:val="hybridMultilevel"/>
    <w:tmpl w:val="ED24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AF0531"/>
    <w:multiLevelType w:val="hybridMultilevel"/>
    <w:tmpl w:val="1510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276E41"/>
    <w:multiLevelType w:val="hybridMultilevel"/>
    <w:tmpl w:val="D6900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C20791"/>
    <w:multiLevelType w:val="hybridMultilevel"/>
    <w:tmpl w:val="FF121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0866ED4"/>
    <w:multiLevelType w:val="multilevel"/>
    <w:tmpl w:val="D8862236"/>
    <w:lvl w:ilvl="0">
      <w:start w:val="8"/>
      <w:numFmt w:val="decimal"/>
      <w:lvlText w:val="%1"/>
      <w:lvlJc w:val="left"/>
      <w:pPr>
        <w:tabs>
          <w:tab w:val="num" w:pos="360"/>
        </w:tabs>
        <w:ind w:left="360" w:hanging="360"/>
      </w:pPr>
      <w:rPr>
        <w:rFonts w:hint="default"/>
      </w:rPr>
    </w:lvl>
    <w:lvl w:ilvl="1">
      <w:start w:val="2"/>
      <w:numFmt w:val="decimal"/>
      <w:pStyle w:val="Heading1"/>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0F05BB2"/>
    <w:multiLevelType w:val="hybridMultilevel"/>
    <w:tmpl w:val="0702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E06157"/>
    <w:multiLevelType w:val="hybridMultilevel"/>
    <w:tmpl w:val="A232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B147C6"/>
    <w:multiLevelType w:val="multilevel"/>
    <w:tmpl w:val="5F360D6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2A1C3B91"/>
    <w:multiLevelType w:val="hybridMultilevel"/>
    <w:tmpl w:val="CD1E9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C894F85"/>
    <w:multiLevelType w:val="hybridMultilevel"/>
    <w:tmpl w:val="D2048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AA2DA6"/>
    <w:multiLevelType w:val="hybridMultilevel"/>
    <w:tmpl w:val="C7F8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740369"/>
    <w:multiLevelType w:val="hybridMultilevel"/>
    <w:tmpl w:val="A612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9F6CCF"/>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32D973BC"/>
    <w:multiLevelType w:val="hybridMultilevel"/>
    <w:tmpl w:val="6240A9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39C20FF0"/>
    <w:multiLevelType w:val="hybridMultilevel"/>
    <w:tmpl w:val="F9A4D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AE771F2"/>
    <w:multiLevelType w:val="hybridMultilevel"/>
    <w:tmpl w:val="5076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B9509BE"/>
    <w:multiLevelType w:val="hybridMultilevel"/>
    <w:tmpl w:val="DDBE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CF96F82"/>
    <w:multiLevelType w:val="hybridMultilevel"/>
    <w:tmpl w:val="2AA6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DE77CD4"/>
    <w:multiLevelType w:val="hybridMultilevel"/>
    <w:tmpl w:val="45F0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03443D5"/>
    <w:multiLevelType w:val="hybridMultilevel"/>
    <w:tmpl w:val="075C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2BF699B"/>
    <w:multiLevelType w:val="multilevel"/>
    <w:tmpl w:val="80B6579C"/>
    <w:lvl w:ilvl="0">
      <w:start w:val="1"/>
      <w:numFmt w:val="decimal"/>
      <w:pStyle w:val="BusinessRequirement"/>
      <w:lvlText w:val=" 3.1.%1"/>
      <w:lvlJc w:val="left"/>
      <w:pPr>
        <w:tabs>
          <w:tab w:val="num" w:pos="360"/>
        </w:tabs>
        <w:ind w:left="360" w:hanging="360"/>
      </w:pPr>
      <w:rPr>
        <w:rFonts w:ascii="Arial" w:hAnsi="Arial" w:hint="default"/>
        <w:b/>
        <w:i w:val="0"/>
        <w:sz w:val="24"/>
      </w:rPr>
    </w:lvl>
    <w:lvl w:ilvl="1">
      <w:start w:val="1"/>
      <w:numFmt w:val="decimal"/>
      <w:lvlText w:val="3.1.%1.%2."/>
      <w:lvlJc w:val="left"/>
      <w:pPr>
        <w:tabs>
          <w:tab w:val="num" w:pos="1080"/>
        </w:tabs>
        <w:ind w:left="1440" w:hanging="1080"/>
      </w:pPr>
      <w:rPr>
        <w:rFonts w:hint="default"/>
        <w:color w:val="auto"/>
        <w:sz w:val="24"/>
      </w:rPr>
    </w:lvl>
    <w:lvl w:ilvl="2">
      <w:start w:val="1"/>
      <w:numFmt w:val="decimal"/>
      <w:lvlText w:val="3.1.%1.%2.%3."/>
      <w:lvlJc w:val="left"/>
      <w:pPr>
        <w:tabs>
          <w:tab w:val="num" w:pos="1800"/>
        </w:tabs>
        <w:ind w:left="1800" w:hanging="1080"/>
      </w:pPr>
      <w:rPr>
        <w:rFonts w:hint="default"/>
        <w:b w:val="0"/>
        <w:i/>
        <w:color w:val="auto"/>
        <w:sz w:val="24"/>
      </w:rPr>
    </w:lvl>
    <w:lvl w:ilvl="3">
      <w:start w:val="1"/>
      <w:numFmt w:val="decimal"/>
      <w:lvlText w:val="3.1.%1.%2.%3.%4."/>
      <w:lvlJc w:val="left"/>
      <w:pPr>
        <w:tabs>
          <w:tab w:val="num" w:pos="2160"/>
        </w:tabs>
        <w:ind w:left="2160" w:hanging="1080"/>
      </w:pPr>
      <w:rPr>
        <w:rFonts w:hint="default"/>
        <w:sz w:val="20"/>
      </w:rPr>
    </w:lvl>
    <w:lvl w:ilvl="4">
      <w:start w:val="1"/>
      <w:numFmt w:val="decimal"/>
      <w:lvlText w:val="3.1.%1.%2.%3.%4.%5."/>
      <w:lvlJc w:val="left"/>
      <w:pPr>
        <w:tabs>
          <w:tab w:val="num" w:pos="2880"/>
        </w:tabs>
        <w:ind w:left="2880" w:hanging="1440"/>
      </w:pPr>
      <w:rPr>
        <w:rFonts w:hint="default"/>
        <w:b w:val="0"/>
        <w:i/>
        <w:sz w:val="20"/>
      </w:rPr>
    </w:lvl>
    <w:lvl w:ilvl="5">
      <w:start w:val="1"/>
      <w:numFmt w:val="decimal"/>
      <w:lvlText w:val="3.1.1. %1.%2.%3.%4.%5.%6."/>
      <w:lvlJc w:val="left"/>
      <w:pPr>
        <w:tabs>
          <w:tab w:val="num" w:pos="3600"/>
        </w:tabs>
        <w:ind w:left="3600" w:hanging="1800"/>
      </w:pPr>
      <w:rPr>
        <w:rFonts w:hint="default"/>
        <w:b w:val="0"/>
        <w:i w:val="0"/>
        <w:sz w:val="18"/>
      </w:rPr>
    </w:lvl>
    <w:lvl w:ilvl="6">
      <w:start w:val="1"/>
      <w:numFmt w:val="decimal"/>
      <w:lvlText w:val="3.1.1.%1.%2.%3.%4.%5.%6.%7."/>
      <w:lvlJc w:val="left"/>
      <w:pPr>
        <w:tabs>
          <w:tab w:val="num" w:pos="3960"/>
        </w:tabs>
        <w:ind w:left="3960" w:hanging="1800"/>
      </w:pPr>
      <w:rPr>
        <w:rFonts w:hint="default"/>
        <w:b w:val="0"/>
        <w:i/>
        <w:sz w:val="18"/>
      </w:rPr>
    </w:lvl>
    <w:lvl w:ilvl="7">
      <w:start w:val="1"/>
      <w:numFmt w:val="decimal"/>
      <w:lvlText w:val="3.1.1. %1.%2.%3.%4.%5.%6.%7.%8."/>
      <w:lvlJc w:val="left"/>
      <w:pPr>
        <w:tabs>
          <w:tab w:val="num" w:pos="4680"/>
        </w:tabs>
        <w:ind w:left="4680" w:hanging="2160"/>
      </w:pPr>
      <w:rPr>
        <w:rFonts w:hint="default"/>
        <w:b w:val="0"/>
        <w:i w:val="0"/>
        <w:sz w:val="16"/>
      </w:rPr>
    </w:lvl>
    <w:lvl w:ilvl="8">
      <w:start w:val="1"/>
      <w:numFmt w:val="decimal"/>
      <w:lvlText w:val="3.1.1. %1.%2.%3.%4.%5.%6.%7.%8.%9."/>
      <w:lvlJc w:val="left"/>
      <w:pPr>
        <w:tabs>
          <w:tab w:val="num" w:pos="5400"/>
        </w:tabs>
        <w:ind w:left="5400" w:hanging="2520"/>
      </w:pPr>
      <w:rPr>
        <w:rFonts w:hint="default"/>
        <w:b w:val="0"/>
        <w:i w:val="0"/>
        <w:sz w:val="16"/>
      </w:rPr>
    </w:lvl>
  </w:abstractNum>
  <w:abstractNum w:abstractNumId="39">
    <w:nsid w:val="46683CDF"/>
    <w:multiLevelType w:val="hybridMultilevel"/>
    <w:tmpl w:val="F0720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914521D"/>
    <w:multiLevelType w:val="hybridMultilevel"/>
    <w:tmpl w:val="D18C8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BFF4032"/>
    <w:multiLevelType w:val="hybridMultilevel"/>
    <w:tmpl w:val="8C52C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E37429"/>
    <w:multiLevelType w:val="hybridMultilevel"/>
    <w:tmpl w:val="194C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DD07201"/>
    <w:multiLevelType w:val="hybridMultilevel"/>
    <w:tmpl w:val="DAA48662"/>
    <w:lvl w:ilvl="0" w:tplc="E574119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5F269B"/>
    <w:multiLevelType w:val="hybridMultilevel"/>
    <w:tmpl w:val="9BB4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0CD0FC9"/>
    <w:multiLevelType w:val="hybridMultilevel"/>
    <w:tmpl w:val="81F89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3924A66"/>
    <w:multiLevelType w:val="hybridMultilevel"/>
    <w:tmpl w:val="C226D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nsid w:val="55850888"/>
    <w:multiLevelType w:val="hybridMultilevel"/>
    <w:tmpl w:val="F3F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8222A4"/>
    <w:multiLevelType w:val="hybridMultilevel"/>
    <w:tmpl w:val="6C0A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DED1A3D"/>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nsid w:val="5F157FB6"/>
    <w:multiLevelType w:val="hybridMultilevel"/>
    <w:tmpl w:val="6BA0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C904D7"/>
    <w:multiLevelType w:val="hybridMultilevel"/>
    <w:tmpl w:val="BFB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851471E"/>
    <w:multiLevelType w:val="hybridMultilevel"/>
    <w:tmpl w:val="224AC2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68EF7431"/>
    <w:multiLevelType w:val="hybridMultilevel"/>
    <w:tmpl w:val="BCD00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69D7352F"/>
    <w:multiLevelType w:val="hybridMultilevel"/>
    <w:tmpl w:val="64547BE6"/>
    <w:lvl w:ilvl="0" w:tplc="93F009DA">
      <w:start w:val="2"/>
      <w:numFmt w:val="bullet"/>
      <w:lvlText w:val="-"/>
      <w:lvlJc w:val="left"/>
      <w:pPr>
        <w:ind w:left="1080" w:hanging="360"/>
      </w:pPr>
      <w:rPr>
        <w:rFonts w:ascii="Calibri" w:eastAsia="Times New Roman" w:hAnsi="Calibri"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5">
    <w:nsid w:val="6BDE7BE4"/>
    <w:multiLevelType w:val="hybridMultilevel"/>
    <w:tmpl w:val="C026E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07519E2"/>
    <w:multiLevelType w:val="hybridMultilevel"/>
    <w:tmpl w:val="3F88D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1F22B2E"/>
    <w:multiLevelType w:val="hybridMultilevel"/>
    <w:tmpl w:val="9B1E7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B3628A"/>
    <w:multiLevelType w:val="hybridMultilevel"/>
    <w:tmpl w:val="33E2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41E76F2"/>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nsid w:val="768D5099"/>
    <w:multiLevelType w:val="hybridMultilevel"/>
    <w:tmpl w:val="A7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7694C35"/>
    <w:multiLevelType w:val="hybridMultilevel"/>
    <w:tmpl w:val="C13EF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8CB43C2"/>
    <w:multiLevelType w:val="hybridMultilevel"/>
    <w:tmpl w:val="3C30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9557AD6"/>
    <w:multiLevelType w:val="hybridMultilevel"/>
    <w:tmpl w:val="85CA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B50111D"/>
    <w:multiLevelType w:val="hybridMultilevel"/>
    <w:tmpl w:val="6664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C342299"/>
    <w:multiLevelType w:val="hybridMultilevel"/>
    <w:tmpl w:val="EC92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DF15051"/>
    <w:multiLevelType w:val="hybridMultilevel"/>
    <w:tmpl w:val="DB5A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F257C2A"/>
    <w:multiLevelType w:val="multilevel"/>
    <w:tmpl w:val="0BBEDD38"/>
    <w:lvl w:ilvl="0">
      <w:start w:val="1"/>
      <w:numFmt w:val="decimal"/>
      <w:lvlText w:val="%1"/>
      <w:lvlJc w:val="left"/>
      <w:pPr>
        <w:tabs>
          <w:tab w:val="num" w:pos="1152"/>
        </w:tabs>
        <w:ind w:left="1152" w:hanging="432"/>
      </w:pPr>
      <w:rPr>
        <w:rFonts w:hint="default"/>
      </w:rPr>
    </w:lvl>
    <w:lvl w:ilvl="1">
      <w:start w:val="1"/>
      <w:numFmt w:val="decimal"/>
      <w:pStyle w:val="Heading2"/>
      <w:lvlText w:val="%1.%2"/>
      <w:lvlJc w:val="left"/>
      <w:pPr>
        <w:tabs>
          <w:tab w:val="num" w:pos="1980"/>
        </w:tabs>
        <w:ind w:left="1476" w:hanging="576"/>
      </w:pPr>
      <w:rPr>
        <w:rFonts w:ascii="Arial" w:eastAsia="Times New Roman" w:hAnsi="Arial" w:cs="Times New Roman" w:hint="default"/>
        <w:sz w:val="22"/>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3852"/>
        </w:tabs>
        <w:ind w:left="385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0"/>
  </w:num>
  <w:num w:numId="2">
    <w:abstractNumId w:val="22"/>
  </w:num>
  <w:num w:numId="3">
    <w:abstractNumId w:val="67"/>
  </w:num>
  <w:num w:numId="4">
    <w:abstractNumId w:val="31"/>
  </w:num>
  <w:num w:numId="5">
    <w:abstractNumId w:val="46"/>
  </w:num>
  <w:num w:numId="6">
    <w:abstractNumId w:val="2"/>
  </w:num>
  <w:num w:numId="7">
    <w:abstractNumId w:val="38"/>
  </w:num>
  <w:num w:numId="8">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25"/>
  </w:num>
  <w:num w:numId="11">
    <w:abstractNumId w:val="49"/>
  </w:num>
  <w:num w:numId="12">
    <w:abstractNumId w:val="59"/>
  </w:num>
  <w:num w:numId="13">
    <w:abstractNumId w:val="50"/>
  </w:num>
  <w:num w:numId="14">
    <w:abstractNumId w:val="9"/>
  </w:num>
  <w:num w:numId="15">
    <w:abstractNumId w:val="48"/>
  </w:num>
  <w:num w:numId="16">
    <w:abstractNumId w:val="34"/>
  </w:num>
  <w:num w:numId="17">
    <w:abstractNumId w:val="52"/>
  </w:num>
  <w:num w:numId="18">
    <w:abstractNumId w:val="47"/>
  </w:num>
  <w:num w:numId="19">
    <w:abstractNumId w:val="14"/>
  </w:num>
  <w:num w:numId="20">
    <w:abstractNumId w:val="66"/>
  </w:num>
  <w:num w:numId="21">
    <w:abstractNumId w:val="58"/>
  </w:num>
  <w:num w:numId="22">
    <w:abstractNumId w:val="20"/>
  </w:num>
  <w:num w:numId="23">
    <w:abstractNumId w:val="39"/>
  </w:num>
  <w:num w:numId="24">
    <w:abstractNumId w:val="8"/>
  </w:num>
  <w:num w:numId="25">
    <w:abstractNumId w:val="45"/>
  </w:num>
  <w:num w:numId="26">
    <w:abstractNumId w:val="19"/>
  </w:num>
  <w:num w:numId="27">
    <w:abstractNumId w:val="28"/>
  </w:num>
  <w:num w:numId="28">
    <w:abstractNumId w:val="65"/>
  </w:num>
  <w:num w:numId="29">
    <w:abstractNumId w:val="4"/>
  </w:num>
  <w:num w:numId="30">
    <w:abstractNumId w:val="21"/>
  </w:num>
  <w:num w:numId="31">
    <w:abstractNumId w:val="10"/>
  </w:num>
  <w:num w:numId="32">
    <w:abstractNumId w:val="61"/>
  </w:num>
  <w:num w:numId="33">
    <w:abstractNumId w:val="37"/>
  </w:num>
  <w:num w:numId="34">
    <w:abstractNumId w:val="56"/>
  </w:num>
  <w:num w:numId="35">
    <w:abstractNumId w:val="57"/>
  </w:num>
  <w:num w:numId="36">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1"/>
  </w:num>
  <w:num w:numId="38">
    <w:abstractNumId w:val="7"/>
  </w:num>
  <w:num w:numId="39">
    <w:abstractNumId w:val="55"/>
  </w:num>
  <w:num w:numId="40">
    <w:abstractNumId w:val="13"/>
  </w:num>
  <w:num w:numId="41">
    <w:abstractNumId w:val="40"/>
  </w:num>
  <w:num w:numId="42">
    <w:abstractNumId w:val="6"/>
  </w:num>
  <w:num w:numId="43">
    <w:abstractNumId w:val="26"/>
  </w:num>
  <w:num w:numId="44">
    <w:abstractNumId w:val="27"/>
  </w:num>
  <w:num w:numId="45">
    <w:abstractNumId w:val="11"/>
  </w:num>
  <w:num w:numId="46">
    <w:abstractNumId w:val="36"/>
  </w:num>
  <w:num w:numId="47">
    <w:abstractNumId w:val="32"/>
  </w:num>
  <w:num w:numId="48">
    <w:abstractNumId w:val="60"/>
  </w:num>
  <w:num w:numId="49">
    <w:abstractNumId w:val="33"/>
  </w:num>
  <w:num w:numId="50">
    <w:abstractNumId w:val="62"/>
  </w:num>
  <w:num w:numId="51">
    <w:abstractNumId w:val="15"/>
  </w:num>
  <w:num w:numId="52">
    <w:abstractNumId w:val="41"/>
  </w:num>
  <w:num w:numId="53">
    <w:abstractNumId w:val="53"/>
  </w:num>
  <w:num w:numId="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3"/>
  </w:num>
  <w:num w:numId="56">
    <w:abstractNumId w:val="24"/>
  </w:num>
  <w:num w:numId="57">
    <w:abstractNumId w:val="18"/>
  </w:num>
  <w:num w:numId="58">
    <w:abstractNumId w:val="3"/>
  </w:num>
  <w:num w:numId="59">
    <w:abstractNumId w:val="12"/>
  </w:num>
  <w:num w:numId="60">
    <w:abstractNumId w:val="42"/>
  </w:num>
  <w:num w:numId="61">
    <w:abstractNumId w:val="63"/>
  </w:num>
  <w:num w:numId="62">
    <w:abstractNumId w:val="29"/>
  </w:num>
  <w:num w:numId="63">
    <w:abstractNumId w:val="64"/>
  </w:num>
  <w:num w:numId="64">
    <w:abstractNumId w:val="1"/>
  </w:num>
  <w:num w:numId="65">
    <w:abstractNumId w:val="23"/>
  </w:num>
  <w:num w:numId="66">
    <w:abstractNumId w:val="5"/>
  </w:num>
  <w:num w:numId="67">
    <w:abstractNumId w:val="16"/>
  </w:num>
  <w:num w:numId="68">
    <w:abstractNumId w:val="35"/>
  </w:num>
  <w:num w:numId="69">
    <w:abstractNumId w:val="4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54"/>
    <w:rsid w:val="000026B2"/>
    <w:rsid w:val="00002BE4"/>
    <w:rsid w:val="00002FF6"/>
    <w:rsid w:val="000039FB"/>
    <w:rsid w:val="00004EE0"/>
    <w:rsid w:val="0000525F"/>
    <w:rsid w:val="000057EB"/>
    <w:rsid w:val="00005F03"/>
    <w:rsid w:val="00006C30"/>
    <w:rsid w:val="000074D7"/>
    <w:rsid w:val="000102C4"/>
    <w:rsid w:val="00010A0C"/>
    <w:rsid w:val="00011169"/>
    <w:rsid w:val="00012BE6"/>
    <w:rsid w:val="00013FBE"/>
    <w:rsid w:val="000147CB"/>
    <w:rsid w:val="000155A0"/>
    <w:rsid w:val="00015829"/>
    <w:rsid w:val="000169D2"/>
    <w:rsid w:val="00016E77"/>
    <w:rsid w:val="00017947"/>
    <w:rsid w:val="000230CB"/>
    <w:rsid w:val="0002371F"/>
    <w:rsid w:val="000248DF"/>
    <w:rsid w:val="0002774C"/>
    <w:rsid w:val="00030005"/>
    <w:rsid w:val="00030224"/>
    <w:rsid w:val="0003022D"/>
    <w:rsid w:val="00032A79"/>
    <w:rsid w:val="00032EB8"/>
    <w:rsid w:val="0003319B"/>
    <w:rsid w:val="00033781"/>
    <w:rsid w:val="00035062"/>
    <w:rsid w:val="00035E95"/>
    <w:rsid w:val="000377E1"/>
    <w:rsid w:val="000419A4"/>
    <w:rsid w:val="00042F67"/>
    <w:rsid w:val="0004448C"/>
    <w:rsid w:val="000452F7"/>
    <w:rsid w:val="00046B44"/>
    <w:rsid w:val="000508A6"/>
    <w:rsid w:val="00052E7E"/>
    <w:rsid w:val="00053598"/>
    <w:rsid w:val="00053966"/>
    <w:rsid w:val="000549D2"/>
    <w:rsid w:val="00056E46"/>
    <w:rsid w:val="00060A3F"/>
    <w:rsid w:val="00060C19"/>
    <w:rsid w:val="000628D3"/>
    <w:rsid w:val="00063D9A"/>
    <w:rsid w:val="00064FFD"/>
    <w:rsid w:val="00066182"/>
    <w:rsid w:val="00066F7F"/>
    <w:rsid w:val="0007080F"/>
    <w:rsid w:val="000718B4"/>
    <w:rsid w:val="000718DB"/>
    <w:rsid w:val="00072AB8"/>
    <w:rsid w:val="00072D20"/>
    <w:rsid w:val="00074156"/>
    <w:rsid w:val="0007784E"/>
    <w:rsid w:val="00077863"/>
    <w:rsid w:val="00077E44"/>
    <w:rsid w:val="00080FDD"/>
    <w:rsid w:val="00082263"/>
    <w:rsid w:val="00084548"/>
    <w:rsid w:val="00084AA2"/>
    <w:rsid w:val="0008517F"/>
    <w:rsid w:val="00085E17"/>
    <w:rsid w:val="00090FFE"/>
    <w:rsid w:val="00092872"/>
    <w:rsid w:val="00092DCA"/>
    <w:rsid w:val="000934B2"/>
    <w:rsid w:val="000941A8"/>
    <w:rsid w:val="00096D95"/>
    <w:rsid w:val="000978F0"/>
    <w:rsid w:val="000A0AAC"/>
    <w:rsid w:val="000A0C0E"/>
    <w:rsid w:val="000A21AA"/>
    <w:rsid w:val="000A5E46"/>
    <w:rsid w:val="000A61BF"/>
    <w:rsid w:val="000A7B7F"/>
    <w:rsid w:val="000B01C1"/>
    <w:rsid w:val="000B1B89"/>
    <w:rsid w:val="000B2D45"/>
    <w:rsid w:val="000B309E"/>
    <w:rsid w:val="000B4BD9"/>
    <w:rsid w:val="000B741B"/>
    <w:rsid w:val="000B786E"/>
    <w:rsid w:val="000B7987"/>
    <w:rsid w:val="000C0B51"/>
    <w:rsid w:val="000C0D07"/>
    <w:rsid w:val="000C207F"/>
    <w:rsid w:val="000C22E9"/>
    <w:rsid w:val="000C2B95"/>
    <w:rsid w:val="000C3002"/>
    <w:rsid w:val="000C434C"/>
    <w:rsid w:val="000C48D8"/>
    <w:rsid w:val="000C5FBE"/>
    <w:rsid w:val="000D157E"/>
    <w:rsid w:val="000D1627"/>
    <w:rsid w:val="000D16DF"/>
    <w:rsid w:val="000D1CDA"/>
    <w:rsid w:val="000D3277"/>
    <w:rsid w:val="000D3705"/>
    <w:rsid w:val="000D4495"/>
    <w:rsid w:val="000D48A8"/>
    <w:rsid w:val="000D5A3B"/>
    <w:rsid w:val="000D5EE0"/>
    <w:rsid w:val="000D62C0"/>
    <w:rsid w:val="000D68CF"/>
    <w:rsid w:val="000E1212"/>
    <w:rsid w:val="000E2687"/>
    <w:rsid w:val="000E2F3F"/>
    <w:rsid w:val="000E3F4D"/>
    <w:rsid w:val="000E43F8"/>
    <w:rsid w:val="000E4887"/>
    <w:rsid w:val="000E5B4B"/>
    <w:rsid w:val="000E639A"/>
    <w:rsid w:val="000E7A2D"/>
    <w:rsid w:val="000E7DB8"/>
    <w:rsid w:val="000E7FB5"/>
    <w:rsid w:val="000F067A"/>
    <w:rsid w:val="000F0E03"/>
    <w:rsid w:val="000F1FE1"/>
    <w:rsid w:val="000F22FB"/>
    <w:rsid w:val="000F3640"/>
    <w:rsid w:val="000F79AB"/>
    <w:rsid w:val="00100DE2"/>
    <w:rsid w:val="0010114F"/>
    <w:rsid w:val="001019D5"/>
    <w:rsid w:val="00102F66"/>
    <w:rsid w:val="0010379C"/>
    <w:rsid w:val="0010418C"/>
    <w:rsid w:val="00105978"/>
    <w:rsid w:val="001068D4"/>
    <w:rsid w:val="00107E23"/>
    <w:rsid w:val="001106B5"/>
    <w:rsid w:val="001123D2"/>
    <w:rsid w:val="0011251C"/>
    <w:rsid w:val="001132BC"/>
    <w:rsid w:val="001136F1"/>
    <w:rsid w:val="0011402A"/>
    <w:rsid w:val="001141F5"/>
    <w:rsid w:val="00114428"/>
    <w:rsid w:val="0011547F"/>
    <w:rsid w:val="00115F5C"/>
    <w:rsid w:val="001169F3"/>
    <w:rsid w:val="00116B91"/>
    <w:rsid w:val="00120EDF"/>
    <w:rsid w:val="00121343"/>
    <w:rsid w:val="00121FAF"/>
    <w:rsid w:val="001237D2"/>
    <w:rsid w:val="00123847"/>
    <w:rsid w:val="001238EB"/>
    <w:rsid w:val="0012432E"/>
    <w:rsid w:val="00124331"/>
    <w:rsid w:val="00124F82"/>
    <w:rsid w:val="00126B54"/>
    <w:rsid w:val="001270D9"/>
    <w:rsid w:val="00127C01"/>
    <w:rsid w:val="00127ECD"/>
    <w:rsid w:val="0013074E"/>
    <w:rsid w:val="00130988"/>
    <w:rsid w:val="001325D1"/>
    <w:rsid w:val="00132778"/>
    <w:rsid w:val="0013423D"/>
    <w:rsid w:val="00135173"/>
    <w:rsid w:val="00135E8D"/>
    <w:rsid w:val="00136413"/>
    <w:rsid w:val="00136616"/>
    <w:rsid w:val="00136DFD"/>
    <w:rsid w:val="00136F1C"/>
    <w:rsid w:val="0014125D"/>
    <w:rsid w:val="00142B94"/>
    <w:rsid w:val="0014359F"/>
    <w:rsid w:val="001466CF"/>
    <w:rsid w:val="001469B7"/>
    <w:rsid w:val="00146D17"/>
    <w:rsid w:val="00146D9E"/>
    <w:rsid w:val="00150FFF"/>
    <w:rsid w:val="0015244A"/>
    <w:rsid w:val="00152B94"/>
    <w:rsid w:val="0015333A"/>
    <w:rsid w:val="00153ED9"/>
    <w:rsid w:val="00155D64"/>
    <w:rsid w:val="0015705E"/>
    <w:rsid w:val="0015760B"/>
    <w:rsid w:val="00157F03"/>
    <w:rsid w:val="00162EFB"/>
    <w:rsid w:val="00163414"/>
    <w:rsid w:val="00163BA1"/>
    <w:rsid w:val="0016585F"/>
    <w:rsid w:val="00166031"/>
    <w:rsid w:val="00167C5F"/>
    <w:rsid w:val="00171130"/>
    <w:rsid w:val="00171AB6"/>
    <w:rsid w:val="0017265C"/>
    <w:rsid w:val="001734A8"/>
    <w:rsid w:val="00173580"/>
    <w:rsid w:val="001754BA"/>
    <w:rsid w:val="00180F14"/>
    <w:rsid w:val="0018107F"/>
    <w:rsid w:val="00181477"/>
    <w:rsid w:val="001818D8"/>
    <w:rsid w:val="001827BB"/>
    <w:rsid w:val="0018480E"/>
    <w:rsid w:val="00184AF3"/>
    <w:rsid w:val="00184C94"/>
    <w:rsid w:val="00186D8E"/>
    <w:rsid w:val="00191972"/>
    <w:rsid w:val="00191DC0"/>
    <w:rsid w:val="001923FF"/>
    <w:rsid w:val="00192EEC"/>
    <w:rsid w:val="00193B32"/>
    <w:rsid w:val="00193E18"/>
    <w:rsid w:val="0019486C"/>
    <w:rsid w:val="00194AB6"/>
    <w:rsid w:val="001958CB"/>
    <w:rsid w:val="0019590B"/>
    <w:rsid w:val="0019591C"/>
    <w:rsid w:val="0019645E"/>
    <w:rsid w:val="00196EE8"/>
    <w:rsid w:val="001973BF"/>
    <w:rsid w:val="0019769A"/>
    <w:rsid w:val="001A0019"/>
    <w:rsid w:val="001A3C6B"/>
    <w:rsid w:val="001A5D4B"/>
    <w:rsid w:val="001A6314"/>
    <w:rsid w:val="001A6E56"/>
    <w:rsid w:val="001A7AC0"/>
    <w:rsid w:val="001B277C"/>
    <w:rsid w:val="001B3376"/>
    <w:rsid w:val="001B455D"/>
    <w:rsid w:val="001B5955"/>
    <w:rsid w:val="001B6010"/>
    <w:rsid w:val="001B63B8"/>
    <w:rsid w:val="001B7B83"/>
    <w:rsid w:val="001B7C33"/>
    <w:rsid w:val="001C0969"/>
    <w:rsid w:val="001C17F7"/>
    <w:rsid w:val="001C1AE0"/>
    <w:rsid w:val="001C232D"/>
    <w:rsid w:val="001C675D"/>
    <w:rsid w:val="001C762C"/>
    <w:rsid w:val="001D1EFC"/>
    <w:rsid w:val="001D241D"/>
    <w:rsid w:val="001D2552"/>
    <w:rsid w:val="001D2EE4"/>
    <w:rsid w:val="001D495F"/>
    <w:rsid w:val="001D53E2"/>
    <w:rsid w:val="001D5966"/>
    <w:rsid w:val="001D6670"/>
    <w:rsid w:val="001E0681"/>
    <w:rsid w:val="001E06D6"/>
    <w:rsid w:val="001E15CC"/>
    <w:rsid w:val="001E2662"/>
    <w:rsid w:val="001E6FAC"/>
    <w:rsid w:val="001F293F"/>
    <w:rsid w:val="001F2B62"/>
    <w:rsid w:val="001F2C73"/>
    <w:rsid w:val="001F4624"/>
    <w:rsid w:val="001F79D7"/>
    <w:rsid w:val="001F7CA6"/>
    <w:rsid w:val="00200358"/>
    <w:rsid w:val="0020298A"/>
    <w:rsid w:val="00202AC5"/>
    <w:rsid w:val="00202D47"/>
    <w:rsid w:val="00203E95"/>
    <w:rsid w:val="00204D07"/>
    <w:rsid w:val="00205BDF"/>
    <w:rsid w:val="002069FC"/>
    <w:rsid w:val="00207BB2"/>
    <w:rsid w:val="00210F62"/>
    <w:rsid w:val="00214F88"/>
    <w:rsid w:val="002171E4"/>
    <w:rsid w:val="002200CA"/>
    <w:rsid w:val="00220B46"/>
    <w:rsid w:val="00220DAB"/>
    <w:rsid w:val="00221427"/>
    <w:rsid w:val="00221AFA"/>
    <w:rsid w:val="0022254B"/>
    <w:rsid w:val="00223916"/>
    <w:rsid w:val="00223925"/>
    <w:rsid w:val="00225229"/>
    <w:rsid w:val="002278A9"/>
    <w:rsid w:val="002312ED"/>
    <w:rsid w:val="002323CF"/>
    <w:rsid w:val="002339B3"/>
    <w:rsid w:val="00233A45"/>
    <w:rsid w:val="002354B4"/>
    <w:rsid w:val="002355F3"/>
    <w:rsid w:val="00235DAF"/>
    <w:rsid w:val="002401DF"/>
    <w:rsid w:val="0024164B"/>
    <w:rsid w:val="00241E5F"/>
    <w:rsid w:val="00242B71"/>
    <w:rsid w:val="002444F9"/>
    <w:rsid w:val="00246F15"/>
    <w:rsid w:val="002507AA"/>
    <w:rsid w:val="00251254"/>
    <w:rsid w:val="002515EF"/>
    <w:rsid w:val="00253981"/>
    <w:rsid w:val="0025481C"/>
    <w:rsid w:val="0025672B"/>
    <w:rsid w:val="00261CAF"/>
    <w:rsid w:val="00263B96"/>
    <w:rsid w:val="00263C2C"/>
    <w:rsid w:val="00263FED"/>
    <w:rsid w:val="0026447F"/>
    <w:rsid w:val="0026470D"/>
    <w:rsid w:val="00264E41"/>
    <w:rsid w:val="002651CB"/>
    <w:rsid w:val="00265A8D"/>
    <w:rsid w:val="00265F56"/>
    <w:rsid w:val="00266A11"/>
    <w:rsid w:val="00270C1B"/>
    <w:rsid w:val="00271E25"/>
    <w:rsid w:val="00274250"/>
    <w:rsid w:val="002742B6"/>
    <w:rsid w:val="00274D82"/>
    <w:rsid w:val="00277DD4"/>
    <w:rsid w:val="002844B3"/>
    <w:rsid w:val="00284C5E"/>
    <w:rsid w:val="0028554B"/>
    <w:rsid w:val="00285CC4"/>
    <w:rsid w:val="00287201"/>
    <w:rsid w:val="00287E15"/>
    <w:rsid w:val="002900F4"/>
    <w:rsid w:val="0029034B"/>
    <w:rsid w:val="00290A29"/>
    <w:rsid w:val="00290EDD"/>
    <w:rsid w:val="00291316"/>
    <w:rsid w:val="00293600"/>
    <w:rsid w:val="00293EF4"/>
    <w:rsid w:val="002944BF"/>
    <w:rsid w:val="00294FF6"/>
    <w:rsid w:val="00295E0D"/>
    <w:rsid w:val="00295E43"/>
    <w:rsid w:val="002978CF"/>
    <w:rsid w:val="002A280C"/>
    <w:rsid w:val="002A35DC"/>
    <w:rsid w:val="002A3711"/>
    <w:rsid w:val="002A4AC3"/>
    <w:rsid w:val="002A5EC1"/>
    <w:rsid w:val="002A77AC"/>
    <w:rsid w:val="002A7D7E"/>
    <w:rsid w:val="002B2445"/>
    <w:rsid w:val="002B284A"/>
    <w:rsid w:val="002B44DE"/>
    <w:rsid w:val="002B46AC"/>
    <w:rsid w:val="002B49FE"/>
    <w:rsid w:val="002B6123"/>
    <w:rsid w:val="002B643B"/>
    <w:rsid w:val="002C1021"/>
    <w:rsid w:val="002C6445"/>
    <w:rsid w:val="002D0AA8"/>
    <w:rsid w:val="002D2BC3"/>
    <w:rsid w:val="002D308F"/>
    <w:rsid w:val="002D438C"/>
    <w:rsid w:val="002D55A8"/>
    <w:rsid w:val="002D564E"/>
    <w:rsid w:val="002D775B"/>
    <w:rsid w:val="002D7BAF"/>
    <w:rsid w:val="002E0151"/>
    <w:rsid w:val="002E3B4E"/>
    <w:rsid w:val="002E4DB6"/>
    <w:rsid w:val="002E55F1"/>
    <w:rsid w:val="002E6AFF"/>
    <w:rsid w:val="002E747B"/>
    <w:rsid w:val="002E7553"/>
    <w:rsid w:val="002F4CF5"/>
    <w:rsid w:val="002F73EA"/>
    <w:rsid w:val="00301BD0"/>
    <w:rsid w:val="00304407"/>
    <w:rsid w:val="00304BCB"/>
    <w:rsid w:val="003075F8"/>
    <w:rsid w:val="0031217B"/>
    <w:rsid w:val="00312870"/>
    <w:rsid w:val="0031533C"/>
    <w:rsid w:val="003212B8"/>
    <w:rsid w:val="00321DD0"/>
    <w:rsid w:val="00322165"/>
    <w:rsid w:val="003228F0"/>
    <w:rsid w:val="00322D62"/>
    <w:rsid w:val="00323574"/>
    <w:rsid w:val="00323F68"/>
    <w:rsid w:val="003242E6"/>
    <w:rsid w:val="003249F9"/>
    <w:rsid w:val="0032526D"/>
    <w:rsid w:val="00326FF5"/>
    <w:rsid w:val="0033092B"/>
    <w:rsid w:val="00331687"/>
    <w:rsid w:val="00332BA7"/>
    <w:rsid w:val="00333420"/>
    <w:rsid w:val="00340AF2"/>
    <w:rsid w:val="003433B0"/>
    <w:rsid w:val="00343C03"/>
    <w:rsid w:val="00343C70"/>
    <w:rsid w:val="003446D4"/>
    <w:rsid w:val="003451A1"/>
    <w:rsid w:val="00347671"/>
    <w:rsid w:val="00347938"/>
    <w:rsid w:val="00347DB4"/>
    <w:rsid w:val="00350A61"/>
    <w:rsid w:val="00351E58"/>
    <w:rsid w:val="003520EB"/>
    <w:rsid w:val="00353894"/>
    <w:rsid w:val="0035581D"/>
    <w:rsid w:val="00355C1B"/>
    <w:rsid w:val="00356077"/>
    <w:rsid w:val="003567A2"/>
    <w:rsid w:val="00356A3D"/>
    <w:rsid w:val="00357748"/>
    <w:rsid w:val="00360362"/>
    <w:rsid w:val="00360ABA"/>
    <w:rsid w:val="003627A5"/>
    <w:rsid w:val="0036295E"/>
    <w:rsid w:val="00364016"/>
    <w:rsid w:val="0036650A"/>
    <w:rsid w:val="00370AB6"/>
    <w:rsid w:val="003736A6"/>
    <w:rsid w:val="003748BC"/>
    <w:rsid w:val="00376603"/>
    <w:rsid w:val="003770A1"/>
    <w:rsid w:val="00377DD8"/>
    <w:rsid w:val="00381834"/>
    <w:rsid w:val="00385CA2"/>
    <w:rsid w:val="00386B12"/>
    <w:rsid w:val="0038796B"/>
    <w:rsid w:val="003910A5"/>
    <w:rsid w:val="0039119E"/>
    <w:rsid w:val="003912CE"/>
    <w:rsid w:val="0039151B"/>
    <w:rsid w:val="00393E01"/>
    <w:rsid w:val="00394C3A"/>
    <w:rsid w:val="0039640F"/>
    <w:rsid w:val="003965E2"/>
    <w:rsid w:val="00397072"/>
    <w:rsid w:val="003972F6"/>
    <w:rsid w:val="003A2210"/>
    <w:rsid w:val="003A25F6"/>
    <w:rsid w:val="003A271E"/>
    <w:rsid w:val="003A454F"/>
    <w:rsid w:val="003A4D08"/>
    <w:rsid w:val="003A5C32"/>
    <w:rsid w:val="003A66FF"/>
    <w:rsid w:val="003B0727"/>
    <w:rsid w:val="003B0C1E"/>
    <w:rsid w:val="003B27E9"/>
    <w:rsid w:val="003B2AC0"/>
    <w:rsid w:val="003B306C"/>
    <w:rsid w:val="003B336B"/>
    <w:rsid w:val="003B3620"/>
    <w:rsid w:val="003B4206"/>
    <w:rsid w:val="003B657E"/>
    <w:rsid w:val="003B74B8"/>
    <w:rsid w:val="003C0E3C"/>
    <w:rsid w:val="003C3181"/>
    <w:rsid w:val="003C367C"/>
    <w:rsid w:val="003C4CDF"/>
    <w:rsid w:val="003C4D42"/>
    <w:rsid w:val="003C5845"/>
    <w:rsid w:val="003C69BD"/>
    <w:rsid w:val="003D58AD"/>
    <w:rsid w:val="003D64E7"/>
    <w:rsid w:val="003D68B7"/>
    <w:rsid w:val="003E0A58"/>
    <w:rsid w:val="003E1A2D"/>
    <w:rsid w:val="003E524F"/>
    <w:rsid w:val="003E534E"/>
    <w:rsid w:val="003E760C"/>
    <w:rsid w:val="003F0844"/>
    <w:rsid w:val="003F230D"/>
    <w:rsid w:val="003F230E"/>
    <w:rsid w:val="003F4220"/>
    <w:rsid w:val="003F53AF"/>
    <w:rsid w:val="003F5728"/>
    <w:rsid w:val="003F5E34"/>
    <w:rsid w:val="003F6BA1"/>
    <w:rsid w:val="003F6EDC"/>
    <w:rsid w:val="003F704A"/>
    <w:rsid w:val="0040002F"/>
    <w:rsid w:val="00400A5A"/>
    <w:rsid w:val="00401739"/>
    <w:rsid w:val="004022A4"/>
    <w:rsid w:val="00402739"/>
    <w:rsid w:val="00402F9E"/>
    <w:rsid w:val="00404934"/>
    <w:rsid w:val="004051C6"/>
    <w:rsid w:val="00407F60"/>
    <w:rsid w:val="004103DF"/>
    <w:rsid w:val="0041062B"/>
    <w:rsid w:val="00412461"/>
    <w:rsid w:val="00416297"/>
    <w:rsid w:val="004169E3"/>
    <w:rsid w:val="00416F6B"/>
    <w:rsid w:val="00420D80"/>
    <w:rsid w:val="00422303"/>
    <w:rsid w:val="004229DE"/>
    <w:rsid w:val="004255B3"/>
    <w:rsid w:val="00425BB9"/>
    <w:rsid w:val="00426939"/>
    <w:rsid w:val="0042762C"/>
    <w:rsid w:val="004308AC"/>
    <w:rsid w:val="0043171F"/>
    <w:rsid w:val="00432216"/>
    <w:rsid w:val="004323B1"/>
    <w:rsid w:val="004328FE"/>
    <w:rsid w:val="00432F52"/>
    <w:rsid w:val="00434572"/>
    <w:rsid w:val="00434B9E"/>
    <w:rsid w:val="004353AA"/>
    <w:rsid w:val="00436838"/>
    <w:rsid w:val="0043707A"/>
    <w:rsid w:val="00437935"/>
    <w:rsid w:val="004413AA"/>
    <w:rsid w:val="004416A7"/>
    <w:rsid w:val="0044274B"/>
    <w:rsid w:val="00442EA6"/>
    <w:rsid w:val="004437A5"/>
    <w:rsid w:val="00445E5A"/>
    <w:rsid w:val="00447BC7"/>
    <w:rsid w:val="00450575"/>
    <w:rsid w:val="0045324D"/>
    <w:rsid w:val="00453F28"/>
    <w:rsid w:val="00455C34"/>
    <w:rsid w:val="00456EAA"/>
    <w:rsid w:val="00460C0B"/>
    <w:rsid w:val="00461796"/>
    <w:rsid w:val="00461EBA"/>
    <w:rsid w:val="004621F1"/>
    <w:rsid w:val="00464627"/>
    <w:rsid w:val="00466A44"/>
    <w:rsid w:val="00467569"/>
    <w:rsid w:val="004678E2"/>
    <w:rsid w:val="00467A12"/>
    <w:rsid w:val="004705E3"/>
    <w:rsid w:val="00471DD9"/>
    <w:rsid w:val="004729CE"/>
    <w:rsid w:val="00473383"/>
    <w:rsid w:val="00473528"/>
    <w:rsid w:val="004736D1"/>
    <w:rsid w:val="00474231"/>
    <w:rsid w:val="004742E5"/>
    <w:rsid w:val="00475D01"/>
    <w:rsid w:val="00475DAC"/>
    <w:rsid w:val="0047661E"/>
    <w:rsid w:val="00476F3C"/>
    <w:rsid w:val="00482215"/>
    <w:rsid w:val="004832A6"/>
    <w:rsid w:val="00483B73"/>
    <w:rsid w:val="00484614"/>
    <w:rsid w:val="00485211"/>
    <w:rsid w:val="00485B8E"/>
    <w:rsid w:val="0048694C"/>
    <w:rsid w:val="0048793B"/>
    <w:rsid w:val="00487D05"/>
    <w:rsid w:val="00490A33"/>
    <w:rsid w:val="00490DD6"/>
    <w:rsid w:val="00491B3F"/>
    <w:rsid w:val="00491E01"/>
    <w:rsid w:val="004944FD"/>
    <w:rsid w:val="004948AE"/>
    <w:rsid w:val="00496768"/>
    <w:rsid w:val="00496D9E"/>
    <w:rsid w:val="004970B2"/>
    <w:rsid w:val="00497700"/>
    <w:rsid w:val="004A1B7F"/>
    <w:rsid w:val="004A3044"/>
    <w:rsid w:val="004A34AF"/>
    <w:rsid w:val="004A48D6"/>
    <w:rsid w:val="004B27A0"/>
    <w:rsid w:val="004B2A85"/>
    <w:rsid w:val="004B4E59"/>
    <w:rsid w:val="004B679E"/>
    <w:rsid w:val="004C0165"/>
    <w:rsid w:val="004C11A6"/>
    <w:rsid w:val="004C17B4"/>
    <w:rsid w:val="004C40EF"/>
    <w:rsid w:val="004C4FF3"/>
    <w:rsid w:val="004C6092"/>
    <w:rsid w:val="004C60F9"/>
    <w:rsid w:val="004C6344"/>
    <w:rsid w:val="004C66EC"/>
    <w:rsid w:val="004C6CD2"/>
    <w:rsid w:val="004D00E0"/>
    <w:rsid w:val="004D104D"/>
    <w:rsid w:val="004D1FDD"/>
    <w:rsid w:val="004D24C3"/>
    <w:rsid w:val="004D294D"/>
    <w:rsid w:val="004D44EA"/>
    <w:rsid w:val="004D5614"/>
    <w:rsid w:val="004D58D4"/>
    <w:rsid w:val="004D5F5E"/>
    <w:rsid w:val="004D6BE1"/>
    <w:rsid w:val="004E6CF8"/>
    <w:rsid w:val="004F3EF9"/>
    <w:rsid w:val="004F55DA"/>
    <w:rsid w:val="004F73A8"/>
    <w:rsid w:val="005005DE"/>
    <w:rsid w:val="0050167B"/>
    <w:rsid w:val="00501C34"/>
    <w:rsid w:val="00501DDE"/>
    <w:rsid w:val="0050204C"/>
    <w:rsid w:val="00502198"/>
    <w:rsid w:val="005022CF"/>
    <w:rsid w:val="005026B6"/>
    <w:rsid w:val="00503F38"/>
    <w:rsid w:val="00504F02"/>
    <w:rsid w:val="00507730"/>
    <w:rsid w:val="005109F9"/>
    <w:rsid w:val="00510AA0"/>
    <w:rsid w:val="00513342"/>
    <w:rsid w:val="00514709"/>
    <w:rsid w:val="00515A0D"/>
    <w:rsid w:val="00516E4A"/>
    <w:rsid w:val="0051761F"/>
    <w:rsid w:val="00517B85"/>
    <w:rsid w:val="005200FC"/>
    <w:rsid w:val="0052017D"/>
    <w:rsid w:val="00520A4E"/>
    <w:rsid w:val="005235DE"/>
    <w:rsid w:val="00523696"/>
    <w:rsid w:val="005261A1"/>
    <w:rsid w:val="00530FD9"/>
    <w:rsid w:val="00535FA0"/>
    <w:rsid w:val="0053696B"/>
    <w:rsid w:val="00536D44"/>
    <w:rsid w:val="00537F88"/>
    <w:rsid w:val="005403AF"/>
    <w:rsid w:val="005409F6"/>
    <w:rsid w:val="005420AB"/>
    <w:rsid w:val="00543398"/>
    <w:rsid w:val="00543C26"/>
    <w:rsid w:val="00543DA7"/>
    <w:rsid w:val="005449E8"/>
    <w:rsid w:val="00544C78"/>
    <w:rsid w:val="00544D28"/>
    <w:rsid w:val="00544F43"/>
    <w:rsid w:val="0054657F"/>
    <w:rsid w:val="00551E9D"/>
    <w:rsid w:val="00554D65"/>
    <w:rsid w:val="00556574"/>
    <w:rsid w:val="00556987"/>
    <w:rsid w:val="00560388"/>
    <w:rsid w:val="005608C8"/>
    <w:rsid w:val="0056444E"/>
    <w:rsid w:val="00564FB2"/>
    <w:rsid w:val="005651CB"/>
    <w:rsid w:val="005651F7"/>
    <w:rsid w:val="00566864"/>
    <w:rsid w:val="00566958"/>
    <w:rsid w:val="00566C8D"/>
    <w:rsid w:val="00570B04"/>
    <w:rsid w:val="00570BD8"/>
    <w:rsid w:val="00572273"/>
    <w:rsid w:val="00573963"/>
    <w:rsid w:val="005741D0"/>
    <w:rsid w:val="00574796"/>
    <w:rsid w:val="00574BF8"/>
    <w:rsid w:val="005763B4"/>
    <w:rsid w:val="00576BCF"/>
    <w:rsid w:val="005810C2"/>
    <w:rsid w:val="00583326"/>
    <w:rsid w:val="00584011"/>
    <w:rsid w:val="005867B6"/>
    <w:rsid w:val="00586D9E"/>
    <w:rsid w:val="005905F7"/>
    <w:rsid w:val="005907F0"/>
    <w:rsid w:val="00590AA0"/>
    <w:rsid w:val="00591379"/>
    <w:rsid w:val="00592437"/>
    <w:rsid w:val="0059415A"/>
    <w:rsid w:val="00597683"/>
    <w:rsid w:val="005A03DD"/>
    <w:rsid w:val="005A0AC3"/>
    <w:rsid w:val="005A1DC6"/>
    <w:rsid w:val="005A40B8"/>
    <w:rsid w:val="005A7DE2"/>
    <w:rsid w:val="005B4586"/>
    <w:rsid w:val="005B472D"/>
    <w:rsid w:val="005B6623"/>
    <w:rsid w:val="005B778E"/>
    <w:rsid w:val="005C0660"/>
    <w:rsid w:val="005C1135"/>
    <w:rsid w:val="005C2F2D"/>
    <w:rsid w:val="005C487E"/>
    <w:rsid w:val="005C628F"/>
    <w:rsid w:val="005C6B83"/>
    <w:rsid w:val="005C6D2E"/>
    <w:rsid w:val="005C7F3B"/>
    <w:rsid w:val="005D03F4"/>
    <w:rsid w:val="005D0F8F"/>
    <w:rsid w:val="005D11D0"/>
    <w:rsid w:val="005D1518"/>
    <w:rsid w:val="005D1526"/>
    <w:rsid w:val="005D25BC"/>
    <w:rsid w:val="005D2B1C"/>
    <w:rsid w:val="005D55CE"/>
    <w:rsid w:val="005D5762"/>
    <w:rsid w:val="005D58CA"/>
    <w:rsid w:val="005D6DF2"/>
    <w:rsid w:val="005D6FEA"/>
    <w:rsid w:val="005D747A"/>
    <w:rsid w:val="005E009F"/>
    <w:rsid w:val="005E1A75"/>
    <w:rsid w:val="005E1B1F"/>
    <w:rsid w:val="005E1FDE"/>
    <w:rsid w:val="005E28D9"/>
    <w:rsid w:val="005E407B"/>
    <w:rsid w:val="005E51D2"/>
    <w:rsid w:val="005E543F"/>
    <w:rsid w:val="005E7954"/>
    <w:rsid w:val="005F1157"/>
    <w:rsid w:val="005F1976"/>
    <w:rsid w:val="006017B1"/>
    <w:rsid w:val="00601F79"/>
    <w:rsid w:val="00602845"/>
    <w:rsid w:val="00603341"/>
    <w:rsid w:val="00603C0B"/>
    <w:rsid w:val="00603C21"/>
    <w:rsid w:val="006051EF"/>
    <w:rsid w:val="00607DB6"/>
    <w:rsid w:val="00607DCD"/>
    <w:rsid w:val="0061067B"/>
    <w:rsid w:val="00611039"/>
    <w:rsid w:val="00612DF6"/>
    <w:rsid w:val="006136DB"/>
    <w:rsid w:val="0061484F"/>
    <w:rsid w:val="00616E71"/>
    <w:rsid w:val="00617AA5"/>
    <w:rsid w:val="0062241B"/>
    <w:rsid w:val="00622436"/>
    <w:rsid w:val="0062257C"/>
    <w:rsid w:val="006256E7"/>
    <w:rsid w:val="00630DAC"/>
    <w:rsid w:val="00630F1F"/>
    <w:rsid w:val="00633241"/>
    <w:rsid w:val="00633276"/>
    <w:rsid w:val="00633ED5"/>
    <w:rsid w:val="006406EA"/>
    <w:rsid w:val="00640891"/>
    <w:rsid w:val="006471EB"/>
    <w:rsid w:val="00650348"/>
    <w:rsid w:val="00651822"/>
    <w:rsid w:val="0065400B"/>
    <w:rsid w:val="00654D12"/>
    <w:rsid w:val="00655069"/>
    <w:rsid w:val="00655289"/>
    <w:rsid w:val="00655A78"/>
    <w:rsid w:val="006560C1"/>
    <w:rsid w:val="00657C93"/>
    <w:rsid w:val="0066149B"/>
    <w:rsid w:val="00662150"/>
    <w:rsid w:val="0066286D"/>
    <w:rsid w:val="00665C1E"/>
    <w:rsid w:val="00666D79"/>
    <w:rsid w:val="00671971"/>
    <w:rsid w:val="00672E0D"/>
    <w:rsid w:val="006734A6"/>
    <w:rsid w:val="00673907"/>
    <w:rsid w:val="006746EB"/>
    <w:rsid w:val="00674F82"/>
    <w:rsid w:val="006752D9"/>
    <w:rsid w:val="00676A51"/>
    <w:rsid w:val="006807FF"/>
    <w:rsid w:val="00680983"/>
    <w:rsid w:val="0068502E"/>
    <w:rsid w:val="006856EC"/>
    <w:rsid w:val="00685A06"/>
    <w:rsid w:val="00685C31"/>
    <w:rsid w:val="00686309"/>
    <w:rsid w:val="0069043F"/>
    <w:rsid w:val="0069252C"/>
    <w:rsid w:val="006979AF"/>
    <w:rsid w:val="006A143A"/>
    <w:rsid w:val="006A2FE7"/>
    <w:rsid w:val="006A354D"/>
    <w:rsid w:val="006A44E6"/>
    <w:rsid w:val="006A6AF5"/>
    <w:rsid w:val="006A7AF9"/>
    <w:rsid w:val="006B0278"/>
    <w:rsid w:val="006B0ED1"/>
    <w:rsid w:val="006B22CD"/>
    <w:rsid w:val="006B2BAE"/>
    <w:rsid w:val="006B30E8"/>
    <w:rsid w:val="006B3A18"/>
    <w:rsid w:val="006B4288"/>
    <w:rsid w:val="006B4640"/>
    <w:rsid w:val="006B4C3D"/>
    <w:rsid w:val="006B5538"/>
    <w:rsid w:val="006B5DDC"/>
    <w:rsid w:val="006B78B4"/>
    <w:rsid w:val="006C1FB1"/>
    <w:rsid w:val="006C207F"/>
    <w:rsid w:val="006C347C"/>
    <w:rsid w:val="006C47A2"/>
    <w:rsid w:val="006C505B"/>
    <w:rsid w:val="006C53AC"/>
    <w:rsid w:val="006D17F9"/>
    <w:rsid w:val="006D1AAE"/>
    <w:rsid w:val="006D2EE4"/>
    <w:rsid w:val="006D3DF0"/>
    <w:rsid w:val="006D43DC"/>
    <w:rsid w:val="006D6095"/>
    <w:rsid w:val="006D6103"/>
    <w:rsid w:val="006E0431"/>
    <w:rsid w:val="006E0D81"/>
    <w:rsid w:val="006E32EF"/>
    <w:rsid w:val="006E352E"/>
    <w:rsid w:val="006E38B1"/>
    <w:rsid w:val="006E3ACF"/>
    <w:rsid w:val="006E3F3C"/>
    <w:rsid w:val="006E6297"/>
    <w:rsid w:val="006F1E09"/>
    <w:rsid w:val="006F2404"/>
    <w:rsid w:val="006F2B1E"/>
    <w:rsid w:val="006F357C"/>
    <w:rsid w:val="006F51D0"/>
    <w:rsid w:val="006F67AF"/>
    <w:rsid w:val="0070019F"/>
    <w:rsid w:val="00701E7D"/>
    <w:rsid w:val="0070651A"/>
    <w:rsid w:val="00710711"/>
    <w:rsid w:val="00710E8B"/>
    <w:rsid w:val="00711B6F"/>
    <w:rsid w:val="00711FF0"/>
    <w:rsid w:val="00713ECC"/>
    <w:rsid w:val="00715047"/>
    <w:rsid w:val="00717FB9"/>
    <w:rsid w:val="00717FD5"/>
    <w:rsid w:val="007208F5"/>
    <w:rsid w:val="007221FF"/>
    <w:rsid w:val="0072381F"/>
    <w:rsid w:val="00724ABD"/>
    <w:rsid w:val="00727E0A"/>
    <w:rsid w:val="007314DD"/>
    <w:rsid w:val="0073152F"/>
    <w:rsid w:val="00734B5C"/>
    <w:rsid w:val="00735E8A"/>
    <w:rsid w:val="00736197"/>
    <w:rsid w:val="00736605"/>
    <w:rsid w:val="00736E34"/>
    <w:rsid w:val="00736FA0"/>
    <w:rsid w:val="007409FE"/>
    <w:rsid w:val="00740D40"/>
    <w:rsid w:val="0074138C"/>
    <w:rsid w:val="007427B9"/>
    <w:rsid w:val="00743E59"/>
    <w:rsid w:val="00751402"/>
    <w:rsid w:val="0075162F"/>
    <w:rsid w:val="00751A9A"/>
    <w:rsid w:val="00751EED"/>
    <w:rsid w:val="00752423"/>
    <w:rsid w:val="00752FAB"/>
    <w:rsid w:val="007535E7"/>
    <w:rsid w:val="00755B5E"/>
    <w:rsid w:val="00755E45"/>
    <w:rsid w:val="0075614F"/>
    <w:rsid w:val="0075692B"/>
    <w:rsid w:val="00756C27"/>
    <w:rsid w:val="007619BE"/>
    <w:rsid w:val="00761BD2"/>
    <w:rsid w:val="00763368"/>
    <w:rsid w:val="007635E7"/>
    <w:rsid w:val="007636F7"/>
    <w:rsid w:val="00763A2A"/>
    <w:rsid w:val="007641D3"/>
    <w:rsid w:val="00765C7D"/>
    <w:rsid w:val="00766CCD"/>
    <w:rsid w:val="00766FCC"/>
    <w:rsid w:val="007672E0"/>
    <w:rsid w:val="0077144F"/>
    <w:rsid w:val="007715ED"/>
    <w:rsid w:val="007716E2"/>
    <w:rsid w:val="00772326"/>
    <w:rsid w:val="0077298C"/>
    <w:rsid w:val="00772D12"/>
    <w:rsid w:val="00774C04"/>
    <w:rsid w:val="007761D9"/>
    <w:rsid w:val="0078168A"/>
    <w:rsid w:val="00782634"/>
    <w:rsid w:val="007845E3"/>
    <w:rsid w:val="007855A2"/>
    <w:rsid w:val="007872E2"/>
    <w:rsid w:val="00787EAD"/>
    <w:rsid w:val="00790E69"/>
    <w:rsid w:val="00790E73"/>
    <w:rsid w:val="00793118"/>
    <w:rsid w:val="007931D9"/>
    <w:rsid w:val="00793B99"/>
    <w:rsid w:val="00793BF0"/>
    <w:rsid w:val="00797000"/>
    <w:rsid w:val="00797950"/>
    <w:rsid w:val="00797C34"/>
    <w:rsid w:val="007A0EE7"/>
    <w:rsid w:val="007A214D"/>
    <w:rsid w:val="007A3571"/>
    <w:rsid w:val="007A396E"/>
    <w:rsid w:val="007A4028"/>
    <w:rsid w:val="007A688D"/>
    <w:rsid w:val="007B00D0"/>
    <w:rsid w:val="007B1571"/>
    <w:rsid w:val="007B1915"/>
    <w:rsid w:val="007B1A69"/>
    <w:rsid w:val="007B204E"/>
    <w:rsid w:val="007B2EC3"/>
    <w:rsid w:val="007B3188"/>
    <w:rsid w:val="007B4876"/>
    <w:rsid w:val="007B4C1A"/>
    <w:rsid w:val="007C3608"/>
    <w:rsid w:val="007C3734"/>
    <w:rsid w:val="007C392E"/>
    <w:rsid w:val="007C6453"/>
    <w:rsid w:val="007C65C3"/>
    <w:rsid w:val="007D15D6"/>
    <w:rsid w:val="007D1691"/>
    <w:rsid w:val="007D16AB"/>
    <w:rsid w:val="007D2330"/>
    <w:rsid w:val="007D26AF"/>
    <w:rsid w:val="007D3DE2"/>
    <w:rsid w:val="007D5619"/>
    <w:rsid w:val="007E303B"/>
    <w:rsid w:val="007F360C"/>
    <w:rsid w:val="007F4520"/>
    <w:rsid w:val="007F79F6"/>
    <w:rsid w:val="00800065"/>
    <w:rsid w:val="008004D0"/>
    <w:rsid w:val="00800E6D"/>
    <w:rsid w:val="008030B0"/>
    <w:rsid w:val="0080571A"/>
    <w:rsid w:val="00807831"/>
    <w:rsid w:val="00807A05"/>
    <w:rsid w:val="008100C0"/>
    <w:rsid w:val="008114A8"/>
    <w:rsid w:val="0081219C"/>
    <w:rsid w:val="00813187"/>
    <w:rsid w:val="00813201"/>
    <w:rsid w:val="008136F0"/>
    <w:rsid w:val="008140C1"/>
    <w:rsid w:val="008142E5"/>
    <w:rsid w:val="00816446"/>
    <w:rsid w:val="0082017C"/>
    <w:rsid w:val="0082070A"/>
    <w:rsid w:val="00822858"/>
    <w:rsid w:val="00822BB3"/>
    <w:rsid w:val="00822CAA"/>
    <w:rsid w:val="008257AA"/>
    <w:rsid w:val="00825F8B"/>
    <w:rsid w:val="00831208"/>
    <w:rsid w:val="00831304"/>
    <w:rsid w:val="00831975"/>
    <w:rsid w:val="008319AF"/>
    <w:rsid w:val="008353A3"/>
    <w:rsid w:val="00836BFE"/>
    <w:rsid w:val="008411ED"/>
    <w:rsid w:val="00846B02"/>
    <w:rsid w:val="00847149"/>
    <w:rsid w:val="00850322"/>
    <w:rsid w:val="00850F2E"/>
    <w:rsid w:val="0085277D"/>
    <w:rsid w:val="00852D5A"/>
    <w:rsid w:val="00853172"/>
    <w:rsid w:val="00853BA7"/>
    <w:rsid w:val="00853CF1"/>
    <w:rsid w:val="00855004"/>
    <w:rsid w:val="008551AB"/>
    <w:rsid w:val="00855BFA"/>
    <w:rsid w:val="008560F7"/>
    <w:rsid w:val="008564AA"/>
    <w:rsid w:val="0085758F"/>
    <w:rsid w:val="008579F9"/>
    <w:rsid w:val="008609F6"/>
    <w:rsid w:val="00861B35"/>
    <w:rsid w:val="00862AFB"/>
    <w:rsid w:val="00863643"/>
    <w:rsid w:val="00864A14"/>
    <w:rsid w:val="00865CE4"/>
    <w:rsid w:val="00866A21"/>
    <w:rsid w:val="00866E01"/>
    <w:rsid w:val="0087174E"/>
    <w:rsid w:val="00871E64"/>
    <w:rsid w:val="008735AF"/>
    <w:rsid w:val="00873C2E"/>
    <w:rsid w:val="00874212"/>
    <w:rsid w:val="00874552"/>
    <w:rsid w:val="00877029"/>
    <w:rsid w:val="008779F3"/>
    <w:rsid w:val="00882F32"/>
    <w:rsid w:val="00882FB1"/>
    <w:rsid w:val="008832B7"/>
    <w:rsid w:val="00883D01"/>
    <w:rsid w:val="0088772C"/>
    <w:rsid w:val="00890604"/>
    <w:rsid w:val="00893161"/>
    <w:rsid w:val="0089329D"/>
    <w:rsid w:val="00894767"/>
    <w:rsid w:val="008968FC"/>
    <w:rsid w:val="00897B24"/>
    <w:rsid w:val="008A19BD"/>
    <w:rsid w:val="008A32F9"/>
    <w:rsid w:val="008A3CE2"/>
    <w:rsid w:val="008A4168"/>
    <w:rsid w:val="008A4426"/>
    <w:rsid w:val="008A681A"/>
    <w:rsid w:val="008B0382"/>
    <w:rsid w:val="008B11E9"/>
    <w:rsid w:val="008B25BE"/>
    <w:rsid w:val="008B34BE"/>
    <w:rsid w:val="008B3FEA"/>
    <w:rsid w:val="008B408B"/>
    <w:rsid w:val="008B4C2F"/>
    <w:rsid w:val="008B5B72"/>
    <w:rsid w:val="008B5DD6"/>
    <w:rsid w:val="008B6D87"/>
    <w:rsid w:val="008C02B5"/>
    <w:rsid w:val="008C0422"/>
    <w:rsid w:val="008C327A"/>
    <w:rsid w:val="008C3B91"/>
    <w:rsid w:val="008C53DA"/>
    <w:rsid w:val="008C595B"/>
    <w:rsid w:val="008C6A4A"/>
    <w:rsid w:val="008D1480"/>
    <w:rsid w:val="008D46AF"/>
    <w:rsid w:val="008D668B"/>
    <w:rsid w:val="008D6A43"/>
    <w:rsid w:val="008D7188"/>
    <w:rsid w:val="008E04A0"/>
    <w:rsid w:val="008E1173"/>
    <w:rsid w:val="008E1E24"/>
    <w:rsid w:val="008E2A01"/>
    <w:rsid w:val="008E31D8"/>
    <w:rsid w:val="008E32BE"/>
    <w:rsid w:val="008E47D3"/>
    <w:rsid w:val="008E5186"/>
    <w:rsid w:val="008E6533"/>
    <w:rsid w:val="008E7979"/>
    <w:rsid w:val="008F0BD7"/>
    <w:rsid w:val="008F13C3"/>
    <w:rsid w:val="008F18C0"/>
    <w:rsid w:val="008F2404"/>
    <w:rsid w:val="008F28D6"/>
    <w:rsid w:val="008F3260"/>
    <w:rsid w:val="008F6641"/>
    <w:rsid w:val="008F6DC4"/>
    <w:rsid w:val="00900E46"/>
    <w:rsid w:val="00902147"/>
    <w:rsid w:val="00902B7B"/>
    <w:rsid w:val="00903C7D"/>
    <w:rsid w:val="00903E65"/>
    <w:rsid w:val="009047FD"/>
    <w:rsid w:val="00904B06"/>
    <w:rsid w:val="0090510F"/>
    <w:rsid w:val="00905A5D"/>
    <w:rsid w:val="00905E98"/>
    <w:rsid w:val="00906BAB"/>
    <w:rsid w:val="00907BE9"/>
    <w:rsid w:val="00911681"/>
    <w:rsid w:val="00911800"/>
    <w:rsid w:val="0091225D"/>
    <w:rsid w:val="00913E2B"/>
    <w:rsid w:val="00914DCB"/>
    <w:rsid w:val="00915D0A"/>
    <w:rsid w:val="00916AAC"/>
    <w:rsid w:val="00917E13"/>
    <w:rsid w:val="009210DB"/>
    <w:rsid w:val="00922A79"/>
    <w:rsid w:val="009247A5"/>
    <w:rsid w:val="00924CAD"/>
    <w:rsid w:val="009254BA"/>
    <w:rsid w:val="00926498"/>
    <w:rsid w:val="00926D24"/>
    <w:rsid w:val="00927E3F"/>
    <w:rsid w:val="009303B1"/>
    <w:rsid w:val="00931D6C"/>
    <w:rsid w:val="0093301A"/>
    <w:rsid w:val="0093313C"/>
    <w:rsid w:val="00935365"/>
    <w:rsid w:val="009411BC"/>
    <w:rsid w:val="009426B4"/>
    <w:rsid w:val="009433A9"/>
    <w:rsid w:val="00943998"/>
    <w:rsid w:val="00943F01"/>
    <w:rsid w:val="0094412D"/>
    <w:rsid w:val="009444EA"/>
    <w:rsid w:val="00944E10"/>
    <w:rsid w:val="00945167"/>
    <w:rsid w:val="0094554F"/>
    <w:rsid w:val="00946912"/>
    <w:rsid w:val="009473B7"/>
    <w:rsid w:val="00951599"/>
    <w:rsid w:val="009515E5"/>
    <w:rsid w:val="00955C86"/>
    <w:rsid w:val="00960B75"/>
    <w:rsid w:val="00960D4F"/>
    <w:rsid w:val="00961472"/>
    <w:rsid w:val="009615D3"/>
    <w:rsid w:val="009617E0"/>
    <w:rsid w:val="00962B10"/>
    <w:rsid w:val="00962CF8"/>
    <w:rsid w:val="0096336F"/>
    <w:rsid w:val="0096418B"/>
    <w:rsid w:val="00966FF5"/>
    <w:rsid w:val="00967172"/>
    <w:rsid w:val="009700FF"/>
    <w:rsid w:val="00970522"/>
    <w:rsid w:val="009709DB"/>
    <w:rsid w:val="009716B3"/>
    <w:rsid w:val="00971D84"/>
    <w:rsid w:val="00972166"/>
    <w:rsid w:val="009745C9"/>
    <w:rsid w:val="00974B36"/>
    <w:rsid w:val="00977EAC"/>
    <w:rsid w:val="0098097F"/>
    <w:rsid w:val="009829BA"/>
    <w:rsid w:val="0098326F"/>
    <w:rsid w:val="00983510"/>
    <w:rsid w:val="00984DAD"/>
    <w:rsid w:val="00986616"/>
    <w:rsid w:val="00986C50"/>
    <w:rsid w:val="0099003F"/>
    <w:rsid w:val="0099057F"/>
    <w:rsid w:val="009908B9"/>
    <w:rsid w:val="00990D45"/>
    <w:rsid w:val="00993DE5"/>
    <w:rsid w:val="00993E57"/>
    <w:rsid w:val="009941C7"/>
    <w:rsid w:val="009961D4"/>
    <w:rsid w:val="009A0EC1"/>
    <w:rsid w:val="009A13AA"/>
    <w:rsid w:val="009A1BCB"/>
    <w:rsid w:val="009A1C43"/>
    <w:rsid w:val="009A7FC8"/>
    <w:rsid w:val="009B26B2"/>
    <w:rsid w:val="009B2A8A"/>
    <w:rsid w:val="009B3924"/>
    <w:rsid w:val="009B7EC5"/>
    <w:rsid w:val="009B7FD7"/>
    <w:rsid w:val="009C1D29"/>
    <w:rsid w:val="009C2BA6"/>
    <w:rsid w:val="009C2F69"/>
    <w:rsid w:val="009C3478"/>
    <w:rsid w:val="009C3DA8"/>
    <w:rsid w:val="009C46F9"/>
    <w:rsid w:val="009C5006"/>
    <w:rsid w:val="009C575A"/>
    <w:rsid w:val="009C5AB2"/>
    <w:rsid w:val="009C6EBE"/>
    <w:rsid w:val="009C779E"/>
    <w:rsid w:val="009D13A4"/>
    <w:rsid w:val="009D2548"/>
    <w:rsid w:val="009D3806"/>
    <w:rsid w:val="009D40BC"/>
    <w:rsid w:val="009D4652"/>
    <w:rsid w:val="009D71D2"/>
    <w:rsid w:val="009E03EB"/>
    <w:rsid w:val="009E10FF"/>
    <w:rsid w:val="009E1B76"/>
    <w:rsid w:val="009E2D1D"/>
    <w:rsid w:val="009E335E"/>
    <w:rsid w:val="009E567E"/>
    <w:rsid w:val="009E6B02"/>
    <w:rsid w:val="009F0619"/>
    <w:rsid w:val="009F0792"/>
    <w:rsid w:val="009F2644"/>
    <w:rsid w:val="009F35D5"/>
    <w:rsid w:val="009F3821"/>
    <w:rsid w:val="009F3CA5"/>
    <w:rsid w:val="009F464F"/>
    <w:rsid w:val="009F4716"/>
    <w:rsid w:val="009F4D9D"/>
    <w:rsid w:val="009F562C"/>
    <w:rsid w:val="009F58CD"/>
    <w:rsid w:val="009F683A"/>
    <w:rsid w:val="00A0053E"/>
    <w:rsid w:val="00A01103"/>
    <w:rsid w:val="00A02B18"/>
    <w:rsid w:val="00A058D1"/>
    <w:rsid w:val="00A05E84"/>
    <w:rsid w:val="00A06B41"/>
    <w:rsid w:val="00A06FB5"/>
    <w:rsid w:val="00A120C6"/>
    <w:rsid w:val="00A13E10"/>
    <w:rsid w:val="00A15EC0"/>
    <w:rsid w:val="00A16988"/>
    <w:rsid w:val="00A17621"/>
    <w:rsid w:val="00A17687"/>
    <w:rsid w:val="00A17FFD"/>
    <w:rsid w:val="00A201CB"/>
    <w:rsid w:val="00A20BE0"/>
    <w:rsid w:val="00A221A2"/>
    <w:rsid w:val="00A2237E"/>
    <w:rsid w:val="00A22EB9"/>
    <w:rsid w:val="00A23B31"/>
    <w:rsid w:val="00A26166"/>
    <w:rsid w:val="00A31EFF"/>
    <w:rsid w:val="00A31F2E"/>
    <w:rsid w:val="00A3218E"/>
    <w:rsid w:val="00A33B8E"/>
    <w:rsid w:val="00A356C1"/>
    <w:rsid w:val="00A407FD"/>
    <w:rsid w:val="00A40E0D"/>
    <w:rsid w:val="00A411FF"/>
    <w:rsid w:val="00A41846"/>
    <w:rsid w:val="00A41AF0"/>
    <w:rsid w:val="00A42919"/>
    <w:rsid w:val="00A44109"/>
    <w:rsid w:val="00A44E67"/>
    <w:rsid w:val="00A458F7"/>
    <w:rsid w:val="00A50CB3"/>
    <w:rsid w:val="00A51C59"/>
    <w:rsid w:val="00A543BF"/>
    <w:rsid w:val="00A556FB"/>
    <w:rsid w:val="00A55DD9"/>
    <w:rsid w:val="00A564B7"/>
    <w:rsid w:val="00A60E0E"/>
    <w:rsid w:val="00A631AE"/>
    <w:rsid w:val="00A64039"/>
    <w:rsid w:val="00A643AF"/>
    <w:rsid w:val="00A677D2"/>
    <w:rsid w:val="00A67DD4"/>
    <w:rsid w:val="00A702E0"/>
    <w:rsid w:val="00A71574"/>
    <w:rsid w:val="00A72C04"/>
    <w:rsid w:val="00A73467"/>
    <w:rsid w:val="00A736A3"/>
    <w:rsid w:val="00A75A42"/>
    <w:rsid w:val="00A75FA9"/>
    <w:rsid w:val="00A80C4E"/>
    <w:rsid w:val="00A80ED9"/>
    <w:rsid w:val="00A81258"/>
    <w:rsid w:val="00A81D7E"/>
    <w:rsid w:val="00A834BA"/>
    <w:rsid w:val="00A83ECE"/>
    <w:rsid w:val="00A8620D"/>
    <w:rsid w:val="00A8690D"/>
    <w:rsid w:val="00A90B5E"/>
    <w:rsid w:val="00A90D87"/>
    <w:rsid w:val="00A9112E"/>
    <w:rsid w:val="00A9178B"/>
    <w:rsid w:val="00A926CC"/>
    <w:rsid w:val="00A93E4A"/>
    <w:rsid w:val="00A94188"/>
    <w:rsid w:val="00A94A0C"/>
    <w:rsid w:val="00A9538A"/>
    <w:rsid w:val="00A95E2B"/>
    <w:rsid w:val="00A96585"/>
    <w:rsid w:val="00AA4A5B"/>
    <w:rsid w:val="00AA4E0C"/>
    <w:rsid w:val="00AA556F"/>
    <w:rsid w:val="00AA73B6"/>
    <w:rsid w:val="00AA7671"/>
    <w:rsid w:val="00AB00A1"/>
    <w:rsid w:val="00AB05B9"/>
    <w:rsid w:val="00AB306F"/>
    <w:rsid w:val="00AB60E0"/>
    <w:rsid w:val="00AB7F58"/>
    <w:rsid w:val="00AC0E98"/>
    <w:rsid w:val="00AC382B"/>
    <w:rsid w:val="00AC4AB6"/>
    <w:rsid w:val="00AC5514"/>
    <w:rsid w:val="00AC686F"/>
    <w:rsid w:val="00AC7879"/>
    <w:rsid w:val="00AD0FED"/>
    <w:rsid w:val="00AD2E2F"/>
    <w:rsid w:val="00AD396E"/>
    <w:rsid w:val="00AD4393"/>
    <w:rsid w:val="00AD58AA"/>
    <w:rsid w:val="00AD5DB8"/>
    <w:rsid w:val="00AE1575"/>
    <w:rsid w:val="00AE31AA"/>
    <w:rsid w:val="00AE491D"/>
    <w:rsid w:val="00AE4DC4"/>
    <w:rsid w:val="00AE5671"/>
    <w:rsid w:val="00AE7CA3"/>
    <w:rsid w:val="00AF0507"/>
    <w:rsid w:val="00AF17F2"/>
    <w:rsid w:val="00AF6262"/>
    <w:rsid w:val="00AF6B5F"/>
    <w:rsid w:val="00AF6D38"/>
    <w:rsid w:val="00B01052"/>
    <w:rsid w:val="00B01FD0"/>
    <w:rsid w:val="00B03AAF"/>
    <w:rsid w:val="00B069B3"/>
    <w:rsid w:val="00B069D4"/>
    <w:rsid w:val="00B11E73"/>
    <w:rsid w:val="00B12D09"/>
    <w:rsid w:val="00B13FDC"/>
    <w:rsid w:val="00B14B14"/>
    <w:rsid w:val="00B16657"/>
    <w:rsid w:val="00B16A2B"/>
    <w:rsid w:val="00B17AB9"/>
    <w:rsid w:val="00B20423"/>
    <w:rsid w:val="00B204DF"/>
    <w:rsid w:val="00B238BC"/>
    <w:rsid w:val="00B23B5C"/>
    <w:rsid w:val="00B24854"/>
    <w:rsid w:val="00B25B48"/>
    <w:rsid w:val="00B26C4B"/>
    <w:rsid w:val="00B3067D"/>
    <w:rsid w:val="00B310D4"/>
    <w:rsid w:val="00B31F3E"/>
    <w:rsid w:val="00B34377"/>
    <w:rsid w:val="00B34398"/>
    <w:rsid w:val="00B34CC2"/>
    <w:rsid w:val="00B379FC"/>
    <w:rsid w:val="00B42D63"/>
    <w:rsid w:val="00B44949"/>
    <w:rsid w:val="00B449EF"/>
    <w:rsid w:val="00B45AA6"/>
    <w:rsid w:val="00B47574"/>
    <w:rsid w:val="00B503A8"/>
    <w:rsid w:val="00B50991"/>
    <w:rsid w:val="00B51521"/>
    <w:rsid w:val="00B51693"/>
    <w:rsid w:val="00B53998"/>
    <w:rsid w:val="00B56708"/>
    <w:rsid w:val="00B60050"/>
    <w:rsid w:val="00B610B2"/>
    <w:rsid w:val="00B6129D"/>
    <w:rsid w:val="00B618B5"/>
    <w:rsid w:val="00B62E60"/>
    <w:rsid w:val="00B65D0D"/>
    <w:rsid w:val="00B6658B"/>
    <w:rsid w:val="00B67787"/>
    <w:rsid w:val="00B67BA7"/>
    <w:rsid w:val="00B71F5D"/>
    <w:rsid w:val="00B730CE"/>
    <w:rsid w:val="00B767FA"/>
    <w:rsid w:val="00B77048"/>
    <w:rsid w:val="00B806CE"/>
    <w:rsid w:val="00B80B66"/>
    <w:rsid w:val="00B80D76"/>
    <w:rsid w:val="00B82B7D"/>
    <w:rsid w:val="00B84181"/>
    <w:rsid w:val="00B846A7"/>
    <w:rsid w:val="00B847BD"/>
    <w:rsid w:val="00B85AD1"/>
    <w:rsid w:val="00B86088"/>
    <w:rsid w:val="00B86D0C"/>
    <w:rsid w:val="00B933FF"/>
    <w:rsid w:val="00B941FF"/>
    <w:rsid w:val="00B95124"/>
    <w:rsid w:val="00B9739D"/>
    <w:rsid w:val="00B974EC"/>
    <w:rsid w:val="00BA0512"/>
    <w:rsid w:val="00BA1796"/>
    <w:rsid w:val="00BA1CB6"/>
    <w:rsid w:val="00BA267C"/>
    <w:rsid w:val="00BA2749"/>
    <w:rsid w:val="00BA2A06"/>
    <w:rsid w:val="00BA4361"/>
    <w:rsid w:val="00BA4717"/>
    <w:rsid w:val="00BA568A"/>
    <w:rsid w:val="00BA5B1D"/>
    <w:rsid w:val="00BA6EB3"/>
    <w:rsid w:val="00BA6F50"/>
    <w:rsid w:val="00BA713F"/>
    <w:rsid w:val="00BB04D5"/>
    <w:rsid w:val="00BB176F"/>
    <w:rsid w:val="00BB2154"/>
    <w:rsid w:val="00BB2265"/>
    <w:rsid w:val="00BB2DC3"/>
    <w:rsid w:val="00BB3A27"/>
    <w:rsid w:val="00BB3BFA"/>
    <w:rsid w:val="00BB5163"/>
    <w:rsid w:val="00BB6DB6"/>
    <w:rsid w:val="00BB6F84"/>
    <w:rsid w:val="00BB7988"/>
    <w:rsid w:val="00BB7A0F"/>
    <w:rsid w:val="00BB7E24"/>
    <w:rsid w:val="00BB7E2D"/>
    <w:rsid w:val="00BC017B"/>
    <w:rsid w:val="00BC1BB1"/>
    <w:rsid w:val="00BC1C4D"/>
    <w:rsid w:val="00BC3F20"/>
    <w:rsid w:val="00BC63D7"/>
    <w:rsid w:val="00BC7447"/>
    <w:rsid w:val="00BC7770"/>
    <w:rsid w:val="00BC78DC"/>
    <w:rsid w:val="00BD16A8"/>
    <w:rsid w:val="00BD309C"/>
    <w:rsid w:val="00BD41AE"/>
    <w:rsid w:val="00BD529E"/>
    <w:rsid w:val="00BD6992"/>
    <w:rsid w:val="00BD6E0A"/>
    <w:rsid w:val="00BD7DF1"/>
    <w:rsid w:val="00BE13D3"/>
    <w:rsid w:val="00BE1C0A"/>
    <w:rsid w:val="00BE2CF1"/>
    <w:rsid w:val="00BE43B4"/>
    <w:rsid w:val="00BE5452"/>
    <w:rsid w:val="00BE7974"/>
    <w:rsid w:val="00BF0135"/>
    <w:rsid w:val="00BF4EE8"/>
    <w:rsid w:val="00BF788C"/>
    <w:rsid w:val="00BF79AB"/>
    <w:rsid w:val="00C0027C"/>
    <w:rsid w:val="00C00A91"/>
    <w:rsid w:val="00C0304D"/>
    <w:rsid w:val="00C039AE"/>
    <w:rsid w:val="00C05688"/>
    <w:rsid w:val="00C05CF9"/>
    <w:rsid w:val="00C06B72"/>
    <w:rsid w:val="00C06C37"/>
    <w:rsid w:val="00C079C8"/>
    <w:rsid w:val="00C07EC9"/>
    <w:rsid w:val="00C11CA1"/>
    <w:rsid w:val="00C1398D"/>
    <w:rsid w:val="00C13DB4"/>
    <w:rsid w:val="00C15D8E"/>
    <w:rsid w:val="00C17833"/>
    <w:rsid w:val="00C20EA6"/>
    <w:rsid w:val="00C237FA"/>
    <w:rsid w:val="00C27311"/>
    <w:rsid w:val="00C30C2E"/>
    <w:rsid w:val="00C30F0B"/>
    <w:rsid w:val="00C31A46"/>
    <w:rsid w:val="00C32A32"/>
    <w:rsid w:val="00C3486B"/>
    <w:rsid w:val="00C35FBF"/>
    <w:rsid w:val="00C36C37"/>
    <w:rsid w:val="00C37D39"/>
    <w:rsid w:val="00C4152E"/>
    <w:rsid w:val="00C421CF"/>
    <w:rsid w:val="00C42327"/>
    <w:rsid w:val="00C47BD2"/>
    <w:rsid w:val="00C50A91"/>
    <w:rsid w:val="00C516ED"/>
    <w:rsid w:val="00C51A27"/>
    <w:rsid w:val="00C51C94"/>
    <w:rsid w:val="00C525DF"/>
    <w:rsid w:val="00C52B3A"/>
    <w:rsid w:val="00C5462C"/>
    <w:rsid w:val="00C54E76"/>
    <w:rsid w:val="00C55415"/>
    <w:rsid w:val="00C564B6"/>
    <w:rsid w:val="00C56815"/>
    <w:rsid w:val="00C578A4"/>
    <w:rsid w:val="00C602FF"/>
    <w:rsid w:val="00C61291"/>
    <w:rsid w:val="00C621E4"/>
    <w:rsid w:val="00C62E81"/>
    <w:rsid w:val="00C66331"/>
    <w:rsid w:val="00C66713"/>
    <w:rsid w:val="00C66AD5"/>
    <w:rsid w:val="00C676C9"/>
    <w:rsid w:val="00C67DE4"/>
    <w:rsid w:val="00C70AAC"/>
    <w:rsid w:val="00C71BEF"/>
    <w:rsid w:val="00C720E5"/>
    <w:rsid w:val="00C75032"/>
    <w:rsid w:val="00C7568F"/>
    <w:rsid w:val="00C80E63"/>
    <w:rsid w:val="00C815F9"/>
    <w:rsid w:val="00C830E4"/>
    <w:rsid w:val="00C8425C"/>
    <w:rsid w:val="00C8505E"/>
    <w:rsid w:val="00C85F0B"/>
    <w:rsid w:val="00C92745"/>
    <w:rsid w:val="00C9455E"/>
    <w:rsid w:val="00C9480D"/>
    <w:rsid w:val="00C96F50"/>
    <w:rsid w:val="00C97939"/>
    <w:rsid w:val="00CA09BB"/>
    <w:rsid w:val="00CA28E7"/>
    <w:rsid w:val="00CA301B"/>
    <w:rsid w:val="00CA555E"/>
    <w:rsid w:val="00CA5DDF"/>
    <w:rsid w:val="00CA5FA8"/>
    <w:rsid w:val="00CB0CD5"/>
    <w:rsid w:val="00CB3122"/>
    <w:rsid w:val="00CB3AFE"/>
    <w:rsid w:val="00CB79DD"/>
    <w:rsid w:val="00CB79FC"/>
    <w:rsid w:val="00CC02D9"/>
    <w:rsid w:val="00CC0C4D"/>
    <w:rsid w:val="00CC15E8"/>
    <w:rsid w:val="00CC2E29"/>
    <w:rsid w:val="00CC4B66"/>
    <w:rsid w:val="00CC6BBC"/>
    <w:rsid w:val="00CC756A"/>
    <w:rsid w:val="00CD15D3"/>
    <w:rsid w:val="00CD29FE"/>
    <w:rsid w:val="00CD2D12"/>
    <w:rsid w:val="00CD3481"/>
    <w:rsid w:val="00CD4D9A"/>
    <w:rsid w:val="00CD7919"/>
    <w:rsid w:val="00CE00EC"/>
    <w:rsid w:val="00CE0119"/>
    <w:rsid w:val="00CE1D92"/>
    <w:rsid w:val="00CE26D9"/>
    <w:rsid w:val="00CE308D"/>
    <w:rsid w:val="00CE4B1F"/>
    <w:rsid w:val="00CE5AAC"/>
    <w:rsid w:val="00CE5AF8"/>
    <w:rsid w:val="00CE642D"/>
    <w:rsid w:val="00CE6AF4"/>
    <w:rsid w:val="00CE7190"/>
    <w:rsid w:val="00CE7EF6"/>
    <w:rsid w:val="00CF4121"/>
    <w:rsid w:val="00CF4911"/>
    <w:rsid w:val="00CF4F1C"/>
    <w:rsid w:val="00CF6E9E"/>
    <w:rsid w:val="00CF7A6A"/>
    <w:rsid w:val="00D0039E"/>
    <w:rsid w:val="00D01769"/>
    <w:rsid w:val="00D02BFA"/>
    <w:rsid w:val="00D0330E"/>
    <w:rsid w:val="00D03E57"/>
    <w:rsid w:val="00D10ECD"/>
    <w:rsid w:val="00D110E0"/>
    <w:rsid w:val="00D11C37"/>
    <w:rsid w:val="00D12AEF"/>
    <w:rsid w:val="00D1368A"/>
    <w:rsid w:val="00D13F88"/>
    <w:rsid w:val="00D140F2"/>
    <w:rsid w:val="00D14583"/>
    <w:rsid w:val="00D14B95"/>
    <w:rsid w:val="00D150C4"/>
    <w:rsid w:val="00D17BCF"/>
    <w:rsid w:val="00D2052E"/>
    <w:rsid w:val="00D21D33"/>
    <w:rsid w:val="00D22528"/>
    <w:rsid w:val="00D22A5C"/>
    <w:rsid w:val="00D2318E"/>
    <w:rsid w:val="00D24E9A"/>
    <w:rsid w:val="00D25BEB"/>
    <w:rsid w:val="00D270D4"/>
    <w:rsid w:val="00D31509"/>
    <w:rsid w:val="00D3197F"/>
    <w:rsid w:val="00D32934"/>
    <w:rsid w:val="00D32F61"/>
    <w:rsid w:val="00D35E5A"/>
    <w:rsid w:val="00D37648"/>
    <w:rsid w:val="00D37AF3"/>
    <w:rsid w:val="00D400B8"/>
    <w:rsid w:val="00D433D0"/>
    <w:rsid w:val="00D439D3"/>
    <w:rsid w:val="00D456E3"/>
    <w:rsid w:val="00D472A3"/>
    <w:rsid w:val="00D47911"/>
    <w:rsid w:val="00D52041"/>
    <w:rsid w:val="00D52BBF"/>
    <w:rsid w:val="00D54D51"/>
    <w:rsid w:val="00D5582C"/>
    <w:rsid w:val="00D55EAC"/>
    <w:rsid w:val="00D57CC9"/>
    <w:rsid w:val="00D609A5"/>
    <w:rsid w:val="00D60B61"/>
    <w:rsid w:val="00D61AF2"/>
    <w:rsid w:val="00D638D9"/>
    <w:rsid w:val="00D642A4"/>
    <w:rsid w:val="00D6593D"/>
    <w:rsid w:val="00D6594A"/>
    <w:rsid w:val="00D66012"/>
    <w:rsid w:val="00D670E0"/>
    <w:rsid w:val="00D708FA"/>
    <w:rsid w:val="00D7146A"/>
    <w:rsid w:val="00D71B3D"/>
    <w:rsid w:val="00D71CB5"/>
    <w:rsid w:val="00D72D79"/>
    <w:rsid w:val="00D72E0D"/>
    <w:rsid w:val="00D73552"/>
    <w:rsid w:val="00D7362B"/>
    <w:rsid w:val="00D769DC"/>
    <w:rsid w:val="00D76E83"/>
    <w:rsid w:val="00D80D55"/>
    <w:rsid w:val="00D80E22"/>
    <w:rsid w:val="00D825B5"/>
    <w:rsid w:val="00D84620"/>
    <w:rsid w:val="00D8505D"/>
    <w:rsid w:val="00D85726"/>
    <w:rsid w:val="00D85FE1"/>
    <w:rsid w:val="00D8658C"/>
    <w:rsid w:val="00D8666B"/>
    <w:rsid w:val="00D925BD"/>
    <w:rsid w:val="00D92912"/>
    <w:rsid w:val="00D93D57"/>
    <w:rsid w:val="00D96CDF"/>
    <w:rsid w:val="00D971F2"/>
    <w:rsid w:val="00DA23C7"/>
    <w:rsid w:val="00DA4E81"/>
    <w:rsid w:val="00DA5681"/>
    <w:rsid w:val="00DB00FE"/>
    <w:rsid w:val="00DB05B6"/>
    <w:rsid w:val="00DB0A0F"/>
    <w:rsid w:val="00DB244F"/>
    <w:rsid w:val="00DB52BB"/>
    <w:rsid w:val="00DB5AC7"/>
    <w:rsid w:val="00DC07FC"/>
    <w:rsid w:val="00DC0BD1"/>
    <w:rsid w:val="00DC1C28"/>
    <w:rsid w:val="00DC1E1D"/>
    <w:rsid w:val="00DC3BC0"/>
    <w:rsid w:val="00DC3C4F"/>
    <w:rsid w:val="00DC5377"/>
    <w:rsid w:val="00DC77A8"/>
    <w:rsid w:val="00DD3842"/>
    <w:rsid w:val="00DD427F"/>
    <w:rsid w:val="00DD6D69"/>
    <w:rsid w:val="00DE1206"/>
    <w:rsid w:val="00DE12DB"/>
    <w:rsid w:val="00DE5090"/>
    <w:rsid w:val="00DE5860"/>
    <w:rsid w:val="00DE7743"/>
    <w:rsid w:val="00DF0AC7"/>
    <w:rsid w:val="00DF1715"/>
    <w:rsid w:val="00DF291E"/>
    <w:rsid w:val="00DF33C1"/>
    <w:rsid w:val="00DF4425"/>
    <w:rsid w:val="00DF6AC8"/>
    <w:rsid w:val="00DF7438"/>
    <w:rsid w:val="00DF7479"/>
    <w:rsid w:val="00E000ED"/>
    <w:rsid w:val="00E00E79"/>
    <w:rsid w:val="00E0176D"/>
    <w:rsid w:val="00E02138"/>
    <w:rsid w:val="00E04FC8"/>
    <w:rsid w:val="00E10289"/>
    <w:rsid w:val="00E10B77"/>
    <w:rsid w:val="00E146AA"/>
    <w:rsid w:val="00E1483E"/>
    <w:rsid w:val="00E151AF"/>
    <w:rsid w:val="00E15BB2"/>
    <w:rsid w:val="00E179A6"/>
    <w:rsid w:val="00E2069E"/>
    <w:rsid w:val="00E20F6E"/>
    <w:rsid w:val="00E23DEF"/>
    <w:rsid w:val="00E23E8B"/>
    <w:rsid w:val="00E25357"/>
    <w:rsid w:val="00E26325"/>
    <w:rsid w:val="00E26F62"/>
    <w:rsid w:val="00E27861"/>
    <w:rsid w:val="00E27865"/>
    <w:rsid w:val="00E315A1"/>
    <w:rsid w:val="00E319BD"/>
    <w:rsid w:val="00E3311B"/>
    <w:rsid w:val="00E34D3B"/>
    <w:rsid w:val="00E36812"/>
    <w:rsid w:val="00E36E7A"/>
    <w:rsid w:val="00E37507"/>
    <w:rsid w:val="00E37582"/>
    <w:rsid w:val="00E37850"/>
    <w:rsid w:val="00E404BC"/>
    <w:rsid w:val="00E418DB"/>
    <w:rsid w:val="00E41BD2"/>
    <w:rsid w:val="00E41FED"/>
    <w:rsid w:val="00E435FD"/>
    <w:rsid w:val="00E44C25"/>
    <w:rsid w:val="00E44D9B"/>
    <w:rsid w:val="00E46315"/>
    <w:rsid w:val="00E47E7C"/>
    <w:rsid w:val="00E50487"/>
    <w:rsid w:val="00E50CAC"/>
    <w:rsid w:val="00E510C0"/>
    <w:rsid w:val="00E5181C"/>
    <w:rsid w:val="00E51A6F"/>
    <w:rsid w:val="00E51AA1"/>
    <w:rsid w:val="00E51ED2"/>
    <w:rsid w:val="00E52AC5"/>
    <w:rsid w:val="00E52D98"/>
    <w:rsid w:val="00E54374"/>
    <w:rsid w:val="00E54BC3"/>
    <w:rsid w:val="00E55323"/>
    <w:rsid w:val="00E567C9"/>
    <w:rsid w:val="00E57396"/>
    <w:rsid w:val="00E574C8"/>
    <w:rsid w:val="00E604A2"/>
    <w:rsid w:val="00E60869"/>
    <w:rsid w:val="00E60BB4"/>
    <w:rsid w:val="00E611D4"/>
    <w:rsid w:val="00E61669"/>
    <w:rsid w:val="00E6417C"/>
    <w:rsid w:val="00E64B04"/>
    <w:rsid w:val="00E65F6B"/>
    <w:rsid w:val="00E66F3C"/>
    <w:rsid w:val="00E70AB3"/>
    <w:rsid w:val="00E7217C"/>
    <w:rsid w:val="00E72E89"/>
    <w:rsid w:val="00E73F08"/>
    <w:rsid w:val="00E74FC8"/>
    <w:rsid w:val="00E76299"/>
    <w:rsid w:val="00E77CDC"/>
    <w:rsid w:val="00E80CED"/>
    <w:rsid w:val="00E81207"/>
    <w:rsid w:val="00E81B39"/>
    <w:rsid w:val="00E81D7A"/>
    <w:rsid w:val="00E8201F"/>
    <w:rsid w:val="00E829D2"/>
    <w:rsid w:val="00E82D29"/>
    <w:rsid w:val="00E82DA5"/>
    <w:rsid w:val="00E847F8"/>
    <w:rsid w:val="00E86ED3"/>
    <w:rsid w:val="00E87D65"/>
    <w:rsid w:val="00E90971"/>
    <w:rsid w:val="00E909F8"/>
    <w:rsid w:val="00E92557"/>
    <w:rsid w:val="00E92F8D"/>
    <w:rsid w:val="00E943A1"/>
    <w:rsid w:val="00E96120"/>
    <w:rsid w:val="00E967B5"/>
    <w:rsid w:val="00EA0D34"/>
    <w:rsid w:val="00EA318A"/>
    <w:rsid w:val="00EA42C5"/>
    <w:rsid w:val="00EA7639"/>
    <w:rsid w:val="00EB287C"/>
    <w:rsid w:val="00EB57DD"/>
    <w:rsid w:val="00EB6BA6"/>
    <w:rsid w:val="00EB7B10"/>
    <w:rsid w:val="00EC1BC9"/>
    <w:rsid w:val="00EC24B9"/>
    <w:rsid w:val="00EC34B0"/>
    <w:rsid w:val="00EC3C67"/>
    <w:rsid w:val="00EC443C"/>
    <w:rsid w:val="00EC4D70"/>
    <w:rsid w:val="00EC55F2"/>
    <w:rsid w:val="00EC6B38"/>
    <w:rsid w:val="00EC7604"/>
    <w:rsid w:val="00ED012E"/>
    <w:rsid w:val="00ED0573"/>
    <w:rsid w:val="00ED2296"/>
    <w:rsid w:val="00ED34B6"/>
    <w:rsid w:val="00ED4FA6"/>
    <w:rsid w:val="00ED519E"/>
    <w:rsid w:val="00ED5DF2"/>
    <w:rsid w:val="00ED770B"/>
    <w:rsid w:val="00EE1E49"/>
    <w:rsid w:val="00EE2601"/>
    <w:rsid w:val="00EE3E6F"/>
    <w:rsid w:val="00EE3F58"/>
    <w:rsid w:val="00EE69BA"/>
    <w:rsid w:val="00EF06D8"/>
    <w:rsid w:val="00EF1371"/>
    <w:rsid w:val="00EF1507"/>
    <w:rsid w:val="00EF2B5B"/>
    <w:rsid w:val="00EF395D"/>
    <w:rsid w:val="00EF3D13"/>
    <w:rsid w:val="00EF6DDD"/>
    <w:rsid w:val="00F00F54"/>
    <w:rsid w:val="00F02E12"/>
    <w:rsid w:val="00F032D6"/>
    <w:rsid w:val="00F03A44"/>
    <w:rsid w:val="00F061A7"/>
    <w:rsid w:val="00F063C0"/>
    <w:rsid w:val="00F065D1"/>
    <w:rsid w:val="00F07389"/>
    <w:rsid w:val="00F07BF4"/>
    <w:rsid w:val="00F127AB"/>
    <w:rsid w:val="00F147AD"/>
    <w:rsid w:val="00F1625C"/>
    <w:rsid w:val="00F16FBD"/>
    <w:rsid w:val="00F205AA"/>
    <w:rsid w:val="00F26116"/>
    <w:rsid w:val="00F27306"/>
    <w:rsid w:val="00F301F3"/>
    <w:rsid w:val="00F30A74"/>
    <w:rsid w:val="00F30D0E"/>
    <w:rsid w:val="00F32A67"/>
    <w:rsid w:val="00F336A3"/>
    <w:rsid w:val="00F34D41"/>
    <w:rsid w:val="00F3538B"/>
    <w:rsid w:val="00F35553"/>
    <w:rsid w:val="00F3572B"/>
    <w:rsid w:val="00F35DD2"/>
    <w:rsid w:val="00F363D1"/>
    <w:rsid w:val="00F37A79"/>
    <w:rsid w:val="00F420C0"/>
    <w:rsid w:val="00F422EB"/>
    <w:rsid w:val="00F4309E"/>
    <w:rsid w:val="00F43865"/>
    <w:rsid w:val="00F515FC"/>
    <w:rsid w:val="00F51B39"/>
    <w:rsid w:val="00F52C9A"/>
    <w:rsid w:val="00F535C3"/>
    <w:rsid w:val="00F53AD4"/>
    <w:rsid w:val="00F548A5"/>
    <w:rsid w:val="00F54B54"/>
    <w:rsid w:val="00F55338"/>
    <w:rsid w:val="00F55B91"/>
    <w:rsid w:val="00F5658A"/>
    <w:rsid w:val="00F57245"/>
    <w:rsid w:val="00F57A7E"/>
    <w:rsid w:val="00F60C29"/>
    <w:rsid w:val="00F62F58"/>
    <w:rsid w:val="00F633E3"/>
    <w:rsid w:val="00F635F4"/>
    <w:rsid w:val="00F63B50"/>
    <w:rsid w:val="00F63B74"/>
    <w:rsid w:val="00F63D4E"/>
    <w:rsid w:val="00F65B8F"/>
    <w:rsid w:val="00F665E9"/>
    <w:rsid w:val="00F70EB1"/>
    <w:rsid w:val="00F72016"/>
    <w:rsid w:val="00F7433E"/>
    <w:rsid w:val="00F74C11"/>
    <w:rsid w:val="00F75B44"/>
    <w:rsid w:val="00F76361"/>
    <w:rsid w:val="00F80CB8"/>
    <w:rsid w:val="00F82483"/>
    <w:rsid w:val="00F831C5"/>
    <w:rsid w:val="00F839F6"/>
    <w:rsid w:val="00F849B2"/>
    <w:rsid w:val="00F85278"/>
    <w:rsid w:val="00F85560"/>
    <w:rsid w:val="00F8572E"/>
    <w:rsid w:val="00F863A0"/>
    <w:rsid w:val="00F87E1E"/>
    <w:rsid w:val="00F90FD5"/>
    <w:rsid w:val="00F93C32"/>
    <w:rsid w:val="00F9441B"/>
    <w:rsid w:val="00F94E41"/>
    <w:rsid w:val="00F955DC"/>
    <w:rsid w:val="00F9588A"/>
    <w:rsid w:val="00F96A84"/>
    <w:rsid w:val="00FA0035"/>
    <w:rsid w:val="00FA0231"/>
    <w:rsid w:val="00FA6175"/>
    <w:rsid w:val="00FA7FB1"/>
    <w:rsid w:val="00FB0F02"/>
    <w:rsid w:val="00FB22C6"/>
    <w:rsid w:val="00FB261B"/>
    <w:rsid w:val="00FB4E73"/>
    <w:rsid w:val="00FB5B4A"/>
    <w:rsid w:val="00FB623D"/>
    <w:rsid w:val="00FB66C1"/>
    <w:rsid w:val="00FB70A6"/>
    <w:rsid w:val="00FB7E1C"/>
    <w:rsid w:val="00FC0243"/>
    <w:rsid w:val="00FC1A4B"/>
    <w:rsid w:val="00FC238C"/>
    <w:rsid w:val="00FC4460"/>
    <w:rsid w:val="00FC5FFB"/>
    <w:rsid w:val="00FC670C"/>
    <w:rsid w:val="00FC67F3"/>
    <w:rsid w:val="00FC6D48"/>
    <w:rsid w:val="00FD035C"/>
    <w:rsid w:val="00FD0AA2"/>
    <w:rsid w:val="00FD2E02"/>
    <w:rsid w:val="00FD30E3"/>
    <w:rsid w:val="00FD35CE"/>
    <w:rsid w:val="00FD4A74"/>
    <w:rsid w:val="00FD5E00"/>
    <w:rsid w:val="00FD674D"/>
    <w:rsid w:val="00FE0053"/>
    <w:rsid w:val="00FE03D1"/>
    <w:rsid w:val="00FE1EA3"/>
    <w:rsid w:val="00FE22EA"/>
    <w:rsid w:val="00FE2C9F"/>
    <w:rsid w:val="00FE6754"/>
    <w:rsid w:val="00FE6A69"/>
    <w:rsid w:val="00FE6CD4"/>
    <w:rsid w:val="00FE7FDD"/>
    <w:rsid w:val="00FF0FF2"/>
    <w:rsid w:val="00FF1446"/>
    <w:rsid w:val="00FF3434"/>
    <w:rsid w:val="00FF3E3B"/>
    <w:rsid w:val="00FF5B74"/>
    <w:rsid w:val="00FF6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4D"/>
    <w:pPr>
      <w:widowControl w:val="0"/>
      <w:adjustRightInd w:val="0"/>
      <w:spacing w:line="360" w:lineRule="atLeast"/>
      <w:jc w:val="both"/>
      <w:textAlignment w:val="baseline"/>
    </w:pPr>
    <w:rPr>
      <w:rFonts w:ascii="Calibri" w:hAnsi="Calibri"/>
      <w:sz w:val="22"/>
      <w:szCs w:val="24"/>
    </w:rPr>
  </w:style>
  <w:style w:type="paragraph" w:styleId="Heading1">
    <w:name w:val="heading 1"/>
    <w:basedOn w:val="Normal"/>
    <w:next w:val="Normal"/>
    <w:autoRedefine/>
    <w:qFormat/>
    <w:rsid w:val="001E15C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1E15C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qFormat/>
    <w:rsid w:val="001E15C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qFormat/>
    <w:rsid w:val="001E15CC"/>
    <w:pPr>
      <w:keepNext/>
      <w:spacing w:before="240" w:after="60"/>
      <w:outlineLvl w:val="3"/>
    </w:pPr>
    <w:rPr>
      <w:b/>
      <w:bCs/>
      <w:sz w:val="28"/>
      <w:szCs w:val="28"/>
    </w:rPr>
  </w:style>
  <w:style w:type="paragraph" w:styleId="Heading5">
    <w:name w:val="heading 5"/>
    <w:basedOn w:val="Normal"/>
    <w:next w:val="Normal"/>
    <w:qFormat/>
    <w:rsid w:val="001E15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autoRedefine/>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1E15C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1E15C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1E15C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1E15CC"/>
    <w:rPr>
      <w:color w:val="0000FF"/>
      <w:u w:val="single"/>
    </w:rPr>
  </w:style>
  <w:style w:type="paragraph" w:styleId="BodyTextIndent2">
    <w:name w:val="Body Text Indent 2"/>
    <w:basedOn w:val="Normal"/>
    <w:rsid w:val="001E15CC"/>
    <w:pPr>
      <w:ind w:left="720"/>
      <w:jc w:val="center"/>
    </w:pPr>
    <w:rPr>
      <w:rFonts w:ascii="Arial" w:hAnsi="Arial" w:cs="Arial"/>
      <w:b/>
      <w:bCs/>
      <w:sz w:val="48"/>
    </w:rPr>
  </w:style>
  <w:style w:type="paragraph" w:customStyle="1" w:styleId="TitlePageDate">
    <w:name w:val="Title Page Date"/>
    <w:basedOn w:val="Normal"/>
    <w:rsid w:val="001E15CC"/>
    <w:pPr>
      <w:keepNext/>
      <w:keepLines/>
      <w:spacing w:before="120"/>
      <w:jc w:val="center"/>
    </w:pPr>
    <w:rPr>
      <w:rFonts w:ascii="Univers (WN)" w:hAnsi="Univers (WN)"/>
      <w:b/>
      <w:snapToGrid w:val="0"/>
      <w:spacing w:val="2"/>
      <w:szCs w:val="20"/>
    </w:rPr>
  </w:style>
  <w:style w:type="paragraph" w:customStyle="1" w:styleId="BlockText1">
    <w:name w:val="Block Text1"/>
    <w:basedOn w:val="Normal"/>
    <w:rsid w:val="001E15CC"/>
    <w:pPr>
      <w:spacing w:before="24" w:after="24"/>
    </w:pPr>
    <w:rPr>
      <w:snapToGrid w:val="0"/>
      <w:spacing w:val="2"/>
      <w:szCs w:val="20"/>
    </w:rPr>
  </w:style>
  <w:style w:type="paragraph" w:customStyle="1" w:styleId="TableText">
    <w:name w:val="Table Text"/>
    <w:basedOn w:val="Normal"/>
    <w:autoRedefine/>
    <w:rsid w:val="001E15CC"/>
    <w:rPr>
      <w:rFonts w:ascii="Arial" w:hAnsi="Arial" w:cs="Arial"/>
      <w:i/>
      <w:iCs/>
      <w:sz w:val="20"/>
    </w:rPr>
  </w:style>
  <w:style w:type="paragraph" w:customStyle="1" w:styleId="TOCTitle">
    <w:name w:val="TOCTitle"/>
    <w:basedOn w:val="Normal"/>
    <w:rsid w:val="001E15CC"/>
    <w:pPr>
      <w:pBdr>
        <w:top w:val="single" w:sz="30" w:space="4" w:color="auto"/>
      </w:pBdr>
      <w:spacing w:before="120" w:after="480"/>
    </w:pPr>
    <w:rPr>
      <w:rFonts w:ascii="Arial" w:hAnsi="Arial"/>
      <w:b/>
      <w:snapToGrid w:val="0"/>
      <w:spacing w:val="2"/>
      <w:sz w:val="60"/>
      <w:szCs w:val="20"/>
    </w:rPr>
  </w:style>
  <w:style w:type="paragraph" w:styleId="CommentSubject">
    <w:name w:val="annotation subject"/>
    <w:basedOn w:val="CommentText"/>
    <w:next w:val="CommentText"/>
    <w:semiHidden/>
    <w:rsid w:val="001E15CC"/>
    <w:rPr>
      <w:b/>
      <w:bCs/>
    </w:rPr>
  </w:style>
  <w:style w:type="paragraph" w:styleId="CommentText">
    <w:name w:val="annotation text"/>
    <w:basedOn w:val="Normal"/>
    <w:link w:val="CommentTextChar"/>
    <w:semiHidden/>
    <w:rsid w:val="001E15CC"/>
    <w:rPr>
      <w:sz w:val="20"/>
      <w:szCs w:val="20"/>
    </w:rPr>
  </w:style>
  <w:style w:type="paragraph" w:styleId="BalloonText">
    <w:name w:val="Balloon Text"/>
    <w:basedOn w:val="Normal"/>
    <w:semiHidden/>
    <w:rsid w:val="001E15CC"/>
    <w:rPr>
      <w:rFonts w:ascii="Tahoma" w:hAnsi="Tahoma" w:cs="Tahoma"/>
      <w:sz w:val="16"/>
      <w:szCs w:val="16"/>
    </w:rPr>
  </w:style>
  <w:style w:type="paragraph" w:customStyle="1" w:styleId="TipBoxHeading">
    <w:name w:val="Tip Box Heading"/>
    <w:basedOn w:val="Normal"/>
    <w:autoRedefine/>
    <w:rsid w:val="001E15CC"/>
    <w:pPr>
      <w:spacing w:before="120" w:after="120"/>
      <w:ind w:left="720"/>
    </w:pPr>
    <w:rPr>
      <w:rFonts w:ascii="Arial" w:hAnsi="Arial" w:cs="Arial"/>
      <w:i/>
      <w:sz w:val="20"/>
      <w:szCs w:val="20"/>
    </w:rPr>
  </w:style>
  <w:style w:type="paragraph" w:customStyle="1" w:styleId="TableHeading">
    <w:name w:val="Table Heading"/>
    <w:basedOn w:val="Normal"/>
    <w:autoRedefine/>
    <w:rsid w:val="00CA301B"/>
    <w:pPr>
      <w:spacing w:before="120" w:after="120" w:line="240" w:lineRule="auto"/>
    </w:pPr>
    <w:rPr>
      <w:rFonts w:ascii="Arial" w:hAnsi="Arial"/>
      <w:b/>
      <w:sz w:val="20"/>
      <w:szCs w:val="20"/>
    </w:rPr>
  </w:style>
  <w:style w:type="character" w:customStyle="1" w:styleId="Heading3Char">
    <w:name w:val="Heading 3 Char"/>
    <w:basedOn w:val="DefaultParagraphFont"/>
    <w:rsid w:val="001E15CC"/>
    <w:rPr>
      <w:rFonts w:ascii="Arial" w:hAnsi="Arial"/>
      <w:b/>
      <w:noProof w:val="0"/>
      <w:spacing w:val="-4"/>
      <w:kern w:val="28"/>
      <w:sz w:val="22"/>
      <w:szCs w:val="22"/>
      <w:lang w:val="en-US" w:eastAsia="en-US" w:bidi="ar-SA"/>
    </w:rPr>
  </w:style>
  <w:style w:type="paragraph" w:styleId="List">
    <w:name w:val="List"/>
    <w:basedOn w:val="Normal"/>
    <w:rsid w:val="001E15CC"/>
    <w:pPr>
      <w:keepNext/>
      <w:spacing w:after="220" w:line="220" w:lineRule="atLeast"/>
      <w:ind w:left="1440" w:hanging="360"/>
    </w:pPr>
    <w:rPr>
      <w:sz w:val="20"/>
      <w:szCs w:val="20"/>
    </w:rPr>
  </w:style>
  <w:style w:type="paragraph" w:styleId="BodyTextIndent">
    <w:name w:val="Body Text Indent"/>
    <w:basedOn w:val="Normal"/>
    <w:rsid w:val="001E15CC"/>
    <w:pPr>
      <w:ind w:left="360"/>
    </w:pPr>
    <w:rPr>
      <w:rFonts w:ascii="Arial" w:hAnsi="Arial" w:cs="Arial"/>
    </w:rPr>
  </w:style>
  <w:style w:type="paragraph" w:styleId="BodyTextIndent3">
    <w:name w:val="Body Text Indent 3"/>
    <w:basedOn w:val="Normal"/>
    <w:rsid w:val="001E15CC"/>
    <w:pPr>
      <w:ind w:left="1440"/>
    </w:pPr>
    <w:rPr>
      <w:rFonts w:ascii="Arial" w:hAnsi="Arial" w:cs="Arial"/>
    </w:rPr>
  </w:style>
  <w:style w:type="paragraph" w:styleId="TOC1">
    <w:name w:val="toc 1"/>
    <w:basedOn w:val="Normal"/>
    <w:uiPriority w:val="39"/>
    <w:rsid w:val="001E15CC"/>
    <w:pPr>
      <w:spacing w:before="120" w:after="120"/>
    </w:pPr>
    <w:rPr>
      <w:b/>
      <w:bCs/>
      <w:caps/>
      <w:sz w:val="20"/>
      <w:szCs w:val="20"/>
    </w:rPr>
  </w:style>
  <w:style w:type="paragraph" w:styleId="TOC2">
    <w:name w:val="toc 2"/>
    <w:basedOn w:val="Normal"/>
    <w:uiPriority w:val="39"/>
    <w:rsid w:val="001E15CC"/>
    <w:pPr>
      <w:ind w:left="240"/>
    </w:pPr>
    <w:rPr>
      <w:smallCaps/>
      <w:sz w:val="20"/>
      <w:szCs w:val="20"/>
    </w:rPr>
  </w:style>
  <w:style w:type="paragraph" w:styleId="ListBullet2">
    <w:name w:val="List Bullet 2"/>
    <w:basedOn w:val="Normal"/>
    <w:rsid w:val="001E15CC"/>
    <w:pPr>
      <w:tabs>
        <w:tab w:val="num" w:pos="720"/>
      </w:tabs>
      <w:spacing w:after="220" w:line="220" w:lineRule="atLeast"/>
      <w:ind w:left="2160" w:right="720" w:hanging="360"/>
    </w:pPr>
    <w:rPr>
      <w:sz w:val="20"/>
      <w:szCs w:val="20"/>
    </w:rPr>
  </w:style>
  <w:style w:type="paragraph" w:styleId="Header">
    <w:name w:val="header"/>
    <w:basedOn w:val="Normal"/>
    <w:rsid w:val="001E15CC"/>
    <w:pPr>
      <w:tabs>
        <w:tab w:val="center" w:pos="4320"/>
        <w:tab w:val="right" w:pos="8640"/>
      </w:tabs>
    </w:pPr>
  </w:style>
  <w:style w:type="paragraph" w:styleId="BodyText2">
    <w:name w:val="Body Text 2"/>
    <w:basedOn w:val="Normal"/>
    <w:rsid w:val="001E15CC"/>
    <w:rPr>
      <w:rFonts w:ascii="Arial" w:hAnsi="Arial" w:cs="Arial"/>
      <w:i/>
      <w:iCs/>
      <w:color w:val="000000"/>
      <w:sz w:val="20"/>
      <w:szCs w:val="14"/>
    </w:rPr>
  </w:style>
  <w:style w:type="character" w:styleId="FollowedHyperlink">
    <w:name w:val="FollowedHyperlink"/>
    <w:basedOn w:val="DefaultParagraphFont"/>
    <w:rsid w:val="001E15CC"/>
    <w:rPr>
      <w:color w:val="800080"/>
      <w:u w:val="single"/>
    </w:rPr>
  </w:style>
  <w:style w:type="paragraph" w:styleId="ListBullet">
    <w:name w:val="List Bullet"/>
    <w:basedOn w:val="Normal"/>
    <w:autoRedefine/>
    <w:rsid w:val="001E15CC"/>
    <w:pPr>
      <w:numPr>
        <w:numId w:val="1"/>
      </w:numPr>
    </w:pPr>
  </w:style>
  <w:style w:type="paragraph" w:customStyle="1" w:styleId="Bodytextwithbullet">
    <w:name w:val="Body text with bullet"/>
    <w:basedOn w:val="Normal"/>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1E15CC"/>
    <w:rPr>
      <w:rFonts w:ascii="Times" w:hAnsi="Times"/>
      <w:b/>
      <w:caps/>
      <w:noProof w:val="0"/>
      <w:lang w:val="en-US" w:eastAsia="en-US" w:bidi="ar-SA"/>
    </w:rPr>
  </w:style>
  <w:style w:type="paragraph" w:styleId="BodyText">
    <w:name w:val="Body Text"/>
    <w:basedOn w:val="Normal"/>
    <w:rsid w:val="001E15CC"/>
    <w:pPr>
      <w:spacing w:after="120"/>
    </w:pPr>
  </w:style>
  <w:style w:type="paragraph" w:styleId="Footer">
    <w:name w:val="footer"/>
    <w:basedOn w:val="Normal"/>
    <w:rsid w:val="001E15CC"/>
    <w:pPr>
      <w:tabs>
        <w:tab w:val="center" w:pos="4320"/>
        <w:tab w:val="right" w:pos="8640"/>
      </w:tabs>
    </w:pPr>
  </w:style>
  <w:style w:type="character" w:styleId="PageNumber">
    <w:name w:val="page number"/>
    <w:basedOn w:val="DefaultParagraphFont"/>
    <w:rsid w:val="001E15CC"/>
  </w:style>
  <w:style w:type="paragraph" w:customStyle="1" w:styleId="HeaderOdd">
    <w:name w:val="Header Odd"/>
    <w:basedOn w:val="Header"/>
    <w:rsid w:val="001E15CC"/>
    <w:pPr>
      <w:keepLines/>
    </w:pPr>
    <w:rPr>
      <w:rFonts w:ascii="Arial" w:eastAsia="SimSun" w:hAnsi="Arial"/>
      <w:spacing w:val="-4"/>
      <w:sz w:val="20"/>
      <w:szCs w:val="20"/>
    </w:rPr>
  </w:style>
  <w:style w:type="paragraph" w:styleId="TOC3">
    <w:name w:val="toc 3"/>
    <w:basedOn w:val="Normal"/>
    <w:next w:val="Normal"/>
    <w:autoRedefine/>
    <w:uiPriority w:val="39"/>
    <w:rsid w:val="001E15CC"/>
    <w:pPr>
      <w:ind w:left="480"/>
    </w:pPr>
    <w:rPr>
      <w:i/>
      <w:iCs/>
      <w:sz w:val="20"/>
      <w:szCs w:val="20"/>
    </w:rPr>
  </w:style>
  <w:style w:type="paragraph" w:styleId="TOC4">
    <w:name w:val="toc 4"/>
    <w:basedOn w:val="Normal"/>
    <w:next w:val="Normal"/>
    <w:autoRedefine/>
    <w:uiPriority w:val="39"/>
    <w:rsid w:val="001E15CC"/>
    <w:pPr>
      <w:ind w:left="720"/>
    </w:pPr>
    <w:rPr>
      <w:sz w:val="18"/>
      <w:szCs w:val="18"/>
    </w:rPr>
  </w:style>
  <w:style w:type="paragraph" w:styleId="TOC5">
    <w:name w:val="toc 5"/>
    <w:basedOn w:val="Normal"/>
    <w:next w:val="Normal"/>
    <w:autoRedefine/>
    <w:uiPriority w:val="39"/>
    <w:rsid w:val="001E15CC"/>
    <w:pPr>
      <w:ind w:left="960"/>
    </w:pPr>
    <w:rPr>
      <w:sz w:val="18"/>
      <w:szCs w:val="18"/>
    </w:rPr>
  </w:style>
  <w:style w:type="paragraph" w:styleId="TOC6">
    <w:name w:val="toc 6"/>
    <w:basedOn w:val="Normal"/>
    <w:next w:val="Normal"/>
    <w:autoRedefine/>
    <w:uiPriority w:val="39"/>
    <w:rsid w:val="001E15CC"/>
    <w:pPr>
      <w:ind w:left="1200"/>
    </w:pPr>
    <w:rPr>
      <w:sz w:val="18"/>
      <w:szCs w:val="18"/>
    </w:rPr>
  </w:style>
  <w:style w:type="paragraph" w:styleId="TOC7">
    <w:name w:val="toc 7"/>
    <w:basedOn w:val="Normal"/>
    <w:next w:val="Normal"/>
    <w:autoRedefine/>
    <w:uiPriority w:val="39"/>
    <w:rsid w:val="001E15CC"/>
    <w:pPr>
      <w:ind w:left="1440"/>
    </w:pPr>
    <w:rPr>
      <w:sz w:val="18"/>
      <w:szCs w:val="18"/>
    </w:rPr>
  </w:style>
  <w:style w:type="paragraph" w:styleId="TOC8">
    <w:name w:val="toc 8"/>
    <w:basedOn w:val="Normal"/>
    <w:next w:val="Normal"/>
    <w:autoRedefine/>
    <w:uiPriority w:val="39"/>
    <w:rsid w:val="001E15CC"/>
    <w:pPr>
      <w:ind w:left="1680"/>
    </w:pPr>
    <w:rPr>
      <w:sz w:val="18"/>
      <w:szCs w:val="18"/>
    </w:rPr>
  </w:style>
  <w:style w:type="paragraph" w:styleId="TOC9">
    <w:name w:val="toc 9"/>
    <w:basedOn w:val="Normal"/>
    <w:next w:val="Normal"/>
    <w:autoRedefine/>
    <w:uiPriority w:val="39"/>
    <w:rsid w:val="001E15CC"/>
    <w:pPr>
      <w:ind w:left="1920"/>
    </w:pPr>
    <w:rPr>
      <w:sz w:val="18"/>
      <w:szCs w:val="18"/>
    </w:rPr>
  </w:style>
  <w:style w:type="character" w:styleId="CommentReference">
    <w:name w:val="annotation reference"/>
    <w:basedOn w:val="DefaultParagraphFont"/>
    <w:semiHidden/>
    <w:rsid w:val="001E15CC"/>
    <w:rPr>
      <w:sz w:val="16"/>
      <w:szCs w:val="16"/>
    </w:rPr>
  </w:style>
  <w:style w:type="paragraph" w:customStyle="1" w:styleId="TableContent">
    <w:name w:val="Table Content"/>
    <w:basedOn w:val="BodyText"/>
    <w:rsid w:val="001E15CC"/>
    <w:pPr>
      <w:spacing w:before="60" w:after="60"/>
    </w:pPr>
    <w:rPr>
      <w:color w:val="000000"/>
      <w:sz w:val="18"/>
      <w:szCs w:val="20"/>
      <w:lang w:val="en-GB"/>
    </w:rPr>
  </w:style>
  <w:style w:type="paragraph" w:customStyle="1" w:styleId="TableHeader">
    <w:name w:val="Table Header"/>
    <w:basedOn w:val="TableContent"/>
    <w:rsid w:val="001E15CC"/>
    <w:rPr>
      <w:b/>
      <w:color w:val="auto"/>
    </w:rPr>
  </w:style>
  <w:style w:type="paragraph" w:styleId="Caption">
    <w:name w:val="caption"/>
    <w:basedOn w:val="Normal"/>
    <w:next w:val="BodyText"/>
    <w:qFormat/>
    <w:rsid w:val="001E15C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1E15CC"/>
  </w:style>
  <w:style w:type="paragraph" w:customStyle="1" w:styleId="Requirement">
    <w:name w:val="Requirement"/>
    <w:basedOn w:val="TableContent"/>
    <w:rsid w:val="001E15CC"/>
  </w:style>
  <w:style w:type="paragraph" w:customStyle="1" w:styleId="UseCaseFlowStepInserted">
    <w:name w:val="Use Case Flow Step (Inserted)"/>
    <w:basedOn w:val="TableContent"/>
    <w:rsid w:val="001E15CC"/>
  </w:style>
  <w:style w:type="paragraph" w:customStyle="1" w:styleId="RequirementInserted">
    <w:name w:val="Requirement (Inserted)"/>
    <w:basedOn w:val="TableContent"/>
    <w:rsid w:val="001E15CC"/>
    <w:pPr>
      <w:outlineLvl w:val="7"/>
    </w:pPr>
  </w:style>
  <w:style w:type="character" w:styleId="Strong">
    <w:name w:val="Strong"/>
    <w:basedOn w:val="DefaultParagraphFont"/>
    <w:qFormat/>
    <w:rsid w:val="001E15CC"/>
    <w:rPr>
      <w:b/>
      <w:bCs/>
    </w:rPr>
  </w:style>
  <w:style w:type="table" w:styleId="TableGrid">
    <w:name w:val="Table Grid"/>
    <w:basedOn w:val="TableNormal"/>
    <w:uiPriority w:val="59"/>
    <w:rsid w:val="007C39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351E58"/>
    <w:rPr>
      <w:rFonts w:ascii="Verdana" w:hAnsi="Verdana" w:hint="default"/>
      <w:b/>
      <w:bCs/>
      <w:color w:val="800000"/>
      <w:sz w:val="20"/>
      <w:szCs w:val="20"/>
    </w:rPr>
  </w:style>
  <w:style w:type="paragraph" w:customStyle="1" w:styleId="InfoBlue">
    <w:name w:val="InfoBlue"/>
    <w:basedOn w:val="Normal"/>
    <w:next w:val="BodyText"/>
    <w:autoRedefine/>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87174E"/>
    <w:rPr>
      <w:rFonts w:ascii="Cambria" w:eastAsia="Times New Roman" w:hAnsi="Cambria" w:cs="Times New Roman"/>
      <w:b/>
      <w:bCs/>
      <w:kern w:val="28"/>
      <w:sz w:val="32"/>
      <w:szCs w:val="32"/>
    </w:rPr>
  </w:style>
  <w:style w:type="paragraph" w:styleId="NoSpacing">
    <w:name w:val="No Spacing"/>
    <w:uiPriority w:val="1"/>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19"/>
    <w:qFormat/>
    <w:rsid w:val="0087174E"/>
    <w:rPr>
      <w:i/>
      <w:iCs/>
      <w:color w:val="808080"/>
    </w:rPr>
  </w:style>
  <w:style w:type="paragraph" w:styleId="Subtitle">
    <w:name w:val="Subtitle"/>
    <w:basedOn w:val="Normal"/>
    <w:next w:val="Normal"/>
    <w:link w:val="SubtitleChar"/>
    <w:uiPriority w:val="11"/>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7174E"/>
    <w:rPr>
      <w:rFonts w:ascii="Cambria" w:eastAsia="Times New Roman" w:hAnsi="Cambria" w:cs="Times New Roman"/>
      <w:sz w:val="24"/>
      <w:szCs w:val="24"/>
    </w:rPr>
  </w:style>
  <w:style w:type="paragraph" w:customStyle="1" w:styleId="CharCharChar">
    <w:name w:val="Char Char Char"/>
    <w:aliases w:val=" Char Char Char Char"/>
    <w:basedOn w:val="Normal"/>
    <w:rsid w:val="00BA713F"/>
    <w:pPr>
      <w:widowControl/>
      <w:adjustRightInd/>
      <w:spacing w:line="240" w:lineRule="exact"/>
      <w:jc w:val="left"/>
      <w:textAlignment w:val="auto"/>
    </w:pPr>
    <w:rPr>
      <w:rFonts w:ascii="Verdana" w:hAnsi="Verdana"/>
      <w:sz w:val="20"/>
      <w:szCs w:val="20"/>
    </w:rPr>
  </w:style>
  <w:style w:type="character" w:customStyle="1" w:styleId="Heading2Char">
    <w:name w:val="Heading 2 Char"/>
    <w:basedOn w:val="DefaultParagraphFont"/>
    <w:link w:val="Heading2"/>
    <w:rsid w:val="001C17F7"/>
    <w:rPr>
      <w:rFonts w:ascii="Arial" w:hAnsi="Arial"/>
      <w:b/>
      <w:spacing w:val="-4"/>
      <w:kern w:val="28"/>
      <w:sz w:val="22"/>
      <w:szCs w:val="24"/>
    </w:rPr>
  </w:style>
  <w:style w:type="paragraph" w:styleId="ListParagraph">
    <w:name w:val="List Paragraph"/>
    <w:basedOn w:val="Normal"/>
    <w:uiPriority w:val="34"/>
    <w:qFormat/>
    <w:rsid w:val="00191DC0"/>
    <w:pPr>
      <w:ind w:left="720"/>
      <w:contextualSpacing/>
    </w:pPr>
  </w:style>
  <w:style w:type="paragraph" w:customStyle="1" w:styleId="BusinessRequirement">
    <w:name w:val="Business Requirement"/>
    <w:basedOn w:val="Normal"/>
    <w:rsid w:val="00736197"/>
    <w:pPr>
      <w:widowControl/>
      <w:numPr>
        <w:numId w:val="7"/>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1D6670"/>
    <w:rPr>
      <w:rFonts w:ascii="Calibri" w:hAnsi="Calibri"/>
      <w:sz w:val="22"/>
      <w:szCs w:val="24"/>
    </w:rPr>
  </w:style>
  <w:style w:type="character" w:customStyle="1" w:styleId="CommentTextChar">
    <w:name w:val="Comment Text Char"/>
    <w:basedOn w:val="DefaultParagraphFont"/>
    <w:link w:val="CommentText"/>
    <w:semiHidden/>
    <w:rsid w:val="00AD4393"/>
    <w:rPr>
      <w:rFonts w:ascii="Calibri" w:hAnsi="Calibri"/>
    </w:rPr>
  </w:style>
  <w:style w:type="character" w:styleId="PlaceholderText">
    <w:name w:val="Placeholder Text"/>
    <w:basedOn w:val="DefaultParagraphFont"/>
    <w:uiPriority w:val="99"/>
    <w:semiHidden/>
    <w:rsid w:val="00911681"/>
    <w:rPr>
      <w:color w:val="808080"/>
    </w:rPr>
  </w:style>
  <w:style w:type="table" w:customStyle="1" w:styleId="LightGrid-Accent11">
    <w:name w:val="Light Grid - Accent 11"/>
    <w:basedOn w:val="TableNormal"/>
    <w:uiPriority w:val="62"/>
    <w:rsid w:val="0004448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4D"/>
    <w:pPr>
      <w:widowControl w:val="0"/>
      <w:adjustRightInd w:val="0"/>
      <w:spacing w:line="360" w:lineRule="atLeast"/>
      <w:jc w:val="both"/>
      <w:textAlignment w:val="baseline"/>
    </w:pPr>
    <w:rPr>
      <w:rFonts w:ascii="Calibri" w:hAnsi="Calibri"/>
      <w:sz w:val="22"/>
      <w:szCs w:val="24"/>
    </w:rPr>
  </w:style>
  <w:style w:type="paragraph" w:styleId="Heading1">
    <w:name w:val="heading 1"/>
    <w:basedOn w:val="Normal"/>
    <w:next w:val="Normal"/>
    <w:autoRedefine/>
    <w:qFormat/>
    <w:rsid w:val="001E15C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1E15C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qFormat/>
    <w:rsid w:val="001E15C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qFormat/>
    <w:rsid w:val="001E15CC"/>
    <w:pPr>
      <w:keepNext/>
      <w:spacing w:before="240" w:after="60"/>
      <w:outlineLvl w:val="3"/>
    </w:pPr>
    <w:rPr>
      <w:b/>
      <w:bCs/>
      <w:sz w:val="28"/>
      <w:szCs w:val="28"/>
    </w:rPr>
  </w:style>
  <w:style w:type="paragraph" w:styleId="Heading5">
    <w:name w:val="heading 5"/>
    <w:basedOn w:val="Normal"/>
    <w:next w:val="Normal"/>
    <w:qFormat/>
    <w:rsid w:val="001E15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autoRedefine/>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1E15C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1E15C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1E15C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1E15CC"/>
    <w:rPr>
      <w:color w:val="0000FF"/>
      <w:u w:val="single"/>
    </w:rPr>
  </w:style>
  <w:style w:type="paragraph" w:styleId="BodyTextIndent2">
    <w:name w:val="Body Text Indent 2"/>
    <w:basedOn w:val="Normal"/>
    <w:rsid w:val="001E15CC"/>
    <w:pPr>
      <w:ind w:left="720"/>
      <w:jc w:val="center"/>
    </w:pPr>
    <w:rPr>
      <w:rFonts w:ascii="Arial" w:hAnsi="Arial" w:cs="Arial"/>
      <w:b/>
      <w:bCs/>
      <w:sz w:val="48"/>
    </w:rPr>
  </w:style>
  <w:style w:type="paragraph" w:customStyle="1" w:styleId="TitlePageDate">
    <w:name w:val="Title Page Date"/>
    <w:basedOn w:val="Normal"/>
    <w:rsid w:val="001E15CC"/>
    <w:pPr>
      <w:keepNext/>
      <w:keepLines/>
      <w:spacing w:before="120"/>
      <w:jc w:val="center"/>
    </w:pPr>
    <w:rPr>
      <w:rFonts w:ascii="Univers (WN)" w:hAnsi="Univers (WN)"/>
      <w:b/>
      <w:snapToGrid w:val="0"/>
      <w:spacing w:val="2"/>
      <w:szCs w:val="20"/>
    </w:rPr>
  </w:style>
  <w:style w:type="paragraph" w:customStyle="1" w:styleId="BlockText1">
    <w:name w:val="Block Text1"/>
    <w:basedOn w:val="Normal"/>
    <w:rsid w:val="001E15CC"/>
    <w:pPr>
      <w:spacing w:before="24" w:after="24"/>
    </w:pPr>
    <w:rPr>
      <w:snapToGrid w:val="0"/>
      <w:spacing w:val="2"/>
      <w:szCs w:val="20"/>
    </w:rPr>
  </w:style>
  <w:style w:type="paragraph" w:customStyle="1" w:styleId="TableText">
    <w:name w:val="Table Text"/>
    <w:basedOn w:val="Normal"/>
    <w:autoRedefine/>
    <w:rsid w:val="001E15CC"/>
    <w:rPr>
      <w:rFonts w:ascii="Arial" w:hAnsi="Arial" w:cs="Arial"/>
      <w:i/>
      <w:iCs/>
      <w:sz w:val="20"/>
    </w:rPr>
  </w:style>
  <w:style w:type="paragraph" w:customStyle="1" w:styleId="TOCTitle">
    <w:name w:val="TOCTitle"/>
    <w:basedOn w:val="Normal"/>
    <w:rsid w:val="001E15CC"/>
    <w:pPr>
      <w:pBdr>
        <w:top w:val="single" w:sz="30" w:space="4" w:color="auto"/>
      </w:pBdr>
      <w:spacing w:before="120" w:after="480"/>
    </w:pPr>
    <w:rPr>
      <w:rFonts w:ascii="Arial" w:hAnsi="Arial"/>
      <w:b/>
      <w:snapToGrid w:val="0"/>
      <w:spacing w:val="2"/>
      <w:sz w:val="60"/>
      <w:szCs w:val="20"/>
    </w:rPr>
  </w:style>
  <w:style w:type="paragraph" w:styleId="CommentSubject">
    <w:name w:val="annotation subject"/>
    <w:basedOn w:val="CommentText"/>
    <w:next w:val="CommentText"/>
    <w:semiHidden/>
    <w:rsid w:val="001E15CC"/>
    <w:rPr>
      <w:b/>
      <w:bCs/>
    </w:rPr>
  </w:style>
  <w:style w:type="paragraph" w:styleId="CommentText">
    <w:name w:val="annotation text"/>
    <w:basedOn w:val="Normal"/>
    <w:link w:val="CommentTextChar"/>
    <w:semiHidden/>
    <w:rsid w:val="001E15CC"/>
    <w:rPr>
      <w:sz w:val="20"/>
      <w:szCs w:val="20"/>
    </w:rPr>
  </w:style>
  <w:style w:type="paragraph" w:styleId="BalloonText">
    <w:name w:val="Balloon Text"/>
    <w:basedOn w:val="Normal"/>
    <w:semiHidden/>
    <w:rsid w:val="001E15CC"/>
    <w:rPr>
      <w:rFonts w:ascii="Tahoma" w:hAnsi="Tahoma" w:cs="Tahoma"/>
      <w:sz w:val="16"/>
      <w:szCs w:val="16"/>
    </w:rPr>
  </w:style>
  <w:style w:type="paragraph" w:customStyle="1" w:styleId="TipBoxHeading">
    <w:name w:val="Tip Box Heading"/>
    <w:basedOn w:val="Normal"/>
    <w:autoRedefine/>
    <w:rsid w:val="001E15CC"/>
    <w:pPr>
      <w:spacing w:before="120" w:after="120"/>
      <w:ind w:left="720"/>
    </w:pPr>
    <w:rPr>
      <w:rFonts w:ascii="Arial" w:hAnsi="Arial" w:cs="Arial"/>
      <w:i/>
      <w:sz w:val="20"/>
      <w:szCs w:val="20"/>
    </w:rPr>
  </w:style>
  <w:style w:type="paragraph" w:customStyle="1" w:styleId="TableHeading">
    <w:name w:val="Table Heading"/>
    <w:basedOn w:val="Normal"/>
    <w:autoRedefine/>
    <w:rsid w:val="00CA301B"/>
    <w:pPr>
      <w:spacing w:before="120" w:after="120" w:line="240" w:lineRule="auto"/>
    </w:pPr>
    <w:rPr>
      <w:rFonts w:ascii="Arial" w:hAnsi="Arial"/>
      <w:b/>
      <w:sz w:val="20"/>
      <w:szCs w:val="20"/>
    </w:rPr>
  </w:style>
  <w:style w:type="character" w:customStyle="1" w:styleId="Heading3Char">
    <w:name w:val="Heading 3 Char"/>
    <w:basedOn w:val="DefaultParagraphFont"/>
    <w:rsid w:val="001E15CC"/>
    <w:rPr>
      <w:rFonts w:ascii="Arial" w:hAnsi="Arial"/>
      <w:b/>
      <w:noProof w:val="0"/>
      <w:spacing w:val="-4"/>
      <w:kern w:val="28"/>
      <w:sz w:val="22"/>
      <w:szCs w:val="22"/>
      <w:lang w:val="en-US" w:eastAsia="en-US" w:bidi="ar-SA"/>
    </w:rPr>
  </w:style>
  <w:style w:type="paragraph" w:styleId="List">
    <w:name w:val="List"/>
    <w:basedOn w:val="Normal"/>
    <w:rsid w:val="001E15CC"/>
    <w:pPr>
      <w:keepNext/>
      <w:spacing w:after="220" w:line="220" w:lineRule="atLeast"/>
      <w:ind w:left="1440" w:hanging="360"/>
    </w:pPr>
    <w:rPr>
      <w:sz w:val="20"/>
      <w:szCs w:val="20"/>
    </w:rPr>
  </w:style>
  <w:style w:type="paragraph" w:styleId="BodyTextIndent">
    <w:name w:val="Body Text Indent"/>
    <w:basedOn w:val="Normal"/>
    <w:rsid w:val="001E15CC"/>
    <w:pPr>
      <w:ind w:left="360"/>
    </w:pPr>
    <w:rPr>
      <w:rFonts w:ascii="Arial" w:hAnsi="Arial" w:cs="Arial"/>
    </w:rPr>
  </w:style>
  <w:style w:type="paragraph" w:styleId="BodyTextIndent3">
    <w:name w:val="Body Text Indent 3"/>
    <w:basedOn w:val="Normal"/>
    <w:rsid w:val="001E15CC"/>
    <w:pPr>
      <w:ind w:left="1440"/>
    </w:pPr>
    <w:rPr>
      <w:rFonts w:ascii="Arial" w:hAnsi="Arial" w:cs="Arial"/>
    </w:rPr>
  </w:style>
  <w:style w:type="paragraph" w:styleId="TOC1">
    <w:name w:val="toc 1"/>
    <w:basedOn w:val="Normal"/>
    <w:uiPriority w:val="39"/>
    <w:rsid w:val="001E15CC"/>
    <w:pPr>
      <w:spacing w:before="120" w:after="120"/>
    </w:pPr>
    <w:rPr>
      <w:b/>
      <w:bCs/>
      <w:caps/>
      <w:sz w:val="20"/>
      <w:szCs w:val="20"/>
    </w:rPr>
  </w:style>
  <w:style w:type="paragraph" w:styleId="TOC2">
    <w:name w:val="toc 2"/>
    <w:basedOn w:val="Normal"/>
    <w:uiPriority w:val="39"/>
    <w:rsid w:val="001E15CC"/>
    <w:pPr>
      <w:ind w:left="240"/>
    </w:pPr>
    <w:rPr>
      <w:smallCaps/>
      <w:sz w:val="20"/>
      <w:szCs w:val="20"/>
    </w:rPr>
  </w:style>
  <w:style w:type="paragraph" w:styleId="ListBullet2">
    <w:name w:val="List Bullet 2"/>
    <w:basedOn w:val="Normal"/>
    <w:rsid w:val="001E15CC"/>
    <w:pPr>
      <w:tabs>
        <w:tab w:val="num" w:pos="720"/>
      </w:tabs>
      <w:spacing w:after="220" w:line="220" w:lineRule="atLeast"/>
      <w:ind w:left="2160" w:right="720" w:hanging="360"/>
    </w:pPr>
    <w:rPr>
      <w:sz w:val="20"/>
      <w:szCs w:val="20"/>
    </w:rPr>
  </w:style>
  <w:style w:type="paragraph" w:styleId="Header">
    <w:name w:val="header"/>
    <w:basedOn w:val="Normal"/>
    <w:rsid w:val="001E15CC"/>
    <w:pPr>
      <w:tabs>
        <w:tab w:val="center" w:pos="4320"/>
        <w:tab w:val="right" w:pos="8640"/>
      </w:tabs>
    </w:pPr>
  </w:style>
  <w:style w:type="paragraph" w:styleId="BodyText2">
    <w:name w:val="Body Text 2"/>
    <w:basedOn w:val="Normal"/>
    <w:rsid w:val="001E15CC"/>
    <w:rPr>
      <w:rFonts w:ascii="Arial" w:hAnsi="Arial" w:cs="Arial"/>
      <w:i/>
      <w:iCs/>
      <w:color w:val="000000"/>
      <w:sz w:val="20"/>
      <w:szCs w:val="14"/>
    </w:rPr>
  </w:style>
  <w:style w:type="character" w:styleId="FollowedHyperlink">
    <w:name w:val="FollowedHyperlink"/>
    <w:basedOn w:val="DefaultParagraphFont"/>
    <w:rsid w:val="001E15CC"/>
    <w:rPr>
      <w:color w:val="800080"/>
      <w:u w:val="single"/>
    </w:rPr>
  </w:style>
  <w:style w:type="paragraph" w:styleId="ListBullet">
    <w:name w:val="List Bullet"/>
    <w:basedOn w:val="Normal"/>
    <w:autoRedefine/>
    <w:rsid w:val="001E15CC"/>
    <w:pPr>
      <w:numPr>
        <w:numId w:val="1"/>
      </w:numPr>
    </w:pPr>
  </w:style>
  <w:style w:type="paragraph" w:customStyle="1" w:styleId="Bodytextwithbullet">
    <w:name w:val="Body text with bullet"/>
    <w:basedOn w:val="Normal"/>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1E15CC"/>
    <w:rPr>
      <w:rFonts w:ascii="Times" w:hAnsi="Times"/>
      <w:b/>
      <w:caps/>
      <w:noProof w:val="0"/>
      <w:lang w:val="en-US" w:eastAsia="en-US" w:bidi="ar-SA"/>
    </w:rPr>
  </w:style>
  <w:style w:type="paragraph" w:styleId="BodyText">
    <w:name w:val="Body Text"/>
    <w:basedOn w:val="Normal"/>
    <w:rsid w:val="001E15CC"/>
    <w:pPr>
      <w:spacing w:after="120"/>
    </w:pPr>
  </w:style>
  <w:style w:type="paragraph" w:styleId="Footer">
    <w:name w:val="footer"/>
    <w:basedOn w:val="Normal"/>
    <w:rsid w:val="001E15CC"/>
    <w:pPr>
      <w:tabs>
        <w:tab w:val="center" w:pos="4320"/>
        <w:tab w:val="right" w:pos="8640"/>
      </w:tabs>
    </w:pPr>
  </w:style>
  <w:style w:type="character" w:styleId="PageNumber">
    <w:name w:val="page number"/>
    <w:basedOn w:val="DefaultParagraphFont"/>
    <w:rsid w:val="001E15CC"/>
  </w:style>
  <w:style w:type="paragraph" w:customStyle="1" w:styleId="HeaderOdd">
    <w:name w:val="Header Odd"/>
    <w:basedOn w:val="Header"/>
    <w:rsid w:val="001E15CC"/>
    <w:pPr>
      <w:keepLines/>
    </w:pPr>
    <w:rPr>
      <w:rFonts w:ascii="Arial" w:eastAsia="SimSun" w:hAnsi="Arial"/>
      <w:spacing w:val="-4"/>
      <w:sz w:val="20"/>
      <w:szCs w:val="20"/>
    </w:rPr>
  </w:style>
  <w:style w:type="paragraph" w:styleId="TOC3">
    <w:name w:val="toc 3"/>
    <w:basedOn w:val="Normal"/>
    <w:next w:val="Normal"/>
    <w:autoRedefine/>
    <w:uiPriority w:val="39"/>
    <w:rsid w:val="001E15CC"/>
    <w:pPr>
      <w:ind w:left="480"/>
    </w:pPr>
    <w:rPr>
      <w:i/>
      <w:iCs/>
      <w:sz w:val="20"/>
      <w:szCs w:val="20"/>
    </w:rPr>
  </w:style>
  <w:style w:type="paragraph" w:styleId="TOC4">
    <w:name w:val="toc 4"/>
    <w:basedOn w:val="Normal"/>
    <w:next w:val="Normal"/>
    <w:autoRedefine/>
    <w:uiPriority w:val="39"/>
    <w:rsid w:val="001E15CC"/>
    <w:pPr>
      <w:ind w:left="720"/>
    </w:pPr>
    <w:rPr>
      <w:sz w:val="18"/>
      <w:szCs w:val="18"/>
    </w:rPr>
  </w:style>
  <w:style w:type="paragraph" w:styleId="TOC5">
    <w:name w:val="toc 5"/>
    <w:basedOn w:val="Normal"/>
    <w:next w:val="Normal"/>
    <w:autoRedefine/>
    <w:uiPriority w:val="39"/>
    <w:rsid w:val="001E15CC"/>
    <w:pPr>
      <w:ind w:left="960"/>
    </w:pPr>
    <w:rPr>
      <w:sz w:val="18"/>
      <w:szCs w:val="18"/>
    </w:rPr>
  </w:style>
  <w:style w:type="paragraph" w:styleId="TOC6">
    <w:name w:val="toc 6"/>
    <w:basedOn w:val="Normal"/>
    <w:next w:val="Normal"/>
    <w:autoRedefine/>
    <w:uiPriority w:val="39"/>
    <w:rsid w:val="001E15CC"/>
    <w:pPr>
      <w:ind w:left="1200"/>
    </w:pPr>
    <w:rPr>
      <w:sz w:val="18"/>
      <w:szCs w:val="18"/>
    </w:rPr>
  </w:style>
  <w:style w:type="paragraph" w:styleId="TOC7">
    <w:name w:val="toc 7"/>
    <w:basedOn w:val="Normal"/>
    <w:next w:val="Normal"/>
    <w:autoRedefine/>
    <w:uiPriority w:val="39"/>
    <w:rsid w:val="001E15CC"/>
    <w:pPr>
      <w:ind w:left="1440"/>
    </w:pPr>
    <w:rPr>
      <w:sz w:val="18"/>
      <w:szCs w:val="18"/>
    </w:rPr>
  </w:style>
  <w:style w:type="paragraph" w:styleId="TOC8">
    <w:name w:val="toc 8"/>
    <w:basedOn w:val="Normal"/>
    <w:next w:val="Normal"/>
    <w:autoRedefine/>
    <w:uiPriority w:val="39"/>
    <w:rsid w:val="001E15CC"/>
    <w:pPr>
      <w:ind w:left="1680"/>
    </w:pPr>
    <w:rPr>
      <w:sz w:val="18"/>
      <w:szCs w:val="18"/>
    </w:rPr>
  </w:style>
  <w:style w:type="paragraph" w:styleId="TOC9">
    <w:name w:val="toc 9"/>
    <w:basedOn w:val="Normal"/>
    <w:next w:val="Normal"/>
    <w:autoRedefine/>
    <w:uiPriority w:val="39"/>
    <w:rsid w:val="001E15CC"/>
    <w:pPr>
      <w:ind w:left="1920"/>
    </w:pPr>
    <w:rPr>
      <w:sz w:val="18"/>
      <w:szCs w:val="18"/>
    </w:rPr>
  </w:style>
  <w:style w:type="character" w:styleId="CommentReference">
    <w:name w:val="annotation reference"/>
    <w:basedOn w:val="DefaultParagraphFont"/>
    <w:semiHidden/>
    <w:rsid w:val="001E15CC"/>
    <w:rPr>
      <w:sz w:val="16"/>
      <w:szCs w:val="16"/>
    </w:rPr>
  </w:style>
  <w:style w:type="paragraph" w:customStyle="1" w:styleId="TableContent">
    <w:name w:val="Table Content"/>
    <w:basedOn w:val="BodyText"/>
    <w:rsid w:val="001E15CC"/>
    <w:pPr>
      <w:spacing w:before="60" w:after="60"/>
    </w:pPr>
    <w:rPr>
      <w:color w:val="000000"/>
      <w:sz w:val="18"/>
      <w:szCs w:val="20"/>
      <w:lang w:val="en-GB"/>
    </w:rPr>
  </w:style>
  <w:style w:type="paragraph" w:customStyle="1" w:styleId="TableHeader">
    <w:name w:val="Table Header"/>
    <w:basedOn w:val="TableContent"/>
    <w:rsid w:val="001E15CC"/>
    <w:rPr>
      <w:b/>
      <w:color w:val="auto"/>
    </w:rPr>
  </w:style>
  <w:style w:type="paragraph" w:styleId="Caption">
    <w:name w:val="caption"/>
    <w:basedOn w:val="Normal"/>
    <w:next w:val="BodyText"/>
    <w:qFormat/>
    <w:rsid w:val="001E15C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1E15CC"/>
  </w:style>
  <w:style w:type="paragraph" w:customStyle="1" w:styleId="Requirement">
    <w:name w:val="Requirement"/>
    <w:basedOn w:val="TableContent"/>
    <w:rsid w:val="001E15CC"/>
  </w:style>
  <w:style w:type="paragraph" w:customStyle="1" w:styleId="UseCaseFlowStepInserted">
    <w:name w:val="Use Case Flow Step (Inserted)"/>
    <w:basedOn w:val="TableContent"/>
    <w:rsid w:val="001E15CC"/>
  </w:style>
  <w:style w:type="paragraph" w:customStyle="1" w:styleId="RequirementInserted">
    <w:name w:val="Requirement (Inserted)"/>
    <w:basedOn w:val="TableContent"/>
    <w:rsid w:val="001E15CC"/>
    <w:pPr>
      <w:outlineLvl w:val="7"/>
    </w:pPr>
  </w:style>
  <w:style w:type="character" w:styleId="Strong">
    <w:name w:val="Strong"/>
    <w:basedOn w:val="DefaultParagraphFont"/>
    <w:qFormat/>
    <w:rsid w:val="001E15CC"/>
    <w:rPr>
      <w:b/>
      <w:bCs/>
    </w:rPr>
  </w:style>
  <w:style w:type="table" w:styleId="TableGrid">
    <w:name w:val="Table Grid"/>
    <w:basedOn w:val="TableNormal"/>
    <w:uiPriority w:val="59"/>
    <w:rsid w:val="007C39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351E58"/>
    <w:rPr>
      <w:rFonts w:ascii="Verdana" w:hAnsi="Verdana" w:hint="default"/>
      <w:b/>
      <w:bCs/>
      <w:color w:val="800000"/>
      <w:sz w:val="20"/>
      <w:szCs w:val="20"/>
    </w:rPr>
  </w:style>
  <w:style w:type="paragraph" w:customStyle="1" w:styleId="InfoBlue">
    <w:name w:val="InfoBlue"/>
    <w:basedOn w:val="Normal"/>
    <w:next w:val="BodyText"/>
    <w:autoRedefine/>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87174E"/>
    <w:rPr>
      <w:rFonts w:ascii="Cambria" w:eastAsia="Times New Roman" w:hAnsi="Cambria" w:cs="Times New Roman"/>
      <w:b/>
      <w:bCs/>
      <w:kern w:val="28"/>
      <w:sz w:val="32"/>
      <w:szCs w:val="32"/>
    </w:rPr>
  </w:style>
  <w:style w:type="paragraph" w:styleId="NoSpacing">
    <w:name w:val="No Spacing"/>
    <w:uiPriority w:val="1"/>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19"/>
    <w:qFormat/>
    <w:rsid w:val="0087174E"/>
    <w:rPr>
      <w:i/>
      <w:iCs/>
      <w:color w:val="808080"/>
    </w:rPr>
  </w:style>
  <w:style w:type="paragraph" w:styleId="Subtitle">
    <w:name w:val="Subtitle"/>
    <w:basedOn w:val="Normal"/>
    <w:next w:val="Normal"/>
    <w:link w:val="SubtitleChar"/>
    <w:uiPriority w:val="11"/>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7174E"/>
    <w:rPr>
      <w:rFonts w:ascii="Cambria" w:eastAsia="Times New Roman" w:hAnsi="Cambria" w:cs="Times New Roman"/>
      <w:sz w:val="24"/>
      <w:szCs w:val="24"/>
    </w:rPr>
  </w:style>
  <w:style w:type="paragraph" w:customStyle="1" w:styleId="CharCharChar">
    <w:name w:val="Char Char Char"/>
    <w:aliases w:val=" Char Char Char Char"/>
    <w:basedOn w:val="Normal"/>
    <w:rsid w:val="00BA713F"/>
    <w:pPr>
      <w:widowControl/>
      <w:adjustRightInd/>
      <w:spacing w:line="240" w:lineRule="exact"/>
      <w:jc w:val="left"/>
      <w:textAlignment w:val="auto"/>
    </w:pPr>
    <w:rPr>
      <w:rFonts w:ascii="Verdana" w:hAnsi="Verdana"/>
      <w:sz w:val="20"/>
      <w:szCs w:val="20"/>
    </w:rPr>
  </w:style>
  <w:style w:type="character" w:customStyle="1" w:styleId="Heading2Char">
    <w:name w:val="Heading 2 Char"/>
    <w:basedOn w:val="DefaultParagraphFont"/>
    <w:link w:val="Heading2"/>
    <w:rsid w:val="001C17F7"/>
    <w:rPr>
      <w:rFonts w:ascii="Arial" w:hAnsi="Arial"/>
      <w:b/>
      <w:spacing w:val="-4"/>
      <w:kern w:val="28"/>
      <w:sz w:val="22"/>
      <w:szCs w:val="24"/>
    </w:rPr>
  </w:style>
  <w:style w:type="paragraph" w:styleId="ListParagraph">
    <w:name w:val="List Paragraph"/>
    <w:basedOn w:val="Normal"/>
    <w:uiPriority w:val="34"/>
    <w:qFormat/>
    <w:rsid w:val="00191DC0"/>
    <w:pPr>
      <w:ind w:left="720"/>
      <w:contextualSpacing/>
    </w:pPr>
  </w:style>
  <w:style w:type="paragraph" w:customStyle="1" w:styleId="BusinessRequirement">
    <w:name w:val="Business Requirement"/>
    <w:basedOn w:val="Normal"/>
    <w:rsid w:val="00736197"/>
    <w:pPr>
      <w:widowControl/>
      <w:numPr>
        <w:numId w:val="7"/>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1D6670"/>
    <w:rPr>
      <w:rFonts w:ascii="Calibri" w:hAnsi="Calibri"/>
      <w:sz w:val="22"/>
      <w:szCs w:val="24"/>
    </w:rPr>
  </w:style>
  <w:style w:type="character" w:customStyle="1" w:styleId="CommentTextChar">
    <w:name w:val="Comment Text Char"/>
    <w:basedOn w:val="DefaultParagraphFont"/>
    <w:link w:val="CommentText"/>
    <w:semiHidden/>
    <w:rsid w:val="00AD4393"/>
    <w:rPr>
      <w:rFonts w:ascii="Calibri" w:hAnsi="Calibri"/>
    </w:rPr>
  </w:style>
  <w:style w:type="character" w:styleId="PlaceholderText">
    <w:name w:val="Placeholder Text"/>
    <w:basedOn w:val="DefaultParagraphFont"/>
    <w:uiPriority w:val="99"/>
    <w:semiHidden/>
    <w:rsid w:val="00911681"/>
    <w:rPr>
      <w:color w:val="808080"/>
    </w:rPr>
  </w:style>
  <w:style w:type="table" w:customStyle="1" w:styleId="LightGrid-Accent11">
    <w:name w:val="Light Grid - Accent 11"/>
    <w:basedOn w:val="TableNormal"/>
    <w:uiPriority w:val="62"/>
    <w:rsid w:val="0004448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19358">
      <w:bodyDiv w:val="1"/>
      <w:marLeft w:val="0"/>
      <w:marRight w:val="0"/>
      <w:marTop w:val="0"/>
      <w:marBottom w:val="0"/>
      <w:divBdr>
        <w:top w:val="none" w:sz="0" w:space="0" w:color="auto"/>
        <w:left w:val="none" w:sz="0" w:space="0" w:color="auto"/>
        <w:bottom w:val="none" w:sz="0" w:space="0" w:color="auto"/>
        <w:right w:val="none" w:sz="0" w:space="0" w:color="auto"/>
      </w:divBdr>
    </w:div>
    <w:div w:id="81297215">
      <w:bodyDiv w:val="1"/>
      <w:marLeft w:val="0"/>
      <w:marRight w:val="0"/>
      <w:marTop w:val="0"/>
      <w:marBottom w:val="0"/>
      <w:divBdr>
        <w:top w:val="none" w:sz="0" w:space="0" w:color="auto"/>
        <w:left w:val="none" w:sz="0" w:space="0" w:color="auto"/>
        <w:bottom w:val="none" w:sz="0" w:space="0" w:color="auto"/>
        <w:right w:val="none" w:sz="0" w:space="0" w:color="auto"/>
      </w:divBdr>
    </w:div>
    <w:div w:id="351807431">
      <w:bodyDiv w:val="1"/>
      <w:marLeft w:val="0"/>
      <w:marRight w:val="0"/>
      <w:marTop w:val="0"/>
      <w:marBottom w:val="0"/>
      <w:divBdr>
        <w:top w:val="none" w:sz="0" w:space="0" w:color="auto"/>
        <w:left w:val="none" w:sz="0" w:space="0" w:color="auto"/>
        <w:bottom w:val="none" w:sz="0" w:space="0" w:color="auto"/>
        <w:right w:val="none" w:sz="0" w:space="0" w:color="auto"/>
      </w:divBdr>
    </w:div>
    <w:div w:id="448551686">
      <w:bodyDiv w:val="1"/>
      <w:marLeft w:val="0"/>
      <w:marRight w:val="0"/>
      <w:marTop w:val="0"/>
      <w:marBottom w:val="0"/>
      <w:divBdr>
        <w:top w:val="none" w:sz="0" w:space="0" w:color="auto"/>
        <w:left w:val="none" w:sz="0" w:space="0" w:color="auto"/>
        <w:bottom w:val="none" w:sz="0" w:space="0" w:color="auto"/>
        <w:right w:val="none" w:sz="0" w:space="0" w:color="auto"/>
      </w:divBdr>
    </w:div>
    <w:div w:id="492573676">
      <w:bodyDiv w:val="1"/>
      <w:marLeft w:val="0"/>
      <w:marRight w:val="0"/>
      <w:marTop w:val="0"/>
      <w:marBottom w:val="0"/>
      <w:divBdr>
        <w:top w:val="none" w:sz="0" w:space="0" w:color="auto"/>
        <w:left w:val="none" w:sz="0" w:space="0" w:color="auto"/>
        <w:bottom w:val="none" w:sz="0" w:space="0" w:color="auto"/>
        <w:right w:val="none" w:sz="0" w:space="0" w:color="auto"/>
      </w:divBdr>
    </w:div>
    <w:div w:id="529344337">
      <w:bodyDiv w:val="1"/>
      <w:marLeft w:val="0"/>
      <w:marRight w:val="0"/>
      <w:marTop w:val="0"/>
      <w:marBottom w:val="0"/>
      <w:divBdr>
        <w:top w:val="none" w:sz="0" w:space="0" w:color="auto"/>
        <w:left w:val="none" w:sz="0" w:space="0" w:color="auto"/>
        <w:bottom w:val="none" w:sz="0" w:space="0" w:color="auto"/>
        <w:right w:val="none" w:sz="0" w:space="0" w:color="auto"/>
      </w:divBdr>
    </w:div>
    <w:div w:id="534275154">
      <w:bodyDiv w:val="1"/>
      <w:marLeft w:val="0"/>
      <w:marRight w:val="0"/>
      <w:marTop w:val="0"/>
      <w:marBottom w:val="0"/>
      <w:divBdr>
        <w:top w:val="none" w:sz="0" w:space="0" w:color="auto"/>
        <w:left w:val="none" w:sz="0" w:space="0" w:color="auto"/>
        <w:bottom w:val="none" w:sz="0" w:space="0" w:color="auto"/>
        <w:right w:val="none" w:sz="0" w:space="0" w:color="auto"/>
      </w:divBdr>
    </w:div>
    <w:div w:id="583220752">
      <w:bodyDiv w:val="1"/>
      <w:marLeft w:val="0"/>
      <w:marRight w:val="0"/>
      <w:marTop w:val="0"/>
      <w:marBottom w:val="0"/>
      <w:divBdr>
        <w:top w:val="none" w:sz="0" w:space="0" w:color="auto"/>
        <w:left w:val="none" w:sz="0" w:space="0" w:color="auto"/>
        <w:bottom w:val="none" w:sz="0" w:space="0" w:color="auto"/>
        <w:right w:val="none" w:sz="0" w:space="0" w:color="auto"/>
      </w:divBdr>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32110672">
      <w:bodyDiv w:val="1"/>
      <w:marLeft w:val="0"/>
      <w:marRight w:val="0"/>
      <w:marTop w:val="0"/>
      <w:marBottom w:val="0"/>
      <w:divBdr>
        <w:top w:val="none" w:sz="0" w:space="0" w:color="auto"/>
        <w:left w:val="none" w:sz="0" w:space="0" w:color="auto"/>
        <w:bottom w:val="none" w:sz="0" w:space="0" w:color="auto"/>
        <w:right w:val="none" w:sz="0" w:space="0" w:color="auto"/>
      </w:divBdr>
    </w:div>
    <w:div w:id="914128585">
      <w:bodyDiv w:val="1"/>
      <w:marLeft w:val="0"/>
      <w:marRight w:val="0"/>
      <w:marTop w:val="0"/>
      <w:marBottom w:val="0"/>
      <w:divBdr>
        <w:top w:val="none" w:sz="0" w:space="0" w:color="auto"/>
        <w:left w:val="none" w:sz="0" w:space="0" w:color="auto"/>
        <w:bottom w:val="none" w:sz="0" w:space="0" w:color="auto"/>
        <w:right w:val="none" w:sz="0" w:space="0" w:color="auto"/>
      </w:divBdr>
    </w:div>
    <w:div w:id="938371885">
      <w:bodyDiv w:val="1"/>
      <w:marLeft w:val="0"/>
      <w:marRight w:val="0"/>
      <w:marTop w:val="0"/>
      <w:marBottom w:val="0"/>
      <w:divBdr>
        <w:top w:val="none" w:sz="0" w:space="0" w:color="auto"/>
        <w:left w:val="none" w:sz="0" w:space="0" w:color="auto"/>
        <w:bottom w:val="none" w:sz="0" w:space="0" w:color="auto"/>
        <w:right w:val="none" w:sz="0" w:space="0" w:color="auto"/>
      </w:divBdr>
    </w:div>
    <w:div w:id="1059085728">
      <w:bodyDiv w:val="1"/>
      <w:marLeft w:val="0"/>
      <w:marRight w:val="0"/>
      <w:marTop w:val="0"/>
      <w:marBottom w:val="0"/>
      <w:divBdr>
        <w:top w:val="none" w:sz="0" w:space="0" w:color="auto"/>
        <w:left w:val="none" w:sz="0" w:space="0" w:color="auto"/>
        <w:bottom w:val="none" w:sz="0" w:space="0" w:color="auto"/>
        <w:right w:val="none" w:sz="0" w:space="0" w:color="auto"/>
      </w:divBdr>
    </w:div>
    <w:div w:id="1255746654">
      <w:bodyDiv w:val="1"/>
      <w:marLeft w:val="0"/>
      <w:marRight w:val="0"/>
      <w:marTop w:val="0"/>
      <w:marBottom w:val="0"/>
      <w:divBdr>
        <w:top w:val="none" w:sz="0" w:space="0" w:color="auto"/>
        <w:left w:val="none" w:sz="0" w:space="0" w:color="auto"/>
        <w:bottom w:val="none" w:sz="0" w:space="0" w:color="auto"/>
        <w:right w:val="none" w:sz="0" w:space="0" w:color="auto"/>
      </w:divBdr>
    </w:div>
    <w:div w:id="1326207059">
      <w:bodyDiv w:val="1"/>
      <w:marLeft w:val="0"/>
      <w:marRight w:val="0"/>
      <w:marTop w:val="0"/>
      <w:marBottom w:val="0"/>
      <w:divBdr>
        <w:top w:val="none" w:sz="0" w:space="0" w:color="auto"/>
        <w:left w:val="none" w:sz="0" w:space="0" w:color="auto"/>
        <w:bottom w:val="none" w:sz="0" w:space="0" w:color="auto"/>
        <w:right w:val="none" w:sz="0" w:space="0" w:color="auto"/>
      </w:divBdr>
    </w:div>
    <w:div w:id="1366827528">
      <w:bodyDiv w:val="1"/>
      <w:marLeft w:val="0"/>
      <w:marRight w:val="0"/>
      <w:marTop w:val="0"/>
      <w:marBottom w:val="0"/>
      <w:divBdr>
        <w:top w:val="none" w:sz="0" w:space="0" w:color="auto"/>
        <w:left w:val="none" w:sz="0" w:space="0" w:color="auto"/>
        <w:bottom w:val="none" w:sz="0" w:space="0" w:color="auto"/>
        <w:right w:val="none" w:sz="0" w:space="0" w:color="auto"/>
      </w:divBdr>
    </w:div>
    <w:div w:id="1438677532">
      <w:bodyDiv w:val="1"/>
      <w:marLeft w:val="0"/>
      <w:marRight w:val="0"/>
      <w:marTop w:val="0"/>
      <w:marBottom w:val="0"/>
      <w:divBdr>
        <w:top w:val="none" w:sz="0" w:space="0" w:color="auto"/>
        <w:left w:val="none" w:sz="0" w:space="0" w:color="auto"/>
        <w:bottom w:val="none" w:sz="0" w:space="0" w:color="auto"/>
        <w:right w:val="none" w:sz="0" w:space="0" w:color="auto"/>
      </w:divBdr>
    </w:div>
    <w:div w:id="1474592115">
      <w:bodyDiv w:val="1"/>
      <w:marLeft w:val="0"/>
      <w:marRight w:val="0"/>
      <w:marTop w:val="0"/>
      <w:marBottom w:val="0"/>
      <w:divBdr>
        <w:top w:val="none" w:sz="0" w:space="0" w:color="auto"/>
        <w:left w:val="none" w:sz="0" w:space="0" w:color="auto"/>
        <w:bottom w:val="none" w:sz="0" w:space="0" w:color="auto"/>
        <w:right w:val="none" w:sz="0" w:space="0" w:color="auto"/>
      </w:divBdr>
    </w:div>
    <w:div w:id="1638223589">
      <w:bodyDiv w:val="1"/>
      <w:marLeft w:val="0"/>
      <w:marRight w:val="0"/>
      <w:marTop w:val="0"/>
      <w:marBottom w:val="0"/>
      <w:divBdr>
        <w:top w:val="none" w:sz="0" w:space="0" w:color="auto"/>
        <w:left w:val="none" w:sz="0" w:space="0" w:color="auto"/>
        <w:bottom w:val="none" w:sz="0" w:space="0" w:color="auto"/>
        <w:right w:val="none" w:sz="0" w:space="0" w:color="auto"/>
      </w:divBdr>
    </w:div>
    <w:div w:id="1784500771">
      <w:bodyDiv w:val="1"/>
      <w:marLeft w:val="0"/>
      <w:marRight w:val="0"/>
      <w:marTop w:val="0"/>
      <w:marBottom w:val="0"/>
      <w:divBdr>
        <w:top w:val="none" w:sz="0" w:space="0" w:color="auto"/>
        <w:left w:val="none" w:sz="0" w:space="0" w:color="auto"/>
        <w:bottom w:val="none" w:sz="0" w:space="0" w:color="auto"/>
        <w:right w:val="none" w:sz="0" w:space="0" w:color="auto"/>
      </w:divBdr>
    </w:div>
    <w:div w:id="1871869543">
      <w:bodyDiv w:val="1"/>
      <w:marLeft w:val="0"/>
      <w:marRight w:val="0"/>
      <w:marTop w:val="0"/>
      <w:marBottom w:val="0"/>
      <w:divBdr>
        <w:top w:val="none" w:sz="0" w:space="0" w:color="auto"/>
        <w:left w:val="none" w:sz="0" w:space="0" w:color="auto"/>
        <w:bottom w:val="none" w:sz="0" w:space="0" w:color="auto"/>
        <w:right w:val="none" w:sz="0" w:space="0" w:color="auto"/>
      </w:divBdr>
    </w:div>
    <w:div w:id="1918437864">
      <w:bodyDiv w:val="1"/>
      <w:marLeft w:val="0"/>
      <w:marRight w:val="0"/>
      <w:marTop w:val="0"/>
      <w:marBottom w:val="0"/>
      <w:divBdr>
        <w:top w:val="none" w:sz="0" w:space="0" w:color="auto"/>
        <w:left w:val="none" w:sz="0" w:space="0" w:color="auto"/>
        <w:bottom w:val="none" w:sz="0" w:space="0" w:color="auto"/>
        <w:right w:val="none" w:sz="0" w:space="0" w:color="auto"/>
      </w:divBdr>
    </w:div>
    <w:div w:id="1980836406">
      <w:bodyDiv w:val="1"/>
      <w:marLeft w:val="0"/>
      <w:marRight w:val="0"/>
      <w:marTop w:val="0"/>
      <w:marBottom w:val="0"/>
      <w:divBdr>
        <w:top w:val="none" w:sz="0" w:space="0" w:color="auto"/>
        <w:left w:val="none" w:sz="0" w:space="0" w:color="auto"/>
        <w:bottom w:val="none" w:sz="0" w:space="0" w:color="auto"/>
        <w:right w:val="none" w:sz="0" w:space="0" w:color="auto"/>
      </w:divBdr>
    </w:div>
    <w:div w:id="2023362504">
      <w:bodyDiv w:val="1"/>
      <w:marLeft w:val="0"/>
      <w:marRight w:val="0"/>
      <w:marTop w:val="0"/>
      <w:marBottom w:val="0"/>
      <w:divBdr>
        <w:top w:val="none" w:sz="0" w:space="0" w:color="auto"/>
        <w:left w:val="none" w:sz="0" w:space="0" w:color="auto"/>
        <w:bottom w:val="none" w:sz="0" w:space="0" w:color="auto"/>
        <w:right w:val="none" w:sz="0" w:space="0" w:color="auto"/>
      </w:divBdr>
    </w:div>
    <w:div w:id="2038306797">
      <w:bodyDiv w:val="1"/>
      <w:marLeft w:val="0"/>
      <w:marRight w:val="0"/>
      <w:marTop w:val="0"/>
      <w:marBottom w:val="0"/>
      <w:divBdr>
        <w:top w:val="none" w:sz="0" w:space="0" w:color="auto"/>
        <w:left w:val="none" w:sz="0" w:space="0" w:color="auto"/>
        <w:bottom w:val="none" w:sz="0" w:space="0" w:color="auto"/>
        <w:right w:val="none" w:sz="0" w:space="0" w:color="auto"/>
      </w:divBdr>
    </w:div>
    <w:div w:id="2082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Patrick.Szczypinski@searshc.com" TargetMode="External"/><Relationship Id="rId26" Type="http://schemas.openxmlformats.org/officeDocument/2006/relationships/hyperlink" Target="http://www.diehard.com" TargetMode="External"/><Relationship Id="rId39" Type="http://schemas.openxmlformats.org/officeDocument/2006/relationships/hyperlink" Target="http://www.searsgaragedoors.com/" TargetMode="External"/><Relationship Id="rId21" Type="http://schemas.openxmlformats.org/officeDocument/2006/relationships/hyperlink" Target="mailto:cgodda3@searshc.com" TargetMode="External"/><Relationship Id="rId34" Type="http://schemas.openxmlformats.org/officeDocument/2006/relationships/hyperlink" Target="http://www.sears.com/" TargetMode="External"/><Relationship Id="rId42" Type="http://schemas.openxmlformats.org/officeDocument/2006/relationships/hyperlink" Target="http://www.searsoptical.com/" TargetMode="External"/><Relationship Id="rId47" Type="http://schemas.openxmlformats.org/officeDocument/2006/relationships/hyperlink" Target="http://www.searsportrait.com/" TargetMode="External"/><Relationship Id="rId50" Type="http://schemas.openxmlformats.org/officeDocument/2006/relationships/hyperlink" Target="http://www.sears.com/" TargetMode="External"/><Relationship Id="rId55" Type="http://schemas.openxmlformats.org/officeDocument/2006/relationships/hyperlink" Target="http://www.akamai.com/html/custom/index.html?source=google&amp;i=3&amp;r=4&amp;p=10" TargetMode="External"/><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mailto:sgouris@searshc.com" TargetMode="External"/><Relationship Id="rId20" Type="http://schemas.openxmlformats.org/officeDocument/2006/relationships/hyperlink" Target="mailto:Kelly.Gruver@searshc.com" TargetMode="External"/><Relationship Id="rId29" Type="http://schemas.openxmlformats.org/officeDocument/2006/relationships/hyperlink" Target="http://www.landsend.com/" TargetMode="External"/><Relationship Id="rId41" Type="http://schemas.openxmlformats.org/officeDocument/2006/relationships/hyperlink" Target="http://www.searshometownstores.com/" TargetMode="External"/><Relationship Id="rId54" Type="http://schemas.openxmlformats.org/officeDocument/2006/relationships/hyperlink" Target="http://www.5min.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hilip.nowak@searshc.com" TargetMode="External"/><Relationship Id="rId24" Type="http://schemas.openxmlformats.org/officeDocument/2006/relationships/hyperlink" Target="http://www.craftsman.com" TargetMode="External"/><Relationship Id="rId32" Type="http://schemas.openxmlformats.org/officeDocument/2006/relationships/hyperlink" Target="http://www.Mykmart.com/" TargetMode="External"/><Relationship Id="rId37" Type="http://schemas.openxmlformats.org/officeDocument/2006/relationships/hyperlink" Target="http://www.searsdrivingschools.com/" TargetMode="External"/><Relationship Id="rId40" Type="http://schemas.openxmlformats.org/officeDocument/2006/relationships/hyperlink" Target="http://www.searsclean.com/" TargetMode="External"/><Relationship Id="rId45" Type="http://schemas.openxmlformats.org/officeDocument/2006/relationships/hyperlink" Target="http://www.searsphotos.com/" TargetMode="External"/><Relationship Id="rId53" Type="http://schemas.openxmlformats.org/officeDocument/2006/relationships/hyperlink" Target="http://www.expotv.com/" TargetMode="External"/><Relationship Id="rId58" Type="http://schemas.openxmlformats.org/officeDocument/2006/relationships/hyperlink" Target="http://www.omniture.com/en/" TargetMode="External"/><Relationship Id="rId5" Type="http://schemas.microsoft.com/office/2007/relationships/stylesWithEffects" Target="stylesWithEffects.xml"/><Relationship Id="rId15" Type="http://schemas.openxmlformats.org/officeDocument/2006/relationships/hyperlink" Target="mailto:yvonne.french@searshc.com" TargetMode="External"/><Relationship Id="rId23" Type="http://schemas.openxmlformats.org/officeDocument/2006/relationships/comments" Target="comments.xml"/><Relationship Id="rId28" Type="http://schemas.openxmlformats.org/officeDocument/2006/relationships/hyperlink" Target="http://www.kmart.com" TargetMode="External"/><Relationship Id="rId36" Type="http://schemas.openxmlformats.org/officeDocument/2006/relationships/hyperlink" Target="http://www.commercial.sears.com/" TargetMode="External"/><Relationship Id="rId49" Type="http://schemas.openxmlformats.org/officeDocument/2006/relationships/hyperlink" Target="http://www.thegreatindoors.com/" TargetMode="External"/><Relationship Id="rId57" Type="http://schemas.openxmlformats.org/officeDocument/2006/relationships/hyperlink" Target="http://www.omniture.com/en/" TargetMode="External"/><Relationship Id="rId61"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mailto:Iga.Zyzanska@searshc.com" TargetMode="External"/><Relationship Id="rId31" Type="http://schemas.openxmlformats.org/officeDocument/2006/relationships/hyperlink" Target="http://www.MyGofer.com/" TargetMode="External"/><Relationship Id="rId44" Type="http://schemas.openxmlformats.org/officeDocument/2006/relationships/hyperlink" Target="http://www.searsoutlet.com/" TargetMode="External"/><Relationship Id="rId52" Type="http://schemas.openxmlformats.org/officeDocument/2006/relationships/hyperlink" Target="http://www.scene7.com/" TargetMode="External"/><Relationship Id="rId60" Type="http://schemas.openxmlformats.org/officeDocument/2006/relationships/hyperlink" Target="http://www.Responsys.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jmassud@searshc.com" TargetMode="External"/><Relationship Id="rId22" Type="http://schemas.openxmlformats.org/officeDocument/2006/relationships/hyperlink" Target="mailto:Don.fotsch@searshc.com" TargetMode="External"/><Relationship Id="rId27" Type="http://schemas.openxmlformats.org/officeDocument/2006/relationships/hyperlink" Target="http://www.kenmore.com/" TargetMode="External"/><Relationship Id="rId30" Type="http://schemas.openxmlformats.org/officeDocument/2006/relationships/hyperlink" Target="http://www.ManageMyLife.com/" TargetMode="External"/><Relationship Id="rId35" Type="http://schemas.openxmlformats.org/officeDocument/2006/relationships/hyperlink" Target="http://www.sears.com/" TargetMode="External"/><Relationship Id="rId43" Type="http://schemas.openxmlformats.org/officeDocument/2006/relationships/hyperlink" Target="http://www.searspartsdirect.com/?sid=PSHx20080114x00001s" TargetMode="External"/><Relationship Id="rId48" Type="http://schemas.openxmlformats.org/officeDocument/2006/relationships/hyperlink" Target="http://www.searsportrait.com/" TargetMode="External"/><Relationship Id="rId56" Type="http://schemas.openxmlformats.org/officeDocument/2006/relationships/hyperlink" Target="http://www.omniture.com/en/" TargetMode="External"/><Relationship Id="rId8" Type="http://schemas.openxmlformats.org/officeDocument/2006/relationships/footnotes" Target="footnotes.xml"/><Relationship Id="rId51" Type="http://schemas.openxmlformats.org/officeDocument/2006/relationships/hyperlink" Target="http://www.Responsys.com/" TargetMode="External"/><Relationship Id="rId3" Type="http://schemas.openxmlformats.org/officeDocument/2006/relationships/numbering" Target="numbering.xml"/><Relationship Id="rId12" Type="http://schemas.openxmlformats.org/officeDocument/2006/relationships/hyperlink" Target="mailto:jmassud@searshc.com" TargetMode="External"/><Relationship Id="rId17" Type="http://schemas.openxmlformats.org/officeDocument/2006/relationships/hyperlink" Target="mailto:" TargetMode="External"/><Relationship Id="rId25" Type="http://schemas.openxmlformats.org/officeDocument/2006/relationships/hyperlink" Target="http://www.Delver.com/" TargetMode="External"/><Relationship Id="rId33" Type="http://schemas.openxmlformats.org/officeDocument/2006/relationships/hyperlink" Target="http://www.MySears.com/" TargetMode="External"/><Relationship Id="rId38" Type="http://schemas.openxmlformats.org/officeDocument/2006/relationships/hyperlink" Target="http://www.searsflowers.com/" TargetMode="External"/><Relationship Id="rId46" Type="http://schemas.openxmlformats.org/officeDocument/2006/relationships/hyperlink" Target="http://www.searsportrait.com/" TargetMode="External"/><Relationship Id="rId59" Type="http://schemas.openxmlformats.org/officeDocument/2006/relationships/hyperlink" Target="http://www.omniture.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705AC-DE81-42A4-8BE3-71566AFB3C70}">
  <ds:schemaRefs>
    <ds:schemaRef ds:uri="http://schemas.openxmlformats.org/officeDocument/2006/bibliography"/>
  </ds:schemaRefs>
</ds:datastoreItem>
</file>

<file path=customXml/itemProps2.xml><?xml version="1.0" encoding="utf-8"?>
<ds:datastoreItem xmlns:ds="http://schemas.openxmlformats.org/officeDocument/2006/customXml" ds:itemID="{7C55E455-6E59-4FAA-B4DB-B610F05A6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7618</Words>
  <Characters>43424</Characters>
  <Application>Microsoft Office Word</Application>
  <DocSecurity>4</DocSecurity>
  <Lines>361</Lines>
  <Paragraphs>101</Paragraphs>
  <ScaleCrop>false</ScaleCrop>
  <HeadingPairs>
    <vt:vector size="2" baseType="variant">
      <vt:variant>
        <vt:lpstr>Title</vt:lpstr>
      </vt:variant>
      <vt:variant>
        <vt:i4>1</vt:i4>
      </vt:variant>
    </vt:vector>
  </HeadingPairs>
  <TitlesOfParts>
    <vt:vector size="1" baseType="lpstr">
      <vt:lpstr> SDLC PRD Template</vt:lpstr>
    </vt:vector>
  </TitlesOfParts>
  <Company>AOL LLC</Company>
  <LinksUpToDate>false</LinksUpToDate>
  <CharactersWithSpaces>50941</CharactersWithSpaces>
  <SharedDoc>false</SharedDoc>
  <HLinks>
    <vt:vector size="882" baseType="variant">
      <vt:variant>
        <vt:i4>4915219</vt:i4>
      </vt:variant>
      <vt:variant>
        <vt:i4>925</vt:i4>
      </vt:variant>
      <vt:variant>
        <vt:i4>0</vt:i4>
      </vt:variant>
      <vt:variant>
        <vt:i4>5</vt:i4>
      </vt:variant>
      <vt:variant>
        <vt:lpwstr>http://www.responsys.com/</vt:lpwstr>
      </vt:variant>
      <vt:variant>
        <vt:lpwstr/>
      </vt:variant>
      <vt:variant>
        <vt:i4>2883631</vt:i4>
      </vt:variant>
      <vt:variant>
        <vt:i4>894</vt:i4>
      </vt:variant>
      <vt:variant>
        <vt:i4>0</vt:i4>
      </vt:variant>
      <vt:variant>
        <vt:i4>5</vt:i4>
      </vt:variant>
      <vt:variant>
        <vt:lpwstr>http://www.omniture.com/en/</vt:lpwstr>
      </vt:variant>
      <vt:variant>
        <vt:lpwstr/>
      </vt:variant>
      <vt:variant>
        <vt:i4>2883631</vt:i4>
      </vt:variant>
      <vt:variant>
        <vt:i4>889</vt:i4>
      </vt:variant>
      <vt:variant>
        <vt:i4>0</vt:i4>
      </vt:variant>
      <vt:variant>
        <vt:i4>5</vt:i4>
      </vt:variant>
      <vt:variant>
        <vt:lpwstr>http://www.omniture.com/en/</vt:lpwstr>
      </vt:variant>
      <vt:variant>
        <vt:lpwstr/>
      </vt:variant>
      <vt:variant>
        <vt:i4>2883631</vt:i4>
      </vt:variant>
      <vt:variant>
        <vt:i4>884</vt:i4>
      </vt:variant>
      <vt:variant>
        <vt:i4>0</vt:i4>
      </vt:variant>
      <vt:variant>
        <vt:i4>5</vt:i4>
      </vt:variant>
      <vt:variant>
        <vt:lpwstr>http://www.omniture.com/en/</vt:lpwstr>
      </vt:variant>
      <vt:variant>
        <vt:lpwstr/>
      </vt:variant>
      <vt:variant>
        <vt:i4>2883631</vt:i4>
      </vt:variant>
      <vt:variant>
        <vt:i4>879</vt:i4>
      </vt:variant>
      <vt:variant>
        <vt:i4>0</vt:i4>
      </vt:variant>
      <vt:variant>
        <vt:i4>5</vt:i4>
      </vt:variant>
      <vt:variant>
        <vt:lpwstr>http://www.omniture.com/en/</vt:lpwstr>
      </vt:variant>
      <vt:variant>
        <vt:lpwstr/>
      </vt:variant>
      <vt:variant>
        <vt:i4>3735615</vt:i4>
      </vt:variant>
      <vt:variant>
        <vt:i4>874</vt:i4>
      </vt:variant>
      <vt:variant>
        <vt:i4>0</vt:i4>
      </vt:variant>
      <vt:variant>
        <vt:i4>5</vt:i4>
      </vt:variant>
      <vt:variant>
        <vt:lpwstr>http://www.akamai.com/html/custom/index.html?source=google&amp;i=3&amp;r=4&amp;p=10</vt:lpwstr>
      </vt:variant>
      <vt:variant>
        <vt:lpwstr/>
      </vt:variant>
      <vt:variant>
        <vt:i4>1638493</vt:i4>
      </vt:variant>
      <vt:variant>
        <vt:i4>865</vt:i4>
      </vt:variant>
      <vt:variant>
        <vt:i4>0</vt:i4>
      </vt:variant>
      <vt:variant>
        <vt:i4>5</vt:i4>
      </vt:variant>
      <vt:variant>
        <vt:lpwstr>http://www.5min.com/</vt:lpwstr>
      </vt:variant>
      <vt:variant>
        <vt:lpwstr/>
      </vt:variant>
      <vt:variant>
        <vt:i4>2359359</vt:i4>
      </vt:variant>
      <vt:variant>
        <vt:i4>860</vt:i4>
      </vt:variant>
      <vt:variant>
        <vt:i4>0</vt:i4>
      </vt:variant>
      <vt:variant>
        <vt:i4>5</vt:i4>
      </vt:variant>
      <vt:variant>
        <vt:lpwstr>http://www.expotv.com/</vt:lpwstr>
      </vt:variant>
      <vt:variant>
        <vt:lpwstr/>
      </vt:variant>
      <vt:variant>
        <vt:i4>3539044</vt:i4>
      </vt:variant>
      <vt:variant>
        <vt:i4>855</vt:i4>
      </vt:variant>
      <vt:variant>
        <vt:i4>0</vt:i4>
      </vt:variant>
      <vt:variant>
        <vt:i4>5</vt:i4>
      </vt:variant>
      <vt:variant>
        <vt:lpwstr>http://www.scene7.com/</vt:lpwstr>
      </vt:variant>
      <vt:variant>
        <vt:lpwstr/>
      </vt:variant>
      <vt:variant>
        <vt:i4>4915219</vt:i4>
      </vt:variant>
      <vt:variant>
        <vt:i4>850</vt:i4>
      </vt:variant>
      <vt:variant>
        <vt:i4>0</vt:i4>
      </vt:variant>
      <vt:variant>
        <vt:i4>5</vt:i4>
      </vt:variant>
      <vt:variant>
        <vt:lpwstr>http://www.responsys.com/</vt:lpwstr>
      </vt:variant>
      <vt:variant>
        <vt:lpwstr/>
      </vt:variant>
      <vt:variant>
        <vt:i4>4456454</vt:i4>
      </vt:variant>
      <vt:variant>
        <vt:i4>841</vt:i4>
      </vt:variant>
      <vt:variant>
        <vt:i4>0</vt:i4>
      </vt:variant>
      <vt:variant>
        <vt:i4>5</vt:i4>
      </vt:variant>
      <vt:variant>
        <vt:lpwstr>http://www.sears.com/</vt:lpwstr>
      </vt:variant>
      <vt:variant>
        <vt:lpwstr/>
      </vt:variant>
      <vt:variant>
        <vt:i4>3539068</vt:i4>
      </vt:variant>
      <vt:variant>
        <vt:i4>830</vt:i4>
      </vt:variant>
      <vt:variant>
        <vt:i4>0</vt:i4>
      </vt:variant>
      <vt:variant>
        <vt:i4>5</vt:i4>
      </vt:variant>
      <vt:variant>
        <vt:lpwstr>http://www.thegreatindoors.com/</vt:lpwstr>
      </vt:variant>
      <vt:variant>
        <vt:lpwstr/>
      </vt:variant>
      <vt:variant>
        <vt:i4>4849695</vt:i4>
      </vt:variant>
      <vt:variant>
        <vt:i4>825</vt:i4>
      </vt:variant>
      <vt:variant>
        <vt:i4>0</vt:i4>
      </vt:variant>
      <vt:variant>
        <vt:i4>5</vt:i4>
      </vt:variant>
      <vt:variant>
        <vt:lpwstr>http://www.searsportrait.com/</vt:lpwstr>
      </vt:variant>
      <vt:variant>
        <vt:lpwstr/>
      </vt:variant>
      <vt:variant>
        <vt:i4>4849695</vt:i4>
      </vt:variant>
      <vt:variant>
        <vt:i4>820</vt:i4>
      </vt:variant>
      <vt:variant>
        <vt:i4>0</vt:i4>
      </vt:variant>
      <vt:variant>
        <vt:i4>5</vt:i4>
      </vt:variant>
      <vt:variant>
        <vt:lpwstr>http://www.searsportrait.com/</vt:lpwstr>
      </vt:variant>
      <vt:variant>
        <vt:lpwstr/>
      </vt:variant>
      <vt:variant>
        <vt:i4>4849695</vt:i4>
      </vt:variant>
      <vt:variant>
        <vt:i4>815</vt:i4>
      </vt:variant>
      <vt:variant>
        <vt:i4>0</vt:i4>
      </vt:variant>
      <vt:variant>
        <vt:i4>5</vt:i4>
      </vt:variant>
      <vt:variant>
        <vt:lpwstr>http://www.searsportrait.com/</vt:lpwstr>
      </vt:variant>
      <vt:variant>
        <vt:lpwstr/>
      </vt:variant>
      <vt:variant>
        <vt:i4>2818166</vt:i4>
      </vt:variant>
      <vt:variant>
        <vt:i4>810</vt:i4>
      </vt:variant>
      <vt:variant>
        <vt:i4>0</vt:i4>
      </vt:variant>
      <vt:variant>
        <vt:i4>5</vt:i4>
      </vt:variant>
      <vt:variant>
        <vt:lpwstr>http://www.searsphotos.com/</vt:lpwstr>
      </vt:variant>
      <vt:variant>
        <vt:lpwstr/>
      </vt:variant>
      <vt:variant>
        <vt:i4>2687096</vt:i4>
      </vt:variant>
      <vt:variant>
        <vt:i4>805</vt:i4>
      </vt:variant>
      <vt:variant>
        <vt:i4>0</vt:i4>
      </vt:variant>
      <vt:variant>
        <vt:i4>5</vt:i4>
      </vt:variant>
      <vt:variant>
        <vt:lpwstr>http://www.searsoutlet.com/</vt:lpwstr>
      </vt:variant>
      <vt:variant>
        <vt:lpwstr/>
      </vt:variant>
      <vt:variant>
        <vt:i4>4390940</vt:i4>
      </vt:variant>
      <vt:variant>
        <vt:i4>798</vt:i4>
      </vt:variant>
      <vt:variant>
        <vt:i4>0</vt:i4>
      </vt:variant>
      <vt:variant>
        <vt:i4>5</vt:i4>
      </vt:variant>
      <vt:variant>
        <vt:lpwstr>http://www.searspartsdirect.com/?sid=PSHx20080114x00001s</vt:lpwstr>
      </vt:variant>
      <vt:variant>
        <vt:lpwstr/>
      </vt:variant>
      <vt:variant>
        <vt:i4>6029405</vt:i4>
      </vt:variant>
      <vt:variant>
        <vt:i4>793</vt:i4>
      </vt:variant>
      <vt:variant>
        <vt:i4>0</vt:i4>
      </vt:variant>
      <vt:variant>
        <vt:i4>5</vt:i4>
      </vt:variant>
      <vt:variant>
        <vt:lpwstr>http://www.searsoptical.com/</vt:lpwstr>
      </vt:variant>
      <vt:variant>
        <vt:lpwstr/>
      </vt:variant>
      <vt:variant>
        <vt:i4>3801209</vt:i4>
      </vt:variant>
      <vt:variant>
        <vt:i4>788</vt:i4>
      </vt:variant>
      <vt:variant>
        <vt:i4>0</vt:i4>
      </vt:variant>
      <vt:variant>
        <vt:i4>5</vt:i4>
      </vt:variant>
      <vt:variant>
        <vt:lpwstr>http://www.searshometownstores.com/</vt:lpwstr>
      </vt:variant>
      <vt:variant>
        <vt:lpwstr/>
      </vt:variant>
      <vt:variant>
        <vt:i4>2687009</vt:i4>
      </vt:variant>
      <vt:variant>
        <vt:i4>783</vt:i4>
      </vt:variant>
      <vt:variant>
        <vt:i4>0</vt:i4>
      </vt:variant>
      <vt:variant>
        <vt:i4>5</vt:i4>
      </vt:variant>
      <vt:variant>
        <vt:lpwstr>http://www.searsclean.com/</vt:lpwstr>
      </vt:variant>
      <vt:variant>
        <vt:lpwstr/>
      </vt:variant>
      <vt:variant>
        <vt:i4>6029379</vt:i4>
      </vt:variant>
      <vt:variant>
        <vt:i4>778</vt:i4>
      </vt:variant>
      <vt:variant>
        <vt:i4>0</vt:i4>
      </vt:variant>
      <vt:variant>
        <vt:i4>5</vt:i4>
      </vt:variant>
      <vt:variant>
        <vt:lpwstr>http://www.searsgaragedoors.com/</vt:lpwstr>
      </vt:variant>
      <vt:variant>
        <vt:lpwstr/>
      </vt:variant>
      <vt:variant>
        <vt:i4>5046358</vt:i4>
      </vt:variant>
      <vt:variant>
        <vt:i4>773</vt:i4>
      </vt:variant>
      <vt:variant>
        <vt:i4>0</vt:i4>
      </vt:variant>
      <vt:variant>
        <vt:i4>5</vt:i4>
      </vt:variant>
      <vt:variant>
        <vt:lpwstr>http://www.searsflowers.com/</vt:lpwstr>
      </vt:variant>
      <vt:variant>
        <vt:lpwstr/>
      </vt:variant>
      <vt:variant>
        <vt:i4>2687077</vt:i4>
      </vt:variant>
      <vt:variant>
        <vt:i4>768</vt:i4>
      </vt:variant>
      <vt:variant>
        <vt:i4>0</vt:i4>
      </vt:variant>
      <vt:variant>
        <vt:i4>5</vt:i4>
      </vt:variant>
      <vt:variant>
        <vt:lpwstr>http://www.searsdrivingschools.com/</vt:lpwstr>
      </vt:variant>
      <vt:variant>
        <vt:lpwstr/>
      </vt:variant>
      <vt:variant>
        <vt:i4>1376330</vt:i4>
      </vt:variant>
      <vt:variant>
        <vt:i4>763</vt:i4>
      </vt:variant>
      <vt:variant>
        <vt:i4>0</vt:i4>
      </vt:variant>
      <vt:variant>
        <vt:i4>5</vt:i4>
      </vt:variant>
      <vt:variant>
        <vt:lpwstr>http://www.commercial.sears.com/</vt:lpwstr>
      </vt:variant>
      <vt:variant>
        <vt:lpwstr/>
      </vt:variant>
      <vt:variant>
        <vt:i4>4456454</vt:i4>
      </vt:variant>
      <vt:variant>
        <vt:i4>758</vt:i4>
      </vt:variant>
      <vt:variant>
        <vt:i4>0</vt:i4>
      </vt:variant>
      <vt:variant>
        <vt:i4>5</vt:i4>
      </vt:variant>
      <vt:variant>
        <vt:lpwstr>http://www.sears.com/</vt:lpwstr>
      </vt:variant>
      <vt:variant>
        <vt:lpwstr/>
      </vt:variant>
      <vt:variant>
        <vt:i4>4456454</vt:i4>
      </vt:variant>
      <vt:variant>
        <vt:i4>753</vt:i4>
      </vt:variant>
      <vt:variant>
        <vt:i4>0</vt:i4>
      </vt:variant>
      <vt:variant>
        <vt:i4>5</vt:i4>
      </vt:variant>
      <vt:variant>
        <vt:lpwstr>http://www.sears.com/</vt:lpwstr>
      </vt:variant>
      <vt:variant>
        <vt:lpwstr/>
      </vt:variant>
      <vt:variant>
        <vt:i4>2687103</vt:i4>
      </vt:variant>
      <vt:variant>
        <vt:i4>748</vt:i4>
      </vt:variant>
      <vt:variant>
        <vt:i4>0</vt:i4>
      </vt:variant>
      <vt:variant>
        <vt:i4>5</vt:i4>
      </vt:variant>
      <vt:variant>
        <vt:lpwstr>http://www.mysears.com/</vt:lpwstr>
      </vt:variant>
      <vt:variant>
        <vt:lpwstr/>
      </vt:variant>
      <vt:variant>
        <vt:i4>3539063</vt:i4>
      </vt:variant>
      <vt:variant>
        <vt:i4>743</vt:i4>
      </vt:variant>
      <vt:variant>
        <vt:i4>0</vt:i4>
      </vt:variant>
      <vt:variant>
        <vt:i4>5</vt:i4>
      </vt:variant>
      <vt:variant>
        <vt:lpwstr>http://www.mykmart.com/</vt:lpwstr>
      </vt:variant>
      <vt:variant>
        <vt:lpwstr/>
      </vt:variant>
      <vt:variant>
        <vt:i4>3866722</vt:i4>
      </vt:variant>
      <vt:variant>
        <vt:i4>736</vt:i4>
      </vt:variant>
      <vt:variant>
        <vt:i4>0</vt:i4>
      </vt:variant>
      <vt:variant>
        <vt:i4>5</vt:i4>
      </vt:variant>
      <vt:variant>
        <vt:lpwstr>http://www.mygofer.com/</vt:lpwstr>
      </vt:variant>
      <vt:variant>
        <vt:lpwstr/>
      </vt:variant>
      <vt:variant>
        <vt:i4>4587598</vt:i4>
      </vt:variant>
      <vt:variant>
        <vt:i4>731</vt:i4>
      </vt:variant>
      <vt:variant>
        <vt:i4>0</vt:i4>
      </vt:variant>
      <vt:variant>
        <vt:i4>5</vt:i4>
      </vt:variant>
      <vt:variant>
        <vt:lpwstr>http://www.managemylife.com/</vt:lpwstr>
      </vt:variant>
      <vt:variant>
        <vt:lpwstr/>
      </vt:variant>
      <vt:variant>
        <vt:i4>5898330</vt:i4>
      </vt:variant>
      <vt:variant>
        <vt:i4>726</vt:i4>
      </vt:variant>
      <vt:variant>
        <vt:i4>0</vt:i4>
      </vt:variant>
      <vt:variant>
        <vt:i4>5</vt:i4>
      </vt:variant>
      <vt:variant>
        <vt:lpwstr>http://www.landsend.com/</vt:lpwstr>
      </vt:variant>
      <vt:variant>
        <vt:lpwstr/>
      </vt:variant>
      <vt:variant>
        <vt:i4>5963790</vt:i4>
      </vt:variant>
      <vt:variant>
        <vt:i4>721</vt:i4>
      </vt:variant>
      <vt:variant>
        <vt:i4>0</vt:i4>
      </vt:variant>
      <vt:variant>
        <vt:i4>5</vt:i4>
      </vt:variant>
      <vt:variant>
        <vt:lpwstr>http://www.kmart.com/</vt:lpwstr>
      </vt:variant>
      <vt:variant>
        <vt:lpwstr/>
      </vt:variant>
      <vt:variant>
        <vt:i4>2752619</vt:i4>
      </vt:variant>
      <vt:variant>
        <vt:i4>716</vt:i4>
      </vt:variant>
      <vt:variant>
        <vt:i4>0</vt:i4>
      </vt:variant>
      <vt:variant>
        <vt:i4>5</vt:i4>
      </vt:variant>
      <vt:variant>
        <vt:lpwstr>http://www.kenmore.com/</vt:lpwstr>
      </vt:variant>
      <vt:variant>
        <vt:lpwstr/>
      </vt:variant>
      <vt:variant>
        <vt:i4>2162786</vt:i4>
      </vt:variant>
      <vt:variant>
        <vt:i4>711</vt:i4>
      </vt:variant>
      <vt:variant>
        <vt:i4>0</vt:i4>
      </vt:variant>
      <vt:variant>
        <vt:i4>5</vt:i4>
      </vt:variant>
      <vt:variant>
        <vt:lpwstr>http://www.diehard.com/</vt:lpwstr>
      </vt:variant>
      <vt:variant>
        <vt:lpwstr/>
      </vt:variant>
      <vt:variant>
        <vt:i4>2621503</vt:i4>
      </vt:variant>
      <vt:variant>
        <vt:i4>706</vt:i4>
      </vt:variant>
      <vt:variant>
        <vt:i4>0</vt:i4>
      </vt:variant>
      <vt:variant>
        <vt:i4>5</vt:i4>
      </vt:variant>
      <vt:variant>
        <vt:lpwstr>http://www.delver.com/</vt:lpwstr>
      </vt:variant>
      <vt:variant>
        <vt:lpwstr/>
      </vt:variant>
      <vt:variant>
        <vt:i4>5242903</vt:i4>
      </vt:variant>
      <vt:variant>
        <vt:i4>701</vt:i4>
      </vt:variant>
      <vt:variant>
        <vt:i4>0</vt:i4>
      </vt:variant>
      <vt:variant>
        <vt:i4>5</vt:i4>
      </vt:variant>
      <vt:variant>
        <vt:lpwstr>http://www.craftsman.com/</vt:lpwstr>
      </vt:variant>
      <vt:variant>
        <vt:lpwstr/>
      </vt:variant>
      <vt:variant>
        <vt:i4>2031635</vt:i4>
      </vt:variant>
      <vt:variant>
        <vt:i4>631</vt:i4>
      </vt:variant>
      <vt:variant>
        <vt:i4>0</vt:i4>
      </vt:variant>
      <vt:variant>
        <vt:i4>5</vt:i4>
      </vt:variant>
      <vt:variant>
        <vt:lpwstr>http://movies.yahoo.com/movie/1810158040/user</vt:lpwstr>
      </vt:variant>
      <vt:variant>
        <vt:lpwstr/>
      </vt:variant>
      <vt:variant>
        <vt:i4>6488160</vt:i4>
      </vt:variant>
      <vt:variant>
        <vt:i4>628</vt:i4>
      </vt:variant>
      <vt:variant>
        <vt:i4>0</vt:i4>
      </vt:variant>
      <vt:variant>
        <vt:i4>5</vt:i4>
      </vt:variant>
      <vt:variant>
        <vt:lpwstr>http://tinyurl.com/3h95v89</vt:lpwstr>
      </vt:variant>
      <vt:variant>
        <vt:lpwstr/>
      </vt:variant>
      <vt:variant>
        <vt:i4>6357023</vt:i4>
      </vt:variant>
      <vt:variant>
        <vt:i4>625</vt:i4>
      </vt:variant>
      <vt:variant>
        <vt:i4>0</vt:i4>
      </vt:variant>
      <vt:variant>
        <vt:i4>5</vt:i4>
      </vt:variant>
      <vt:variant>
        <vt:lpwstr>mailto:Michael.Murray@searshc.com</vt:lpwstr>
      </vt:variant>
      <vt:variant>
        <vt:lpwstr/>
      </vt:variant>
      <vt:variant>
        <vt:i4>6881352</vt:i4>
      </vt:variant>
      <vt:variant>
        <vt:i4>622</vt:i4>
      </vt:variant>
      <vt:variant>
        <vt:i4>0</vt:i4>
      </vt:variant>
      <vt:variant>
        <vt:i4>5</vt:i4>
      </vt:variant>
      <vt:variant>
        <vt:lpwstr>mailto:vdelobelle@searshc.com</vt:lpwstr>
      </vt:variant>
      <vt:variant>
        <vt:lpwstr/>
      </vt:variant>
      <vt:variant>
        <vt:i4>3473494</vt:i4>
      </vt:variant>
      <vt:variant>
        <vt:i4>619</vt:i4>
      </vt:variant>
      <vt:variant>
        <vt:i4>0</vt:i4>
      </vt:variant>
      <vt:variant>
        <vt:i4>5</vt:i4>
      </vt:variant>
      <vt:variant>
        <vt:lpwstr>mailto:cgodda3@searshc.com</vt:lpwstr>
      </vt:variant>
      <vt:variant>
        <vt:lpwstr/>
      </vt:variant>
      <vt:variant>
        <vt:i4>4718637</vt:i4>
      </vt:variant>
      <vt:variant>
        <vt:i4>616</vt:i4>
      </vt:variant>
      <vt:variant>
        <vt:i4>0</vt:i4>
      </vt:variant>
      <vt:variant>
        <vt:i4>5</vt:i4>
      </vt:variant>
      <vt:variant>
        <vt:lpwstr>mailto:Martin.mchugh@searshc.com</vt:lpwstr>
      </vt:variant>
      <vt:variant>
        <vt:lpwstr/>
      </vt:variant>
      <vt:variant>
        <vt:i4>6422640</vt:i4>
      </vt:variant>
      <vt:variant>
        <vt:i4>613</vt:i4>
      </vt:variant>
      <vt:variant>
        <vt:i4>0</vt:i4>
      </vt:variant>
      <vt:variant>
        <vt:i4>5</vt:i4>
      </vt:variant>
      <vt:variant>
        <vt:lpwstr>mailto:</vt:lpwstr>
      </vt:variant>
      <vt:variant>
        <vt:lpwstr/>
      </vt:variant>
      <vt:variant>
        <vt:i4>5177404</vt:i4>
      </vt:variant>
      <vt:variant>
        <vt:i4>610</vt:i4>
      </vt:variant>
      <vt:variant>
        <vt:i4>0</vt:i4>
      </vt:variant>
      <vt:variant>
        <vt:i4>5</vt:i4>
      </vt:variant>
      <vt:variant>
        <vt:lpwstr>mailto:Greg.Franczyk@searshc.com</vt:lpwstr>
      </vt:variant>
      <vt:variant>
        <vt:lpwstr/>
      </vt:variant>
      <vt:variant>
        <vt:i4>4980777</vt:i4>
      </vt:variant>
      <vt:variant>
        <vt:i4>607</vt:i4>
      </vt:variant>
      <vt:variant>
        <vt:i4>0</vt:i4>
      </vt:variant>
      <vt:variant>
        <vt:i4>5</vt:i4>
      </vt:variant>
      <vt:variant>
        <vt:lpwstr>mailto:yvonne.french@searshc.com</vt:lpwstr>
      </vt:variant>
      <vt:variant>
        <vt:lpwstr/>
      </vt:variant>
      <vt:variant>
        <vt:i4>7471199</vt:i4>
      </vt:variant>
      <vt:variant>
        <vt:i4>604</vt:i4>
      </vt:variant>
      <vt:variant>
        <vt:i4>0</vt:i4>
      </vt:variant>
      <vt:variant>
        <vt:i4>5</vt:i4>
      </vt:variant>
      <vt:variant>
        <vt:lpwstr>mailto:jmassud@searshc.com</vt:lpwstr>
      </vt:variant>
      <vt:variant>
        <vt:lpwstr/>
      </vt:variant>
      <vt:variant>
        <vt:i4>1769520</vt:i4>
      </vt:variant>
      <vt:variant>
        <vt:i4>597</vt:i4>
      </vt:variant>
      <vt:variant>
        <vt:i4>0</vt:i4>
      </vt:variant>
      <vt:variant>
        <vt:i4>5</vt:i4>
      </vt:variant>
      <vt:variant>
        <vt:lpwstr/>
      </vt:variant>
      <vt:variant>
        <vt:lpwstr>_Toc291634071</vt:lpwstr>
      </vt:variant>
      <vt:variant>
        <vt:i4>1769520</vt:i4>
      </vt:variant>
      <vt:variant>
        <vt:i4>591</vt:i4>
      </vt:variant>
      <vt:variant>
        <vt:i4>0</vt:i4>
      </vt:variant>
      <vt:variant>
        <vt:i4>5</vt:i4>
      </vt:variant>
      <vt:variant>
        <vt:lpwstr/>
      </vt:variant>
      <vt:variant>
        <vt:lpwstr>_Toc291634070</vt:lpwstr>
      </vt:variant>
      <vt:variant>
        <vt:i4>1703984</vt:i4>
      </vt:variant>
      <vt:variant>
        <vt:i4>585</vt:i4>
      </vt:variant>
      <vt:variant>
        <vt:i4>0</vt:i4>
      </vt:variant>
      <vt:variant>
        <vt:i4>5</vt:i4>
      </vt:variant>
      <vt:variant>
        <vt:lpwstr/>
      </vt:variant>
      <vt:variant>
        <vt:lpwstr>_Toc291634069</vt:lpwstr>
      </vt:variant>
      <vt:variant>
        <vt:i4>1703984</vt:i4>
      </vt:variant>
      <vt:variant>
        <vt:i4>579</vt:i4>
      </vt:variant>
      <vt:variant>
        <vt:i4>0</vt:i4>
      </vt:variant>
      <vt:variant>
        <vt:i4>5</vt:i4>
      </vt:variant>
      <vt:variant>
        <vt:lpwstr/>
      </vt:variant>
      <vt:variant>
        <vt:lpwstr>_Toc291634068</vt:lpwstr>
      </vt:variant>
      <vt:variant>
        <vt:i4>1703984</vt:i4>
      </vt:variant>
      <vt:variant>
        <vt:i4>573</vt:i4>
      </vt:variant>
      <vt:variant>
        <vt:i4>0</vt:i4>
      </vt:variant>
      <vt:variant>
        <vt:i4>5</vt:i4>
      </vt:variant>
      <vt:variant>
        <vt:lpwstr/>
      </vt:variant>
      <vt:variant>
        <vt:lpwstr>_Toc291634067</vt:lpwstr>
      </vt:variant>
      <vt:variant>
        <vt:i4>1703984</vt:i4>
      </vt:variant>
      <vt:variant>
        <vt:i4>567</vt:i4>
      </vt:variant>
      <vt:variant>
        <vt:i4>0</vt:i4>
      </vt:variant>
      <vt:variant>
        <vt:i4>5</vt:i4>
      </vt:variant>
      <vt:variant>
        <vt:lpwstr/>
      </vt:variant>
      <vt:variant>
        <vt:lpwstr>_Toc291634066</vt:lpwstr>
      </vt:variant>
      <vt:variant>
        <vt:i4>1703984</vt:i4>
      </vt:variant>
      <vt:variant>
        <vt:i4>561</vt:i4>
      </vt:variant>
      <vt:variant>
        <vt:i4>0</vt:i4>
      </vt:variant>
      <vt:variant>
        <vt:i4>5</vt:i4>
      </vt:variant>
      <vt:variant>
        <vt:lpwstr/>
      </vt:variant>
      <vt:variant>
        <vt:lpwstr>_Toc291634065</vt:lpwstr>
      </vt:variant>
      <vt:variant>
        <vt:i4>1703984</vt:i4>
      </vt:variant>
      <vt:variant>
        <vt:i4>555</vt:i4>
      </vt:variant>
      <vt:variant>
        <vt:i4>0</vt:i4>
      </vt:variant>
      <vt:variant>
        <vt:i4>5</vt:i4>
      </vt:variant>
      <vt:variant>
        <vt:lpwstr/>
      </vt:variant>
      <vt:variant>
        <vt:lpwstr>_Toc291634064</vt:lpwstr>
      </vt:variant>
      <vt:variant>
        <vt:i4>1703984</vt:i4>
      </vt:variant>
      <vt:variant>
        <vt:i4>549</vt:i4>
      </vt:variant>
      <vt:variant>
        <vt:i4>0</vt:i4>
      </vt:variant>
      <vt:variant>
        <vt:i4>5</vt:i4>
      </vt:variant>
      <vt:variant>
        <vt:lpwstr/>
      </vt:variant>
      <vt:variant>
        <vt:lpwstr>_Toc291634063</vt:lpwstr>
      </vt:variant>
      <vt:variant>
        <vt:i4>1703984</vt:i4>
      </vt:variant>
      <vt:variant>
        <vt:i4>543</vt:i4>
      </vt:variant>
      <vt:variant>
        <vt:i4>0</vt:i4>
      </vt:variant>
      <vt:variant>
        <vt:i4>5</vt:i4>
      </vt:variant>
      <vt:variant>
        <vt:lpwstr/>
      </vt:variant>
      <vt:variant>
        <vt:lpwstr>_Toc291634062</vt:lpwstr>
      </vt:variant>
      <vt:variant>
        <vt:i4>1703984</vt:i4>
      </vt:variant>
      <vt:variant>
        <vt:i4>537</vt:i4>
      </vt:variant>
      <vt:variant>
        <vt:i4>0</vt:i4>
      </vt:variant>
      <vt:variant>
        <vt:i4>5</vt:i4>
      </vt:variant>
      <vt:variant>
        <vt:lpwstr/>
      </vt:variant>
      <vt:variant>
        <vt:lpwstr>_Toc291634061</vt:lpwstr>
      </vt:variant>
      <vt:variant>
        <vt:i4>1703984</vt:i4>
      </vt:variant>
      <vt:variant>
        <vt:i4>531</vt:i4>
      </vt:variant>
      <vt:variant>
        <vt:i4>0</vt:i4>
      </vt:variant>
      <vt:variant>
        <vt:i4>5</vt:i4>
      </vt:variant>
      <vt:variant>
        <vt:lpwstr/>
      </vt:variant>
      <vt:variant>
        <vt:lpwstr>_Toc291634060</vt:lpwstr>
      </vt:variant>
      <vt:variant>
        <vt:i4>1638448</vt:i4>
      </vt:variant>
      <vt:variant>
        <vt:i4>525</vt:i4>
      </vt:variant>
      <vt:variant>
        <vt:i4>0</vt:i4>
      </vt:variant>
      <vt:variant>
        <vt:i4>5</vt:i4>
      </vt:variant>
      <vt:variant>
        <vt:lpwstr/>
      </vt:variant>
      <vt:variant>
        <vt:lpwstr>_Toc291634059</vt:lpwstr>
      </vt:variant>
      <vt:variant>
        <vt:i4>1638448</vt:i4>
      </vt:variant>
      <vt:variant>
        <vt:i4>519</vt:i4>
      </vt:variant>
      <vt:variant>
        <vt:i4>0</vt:i4>
      </vt:variant>
      <vt:variant>
        <vt:i4>5</vt:i4>
      </vt:variant>
      <vt:variant>
        <vt:lpwstr/>
      </vt:variant>
      <vt:variant>
        <vt:lpwstr>_Toc291634058</vt:lpwstr>
      </vt:variant>
      <vt:variant>
        <vt:i4>1638448</vt:i4>
      </vt:variant>
      <vt:variant>
        <vt:i4>513</vt:i4>
      </vt:variant>
      <vt:variant>
        <vt:i4>0</vt:i4>
      </vt:variant>
      <vt:variant>
        <vt:i4>5</vt:i4>
      </vt:variant>
      <vt:variant>
        <vt:lpwstr/>
      </vt:variant>
      <vt:variant>
        <vt:lpwstr>_Toc291634057</vt:lpwstr>
      </vt:variant>
      <vt:variant>
        <vt:i4>1638448</vt:i4>
      </vt:variant>
      <vt:variant>
        <vt:i4>507</vt:i4>
      </vt:variant>
      <vt:variant>
        <vt:i4>0</vt:i4>
      </vt:variant>
      <vt:variant>
        <vt:i4>5</vt:i4>
      </vt:variant>
      <vt:variant>
        <vt:lpwstr/>
      </vt:variant>
      <vt:variant>
        <vt:lpwstr>_Toc291634056</vt:lpwstr>
      </vt:variant>
      <vt:variant>
        <vt:i4>1638448</vt:i4>
      </vt:variant>
      <vt:variant>
        <vt:i4>501</vt:i4>
      </vt:variant>
      <vt:variant>
        <vt:i4>0</vt:i4>
      </vt:variant>
      <vt:variant>
        <vt:i4>5</vt:i4>
      </vt:variant>
      <vt:variant>
        <vt:lpwstr/>
      </vt:variant>
      <vt:variant>
        <vt:lpwstr>_Toc291634055</vt:lpwstr>
      </vt:variant>
      <vt:variant>
        <vt:i4>1638448</vt:i4>
      </vt:variant>
      <vt:variant>
        <vt:i4>495</vt:i4>
      </vt:variant>
      <vt:variant>
        <vt:i4>0</vt:i4>
      </vt:variant>
      <vt:variant>
        <vt:i4>5</vt:i4>
      </vt:variant>
      <vt:variant>
        <vt:lpwstr/>
      </vt:variant>
      <vt:variant>
        <vt:lpwstr>_Toc291634054</vt:lpwstr>
      </vt:variant>
      <vt:variant>
        <vt:i4>1638448</vt:i4>
      </vt:variant>
      <vt:variant>
        <vt:i4>489</vt:i4>
      </vt:variant>
      <vt:variant>
        <vt:i4>0</vt:i4>
      </vt:variant>
      <vt:variant>
        <vt:i4>5</vt:i4>
      </vt:variant>
      <vt:variant>
        <vt:lpwstr/>
      </vt:variant>
      <vt:variant>
        <vt:lpwstr>_Toc291634053</vt:lpwstr>
      </vt:variant>
      <vt:variant>
        <vt:i4>1638448</vt:i4>
      </vt:variant>
      <vt:variant>
        <vt:i4>483</vt:i4>
      </vt:variant>
      <vt:variant>
        <vt:i4>0</vt:i4>
      </vt:variant>
      <vt:variant>
        <vt:i4>5</vt:i4>
      </vt:variant>
      <vt:variant>
        <vt:lpwstr/>
      </vt:variant>
      <vt:variant>
        <vt:lpwstr>_Toc291634052</vt:lpwstr>
      </vt:variant>
      <vt:variant>
        <vt:i4>1638448</vt:i4>
      </vt:variant>
      <vt:variant>
        <vt:i4>477</vt:i4>
      </vt:variant>
      <vt:variant>
        <vt:i4>0</vt:i4>
      </vt:variant>
      <vt:variant>
        <vt:i4>5</vt:i4>
      </vt:variant>
      <vt:variant>
        <vt:lpwstr/>
      </vt:variant>
      <vt:variant>
        <vt:lpwstr>_Toc291634051</vt:lpwstr>
      </vt:variant>
      <vt:variant>
        <vt:i4>1638448</vt:i4>
      </vt:variant>
      <vt:variant>
        <vt:i4>471</vt:i4>
      </vt:variant>
      <vt:variant>
        <vt:i4>0</vt:i4>
      </vt:variant>
      <vt:variant>
        <vt:i4>5</vt:i4>
      </vt:variant>
      <vt:variant>
        <vt:lpwstr/>
      </vt:variant>
      <vt:variant>
        <vt:lpwstr>_Toc291634050</vt:lpwstr>
      </vt:variant>
      <vt:variant>
        <vt:i4>1572912</vt:i4>
      </vt:variant>
      <vt:variant>
        <vt:i4>465</vt:i4>
      </vt:variant>
      <vt:variant>
        <vt:i4>0</vt:i4>
      </vt:variant>
      <vt:variant>
        <vt:i4>5</vt:i4>
      </vt:variant>
      <vt:variant>
        <vt:lpwstr/>
      </vt:variant>
      <vt:variant>
        <vt:lpwstr>_Toc291634049</vt:lpwstr>
      </vt:variant>
      <vt:variant>
        <vt:i4>1572912</vt:i4>
      </vt:variant>
      <vt:variant>
        <vt:i4>459</vt:i4>
      </vt:variant>
      <vt:variant>
        <vt:i4>0</vt:i4>
      </vt:variant>
      <vt:variant>
        <vt:i4>5</vt:i4>
      </vt:variant>
      <vt:variant>
        <vt:lpwstr/>
      </vt:variant>
      <vt:variant>
        <vt:lpwstr>_Toc291634048</vt:lpwstr>
      </vt:variant>
      <vt:variant>
        <vt:i4>1572912</vt:i4>
      </vt:variant>
      <vt:variant>
        <vt:i4>453</vt:i4>
      </vt:variant>
      <vt:variant>
        <vt:i4>0</vt:i4>
      </vt:variant>
      <vt:variant>
        <vt:i4>5</vt:i4>
      </vt:variant>
      <vt:variant>
        <vt:lpwstr/>
      </vt:variant>
      <vt:variant>
        <vt:lpwstr>_Toc291634047</vt:lpwstr>
      </vt:variant>
      <vt:variant>
        <vt:i4>1572912</vt:i4>
      </vt:variant>
      <vt:variant>
        <vt:i4>447</vt:i4>
      </vt:variant>
      <vt:variant>
        <vt:i4>0</vt:i4>
      </vt:variant>
      <vt:variant>
        <vt:i4>5</vt:i4>
      </vt:variant>
      <vt:variant>
        <vt:lpwstr/>
      </vt:variant>
      <vt:variant>
        <vt:lpwstr>_Toc291634046</vt:lpwstr>
      </vt:variant>
      <vt:variant>
        <vt:i4>1572912</vt:i4>
      </vt:variant>
      <vt:variant>
        <vt:i4>441</vt:i4>
      </vt:variant>
      <vt:variant>
        <vt:i4>0</vt:i4>
      </vt:variant>
      <vt:variant>
        <vt:i4>5</vt:i4>
      </vt:variant>
      <vt:variant>
        <vt:lpwstr/>
      </vt:variant>
      <vt:variant>
        <vt:lpwstr>_Toc291634045</vt:lpwstr>
      </vt:variant>
      <vt:variant>
        <vt:i4>1572912</vt:i4>
      </vt:variant>
      <vt:variant>
        <vt:i4>435</vt:i4>
      </vt:variant>
      <vt:variant>
        <vt:i4>0</vt:i4>
      </vt:variant>
      <vt:variant>
        <vt:i4>5</vt:i4>
      </vt:variant>
      <vt:variant>
        <vt:lpwstr/>
      </vt:variant>
      <vt:variant>
        <vt:lpwstr>_Toc291634044</vt:lpwstr>
      </vt:variant>
      <vt:variant>
        <vt:i4>1572912</vt:i4>
      </vt:variant>
      <vt:variant>
        <vt:i4>429</vt:i4>
      </vt:variant>
      <vt:variant>
        <vt:i4>0</vt:i4>
      </vt:variant>
      <vt:variant>
        <vt:i4>5</vt:i4>
      </vt:variant>
      <vt:variant>
        <vt:lpwstr/>
      </vt:variant>
      <vt:variant>
        <vt:lpwstr>_Toc291634043</vt:lpwstr>
      </vt:variant>
      <vt:variant>
        <vt:i4>1572912</vt:i4>
      </vt:variant>
      <vt:variant>
        <vt:i4>423</vt:i4>
      </vt:variant>
      <vt:variant>
        <vt:i4>0</vt:i4>
      </vt:variant>
      <vt:variant>
        <vt:i4>5</vt:i4>
      </vt:variant>
      <vt:variant>
        <vt:lpwstr/>
      </vt:variant>
      <vt:variant>
        <vt:lpwstr>_Toc291634042</vt:lpwstr>
      </vt:variant>
      <vt:variant>
        <vt:i4>1572912</vt:i4>
      </vt:variant>
      <vt:variant>
        <vt:i4>417</vt:i4>
      </vt:variant>
      <vt:variant>
        <vt:i4>0</vt:i4>
      </vt:variant>
      <vt:variant>
        <vt:i4>5</vt:i4>
      </vt:variant>
      <vt:variant>
        <vt:lpwstr/>
      </vt:variant>
      <vt:variant>
        <vt:lpwstr>_Toc291634041</vt:lpwstr>
      </vt:variant>
      <vt:variant>
        <vt:i4>1572912</vt:i4>
      </vt:variant>
      <vt:variant>
        <vt:i4>411</vt:i4>
      </vt:variant>
      <vt:variant>
        <vt:i4>0</vt:i4>
      </vt:variant>
      <vt:variant>
        <vt:i4>5</vt:i4>
      </vt:variant>
      <vt:variant>
        <vt:lpwstr/>
      </vt:variant>
      <vt:variant>
        <vt:lpwstr>_Toc291634040</vt:lpwstr>
      </vt:variant>
      <vt:variant>
        <vt:i4>2031664</vt:i4>
      </vt:variant>
      <vt:variant>
        <vt:i4>405</vt:i4>
      </vt:variant>
      <vt:variant>
        <vt:i4>0</vt:i4>
      </vt:variant>
      <vt:variant>
        <vt:i4>5</vt:i4>
      </vt:variant>
      <vt:variant>
        <vt:lpwstr/>
      </vt:variant>
      <vt:variant>
        <vt:lpwstr>_Toc291634039</vt:lpwstr>
      </vt:variant>
      <vt:variant>
        <vt:i4>2031664</vt:i4>
      </vt:variant>
      <vt:variant>
        <vt:i4>399</vt:i4>
      </vt:variant>
      <vt:variant>
        <vt:i4>0</vt:i4>
      </vt:variant>
      <vt:variant>
        <vt:i4>5</vt:i4>
      </vt:variant>
      <vt:variant>
        <vt:lpwstr/>
      </vt:variant>
      <vt:variant>
        <vt:lpwstr>_Toc291634038</vt:lpwstr>
      </vt:variant>
      <vt:variant>
        <vt:i4>2031664</vt:i4>
      </vt:variant>
      <vt:variant>
        <vt:i4>393</vt:i4>
      </vt:variant>
      <vt:variant>
        <vt:i4>0</vt:i4>
      </vt:variant>
      <vt:variant>
        <vt:i4>5</vt:i4>
      </vt:variant>
      <vt:variant>
        <vt:lpwstr/>
      </vt:variant>
      <vt:variant>
        <vt:lpwstr>_Toc291634037</vt:lpwstr>
      </vt:variant>
      <vt:variant>
        <vt:i4>2031664</vt:i4>
      </vt:variant>
      <vt:variant>
        <vt:i4>387</vt:i4>
      </vt:variant>
      <vt:variant>
        <vt:i4>0</vt:i4>
      </vt:variant>
      <vt:variant>
        <vt:i4>5</vt:i4>
      </vt:variant>
      <vt:variant>
        <vt:lpwstr/>
      </vt:variant>
      <vt:variant>
        <vt:lpwstr>_Toc291634036</vt:lpwstr>
      </vt:variant>
      <vt:variant>
        <vt:i4>2031664</vt:i4>
      </vt:variant>
      <vt:variant>
        <vt:i4>381</vt:i4>
      </vt:variant>
      <vt:variant>
        <vt:i4>0</vt:i4>
      </vt:variant>
      <vt:variant>
        <vt:i4>5</vt:i4>
      </vt:variant>
      <vt:variant>
        <vt:lpwstr/>
      </vt:variant>
      <vt:variant>
        <vt:lpwstr>_Toc291634035</vt:lpwstr>
      </vt:variant>
      <vt:variant>
        <vt:i4>2031664</vt:i4>
      </vt:variant>
      <vt:variant>
        <vt:i4>375</vt:i4>
      </vt:variant>
      <vt:variant>
        <vt:i4>0</vt:i4>
      </vt:variant>
      <vt:variant>
        <vt:i4>5</vt:i4>
      </vt:variant>
      <vt:variant>
        <vt:lpwstr/>
      </vt:variant>
      <vt:variant>
        <vt:lpwstr>_Toc291634034</vt:lpwstr>
      </vt:variant>
      <vt:variant>
        <vt:i4>2031664</vt:i4>
      </vt:variant>
      <vt:variant>
        <vt:i4>369</vt:i4>
      </vt:variant>
      <vt:variant>
        <vt:i4>0</vt:i4>
      </vt:variant>
      <vt:variant>
        <vt:i4>5</vt:i4>
      </vt:variant>
      <vt:variant>
        <vt:lpwstr/>
      </vt:variant>
      <vt:variant>
        <vt:lpwstr>_Toc291634033</vt:lpwstr>
      </vt:variant>
      <vt:variant>
        <vt:i4>2031664</vt:i4>
      </vt:variant>
      <vt:variant>
        <vt:i4>363</vt:i4>
      </vt:variant>
      <vt:variant>
        <vt:i4>0</vt:i4>
      </vt:variant>
      <vt:variant>
        <vt:i4>5</vt:i4>
      </vt:variant>
      <vt:variant>
        <vt:lpwstr/>
      </vt:variant>
      <vt:variant>
        <vt:lpwstr>_Toc291634032</vt:lpwstr>
      </vt:variant>
      <vt:variant>
        <vt:i4>2031664</vt:i4>
      </vt:variant>
      <vt:variant>
        <vt:i4>357</vt:i4>
      </vt:variant>
      <vt:variant>
        <vt:i4>0</vt:i4>
      </vt:variant>
      <vt:variant>
        <vt:i4>5</vt:i4>
      </vt:variant>
      <vt:variant>
        <vt:lpwstr/>
      </vt:variant>
      <vt:variant>
        <vt:lpwstr>_Toc291634031</vt:lpwstr>
      </vt:variant>
      <vt:variant>
        <vt:i4>2031664</vt:i4>
      </vt:variant>
      <vt:variant>
        <vt:i4>351</vt:i4>
      </vt:variant>
      <vt:variant>
        <vt:i4>0</vt:i4>
      </vt:variant>
      <vt:variant>
        <vt:i4>5</vt:i4>
      </vt:variant>
      <vt:variant>
        <vt:lpwstr/>
      </vt:variant>
      <vt:variant>
        <vt:lpwstr>_Toc291634030</vt:lpwstr>
      </vt:variant>
      <vt:variant>
        <vt:i4>1966128</vt:i4>
      </vt:variant>
      <vt:variant>
        <vt:i4>345</vt:i4>
      </vt:variant>
      <vt:variant>
        <vt:i4>0</vt:i4>
      </vt:variant>
      <vt:variant>
        <vt:i4>5</vt:i4>
      </vt:variant>
      <vt:variant>
        <vt:lpwstr/>
      </vt:variant>
      <vt:variant>
        <vt:lpwstr>_Toc291634029</vt:lpwstr>
      </vt:variant>
      <vt:variant>
        <vt:i4>1966128</vt:i4>
      </vt:variant>
      <vt:variant>
        <vt:i4>339</vt:i4>
      </vt:variant>
      <vt:variant>
        <vt:i4>0</vt:i4>
      </vt:variant>
      <vt:variant>
        <vt:i4>5</vt:i4>
      </vt:variant>
      <vt:variant>
        <vt:lpwstr/>
      </vt:variant>
      <vt:variant>
        <vt:lpwstr>_Toc291634028</vt:lpwstr>
      </vt:variant>
      <vt:variant>
        <vt:i4>1966128</vt:i4>
      </vt:variant>
      <vt:variant>
        <vt:i4>333</vt:i4>
      </vt:variant>
      <vt:variant>
        <vt:i4>0</vt:i4>
      </vt:variant>
      <vt:variant>
        <vt:i4>5</vt:i4>
      </vt:variant>
      <vt:variant>
        <vt:lpwstr/>
      </vt:variant>
      <vt:variant>
        <vt:lpwstr>_Toc291634027</vt:lpwstr>
      </vt:variant>
      <vt:variant>
        <vt:i4>1966128</vt:i4>
      </vt:variant>
      <vt:variant>
        <vt:i4>327</vt:i4>
      </vt:variant>
      <vt:variant>
        <vt:i4>0</vt:i4>
      </vt:variant>
      <vt:variant>
        <vt:i4>5</vt:i4>
      </vt:variant>
      <vt:variant>
        <vt:lpwstr/>
      </vt:variant>
      <vt:variant>
        <vt:lpwstr>_Toc291634026</vt:lpwstr>
      </vt:variant>
      <vt:variant>
        <vt:i4>1966128</vt:i4>
      </vt:variant>
      <vt:variant>
        <vt:i4>321</vt:i4>
      </vt:variant>
      <vt:variant>
        <vt:i4>0</vt:i4>
      </vt:variant>
      <vt:variant>
        <vt:i4>5</vt:i4>
      </vt:variant>
      <vt:variant>
        <vt:lpwstr/>
      </vt:variant>
      <vt:variant>
        <vt:lpwstr>_Toc291634025</vt:lpwstr>
      </vt:variant>
      <vt:variant>
        <vt:i4>1966128</vt:i4>
      </vt:variant>
      <vt:variant>
        <vt:i4>315</vt:i4>
      </vt:variant>
      <vt:variant>
        <vt:i4>0</vt:i4>
      </vt:variant>
      <vt:variant>
        <vt:i4>5</vt:i4>
      </vt:variant>
      <vt:variant>
        <vt:lpwstr/>
      </vt:variant>
      <vt:variant>
        <vt:lpwstr>_Toc291634024</vt:lpwstr>
      </vt:variant>
      <vt:variant>
        <vt:i4>1966128</vt:i4>
      </vt:variant>
      <vt:variant>
        <vt:i4>309</vt:i4>
      </vt:variant>
      <vt:variant>
        <vt:i4>0</vt:i4>
      </vt:variant>
      <vt:variant>
        <vt:i4>5</vt:i4>
      </vt:variant>
      <vt:variant>
        <vt:lpwstr/>
      </vt:variant>
      <vt:variant>
        <vt:lpwstr>_Toc291634023</vt:lpwstr>
      </vt:variant>
      <vt:variant>
        <vt:i4>1966128</vt:i4>
      </vt:variant>
      <vt:variant>
        <vt:i4>303</vt:i4>
      </vt:variant>
      <vt:variant>
        <vt:i4>0</vt:i4>
      </vt:variant>
      <vt:variant>
        <vt:i4>5</vt:i4>
      </vt:variant>
      <vt:variant>
        <vt:lpwstr/>
      </vt:variant>
      <vt:variant>
        <vt:lpwstr>_Toc291634022</vt:lpwstr>
      </vt:variant>
      <vt:variant>
        <vt:i4>1966128</vt:i4>
      </vt:variant>
      <vt:variant>
        <vt:i4>297</vt:i4>
      </vt:variant>
      <vt:variant>
        <vt:i4>0</vt:i4>
      </vt:variant>
      <vt:variant>
        <vt:i4>5</vt:i4>
      </vt:variant>
      <vt:variant>
        <vt:lpwstr/>
      </vt:variant>
      <vt:variant>
        <vt:lpwstr>_Toc291634021</vt:lpwstr>
      </vt:variant>
      <vt:variant>
        <vt:i4>1966128</vt:i4>
      </vt:variant>
      <vt:variant>
        <vt:i4>291</vt:i4>
      </vt:variant>
      <vt:variant>
        <vt:i4>0</vt:i4>
      </vt:variant>
      <vt:variant>
        <vt:i4>5</vt:i4>
      </vt:variant>
      <vt:variant>
        <vt:lpwstr/>
      </vt:variant>
      <vt:variant>
        <vt:lpwstr>_Toc291634020</vt:lpwstr>
      </vt:variant>
      <vt:variant>
        <vt:i4>1900592</vt:i4>
      </vt:variant>
      <vt:variant>
        <vt:i4>285</vt:i4>
      </vt:variant>
      <vt:variant>
        <vt:i4>0</vt:i4>
      </vt:variant>
      <vt:variant>
        <vt:i4>5</vt:i4>
      </vt:variant>
      <vt:variant>
        <vt:lpwstr/>
      </vt:variant>
      <vt:variant>
        <vt:lpwstr>_Toc291634019</vt:lpwstr>
      </vt:variant>
      <vt:variant>
        <vt:i4>1900592</vt:i4>
      </vt:variant>
      <vt:variant>
        <vt:i4>279</vt:i4>
      </vt:variant>
      <vt:variant>
        <vt:i4>0</vt:i4>
      </vt:variant>
      <vt:variant>
        <vt:i4>5</vt:i4>
      </vt:variant>
      <vt:variant>
        <vt:lpwstr/>
      </vt:variant>
      <vt:variant>
        <vt:lpwstr>_Toc291634018</vt:lpwstr>
      </vt:variant>
      <vt:variant>
        <vt:i4>1900592</vt:i4>
      </vt:variant>
      <vt:variant>
        <vt:i4>273</vt:i4>
      </vt:variant>
      <vt:variant>
        <vt:i4>0</vt:i4>
      </vt:variant>
      <vt:variant>
        <vt:i4>5</vt:i4>
      </vt:variant>
      <vt:variant>
        <vt:lpwstr/>
      </vt:variant>
      <vt:variant>
        <vt:lpwstr>_Toc291634017</vt:lpwstr>
      </vt:variant>
      <vt:variant>
        <vt:i4>1900592</vt:i4>
      </vt:variant>
      <vt:variant>
        <vt:i4>267</vt:i4>
      </vt:variant>
      <vt:variant>
        <vt:i4>0</vt:i4>
      </vt:variant>
      <vt:variant>
        <vt:i4>5</vt:i4>
      </vt:variant>
      <vt:variant>
        <vt:lpwstr/>
      </vt:variant>
      <vt:variant>
        <vt:lpwstr>_Toc291634016</vt:lpwstr>
      </vt:variant>
      <vt:variant>
        <vt:i4>1900592</vt:i4>
      </vt:variant>
      <vt:variant>
        <vt:i4>261</vt:i4>
      </vt:variant>
      <vt:variant>
        <vt:i4>0</vt:i4>
      </vt:variant>
      <vt:variant>
        <vt:i4>5</vt:i4>
      </vt:variant>
      <vt:variant>
        <vt:lpwstr/>
      </vt:variant>
      <vt:variant>
        <vt:lpwstr>_Toc291634015</vt:lpwstr>
      </vt:variant>
      <vt:variant>
        <vt:i4>1900592</vt:i4>
      </vt:variant>
      <vt:variant>
        <vt:i4>255</vt:i4>
      </vt:variant>
      <vt:variant>
        <vt:i4>0</vt:i4>
      </vt:variant>
      <vt:variant>
        <vt:i4>5</vt:i4>
      </vt:variant>
      <vt:variant>
        <vt:lpwstr/>
      </vt:variant>
      <vt:variant>
        <vt:lpwstr>_Toc291634014</vt:lpwstr>
      </vt:variant>
      <vt:variant>
        <vt:i4>1900592</vt:i4>
      </vt:variant>
      <vt:variant>
        <vt:i4>249</vt:i4>
      </vt:variant>
      <vt:variant>
        <vt:i4>0</vt:i4>
      </vt:variant>
      <vt:variant>
        <vt:i4>5</vt:i4>
      </vt:variant>
      <vt:variant>
        <vt:lpwstr/>
      </vt:variant>
      <vt:variant>
        <vt:lpwstr>_Toc291634013</vt:lpwstr>
      </vt:variant>
      <vt:variant>
        <vt:i4>1900592</vt:i4>
      </vt:variant>
      <vt:variant>
        <vt:i4>243</vt:i4>
      </vt:variant>
      <vt:variant>
        <vt:i4>0</vt:i4>
      </vt:variant>
      <vt:variant>
        <vt:i4>5</vt:i4>
      </vt:variant>
      <vt:variant>
        <vt:lpwstr/>
      </vt:variant>
      <vt:variant>
        <vt:lpwstr>_Toc291634012</vt:lpwstr>
      </vt:variant>
      <vt:variant>
        <vt:i4>1900592</vt:i4>
      </vt:variant>
      <vt:variant>
        <vt:i4>237</vt:i4>
      </vt:variant>
      <vt:variant>
        <vt:i4>0</vt:i4>
      </vt:variant>
      <vt:variant>
        <vt:i4>5</vt:i4>
      </vt:variant>
      <vt:variant>
        <vt:lpwstr/>
      </vt:variant>
      <vt:variant>
        <vt:lpwstr>_Toc291634011</vt:lpwstr>
      </vt:variant>
      <vt:variant>
        <vt:i4>1900592</vt:i4>
      </vt:variant>
      <vt:variant>
        <vt:i4>231</vt:i4>
      </vt:variant>
      <vt:variant>
        <vt:i4>0</vt:i4>
      </vt:variant>
      <vt:variant>
        <vt:i4>5</vt:i4>
      </vt:variant>
      <vt:variant>
        <vt:lpwstr/>
      </vt:variant>
      <vt:variant>
        <vt:lpwstr>_Toc291634010</vt:lpwstr>
      </vt:variant>
      <vt:variant>
        <vt:i4>1835056</vt:i4>
      </vt:variant>
      <vt:variant>
        <vt:i4>225</vt:i4>
      </vt:variant>
      <vt:variant>
        <vt:i4>0</vt:i4>
      </vt:variant>
      <vt:variant>
        <vt:i4>5</vt:i4>
      </vt:variant>
      <vt:variant>
        <vt:lpwstr/>
      </vt:variant>
      <vt:variant>
        <vt:lpwstr>_Toc291634009</vt:lpwstr>
      </vt:variant>
      <vt:variant>
        <vt:i4>1835056</vt:i4>
      </vt:variant>
      <vt:variant>
        <vt:i4>219</vt:i4>
      </vt:variant>
      <vt:variant>
        <vt:i4>0</vt:i4>
      </vt:variant>
      <vt:variant>
        <vt:i4>5</vt:i4>
      </vt:variant>
      <vt:variant>
        <vt:lpwstr/>
      </vt:variant>
      <vt:variant>
        <vt:lpwstr>_Toc291634008</vt:lpwstr>
      </vt:variant>
      <vt:variant>
        <vt:i4>1835056</vt:i4>
      </vt:variant>
      <vt:variant>
        <vt:i4>213</vt:i4>
      </vt:variant>
      <vt:variant>
        <vt:i4>0</vt:i4>
      </vt:variant>
      <vt:variant>
        <vt:i4>5</vt:i4>
      </vt:variant>
      <vt:variant>
        <vt:lpwstr/>
      </vt:variant>
      <vt:variant>
        <vt:lpwstr>_Toc291634007</vt:lpwstr>
      </vt:variant>
      <vt:variant>
        <vt:i4>1835056</vt:i4>
      </vt:variant>
      <vt:variant>
        <vt:i4>207</vt:i4>
      </vt:variant>
      <vt:variant>
        <vt:i4>0</vt:i4>
      </vt:variant>
      <vt:variant>
        <vt:i4>5</vt:i4>
      </vt:variant>
      <vt:variant>
        <vt:lpwstr/>
      </vt:variant>
      <vt:variant>
        <vt:lpwstr>_Toc291634006</vt:lpwstr>
      </vt:variant>
      <vt:variant>
        <vt:i4>1835056</vt:i4>
      </vt:variant>
      <vt:variant>
        <vt:i4>201</vt:i4>
      </vt:variant>
      <vt:variant>
        <vt:i4>0</vt:i4>
      </vt:variant>
      <vt:variant>
        <vt:i4>5</vt:i4>
      </vt:variant>
      <vt:variant>
        <vt:lpwstr/>
      </vt:variant>
      <vt:variant>
        <vt:lpwstr>_Toc291634005</vt:lpwstr>
      </vt:variant>
      <vt:variant>
        <vt:i4>1835056</vt:i4>
      </vt:variant>
      <vt:variant>
        <vt:i4>195</vt:i4>
      </vt:variant>
      <vt:variant>
        <vt:i4>0</vt:i4>
      </vt:variant>
      <vt:variant>
        <vt:i4>5</vt:i4>
      </vt:variant>
      <vt:variant>
        <vt:lpwstr/>
      </vt:variant>
      <vt:variant>
        <vt:lpwstr>_Toc291634004</vt:lpwstr>
      </vt:variant>
      <vt:variant>
        <vt:i4>1835056</vt:i4>
      </vt:variant>
      <vt:variant>
        <vt:i4>189</vt:i4>
      </vt:variant>
      <vt:variant>
        <vt:i4>0</vt:i4>
      </vt:variant>
      <vt:variant>
        <vt:i4>5</vt:i4>
      </vt:variant>
      <vt:variant>
        <vt:lpwstr/>
      </vt:variant>
      <vt:variant>
        <vt:lpwstr>_Toc291634003</vt:lpwstr>
      </vt:variant>
      <vt:variant>
        <vt:i4>1835056</vt:i4>
      </vt:variant>
      <vt:variant>
        <vt:i4>183</vt:i4>
      </vt:variant>
      <vt:variant>
        <vt:i4>0</vt:i4>
      </vt:variant>
      <vt:variant>
        <vt:i4>5</vt:i4>
      </vt:variant>
      <vt:variant>
        <vt:lpwstr/>
      </vt:variant>
      <vt:variant>
        <vt:lpwstr>_Toc291634002</vt:lpwstr>
      </vt:variant>
      <vt:variant>
        <vt:i4>1835056</vt:i4>
      </vt:variant>
      <vt:variant>
        <vt:i4>177</vt:i4>
      </vt:variant>
      <vt:variant>
        <vt:i4>0</vt:i4>
      </vt:variant>
      <vt:variant>
        <vt:i4>5</vt:i4>
      </vt:variant>
      <vt:variant>
        <vt:lpwstr/>
      </vt:variant>
      <vt:variant>
        <vt:lpwstr>_Toc291634001</vt:lpwstr>
      </vt:variant>
      <vt:variant>
        <vt:i4>1835056</vt:i4>
      </vt:variant>
      <vt:variant>
        <vt:i4>171</vt:i4>
      </vt:variant>
      <vt:variant>
        <vt:i4>0</vt:i4>
      </vt:variant>
      <vt:variant>
        <vt:i4>5</vt:i4>
      </vt:variant>
      <vt:variant>
        <vt:lpwstr/>
      </vt:variant>
      <vt:variant>
        <vt:lpwstr>_Toc291634000</vt:lpwstr>
      </vt:variant>
      <vt:variant>
        <vt:i4>1179705</vt:i4>
      </vt:variant>
      <vt:variant>
        <vt:i4>165</vt:i4>
      </vt:variant>
      <vt:variant>
        <vt:i4>0</vt:i4>
      </vt:variant>
      <vt:variant>
        <vt:i4>5</vt:i4>
      </vt:variant>
      <vt:variant>
        <vt:lpwstr/>
      </vt:variant>
      <vt:variant>
        <vt:lpwstr>_Toc291633999</vt:lpwstr>
      </vt:variant>
      <vt:variant>
        <vt:i4>1179705</vt:i4>
      </vt:variant>
      <vt:variant>
        <vt:i4>159</vt:i4>
      </vt:variant>
      <vt:variant>
        <vt:i4>0</vt:i4>
      </vt:variant>
      <vt:variant>
        <vt:i4>5</vt:i4>
      </vt:variant>
      <vt:variant>
        <vt:lpwstr/>
      </vt:variant>
      <vt:variant>
        <vt:lpwstr>_Toc291633998</vt:lpwstr>
      </vt:variant>
      <vt:variant>
        <vt:i4>1179705</vt:i4>
      </vt:variant>
      <vt:variant>
        <vt:i4>153</vt:i4>
      </vt:variant>
      <vt:variant>
        <vt:i4>0</vt:i4>
      </vt:variant>
      <vt:variant>
        <vt:i4>5</vt:i4>
      </vt:variant>
      <vt:variant>
        <vt:lpwstr/>
      </vt:variant>
      <vt:variant>
        <vt:lpwstr>_Toc291633997</vt:lpwstr>
      </vt:variant>
      <vt:variant>
        <vt:i4>1179705</vt:i4>
      </vt:variant>
      <vt:variant>
        <vt:i4>147</vt:i4>
      </vt:variant>
      <vt:variant>
        <vt:i4>0</vt:i4>
      </vt:variant>
      <vt:variant>
        <vt:i4>5</vt:i4>
      </vt:variant>
      <vt:variant>
        <vt:lpwstr/>
      </vt:variant>
      <vt:variant>
        <vt:lpwstr>_Toc291633996</vt:lpwstr>
      </vt:variant>
      <vt:variant>
        <vt:i4>1179705</vt:i4>
      </vt:variant>
      <vt:variant>
        <vt:i4>141</vt:i4>
      </vt:variant>
      <vt:variant>
        <vt:i4>0</vt:i4>
      </vt:variant>
      <vt:variant>
        <vt:i4>5</vt:i4>
      </vt:variant>
      <vt:variant>
        <vt:lpwstr/>
      </vt:variant>
      <vt:variant>
        <vt:lpwstr>_Toc291633995</vt:lpwstr>
      </vt:variant>
      <vt:variant>
        <vt:i4>1179705</vt:i4>
      </vt:variant>
      <vt:variant>
        <vt:i4>135</vt:i4>
      </vt:variant>
      <vt:variant>
        <vt:i4>0</vt:i4>
      </vt:variant>
      <vt:variant>
        <vt:i4>5</vt:i4>
      </vt:variant>
      <vt:variant>
        <vt:lpwstr/>
      </vt:variant>
      <vt:variant>
        <vt:lpwstr>_Toc291633994</vt:lpwstr>
      </vt:variant>
      <vt:variant>
        <vt:i4>1179705</vt:i4>
      </vt:variant>
      <vt:variant>
        <vt:i4>129</vt:i4>
      </vt:variant>
      <vt:variant>
        <vt:i4>0</vt:i4>
      </vt:variant>
      <vt:variant>
        <vt:i4>5</vt:i4>
      </vt:variant>
      <vt:variant>
        <vt:lpwstr/>
      </vt:variant>
      <vt:variant>
        <vt:lpwstr>_Toc291633993</vt:lpwstr>
      </vt:variant>
      <vt:variant>
        <vt:i4>1179705</vt:i4>
      </vt:variant>
      <vt:variant>
        <vt:i4>123</vt:i4>
      </vt:variant>
      <vt:variant>
        <vt:i4>0</vt:i4>
      </vt:variant>
      <vt:variant>
        <vt:i4>5</vt:i4>
      </vt:variant>
      <vt:variant>
        <vt:lpwstr/>
      </vt:variant>
      <vt:variant>
        <vt:lpwstr>_Toc291633992</vt:lpwstr>
      </vt:variant>
      <vt:variant>
        <vt:i4>1179705</vt:i4>
      </vt:variant>
      <vt:variant>
        <vt:i4>117</vt:i4>
      </vt:variant>
      <vt:variant>
        <vt:i4>0</vt:i4>
      </vt:variant>
      <vt:variant>
        <vt:i4>5</vt:i4>
      </vt:variant>
      <vt:variant>
        <vt:lpwstr/>
      </vt:variant>
      <vt:variant>
        <vt:lpwstr>_Toc291633991</vt:lpwstr>
      </vt:variant>
      <vt:variant>
        <vt:i4>1835065</vt:i4>
      </vt:variant>
      <vt:variant>
        <vt:i4>111</vt:i4>
      </vt:variant>
      <vt:variant>
        <vt:i4>0</vt:i4>
      </vt:variant>
      <vt:variant>
        <vt:i4>5</vt:i4>
      </vt:variant>
      <vt:variant>
        <vt:lpwstr/>
      </vt:variant>
      <vt:variant>
        <vt:lpwstr>_Toc291633974</vt:lpwstr>
      </vt:variant>
      <vt:variant>
        <vt:i4>1835065</vt:i4>
      </vt:variant>
      <vt:variant>
        <vt:i4>105</vt:i4>
      </vt:variant>
      <vt:variant>
        <vt:i4>0</vt:i4>
      </vt:variant>
      <vt:variant>
        <vt:i4>5</vt:i4>
      </vt:variant>
      <vt:variant>
        <vt:lpwstr/>
      </vt:variant>
      <vt:variant>
        <vt:lpwstr>_Toc291633973</vt:lpwstr>
      </vt:variant>
      <vt:variant>
        <vt:i4>1835065</vt:i4>
      </vt:variant>
      <vt:variant>
        <vt:i4>99</vt:i4>
      </vt:variant>
      <vt:variant>
        <vt:i4>0</vt:i4>
      </vt:variant>
      <vt:variant>
        <vt:i4>5</vt:i4>
      </vt:variant>
      <vt:variant>
        <vt:lpwstr/>
      </vt:variant>
      <vt:variant>
        <vt:lpwstr>_Toc291633972</vt:lpwstr>
      </vt:variant>
      <vt:variant>
        <vt:i4>1835065</vt:i4>
      </vt:variant>
      <vt:variant>
        <vt:i4>93</vt:i4>
      </vt:variant>
      <vt:variant>
        <vt:i4>0</vt:i4>
      </vt:variant>
      <vt:variant>
        <vt:i4>5</vt:i4>
      </vt:variant>
      <vt:variant>
        <vt:lpwstr/>
      </vt:variant>
      <vt:variant>
        <vt:lpwstr>_Toc291633971</vt:lpwstr>
      </vt:variant>
      <vt:variant>
        <vt:i4>1835065</vt:i4>
      </vt:variant>
      <vt:variant>
        <vt:i4>87</vt:i4>
      </vt:variant>
      <vt:variant>
        <vt:i4>0</vt:i4>
      </vt:variant>
      <vt:variant>
        <vt:i4>5</vt:i4>
      </vt:variant>
      <vt:variant>
        <vt:lpwstr/>
      </vt:variant>
      <vt:variant>
        <vt:lpwstr>_Toc291633970</vt:lpwstr>
      </vt:variant>
      <vt:variant>
        <vt:i4>1900601</vt:i4>
      </vt:variant>
      <vt:variant>
        <vt:i4>81</vt:i4>
      </vt:variant>
      <vt:variant>
        <vt:i4>0</vt:i4>
      </vt:variant>
      <vt:variant>
        <vt:i4>5</vt:i4>
      </vt:variant>
      <vt:variant>
        <vt:lpwstr/>
      </vt:variant>
      <vt:variant>
        <vt:lpwstr>_Toc291633969</vt:lpwstr>
      </vt:variant>
      <vt:variant>
        <vt:i4>1900601</vt:i4>
      </vt:variant>
      <vt:variant>
        <vt:i4>75</vt:i4>
      </vt:variant>
      <vt:variant>
        <vt:i4>0</vt:i4>
      </vt:variant>
      <vt:variant>
        <vt:i4>5</vt:i4>
      </vt:variant>
      <vt:variant>
        <vt:lpwstr/>
      </vt:variant>
      <vt:variant>
        <vt:lpwstr>_Toc291633968</vt:lpwstr>
      </vt:variant>
      <vt:variant>
        <vt:i4>1900601</vt:i4>
      </vt:variant>
      <vt:variant>
        <vt:i4>69</vt:i4>
      </vt:variant>
      <vt:variant>
        <vt:i4>0</vt:i4>
      </vt:variant>
      <vt:variant>
        <vt:i4>5</vt:i4>
      </vt:variant>
      <vt:variant>
        <vt:lpwstr/>
      </vt:variant>
      <vt:variant>
        <vt:lpwstr>_Toc291633967</vt:lpwstr>
      </vt:variant>
      <vt:variant>
        <vt:i4>1900601</vt:i4>
      </vt:variant>
      <vt:variant>
        <vt:i4>63</vt:i4>
      </vt:variant>
      <vt:variant>
        <vt:i4>0</vt:i4>
      </vt:variant>
      <vt:variant>
        <vt:i4>5</vt:i4>
      </vt:variant>
      <vt:variant>
        <vt:lpwstr/>
      </vt:variant>
      <vt:variant>
        <vt:lpwstr>_Toc291633966</vt:lpwstr>
      </vt:variant>
      <vt:variant>
        <vt:i4>1900601</vt:i4>
      </vt:variant>
      <vt:variant>
        <vt:i4>57</vt:i4>
      </vt:variant>
      <vt:variant>
        <vt:i4>0</vt:i4>
      </vt:variant>
      <vt:variant>
        <vt:i4>5</vt:i4>
      </vt:variant>
      <vt:variant>
        <vt:lpwstr/>
      </vt:variant>
      <vt:variant>
        <vt:lpwstr>_Toc291633965</vt:lpwstr>
      </vt:variant>
      <vt:variant>
        <vt:i4>1900601</vt:i4>
      </vt:variant>
      <vt:variant>
        <vt:i4>51</vt:i4>
      </vt:variant>
      <vt:variant>
        <vt:i4>0</vt:i4>
      </vt:variant>
      <vt:variant>
        <vt:i4>5</vt:i4>
      </vt:variant>
      <vt:variant>
        <vt:lpwstr/>
      </vt:variant>
      <vt:variant>
        <vt:lpwstr>_Toc291633964</vt:lpwstr>
      </vt:variant>
      <vt:variant>
        <vt:i4>1900601</vt:i4>
      </vt:variant>
      <vt:variant>
        <vt:i4>45</vt:i4>
      </vt:variant>
      <vt:variant>
        <vt:i4>0</vt:i4>
      </vt:variant>
      <vt:variant>
        <vt:i4>5</vt:i4>
      </vt:variant>
      <vt:variant>
        <vt:lpwstr/>
      </vt:variant>
      <vt:variant>
        <vt:lpwstr>_Toc291633963</vt:lpwstr>
      </vt:variant>
      <vt:variant>
        <vt:i4>1900601</vt:i4>
      </vt:variant>
      <vt:variant>
        <vt:i4>39</vt:i4>
      </vt:variant>
      <vt:variant>
        <vt:i4>0</vt:i4>
      </vt:variant>
      <vt:variant>
        <vt:i4>5</vt:i4>
      </vt:variant>
      <vt:variant>
        <vt:lpwstr/>
      </vt:variant>
      <vt:variant>
        <vt:lpwstr>_Toc291633962</vt:lpwstr>
      </vt:variant>
      <vt:variant>
        <vt:i4>1900601</vt:i4>
      </vt:variant>
      <vt:variant>
        <vt:i4>33</vt:i4>
      </vt:variant>
      <vt:variant>
        <vt:i4>0</vt:i4>
      </vt:variant>
      <vt:variant>
        <vt:i4>5</vt:i4>
      </vt:variant>
      <vt:variant>
        <vt:lpwstr/>
      </vt:variant>
      <vt:variant>
        <vt:lpwstr>_Toc291633961</vt:lpwstr>
      </vt:variant>
      <vt:variant>
        <vt:i4>1900601</vt:i4>
      </vt:variant>
      <vt:variant>
        <vt:i4>27</vt:i4>
      </vt:variant>
      <vt:variant>
        <vt:i4>0</vt:i4>
      </vt:variant>
      <vt:variant>
        <vt:i4>5</vt:i4>
      </vt:variant>
      <vt:variant>
        <vt:lpwstr/>
      </vt:variant>
      <vt:variant>
        <vt:lpwstr>_Toc291633960</vt:lpwstr>
      </vt:variant>
      <vt:variant>
        <vt:i4>1966137</vt:i4>
      </vt:variant>
      <vt:variant>
        <vt:i4>21</vt:i4>
      </vt:variant>
      <vt:variant>
        <vt:i4>0</vt:i4>
      </vt:variant>
      <vt:variant>
        <vt:i4>5</vt:i4>
      </vt:variant>
      <vt:variant>
        <vt:lpwstr/>
      </vt:variant>
      <vt:variant>
        <vt:lpwstr>_Toc291633959</vt:lpwstr>
      </vt:variant>
      <vt:variant>
        <vt:i4>1966137</vt:i4>
      </vt:variant>
      <vt:variant>
        <vt:i4>15</vt:i4>
      </vt:variant>
      <vt:variant>
        <vt:i4>0</vt:i4>
      </vt:variant>
      <vt:variant>
        <vt:i4>5</vt:i4>
      </vt:variant>
      <vt:variant>
        <vt:lpwstr/>
      </vt:variant>
      <vt:variant>
        <vt:lpwstr>_Toc291633958</vt:lpwstr>
      </vt:variant>
      <vt:variant>
        <vt:i4>1966137</vt:i4>
      </vt:variant>
      <vt:variant>
        <vt:i4>9</vt:i4>
      </vt:variant>
      <vt:variant>
        <vt:i4>0</vt:i4>
      </vt:variant>
      <vt:variant>
        <vt:i4>5</vt:i4>
      </vt:variant>
      <vt:variant>
        <vt:lpwstr/>
      </vt:variant>
      <vt:variant>
        <vt:lpwstr>_Toc291633957</vt:lpwstr>
      </vt:variant>
      <vt:variant>
        <vt:i4>7471199</vt:i4>
      </vt:variant>
      <vt:variant>
        <vt:i4>4</vt:i4>
      </vt:variant>
      <vt:variant>
        <vt:i4>0</vt:i4>
      </vt:variant>
      <vt:variant>
        <vt:i4>5</vt:i4>
      </vt:variant>
      <vt:variant>
        <vt:lpwstr>mailto:jmassud@searshc.com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SDLC PRD Template</dc:title>
  <dc:subject/>
  <dc:creator>AOL EPO</dc:creator>
  <cp:keywords/>
  <dc:description/>
  <cp:lastModifiedBy>Kathryn Ferrell</cp:lastModifiedBy>
  <cp:revision>2</cp:revision>
  <cp:lastPrinted>2012-10-23T15:22:00Z</cp:lastPrinted>
  <dcterms:created xsi:type="dcterms:W3CDTF">2012-10-23T15:23:00Z</dcterms:created>
  <dcterms:modified xsi:type="dcterms:W3CDTF">2012-10-23T15:23:00Z</dcterms:modified>
  <cp:category>SDLC 2.0</cp:category>
</cp:coreProperties>
</file>