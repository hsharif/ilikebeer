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A46" w:rsidRPr="00A201CB" w:rsidRDefault="006E32EF" w:rsidP="00D10ECD">
      <w:pPr>
        <w:jc w:val="center"/>
        <w:rPr>
          <w:rFonts w:ascii="Arial" w:hAnsi="Arial" w:cs="Arial"/>
        </w:rPr>
      </w:pPr>
      <w:r>
        <w:rPr>
          <w:rFonts w:ascii="Arial" w:hAnsi="Arial" w:cs="Arial"/>
          <w:noProof/>
        </w:rPr>
        <w:drawing>
          <wp:inline distT="0" distB="0" distL="0" distR="0">
            <wp:extent cx="4354731" cy="781050"/>
            <wp:effectExtent l="6097" t="0" r="1622" b="0"/>
            <wp:docPr id="1"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89500" cy="777875"/>
                      <a:chOff x="2108200" y="711200"/>
                      <a:chExt cx="4889500" cy="777875"/>
                    </a:xfrm>
                  </a:grpSpPr>
                  <a:grpSp>
                    <a:nvGrpSpPr>
                      <a:cNvPr id="6148" name="Group 20"/>
                      <a:cNvGrpSpPr>
                        <a:grpSpLocks/>
                      </a:cNvGrpSpPr>
                    </a:nvGrpSpPr>
                    <a:grpSpPr bwMode="auto">
                      <a:xfrm>
                        <a:off x="2108200" y="711200"/>
                        <a:ext cx="4889500" cy="777875"/>
                        <a:chOff x="1328" y="448"/>
                        <a:chExt cx="3080" cy="490"/>
                      </a:xfrm>
                    </a:grpSpPr>
                    <a:sp>
                      <a:nvSpPr>
                        <a:cNvPr id="6201" name="Freeform 21"/>
                        <a:cNvSpPr>
                          <a:spLocks/>
                        </a:cNvSpPr>
                      </a:nvSpPr>
                      <a:spPr bwMode="black">
                        <a:xfrm>
                          <a:off x="1328" y="555"/>
                          <a:ext cx="126" cy="255"/>
                        </a:xfrm>
                        <a:custGeom>
                          <a:avLst/>
                          <a:gdLst>
                            <a:gd name="T0" fmla="*/ 0 w 977"/>
                            <a:gd name="T1" fmla="*/ 0 h 1991"/>
                            <a:gd name="T2" fmla="*/ 0 w 977"/>
                            <a:gd name="T3" fmla="*/ 0 h 1991"/>
                            <a:gd name="T4" fmla="*/ 0 w 977"/>
                            <a:gd name="T5" fmla="*/ 0 h 1991"/>
                            <a:gd name="T6" fmla="*/ 0 w 977"/>
                            <a:gd name="T7" fmla="*/ 0 h 1991"/>
                            <a:gd name="T8" fmla="*/ 0 w 977"/>
                            <a:gd name="T9" fmla="*/ 0 h 1991"/>
                            <a:gd name="T10" fmla="*/ 0 w 977"/>
                            <a:gd name="T11" fmla="*/ 0 h 1991"/>
                            <a:gd name="T12" fmla="*/ 0 w 977"/>
                            <a:gd name="T13" fmla="*/ 0 h 1991"/>
                            <a:gd name="T14" fmla="*/ 0 w 977"/>
                            <a:gd name="T15" fmla="*/ 0 h 1991"/>
                            <a:gd name="T16" fmla="*/ 0 w 977"/>
                            <a:gd name="T17" fmla="*/ 0 h 1991"/>
                            <a:gd name="T18" fmla="*/ 0 w 977"/>
                            <a:gd name="T19" fmla="*/ 0 h 1991"/>
                            <a:gd name="T20" fmla="*/ 0 w 977"/>
                            <a:gd name="T21" fmla="*/ 0 h 1991"/>
                            <a:gd name="T22" fmla="*/ 0 w 977"/>
                            <a:gd name="T23" fmla="*/ 0 h 1991"/>
                            <a:gd name="T24" fmla="*/ 0 w 977"/>
                            <a:gd name="T25" fmla="*/ 0 h 1991"/>
                            <a:gd name="T26" fmla="*/ 0 w 977"/>
                            <a:gd name="T27" fmla="*/ 0 h 1991"/>
                            <a:gd name="T28" fmla="*/ 0 w 977"/>
                            <a:gd name="T29" fmla="*/ 0 h 1991"/>
                            <a:gd name="T30" fmla="*/ 0 w 977"/>
                            <a:gd name="T31" fmla="*/ 0 h 1991"/>
                            <a:gd name="T32" fmla="*/ 0 w 977"/>
                            <a:gd name="T33" fmla="*/ 0 h 1991"/>
                            <a:gd name="T34" fmla="*/ 0 w 977"/>
                            <a:gd name="T35" fmla="*/ 0 h 1991"/>
                            <a:gd name="T36" fmla="*/ 0 w 977"/>
                            <a:gd name="T37" fmla="*/ 0 h 1991"/>
                            <a:gd name="T38" fmla="*/ 0 w 977"/>
                            <a:gd name="T39" fmla="*/ 0 h 1991"/>
                            <a:gd name="T40" fmla="*/ 0 w 977"/>
                            <a:gd name="T41" fmla="*/ 0 h 1991"/>
                            <a:gd name="T42" fmla="*/ 0 w 977"/>
                            <a:gd name="T43" fmla="*/ 0 h 1991"/>
                            <a:gd name="T44" fmla="*/ 0 w 977"/>
                            <a:gd name="T45" fmla="*/ 0 h 1991"/>
                            <a:gd name="T46" fmla="*/ 0 w 977"/>
                            <a:gd name="T47" fmla="*/ 0 h 1991"/>
                            <a:gd name="T48" fmla="*/ 0 w 977"/>
                            <a:gd name="T49" fmla="*/ 0 h 1991"/>
                            <a:gd name="T50" fmla="*/ 0 w 977"/>
                            <a:gd name="T51" fmla="*/ 0 h 1991"/>
                            <a:gd name="T52" fmla="*/ 0 w 977"/>
                            <a:gd name="T53" fmla="*/ 0 h 1991"/>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977"/>
                            <a:gd name="T82" fmla="*/ 0 h 1991"/>
                            <a:gd name="T83" fmla="*/ 977 w 977"/>
                            <a:gd name="T84" fmla="*/ 1991 h 1991"/>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977" h="1991">
                              <a:moveTo>
                                <a:pt x="38" y="1922"/>
                              </a:moveTo>
                              <a:cubicBezTo>
                                <a:pt x="2" y="1904"/>
                                <a:pt x="0" y="1894"/>
                                <a:pt x="0" y="1826"/>
                              </a:cubicBezTo>
                              <a:cubicBezTo>
                                <a:pt x="0" y="1699"/>
                                <a:pt x="10" y="1597"/>
                                <a:pt x="12" y="1556"/>
                              </a:cubicBezTo>
                              <a:cubicBezTo>
                                <a:pt x="15" y="1529"/>
                                <a:pt x="20" y="1516"/>
                                <a:pt x="33" y="1516"/>
                              </a:cubicBezTo>
                              <a:cubicBezTo>
                                <a:pt x="48" y="1516"/>
                                <a:pt x="50" y="1524"/>
                                <a:pt x="50" y="1544"/>
                              </a:cubicBezTo>
                              <a:cubicBezTo>
                                <a:pt x="50" y="1567"/>
                                <a:pt x="50" y="1602"/>
                                <a:pt x="58" y="1638"/>
                              </a:cubicBezTo>
                              <a:cubicBezTo>
                                <a:pt x="96" y="1826"/>
                                <a:pt x="264" y="1897"/>
                                <a:pt x="434" y="1897"/>
                              </a:cubicBezTo>
                              <a:cubicBezTo>
                                <a:pt x="677" y="1897"/>
                                <a:pt x="797" y="1722"/>
                                <a:pt x="797" y="1559"/>
                              </a:cubicBezTo>
                              <a:cubicBezTo>
                                <a:pt x="797" y="1384"/>
                                <a:pt x="723" y="1282"/>
                                <a:pt x="505" y="1102"/>
                              </a:cubicBezTo>
                              <a:lnTo>
                                <a:pt x="391" y="1008"/>
                              </a:lnTo>
                              <a:cubicBezTo>
                                <a:pt x="121" y="787"/>
                                <a:pt x="61" y="630"/>
                                <a:pt x="61" y="457"/>
                              </a:cubicBezTo>
                              <a:cubicBezTo>
                                <a:pt x="61" y="185"/>
                                <a:pt x="264" y="0"/>
                                <a:pt x="586" y="0"/>
                              </a:cubicBezTo>
                              <a:cubicBezTo>
                                <a:pt x="685" y="0"/>
                                <a:pt x="759" y="10"/>
                                <a:pt x="822" y="26"/>
                              </a:cubicBezTo>
                              <a:cubicBezTo>
                                <a:pt x="870" y="36"/>
                                <a:pt x="891" y="38"/>
                                <a:pt x="911" y="38"/>
                              </a:cubicBezTo>
                              <a:cubicBezTo>
                                <a:pt x="931" y="38"/>
                                <a:pt x="936" y="43"/>
                                <a:pt x="936" y="56"/>
                              </a:cubicBezTo>
                              <a:cubicBezTo>
                                <a:pt x="936" y="69"/>
                                <a:pt x="926" y="153"/>
                                <a:pt x="926" y="325"/>
                              </a:cubicBezTo>
                              <a:cubicBezTo>
                                <a:pt x="926" y="366"/>
                                <a:pt x="921" y="384"/>
                                <a:pt x="908" y="384"/>
                              </a:cubicBezTo>
                              <a:cubicBezTo>
                                <a:pt x="893" y="384"/>
                                <a:pt x="891" y="371"/>
                                <a:pt x="888" y="351"/>
                              </a:cubicBezTo>
                              <a:cubicBezTo>
                                <a:pt x="886" y="320"/>
                                <a:pt x="870" y="252"/>
                                <a:pt x="855" y="224"/>
                              </a:cubicBezTo>
                              <a:cubicBezTo>
                                <a:pt x="840" y="196"/>
                                <a:pt x="771" y="89"/>
                                <a:pt x="538" y="89"/>
                              </a:cubicBezTo>
                              <a:cubicBezTo>
                                <a:pt x="363" y="89"/>
                                <a:pt x="225" y="198"/>
                                <a:pt x="225" y="384"/>
                              </a:cubicBezTo>
                              <a:cubicBezTo>
                                <a:pt x="225" y="528"/>
                                <a:pt x="291" y="620"/>
                                <a:pt x="535" y="810"/>
                              </a:cubicBezTo>
                              <a:lnTo>
                                <a:pt x="606" y="866"/>
                              </a:lnTo>
                              <a:cubicBezTo>
                                <a:pt x="906" y="1102"/>
                                <a:pt x="977" y="1259"/>
                                <a:pt x="977" y="1463"/>
                              </a:cubicBezTo>
                              <a:cubicBezTo>
                                <a:pt x="977" y="1567"/>
                                <a:pt x="936" y="1760"/>
                                <a:pt x="761" y="1884"/>
                              </a:cubicBezTo>
                              <a:cubicBezTo>
                                <a:pt x="652" y="1960"/>
                                <a:pt x="515" y="1991"/>
                                <a:pt x="378" y="1991"/>
                              </a:cubicBezTo>
                              <a:cubicBezTo>
                                <a:pt x="258" y="1991"/>
                                <a:pt x="142" y="1973"/>
                                <a:pt x="38" y="1922"/>
                              </a:cubicBezTo>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2" name="Freeform 22"/>
                        <a:cNvSpPr>
                          <a:spLocks/>
                        </a:cNvSpPr>
                      </a:nvSpPr>
                      <a:spPr bwMode="black">
                        <a:xfrm>
                          <a:off x="1511" y="557"/>
                          <a:ext cx="144" cy="250"/>
                        </a:xfrm>
                        <a:custGeom>
                          <a:avLst/>
                          <a:gdLst>
                            <a:gd name="T0" fmla="*/ 0 w 1125"/>
                            <a:gd name="T1" fmla="*/ 0 h 1948"/>
                            <a:gd name="T2" fmla="*/ 0 w 1125"/>
                            <a:gd name="T3" fmla="*/ 0 h 1948"/>
                            <a:gd name="T4" fmla="*/ 0 w 1125"/>
                            <a:gd name="T5" fmla="*/ 0 h 1948"/>
                            <a:gd name="T6" fmla="*/ 0 w 1125"/>
                            <a:gd name="T7" fmla="*/ 0 h 1948"/>
                            <a:gd name="T8" fmla="*/ 0 w 1125"/>
                            <a:gd name="T9" fmla="*/ 0 h 1948"/>
                            <a:gd name="T10" fmla="*/ 0 w 1125"/>
                            <a:gd name="T11" fmla="*/ 0 h 1948"/>
                            <a:gd name="T12" fmla="*/ 0 w 1125"/>
                            <a:gd name="T13" fmla="*/ 0 h 1948"/>
                            <a:gd name="T14" fmla="*/ 0 w 1125"/>
                            <a:gd name="T15" fmla="*/ 0 h 1948"/>
                            <a:gd name="T16" fmla="*/ 0 w 1125"/>
                            <a:gd name="T17" fmla="*/ 0 h 1948"/>
                            <a:gd name="T18" fmla="*/ 0 w 1125"/>
                            <a:gd name="T19" fmla="*/ 0 h 1948"/>
                            <a:gd name="T20" fmla="*/ 0 w 1125"/>
                            <a:gd name="T21" fmla="*/ 0 h 1948"/>
                            <a:gd name="T22" fmla="*/ 0 w 1125"/>
                            <a:gd name="T23" fmla="*/ 0 h 1948"/>
                            <a:gd name="T24" fmla="*/ 0 w 1125"/>
                            <a:gd name="T25" fmla="*/ 0 h 1948"/>
                            <a:gd name="T26" fmla="*/ 0 w 1125"/>
                            <a:gd name="T27" fmla="*/ 0 h 1948"/>
                            <a:gd name="T28" fmla="*/ 0 w 1125"/>
                            <a:gd name="T29" fmla="*/ 0 h 1948"/>
                            <a:gd name="T30" fmla="*/ 0 w 1125"/>
                            <a:gd name="T31" fmla="*/ 0 h 1948"/>
                            <a:gd name="T32" fmla="*/ 0 w 1125"/>
                            <a:gd name="T33" fmla="*/ 0 h 1948"/>
                            <a:gd name="T34" fmla="*/ 0 w 1125"/>
                            <a:gd name="T35" fmla="*/ 0 h 1948"/>
                            <a:gd name="T36" fmla="*/ 0 w 1125"/>
                            <a:gd name="T37" fmla="*/ 0 h 1948"/>
                            <a:gd name="T38" fmla="*/ 0 w 1125"/>
                            <a:gd name="T39" fmla="*/ 0 h 1948"/>
                            <a:gd name="T40" fmla="*/ 0 w 1125"/>
                            <a:gd name="T41" fmla="*/ 0 h 1948"/>
                            <a:gd name="T42" fmla="*/ 0 w 1125"/>
                            <a:gd name="T43" fmla="*/ 0 h 1948"/>
                            <a:gd name="T44" fmla="*/ 0 w 1125"/>
                            <a:gd name="T45" fmla="*/ 0 h 1948"/>
                            <a:gd name="T46" fmla="*/ 0 w 1125"/>
                            <a:gd name="T47" fmla="*/ 0 h 1948"/>
                            <a:gd name="T48" fmla="*/ 0 w 1125"/>
                            <a:gd name="T49" fmla="*/ 0 h 1948"/>
                            <a:gd name="T50" fmla="*/ 0 w 1125"/>
                            <a:gd name="T51" fmla="*/ 0 h 1948"/>
                            <a:gd name="T52" fmla="*/ 0 w 1125"/>
                            <a:gd name="T53" fmla="*/ 0 h 1948"/>
                            <a:gd name="T54" fmla="*/ 0 w 1125"/>
                            <a:gd name="T55" fmla="*/ 0 h 1948"/>
                            <a:gd name="T56" fmla="*/ 0 w 1125"/>
                            <a:gd name="T57" fmla="*/ 0 h 1948"/>
                            <a:gd name="T58" fmla="*/ 0 w 1125"/>
                            <a:gd name="T59" fmla="*/ 0 h 1948"/>
                            <a:gd name="T60" fmla="*/ 0 w 1125"/>
                            <a:gd name="T61" fmla="*/ 0 h 1948"/>
                            <a:gd name="T62" fmla="*/ 0 w 1125"/>
                            <a:gd name="T63" fmla="*/ 0 h 1948"/>
                            <a:gd name="T64" fmla="*/ 0 w 1125"/>
                            <a:gd name="T65" fmla="*/ 0 h 1948"/>
                            <a:gd name="T66" fmla="*/ 0 w 1125"/>
                            <a:gd name="T67" fmla="*/ 0 h 1948"/>
                            <a:gd name="T68" fmla="*/ 0 w 1125"/>
                            <a:gd name="T69" fmla="*/ 0 h 1948"/>
                            <a:gd name="T70" fmla="*/ 0 w 1125"/>
                            <a:gd name="T71" fmla="*/ 0 h 1948"/>
                            <a:gd name="T72" fmla="*/ 0 w 1125"/>
                            <a:gd name="T73" fmla="*/ 0 h 1948"/>
                            <a:gd name="T74" fmla="*/ 0 w 1125"/>
                            <a:gd name="T75" fmla="*/ 0 h 1948"/>
                            <a:gd name="T76" fmla="*/ 0 w 1125"/>
                            <a:gd name="T77" fmla="*/ 0 h 1948"/>
                            <a:gd name="T78" fmla="*/ 0 w 1125"/>
                            <a:gd name="T79" fmla="*/ 0 h 1948"/>
                            <a:gd name="T80" fmla="*/ 0 w 1125"/>
                            <a:gd name="T81" fmla="*/ 0 h 1948"/>
                            <a:gd name="T82" fmla="*/ 0 w 1125"/>
                            <a:gd name="T83" fmla="*/ 0 h 1948"/>
                            <a:gd name="T84" fmla="*/ 0 w 1125"/>
                            <a:gd name="T85" fmla="*/ 0 h 1948"/>
                            <a:gd name="T86" fmla="*/ 0 w 1125"/>
                            <a:gd name="T87" fmla="*/ 0 h 1948"/>
                            <a:gd name="T88" fmla="*/ 0 w 1125"/>
                            <a:gd name="T89" fmla="*/ 0 h 1948"/>
                            <a:gd name="T90" fmla="*/ 0 w 1125"/>
                            <a:gd name="T91" fmla="*/ 0 h 1948"/>
                            <a:gd name="T92" fmla="*/ 0 w 1125"/>
                            <a:gd name="T93" fmla="*/ 0 h 1948"/>
                            <a:gd name="T94" fmla="*/ 0 w 1125"/>
                            <a:gd name="T95" fmla="*/ 0 h 1948"/>
                            <a:gd name="T96" fmla="*/ 0 w 1125"/>
                            <a:gd name="T97" fmla="*/ 0 h 1948"/>
                            <a:gd name="T98" fmla="*/ 0 w 1125"/>
                            <a:gd name="T99" fmla="*/ 0 h 1948"/>
                            <a:gd name="T100" fmla="*/ 0 w 1125"/>
                            <a:gd name="T101" fmla="*/ 0 h 1948"/>
                            <a:gd name="T102" fmla="*/ 0 w 1125"/>
                            <a:gd name="T103" fmla="*/ 0 h 1948"/>
                            <a:gd name="T104" fmla="*/ 0 w 1125"/>
                            <a:gd name="T105" fmla="*/ 0 h 1948"/>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w 1125"/>
                            <a:gd name="T160" fmla="*/ 0 h 1948"/>
                            <a:gd name="T161" fmla="*/ 1125 w 1125"/>
                            <a:gd name="T162" fmla="*/ 1948 h 1948"/>
                          </a:gdLst>
                          <a:ahLst/>
                          <a:cxnLst>
                            <a:cxn ang="T106">
                              <a:pos x="T0" y="T1"/>
                            </a:cxn>
                            <a:cxn ang="T107">
                              <a:pos x="T2" y="T3"/>
                            </a:cxn>
                            <a:cxn ang="T108">
                              <a:pos x="T4" y="T5"/>
                            </a:cxn>
                            <a:cxn ang="T109">
                              <a:pos x="T6" y="T7"/>
                            </a:cxn>
                            <a:cxn ang="T110">
                              <a:pos x="T8" y="T9"/>
                            </a:cxn>
                            <a:cxn ang="T111">
                              <a:pos x="T10" y="T11"/>
                            </a:cxn>
                            <a:cxn ang="T112">
                              <a:pos x="T12" y="T13"/>
                            </a:cxn>
                            <a:cxn ang="T113">
                              <a:pos x="T14" y="T15"/>
                            </a:cxn>
                            <a:cxn ang="T114">
                              <a:pos x="T16" y="T17"/>
                            </a:cxn>
                            <a:cxn ang="T115">
                              <a:pos x="T18" y="T19"/>
                            </a:cxn>
                            <a:cxn ang="T116">
                              <a:pos x="T20" y="T21"/>
                            </a:cxn>
                            <a:cxn ang="T117">
                              <a:pos x="T22" y="T23"/>
                            </a:cxn>
                            <a:cxn ang="T118">
                              <a:pos x="T24" y="T25"/>
                            </a:cxn>
                            <a:cxn ang="T119">
                              <a:pos x="T26" y="T27"/>
                            </a:cxn>
                            <a:cxn ang="T120">
                              <a:pos x="T28" y="T29"/>
                            </a:cxn>
                            <a:cxn ang="T121">
                              <a:pos x="T30" y="T31"/>
                            </a:cxn>
                            <a:cxn ang="T122">
                              <a:pos x="T32" y="T33"/>
                            </a:cxn>
                            <a:cxn ang="T123">
                              <a:pos x="T34" y="T35"/>
                            </a:cxn>
                            <a:cxn ang="T124">
                              <a:pos x="T36" y="T37"/>
                            </a:cxn>
                            <a:cxn ang="T125">
                              <a:pos x="T38" y="T39"/>
                            </a:cxn>
                            <a:cxn ang="T126">
                              <a:pos x="T40" y="T41"/>
                            </a:cxn>
                            <a:cxn ang="T127">
                              <a:pos x="T42" y="T43"/>
                            </a:cxn>
                            <a:cxn ang="T128">
                              <a:pos x="T44" y="T45"/>
                            </a:cxn>
                            <a:cxn ang="T129">
                              <a:pos x="T46" y="T47"/>
                            </a:cxn>
                            <a:cxn ang="T130">
                              <a:pos x="T48" y="T49"/>
                            </a:cxn>
                            <a:cxn ang="T131">
                              <a:pos x="T50" y="T51"/>
                            </a:cxn>
                            <a:cxn ang="T132">
                              <a:pos x="T52" y="T53"/>
                            </a:cxn>
                            <a:cxn ang="T133">
                              <a:pos x="T54" y="T55"/>
                            </a:cxn>
                            <a:cxn ang="T134">
                              <a:pos x="T56" y="T57"/>
                            </a:cxn>
                            <a:cxn ang="T135">
                              <a:pos x="T58" y="T59"/>
                            </a:cxn>
                            <a:cxn ang="T136">
                              <a:pos x="T60" y="T61"/>
                            </a:cxn>
                            <a:cxn ang="T137">
                              <a:pos x="T62" y="T63"/>
                            </a:cxn>
                            <a:cxn ang="T138">
                              <a:pos x="T64" y="T65"/>
                            </a:cxn>
                            <a:cxn ang="T139">
                              <a:pos x="T66" y="T67"/>
                            </a:cxn>
                            <a:cxn ang="T140">
                              <a:pos x="T68" y="T69"/>
                            </a:cxn>
                            <a:cxn ang="T141">
                              <a:pos x="T70" y="T71"/>
                            </a:cxn>
                            <a:cxn ang="T142">
                              <a:pos x="T72" y="T73"/>
                            </a:cxn>
                            <a:cxn ang="T143">
                              <a:pos x="T74" y="T75"/>
                            </a:cxn>
                            <a:cxn ang="T144">
                              <a:pos x="T76" y="T77"/>
                            </a:cxn>
                            <a:cxn ang="T145">
                              <a:pos x="T78" y="T79"/>
                            </a:cxn>
                            <a:cxn ang="T146">
                              <a:pos x="T80" y="T81"/>
                            </a:cxn>
                            <a:cxn ang="T147">
                              <a:pos x="T82" y="T83"/>
                            </a:cxn>
                            <a:cxn ang="T148">
                              <a:pos x="T84" y="T85"/>
                            </a:cxn>
                            <a:cxn ang="T149">
                              <a:pos x="T86" y="T87"/>
                            </a:cxn>
                            <a:cxn ang="T150">
                              <a:pos x="T88" y="T89"/>
                            </a:cxn>
                            <a:cxn ang="T151">
                              <a:pos x="T90" y="T91"/>
                            </a:cxn>
                            <a:cxn ang="T152">
                              <a:pos x="T92" y="T93"/>
                            </a:cxn>
                            <a:cxn ang="T153">
                              <a:pos x="T94" y="T95"/>
                            </a:cxn>
                            <a:cxn ang="T154">
                              <a:pos x="T96" y="T97"/>
                            </a:cxn>
                            <a:cxn ang="T155">
                              <a:pos x="T98" y="T99"/>
                            </a:cxn>
                            <a:cxn ang="T156">
                              <a:pos x="T100" y="T101"/>
                            </a:cxn>
                            <a:cxn ang="T157">
                              <a:pos x="T102" y="T103"/>
                            </a:cxn>
                            <a:cxn ang="T158">
                              <a:pos x="T104" y="T105"/>
                            </a:cxn>
                          </a:cxnLst>
                          <a:rect l="T159" t="T160" r="T161" b="T162"/>
                          <a:pathLst>
                            <a:path w="1125" h="1948">
                              <a:moveTo>
                                <a:pt x="221" y="757"/>
                              </a:moveTo>
                              <a:cubicBezTo>
                                <a:pt x="221" y="361"/>
                                <a:pt x="221" y="290"/>
                                <a:pt x="216" y="209"/>
                              </a:cubicBezTo>
                              <a:cubicBezTo>
                                <a:pt x="211" y="122"/>
                                <a:pt x="191" y="82"/>
                                <a:pt x="107" y="64"/>
                              </a:cubicBezTo>
                              <a:cubicBezTo>
                                <a:pt x="87" y="59"/>
                                <a:pt x="43" y="56"/>
                                <a:pt x="21" y="56"/>
                              </a:cubicBezTo>
                              <a:cubicBezTo>
                                <a:pt x="10" y="56"/>
                                <a:pt x="0" y="51"/>
                                <a:pt x="0" y="41"/>
                              </a:cubicBezTo>
                              <a:cubicBezTo>
                                <a:pt x="0" y="26"/>
                                <a:pt x="13" y="21"/>
                                <a:pt x="41" y="21"/>
                              </a:cubicBezTo>
                              <a:cubicBezTo>
                                <a:pt x="99" y="21"/>
                                <a:pt x="168" y="21"/>
                                <a:pt x="224" y="23"/>
                              </a:cubicBezTo>
                              <a:lnTo>
                                <a:pt x="328" y="28"/>
                              </a:lnTo>
                              <a:cubicBezTo>
                                <a:pt x="346" y="28"/>
                                <a:pt x="851" y="28"/>
                                <a:pt x="909" y="26"/>
                              </a:cubicBezTo>
                              <a:cubicBezTo>
                                <a:pt x="957" y="23"/>
                                <a:pt x="998" y="18"/>
                                <a:pt x="1018" y="13"/>
                              </a:cubicBezTo>
                              <a:cubicBezTo>
                                <a:pt x="1031" y="11"/>
                                <a:pt x="1041" y="0"/>
                                <a:pt x="1054" y="0"/>
                              </a:cubicBezTo>
                              <a:cubicBezTo>
                                <a:pt x="1062" y="0"/>
                                <a:pt x="1064" y="11"/>
                                <a:pt x="1064" y="23"/>
                              </a:cubicBezTo>
                              <a:cubicBezTo>
                                <a:pt x="1064" y="41"/>
                                <a:pt x="1051" y="71"/>
                                <a:pt x="1044" y="143"/>
                              </a:cubicBezTo>
                              <a:cubicBezTo>
                                <a:pt x="1041" y="168"/>
                                <a:pt x="1036" y="280"/>
                                <a:pt x="1031" y="310"/>
                              </a:cubicBezTo>
                              <a:cubicBezTo>
                                <a:pt x="1029" y="323"/>
                                <a:pt x="1023" y="338"/>
                                <a:pt x="1013" y="338"/>
                              </a:cubicBezTo>
                              <a:cubicBezTo>
                                <a:pt x="998" y="338"/>
                                <a:pt x="993" y="325"/>
                                <a:pt x="993" y="305"/>
                              </a:cubicBezTo>
                              <a:cubicBezTo>
                                <a:pt x="993" y="287"/>
                                <a:pt x="990" y="244"/>
                                <a:pt x="978" y="214"/>
                              </a:cubicBezTo>
                              <a:cubicBezTo>
                                <a:pt x="960" y="173"/>
                                <a:pt x="935" y="143"/>
                                <a:pt x="798" y="127"/>
                              </a:cubicBezTo>
                              <a:cubicBezTo>
                                <a:pt x="754" y="122"/>
                                <a:pt x="478" y="120"/>
                                <a:pt x="450" y="120"/>
                              </a:cubicBezTo>
                              <a:cubicBezTo>
                                <a:pt x="440" y="120"/>
                                <a:pt x="434" y="127"/>
                                <a:pt x="434" y="145"/>
                              </a:cubicBezTo>
                              <a:lnTo>
                                <a:pt x="434" y="846"/>
                              </a:lnTo>
                              <a:cubicBezTo>
                                <a:pt x="434" y="864"/>
                                <a:pt x="437" y="871"/>
                                <a:pt x="450" y="871"/>
                              </a:cubicBezTo>
                              <a:cubicBezTo>
                                <a:pt x="483" y="871"/>
                                <a:pt x="795" y="871"/>
                                <a:pt x="853" y="866"/>
                              </a:cubicBezTo>
                              <a:cubicBezTo>
                                <a:pt x="914" y="861"/>
                                <a:pt x="950" y="856"/>
                                <a:pt x="973" y="831"/>
                              </a:cubicBezTo>
                              <a:cubicBezTo>
                                <a:pt x="990" y="810"/>
                                <a:pt x="1001" y="798"/>
                                <a:pt x="1011" y="798"/>
                              </a:cubicBezTo>
                              <a:cubicBezTo>
                                <a:pt x="1018" y="798"/>
                                <a:pt x="1023" y="803"/>
                                <a:pt x="1023" y="818"/>
                              </a:cubicBezTo>
                              <a:cubicBezTo>
                                <a:pt x="1023" y="833"/>
                                <a:pt x="1011" y="876"/>
                                <a:pt x="1003" y="960"/>
                              </a:cubicBezTo>
                              <a:cubicBezTo>
                                <a:pt x="998" y="1011"/>
                                <a:pt x="993" y="1105"/>
                                <a:pt x="993" y="1123"/>
                              </a:cubicBezTo>
                              <a:cubicBezTo>
                                <a:pt x="993" y="1143"/>
                                <a:pt x="993" y="1171"/>
                                <a:pt x="975" y="1171"/>
                              </a:cubicBezTo>
                              <a:cubicBezTo>
                                <a:pt x="963" y="1171"/>
                                <a:pt x="957" y="1161"/>
                                <a:pt x="957" y="1148"/>
                              </a:cubicBezTo>
                              <a:cubicBezTo>
                                <a:pt x="957" y="1123"/>
                                <a:pt x="957" y="1097"/>
                                <a:pt x="947" y="1064"/>
                              </a:cubicBezTo>
                              <a:cubicBezTo>
                                <a:pt x="937" y="1029"/>
                                <a:pt x="914" y="985"/>
                                <a:pt x="815" y="975"/>
                              </a:cubicBezTo>
                              <a:cubicBezTo>
                                <a:pt x="747" y="968"/>
                                <a:pt x="495" y="963"/>
                                <a:pt x="452" y="963"/>
                              </a:cubicBezTo>
                              <a:cubicBezTo>
                                <a:pt x="440" y="963"/>
                                <a:pt x="434" y="970"/>
                                <a:pt x="434" y="980"/>
                              </a:cubicBezTo>
                              <a:lnTo>
                                <a:pt x="434" y="1204"/>
                              </a:lnTo>
                              <a:cubicBezTo>
                                <a:pt x="434" y="1290"/>
                                <a:pt x="432" y="1585"/>
                                <a:pt x="434" y="1638"/>
                              </a:cubicBezTo>
                              <a:cubicBezTo>
                                <a:pt x="442" y="1813"/>
                                <a:pt x="480" y="1846"/>
                                <a:pt x="729" y="1846"/>
                              </a:cubicBezTo>
                              <a:cubicBezTo>
                                <a:pt x="795" y="1846"/>
                                <a:pt x="907" y="1846"/>
                                <a:pt x="973" y="1818"/>
                              </a:cubicBezTo>
                              <a:cubicBezTo>
                                <a:pt x="1039" y="1790"/>
                                <a:pt x="1069" y="1739"/>
                                <a:pt x="1087" y="1635"/>
                              </a:cubicBezTo>
                              <a:cubicBezTo>
                                <a:pt x="1092" y="1607"/>
                                <a:pt x="1097" y="1597"/>
                                <a:pt x="1110" y="1597"/>
                              </a:cubicBezTo>
                              <a:cubicBezTo>
                                <a:pt x="1125" y="1597"/>
                                <a:pt x="1125" y="1618"/>
                                <a:pt x="1125" y="1635"/>
                              </a:cubicBezTo>
                              <a:cubicBezTo>
                                <a:pt x="1125" y="1656"/>
                                <a:pt x="1105" y="1829"/>
                                <a:pt x="1092" y="1882"/>
                              </a:cubicBezTo>
                              <a:cubicBezTo>
                                <a:pt x="1074" y="1948"/>
                                <a:pt x="1054" y="1948"/>
                                <a:pt x="955" y="1948"/>
                              </a:cubicBezTo>
                              <a:cubicBezTo>
                                <a:pt x="765" y="1948"/>
                                <a:pt x="625" y="1943"/>
                                <a:pt x="526" y="1940"/>
                              </a:cubicBezTo>
                              <a:cubicBezTo>
                                <a:pt x="427" y="1935"/>
                                <a:pt x="366" y="1933"/>
                                <a:pt x="328" y="1933"/>
                              </a:cubicBezTo>
                              <a:cubicBezTo>
                                <a:pt x="323" y="1933"/>
                                <a:pt x="280" y="1933"/>
                                <a:pt x="226" y="1935"/>
                              </a:cubicBezTo>
                              <a:cubicBezTo>
                                <a:pt x="176" y="1935"/>
                                <a:pt x="117" y="1940"/>
                                <a:pt x="79" y="1940"/>
                              </a:cubicBezTo>
                              <a:cubicBezTo>
                                <a:pt x="51" y="1940"/>
                                <a:pt x="38" y="1935"/>
                                <a:pt x="38" y="1920"/>
                              </a:cubicBezTo>
                              <a:cubicBezTo>
                                <a:pt x="38" y="1912"/>
                                <a:pt x="43" y="1904"/>
                                <a:pt x="59" y="1904"/>
                              </a:cubicBezTo>
                              <a:cubicBezTo>
                                <a:pt x="82" y="1904"/>
                                <a:pt x="112" y="1899"/>
                                <a:pt x="135" y="1894"/>
                              </a:cubicBezTo>
                              <a:cubicBezTo>
                                <a:pt x="186" y="1884"/>
                                <a:pt x="198" y="1829"/>
                                <a:pt x="209" y="1755"/>
                              </a:cubicBezTo>
                              <a:cubicBezTo>
                                <a:pt x="221" y="1648"/>
                                <a:pt x="221" y="1448"/>
                                <a:pt x="221" y="1204"/>
                              </a:cubicBezTo>
                              <a:lnTo>
                                <a:pt x="221" y="757"/>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3" name="Freeform 23"/>
                        <a:cNvSpPr>
                          <a:spLocks noEditPoints="1"/>
                        </a:cNvSpPr>
                      </a:nvSpPr>
                      <a:spPr bwMode="black">
                        <a:xfrm>
                          <a:off x="1671" y="555"/>
                          <a:ext cx="248" cy="251"/>
                        </a:xfrm>
                        <a:custGeom>
                          <a:avLst/>
                          <a:gdLst>
                            <a:gd name="T0" fmla="*/ 0 w 1935"/>
                            <a:gd name="T1" fmla="*/ 0 h 1955"/>
                            <a:gd name="T2" fmla="*/ 0 w 1935"/>
                            <a:gd name="T3" fmla="*/ 0 h 1955"/>
                            <a:gd name="T4" fmla="*/ 0 w 1935"/>
                            <a:gd name="T5" fmla="*/ 0 h 1955"/>
                            <a:gd name="T6" fmla="*/ 0 w 1935"/>
                            <a:gd name="T7" fmla="*/ 0 h 1955"/>
                            <a:gd name="T8" fmla="*/ 0 w 1935"/>
                            <a:gd name="T9" fmla="*/ 0 h 1955"/>
                            <a:gd name="T10" fmla="*/ 0 w 1935"/>
                            <a:gd name="T11" fmla="*/ 0 h 1955"/>
                            <a:gd name="T12" fmla="*/ 0 w 1935"/>
                            <a:gd name="T13" fmla="*/ 0 h 1955"/>
                            <a:gd name="T14" fmla="*/ 0 w 1935"/>
                            <a:gd name="T15" fmla="*/ 0 h 1955"/>
                            <a:gd name="T16" fmla="*/ 0 w 1935"/>
                            <a:gd name="T17" fmla="*/ 0 h 1955"/>
                            <a:gd name="T18" fmla="*/ 0 w 1935"/>
                            <a:gd name="T19" fmla="*/ 0 h 1955"/>
                            <a:gd name="T20" fmla="*/ 0 w 1935"/>
                            <a:gd name="T21" fmla="*/ 0 h 1955"/>
                            <a:gd name="T22" fmla="*/ 0 w 1935"/>
                            <a:gd name="T23" fmla="*/ 0 h 1955"/>
                            <a:gd name="T24" fmla="*/ 0 w 1935"/>
                            <a:gd name="T25" fmla="*/ 0 h 1955"/>
                            <a:gd name="T26" fmla="*/ 0 w 1935"/>
                            <a:gd name="T27" fmla="*/ 0 h 1955"/>
                            <a:gd name="T28" fmla="*/ 0 w 1935"/>
                            <a:gd name="T29" fmla="*/ 0 h 1955"/>
                            <a:gd name="T30" fmla="*/ 0 w 1935"/>
                            <a:gd name="T31" fmla="*/ 0 h 1955"/>
                            <a:gd name="T32" fmla="*/ 0 w 1935"/>
                            <a:gd name="T33" fmla="*/ 0 h 1955"/>
                            <a:gd name="T34" fmla="*/ 0 w 1935"/>
                            <a:gd name="T35" fmla="*/ 0 h 1955"/>
                            <a:gd name="T36" fmla="*/ 0 w 1935"/>
                            <a:gd name="T37" fmla="*/ 0 h 1955"/>
                            <a:gd name="T38" fmla="*/ 0 w 1935"/>
                            <a:gd name="T39" fmla="*/ 0 h 1955"/>
                            <a:gd name="T40" fmla="*/ 0 w 1935"/>
                            <a:gd name="T41" fmla="*/ 0 h 1955"/>
                            <a:gd name="T42" fmla="*/ 0 w 1935"/>
                            <a:gd name="T43" fmla="*/ 0 h 1955"/>
                            <a:gd name="T44" fmla="*/ 0 w 1935"/>
                            <a:gd name="T45" fmla="*/ 0 h 1955"/>
                            <a:gd name="T46" fmla="*/ 0 w 1935"/>
                            <a:gd name="T47" fmla="*/ 0 h 1955"/>
                            <a:gd name="T48" fmla="*/ 0 w 1935"/>
                            <a:gd name="T49" fmla="*/ 0 h 1955"/>
                            <a:gd name="T50" fmla="*/ 0 w 1935"/>
                            <a:gd name="T51" fmla="*/ 0 h 1955"/>
                            <a:gd name="T52" fmla="*/ 0 w 1935"/>
                            <a:gd name="T53" fmla="*/ 0 h 1955"/>
                            <a:gd name="T54" fmla="*/ 0 w 1935"/>
                            <a:gd name="T55" fmla="*/ 0 h 1955"/>
                            <a:gd name="T56" fmla="*/ 0 w 1935"/>
                            <a:gd name="T57" fmla="*/ 0 h 1955"/>
                            <a:gd name="T58" fmla="*/ 0 w 1935"/>
                            <a:gd name="T59" fmla="*/ 0 h 1955"/>
                            <a:gd name="T60" fmla="*/ 0 w 1935"/>
                            <a:gd name="T61" fmla="*/ 0 h 1955"/>
                            <a:gd name="T62" fmla="*/ 0 w 1935"/>
                            <a:gd name="T63" fmla="*/ 0 h 1955"/>
                            <a:gd name="T64" fmla="*/ 0 w 1935"/>
                            <a:gd name="T65" fmla="*/ 0 h 1955"/>
                            <a:gd name="T66" fmla="*/ 0 w 1935"/>
                            <a:gd name="T67" fmla="*/ 0 h 1955"/>
                            <a:gd name="T68" fmla="*/ 0 w 1935"/>
                            <a:gd name="T69" fmla="*/ 0 h 1955"/>
                            <a:gd name="T70" fmla="*/ 0 w 1935"/>
                            <a:gd name="T71" fmla="*/ 0 h 1955"/>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w 1935"/>
                            <a:gd name="T109" fmla="*/ 0 h 1955"/>
                            <a:gd name="T110" fmla="*/ 1935 w 1935"/>
                            <a:gd name="T111" fmla="*/ 1955 h 1955"/>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T108" t="T109" r="T110" b="T111"/>
                          <a:pathLst>
                            <a:path w="1935" h="1955">
                              <a:moveTo>
                                <a:pt x="1150" y="1115"/>
                              </a:moveTo>
                              <a:cubicBezTo>
                                <a:pt x="1163" y="1115"/>
                                <a:pt x="1163" y="1107"/>
                                <a:pt x="1161" y="1097"/>
                              </a:cubicBezTo>
                              <a:lnTo>
                                <a:pt x="920" y="412"/>
                              </a:lnTo>
                              <a:cubicBezTo>
                                <a:pt x="907" y="373"/>
                                <a:pt x="894" y="373"/>
                                <a:pt x="881" y="412"/>
                              </a:cubicBezTo>
                              <a:lnTo>
                                <a:pt x="658" y="1097"/>
                              </a:lnTo>
                              <a:cubicBezTo>
                                <a:pt x="653" y="1110"/>
                                <a:pt x="658" y="1115"/>
                                <a:pt x="665" y="1115"/>
                              </a:cubicBezTo>
                              <a:lnTo>
                                <a:pt x="1150" y="1115"/>
                              </a:lnTo>
                              <a:close/>
                              <a:moveTo>
                                <a:pt x="886" y="99"/>
                              </a:moveTo>
                              <a:cubicBezTo>
                                <a:pt x="917" y="15"/>
                                <a:pt x="927" y="0"/>
                                <a:pt x="942" y="0"/>
                              </a:cubicBezTo>
                              <a:cubicBezTo>
                                <a:pt x="958" y="0"/>
                                <a:pt x="968" y="13"/>
                                <a:pt x="998" y="92"/>
                              </a:cubicBezTo>
                              <a:cubicBezTo>
                                <a:pt x="1036" y="188"/>
                                <a:pt x="1435" y="1237"/>
                                <a:pt x="1590" y="1622"/>
                              </a:cubicBezTo>
                              <a:cubicBezTo>
                                <a:pt x="1681" y="1849"/>
                                <a:pt x="1755" y="1889"/>
                                <a:pt x="1808" y="1904"/>
                              </a:cubicBezTo>
                              <a:cubicBezTo>
                                <a:pt x="1846" y="1917"/>
                                <a:pt x="1884" y="1919"/>
                                <a:pt x="1910" y="1919"/>
                              </a:cubicBezTo>
                              <a:cubicBezTo>
                                <a:pt x="1925" y="1919"/>
                                <a:pt x="1935" y="1922"/>
                                <a:pt x="1935" y="1935"/>
                              </a:cubicBezTo>
                              <a:cubicBezTo>
                                <a:pt x="1935" y="1950"/>
                                <a:pt x="1912" y="1955"/>
                                <a:pt x="1884" y="1955"/>
                              </a:cubicBezTo>
                              <a:cubicBezTo>
                                <a:pt x="1846" y="1955"/>
                                <a:pt x="1661" y="1955"/>
                                <a:pt x="1486" y="1950"/>
                              </a:cubicBezTo>
                              <a:cubicBezTo>
                                <a:pt x="1437" y="1948"/>
                                <a:pt x="1409" y="1948"/>
                                <a:pt x="1409" y="1932"/>
                              </a:cubicBezTo>
                              <a:cubicBezTo>
                                <a:pt x="1409" y="1922"/>
                                <a:pt x="1417" y="1917"/>
                                <a:pt x="1427" y="1914"/>
                              </a:cubicBezTo>
                              <a:cubicBezTo>
                                <a:pt x="1442" y="1909"/>
                                <a:pt x="1458" y="1887"/>
                                <a:pt x="1442" y="1846"/>
                              </a:cubicBezTo>
                              <a:lnTo>
                                <a:pt x="1206" y="1221"/>
                              </a:lnTo>
                              <a:cubicBezTo>
                                <a:pt x="1201" y="1211"/>
                                <a:pt x="1196" y="1206"/>
                                <a:pt x="1183" y="1206"/>
                              </a:cubicBezTo>
                              <a:lnTo>
                                <a:pt x="638" y="1206"/>
                              </a:lnTo>
                              <a:cubicBezTo>
                                <a:pt x="625" y="1206"/>
                                <a:pt x="617" y="1214"/>
                                <a:pt x="612" y="1226"/>
                              </a:cubicBezTo>
                              <a:lnTo>
                                <a:pt x="460" y="1676"/>
                              </a:lnTo>
                              <a:cubicBezTo>
                                <a:pt x="437" y="1739"/>
                                <a:pt x="424" y="1800"/>
                                <a:pt x="424" y="1846"/>
                              </a:cubicBezTo>
                              <a:cubicBezTo>
                                <a:pt x="424" y="1897"/>
                                <a:pt x="478" y="1919"/>
                                <a:pt x="521" y="1919"/>
                              </a:cubicBezTo>
                              <a:lnTo>
                                <a:pt x="546" y="1919"/>
                              </a:lnTo>
                              <a:cubicBezTo>
                                <a:pt x="564" y="1919"/>
                                <a:pt x="572" y="1925"/>
                                <a:pt x="572" y="1935"/>
                              </a:cubicBezTo>
                              <a:cubicBezTo>
                                <a:pt x="572" y="1950"/>
                                <a:pt x="556" y="1955"/>
                                <a:pt x="533" y="1955"/>
                              </a:cubicBezTo>
                              <a:cubicBezTo>
                                <a:pt x="473" y="1955"/>
                                <a:pt x="363" y="1948"/>
                                <a:pt x="335" y="1948"/>
                              </a:cubicBezTo>
                              <a:cubicBezTo>
                                <a:pt x="308" y="1948"/>
                                <a:pt x="168" y="1955"/>
                                <a:pt x="49" y="1955"/>
                              </a:cubicBezTo>
                              <a:cubicBezTo>
                                <a:pt x="16" y="1955"/>
                                <a:pt x="0" y="1950"/>
                                <a:pt x="0" y="1935"/>
                              </a:cubicBezTo>
                              <a:cubicBezTo>
                                <a:pt x="0" y="1925"/>
                                <a:pt x="11" y="1919"/>
                                <a:pt x="23" y="1919"/>
                              </a:cubicBezTo>
                              <a:cubicBezTo>
                                <a:pt x="41" y="1919"/>
                                <a:pt x="76" y="1917"/>
                                <a:pt x="97" y="1914"/>
                              </a:cubicBezTo>
                              <a:cubicBezTo>
                                <a:pt x="214" y="1899"/>
                                <a:pt x="264" y="1803"/>
                                <a:pt x="310" y="1676"/>
                              </a:cubicBezTo>
                              <a:lnTo>
                                <a:pt x="886" y="99"/>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4" name="Freeform 24"/>
                        <a:cNvSpPr>
                          <a:spLocks noEditPoints="1"/>
                        </a:cNvSpPr>
                      </a:nvSpPr>
                      <a:spPr bwMode="black">
                        <a:xfrm>
                          <a:off x="1937" y="559"/>
                          <a:ext cx="247" cy="247"/>
                        </a:xfrm>
                        <a:custGeom>
                          <a:avLst/>
                          <a:gdLst>
                            <a:gd name="T0" fmla="*/ 0 w 1919"/>
                            <a:gd name="T1" fmla="*/ 0 h 1919"/>
                            <a:gd name="T2" fmla="*/ 0 w 1919"/>
                            <a:gd name="T3" fmla="*/ 0 h 1919"/>
                            <a:gd name="T4" fmla="*/ 0 w 1919"/>
                            <a:gd name="T5" fmla="*/ 0 h 1919"/>
                            <a:gd name="T6" fmla="*/ 0 w 1919"/>
                            <a:gd name="T7" fmla="*/ 0 h 1919"/>
                            <a:gd name="T8" fmla="*/ 0 w 1919"/>
                            <a:gd name="T9" fmla="*/ 0 h 1919"/>
                            <a:gd name="T10" fmla="*/ 0 w 1919"/>
                            <a:gd name="T11" fmla="*/ 0 h 1919"/>
                            <a:gd name="T12" fmla="*/ 0 w 1919"/>
                            <a:gd name="T13" fmla="*/ 0 h 1919"/>
                            <a:gd name="T14" fmla="*/ 0 w 1919"/>
                            <a:gd name="T15" fmla="*/ 0 h 1919"/>
                            <a:gd name="T16" fmla="*/ 0 w 1919"/>
                            <a:gd name="T17" fmla="*/ 0 h 1919"/>
                            <a:gd name="T18" fmla="*/ 0 w 1919"/>
                            <a:gd name="T19" fmla="*/ 0 h 1919"/>
                            <a:gd name="T20" fmla="*/ 0 w 1919"/>
                            <a:gd name="T21" fmla="*/ 0 h 1919"/>
                            <a:gd name="T22" fmla="*/ 0 w 1919"/>
                            <a:gd name="T23" fmla="*/ 0 h 1919"/>
                            <a:gd name="T24" fmla="*/ 0 w 1919"/>
                            <a:gd name="T25" fmla="*/ 0 h 1919"/>
                            <a:gd name="T26" fmla="*/ 0 w 1919"/>
                            <a:gd name="T27" fmla="*/ 0 h 1919"/>
                            <a:gd name="T28" fmla="*/ 0 w 1919"/>
                            <a:gd name="T29" fmla="*/ 0 h 1919"/>
                            <a:gd name="T30" fmla="*/ 0 w 1919"/>
                            <a:gd name="T31" fmla="*/ 0 h 1919"/>
                            <a:gd name="T32" fmla="*/ 0 w 1919"/>
                            <a:gd name="T33" fmla="*/ 0 h 1919"/>
                            <a:gd name="T34" fmla="*/ 0 w 1919"/>
                            <a:gd name="T35" fmla="*/ 0 h 1919"/>
                            <a:gd name="T36" fmla="*/ 0 w 1919"/>
                            <a:gd name="T37" fmla="*/ 0 h 1919"/>
                            <a:gd name="T38" fmla="*/ 0 w 1919"/>
                            <a:gd name="T39" fmla="*/ 0 h 1919"/>
                            <a:gd name="T40" fmla="*/ 0 w 1919"/>
                            <a:gd name="T41" fmla="*/ 0 h 1919"/>
                            <a:gd name="T42" fmla="*/ 0 w 1919"/>
                            <a:gd name="T43" fmla="*/ 0 h 1919"/>
                            <a:gd name="T44" fmla="*/ 0 w 1919"/>
                            <a:gd name="T45" fmla="*/ 0 h 1919"/>
                            <a:gd name="T46" fmla="*/ 0 w 1919"/>
                            <a:gd name="T47" fmla="*/ 0 h 1919"/>
                            <a:gd name="T48" fmla="*/ 0 w 1919"/>
                            <a:gd name="T49" fmla="*/ 0 h 1919"/>
                            <a:gd name="T50" fmla="*/ 0 w 1919"/>
                            <a:gd name="T51" fmla="*/ 0 h 1919"/>
                            <a:gd name="T52" fmla="*/ 0 w 1919"/>
                            <a:gd name="T53" fmla="*/ 0 h 1919"/>
                            <a:gd name="T54" fmla="*/ 0 w 1919"/>
                            <a:gd name="T55" fmla="*/ 0 h 1919"/>
                            <a:gd name="T56" fmla="*/ 0 w 1919"/>
                            <a:gd name="T57" fmla="*/ 0 h 1919"/>
                            <a:gd name="T58" fmla="*/ 0 w 1919"/>
                            <a:gd name="T59" fmla="*/ 0 h 1919"/>
                            <a:gd name="T60" fmla="*/ 0 w 1919"/>
                            <a:gd name="T61" fmla="*/ 0 h 1919"/>
                            <a:gd name="T62" fmla="*/ 0 w 1919"/>
                            <a:gd name="T63" fmla="*/ 0 h 1919"/>
                            <a:gd name="T64" fmla="*/ 0 w 1919"/>
                            <a:gd name="T65" fmla="*/ 0 h 1919"/>
                            <a:gd name="T66" fmla="*/ 0 w 1919"/>
                            <a:gd name="T67" fmla="*/ 0 h 1919"/>
                            <a:gd name="T68" fmla="*/ 0 w 1919"/>
                            <a:gd name="T69" fmla="*/ 0 h 1919"/>
                            <a:gd name="T70" fmla="*/ 0 w 1919"/>
                            <a:gd name="T71" fmla="*/ 0 h 1919"/>
                            <a:gd name="T72" fmla="*/ 0 w 1919"/>
                            <a:gd name="T73" fmla="*/ 0 h 1919"/>
                            <a:gd name="T74" fmla="*/ 0 w 1919"/>
                            <a:gd name="T75" fmla="*/ 0 h 1919"/>
                            <a:gd name="T76" fmla="*/ 0 w 1919"/>
                            <a:gd name="T77" fmla="*/ 0 h 1919"/>
                            <a:gd name="T78" fmla="*/ 0 w 1919"/>
                            <a:gd name="T79" fmla="*/ 0 h 1919"/>
                            <a:gd name="T80" fmla="*/ 0 w 1919"/>
                            <a:gd name="T81" fmla="*/ 0 h 1919"/>
                            <a:gd name="T82" fmla="*/ 0 w 1919"/>
                            <a:gd name="T83" fmla="*/ 0 h 1919"/>
                            <a:gd name="T84" fmla="*/ 0 w 1919"/>
                            <a:gd name="T85" fmla="*/ 0 h 1919"/>
                            <a:gd name="T86" fmla="*/ 0 w 1919"/>
                            <a:gd name="T87" fmla="*/ 0 h 1919"/>
                            <a:gd name="T88" fmla="*/ 0 w 1919"/>
                            <a:gd name="T89" fmla="*/ 0 h 1919"/>
                            <a:gd name="T90" fmla="*/ 0 w 1919"/>
                            <a:gd name="T91" fmla="*/ 0 h 1919"/>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w 1919"/>
                            <a:gd name="T139" fmla="*/ 0 h 1919"/>
                            <a:gd name="T140" fmla="*/ 1919 w 1919"/>
                            <a:gd name="T141" fmla="*/ 1919 h 1919"/>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T138" t="T139" r="T140" b="T141"/>
                          <a:pathLst>
                            <a:path w="1919" h="1919">
                              <a:moveTo>
                                <a:pt x="424" y="957"/>
                              </a:moveTo>
                              <a:cubicBezTo>
                                <a:pt x="424" y="970"/>
                                <a:pt x="429" y="980"/>
                                <a:pt x="442" y="987"/>
                              </a:cubicBezTo>
                              <a:cubicBezTo>
                                <a:pt x="480" y="1010"/>
                                <a:pt x="597" y="1028"/>
                                <a:pt x="709" y="1028"/>
                              </a:cubicBezTo>
                              <a:cubicBezTo>
                                <a:pt x="769" y="1028"/>
                                <a:pt x="841" y="1020"/>
                                <a:pt x="899" y="980"/>
                              </a:cubicBezTo>
                              <a:cubicBezTo>
                                <a:pt x="988" y="919"/>
                                <a:pt x="1054" y="782"/>
                                <a:pt x="1054" y="589"/>
                              </a:cubicBezTo>
                              <a:cubicBezTo>
                                <a:pt x="1054" y="271"/>
                                <a:pt x="886" y="81"/>
                                <a:pt x="614" y="81"/>
                              </a:cubicBezTo>
                              <a:cubicBezTo>
                                <a:pt x="538" y="81"/>
                                <a:pt x="470" y="89"/>
                                <a:pt x="445" y="96"/>
                              </a:cubicBezTo>
                              <a:cubicBezTo>
                                <a:pt x="432" y="101"/>
                                <a:pt x="424" y="111"/>
                                <a:pt x="424" y="127"/>
                              </a:cubicBezTo>
                              <a:lnTo>
                                <a:pt x="424" y="957"/>
                              </a:lnTo>
                              <a:close/>
                              <a:moveTo>
                                <a:pt x="221" y="736"/>
                              </a:moveTo>
                              <a:cubicBezTo>
                                <a:pt x="221" y="340"/>
                                <a:pt x="221" y="269"/>
                                <a:pt x="216" y="188"/>
                              </a:cubicBezTo>
                              <a:cubicBezTo>
                                <a:pt x="211" y="101"/>
                                <a:pt x="191" y="61"/>
                                <a:pt x="107" y="43"/>
                              </a:cubicBezTo>
                              <a:cubicBezTo>
                                <a:pt x="87" y="38"/>
                                <a:pt x="43" y="35"/>
                                <a:pt x="21" y="35"/>
                              </a:cubicBezTo>
                              <a:cubicBezTo>
                                <a:pt x="10" y="35"/>
                                <a:pt x="0" y="30"/>
                                <a:pt x="0" y="20"/>
                              </a:cubicBezTo>
                              <a:cubicBezTo>
                                <a:pt x="0" y="5"/>
                                <a:pt x="13" y="0"/>
                                <a:pt x="41" y="0"/>
                              </a:cubicBezTo>
                              <a:cubicBezTo>
                                <a:pt x="155" y="0"/>
                                <a:pt x="315" y="7"/>
                                <a:pt x="328" y="7"/>
                              </a:cubicBezTo>
                              <a:cubicBezTo>
                                <a:pt x="356" y="7"/>
                                <a:pt x="549" y="0"/>
                                <a:pt x="627" y="0"/>
                              </a:cubicBezTo>
                              <a:cubicBezTo>
                                <a:pt x="787" y="0"/>
                                <a:pt x="957" y="15"/>
                                <a:pt x="1092" y="111"/>
                              </a:cubicBezTo>
                              <a:cubicBezTo>
                                <a:pt x="1155" y="157"/>
                                <a:pt x="1267" y="282"/>
                                <a:pt x="1267" y="457"/>
                              </a:cubicBezTo>
                              <a:cubicBezTo>
                                <a:pt x="1267" y="645"/>
                                <a:pt x="1188" y="832"/>
                                <a:pt x="960" y="1043"/>
                              </a:cubicBezTo>
                              <a:cubicBezTo>
                                <a:pt x="1168" y="1310"/>
                                <a:pt x="1341" y="1536"/>
                                <a:pt x="1488" y="1693"/>
                              </a:cubicBezTo>
                              <a:cubicBezTo>
                                <a:pt x="1625" y="1838"/>
                                <a:pt x="1734" y="1866"/>
                                <a:pt x="1798" y="1876"/>
                              </a:cubicBezTo>
                              <a:cubicBezTo>
                                <a:pt x="1846" y="1883"/>
                                <a:pt x="1881" y="1883"/>
                                <a:pt x="1897" y="1883"/>
                              </a:cubicBezTo>
                              <a:cubicBezTo>
                                <a:pt x="1909" y="1883"/>
                                <a:pt x="1919" y="1891"/>
                                <a:pt x="1919" y="1899"/>
                              </a:cubicBezTo>
                              <a:cubicBezTo>
                                <a:pt x="1919" y="1914"/>
                                <a:pt x="1904" y="1919"/>
                                <a:pt x="1859" y="1919"/>
                              </a:cubicBezTo>
                              <a:lnTo>
                                <a:pt x="1678" y="1919"/>
                              </a:lnTo>
                              <a:cubicBezTo>
                                <a:pt x="1536" y="1919"/>
                                <a:pt x="1473" y="1907"/>
                                <a:pt x="1407" y="1871"/>
                              </a:cubicBezTo>
                              <a:cubicBezTo>
                                <a:pt x="1297" y="1813"/>
                                <a:pt x="1209" y="1688"/>
                                <a:pt x="1064" y="1498"/>
                              </a:cubicBezTo>
                              <a:cubicBezTo>
                                <a:pt x="957" y="1358"/>
                                <a:pt x="838" y="1188"/>
                                <a:pt x="787" y="1122"/>
                              </a:cubicBezTo>
                              <a:cubicBezTo>
                                <a:pt x="777" y="1112"/>
                                <a:pt x="769" y="1107"/>
                                <a:pt x="754" y="1107"/>
                              </a:cubicBezTo>
                              <a:lnTo>
                                <a:pt x="442" y="1102"/>
                              </a:lnTo>
                              <a:cubicBezTo>
                                <a:pt x="429" y="1102"/>
                                <a:pt x="424" y="1109"/>
                                <a:pt x="424" y="1122"/>
                              </a:cubicBezTo>
                              <a:lnTo>
                                <a:pt x="424" y="1183"/>
                              </a:lnTo>
                              <a:cubicBezTo>
                                <a:pt x="424" y="1427"/>
                                <a:pt x="424" y="1627"/>
                                <a:pt x="437" y="1734"/>
                              </a:cubicBezTo>
                              <a:cubicBezTo>
                                <a:pt x="445" y="1808"/>
                                <a:pt x="460" y="1863"/>
                                <a:pt x="536" y="1873"/>
                              </a:cubicBezTo>
                              <a:cubicBezTo>
                                <a:pt x="571" y="1878"/>
                                <a:pt x="627" y="1883"/>
                                <a:pt x="650" y="1883"/>
                              </a:cubicBezTo>
                              <a:cubicBezTo>
                                <a:pt x="665" y="1883"/>
                                <a:pt x="670" y="1891"/>
                                <a:pt x="670" y="1899"/>
                              </a:cubicBezTo>
                              <a:cubicBezTo>
                                <a:pt x="670" y="1912"/>
                                <a:pt x="658" y="1919"/>
                                <a:pt x="630" y="1919"/>
                              </a:cubicBezTo>
                              <a:cubicBezTo>
                                <a:pt x="490" y="1919"/>
                                <a:pt x="330" y="1912"/>
                                <a:pt x="318" y="1912"/>
                              </a:cubicBezTo>
                              <a:cubicBezTo>
                                <a:pt x="315" y="1912"/>
                                <a:pt x="155" y="1919"/>
                                <a:pt x="79" y="1919"/>
                              </a:cubicBezTo>
                              <a:cubicBezTo>
                                <a:pt x="51" y="1919"/>
                                <a:pt x="38" y="1914"/>
                                <a:pt x="38" y="1899"/>
                              </a:cubicBezTo>
                              <a:cubicBezTo>
                                <a:pt x="38" y="1891"/>
                                <a:pt x="43" y="1883"/>
                                <a:pt x="59" y="1883"/>
                              </a:cubicBezTo>
                              <a:cubicBezTo>
                                <a:pt x="82" y="1883"/>
                                <a:pt x="112" y="1878"/>
                                <a:pt x="135" y="1873"/>
                              </a:cubicBezTo>
                              <a:cubicBezTo>
                                <a:pt x="185" y="1863"/>
                                <a:pt x="198" y="1808"/>
                                <a:pt x="208" y="1734"/>
                              </a:cubicBezTo>
                              <a:cubicBezTo>
                                <a:pt x="221" y="1627"/>
                                <a:pt x="221" y="1427"/>
                                <a:pt x="221" y="1183"/>
                              </a:cubicBezTo>
                              <a:lnTo>
                                <a:pt x="221" y="736"/>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5" name="Freeform 25"/>
                        <a:cNvSpPr>
                          <a:spLocks/>
                        </a:cNvSpPr>
                      </a:nvSpPr>
                      <a:spPr bwMode="black">
                        <a:xfrm>
                          <a:off x="2183" y="555"/>
                          <a:ext cx="125" cy="255"/>
                        </a:xfrm>
                        <a:custGeom>
                          <a:avLst/>
                          <a:gdLst>
                            <a:gd name="T0" fmla="*/ 0 w 978"/>
                            <a:gd name="T1" fmla="*/ 0 h 1991"/>
                            <a:gd name="T2" fmla="*/ 0 w 978"/>
                            <a:gd name="T3" fmla="*/ 0 h 1991"/>
                            <a:gd name="T4" fmla="*/ 0 w 978"/>
                            <a:gd name="T5" fmla="*/ 0 h 1991"/>
                            <a:gd name="T6" fmla="*/ 0 w 978"/>
                            <a:gd name="T7" fmla="*/ 0 h 1991"/>
                            <a:gd name="T8" fmla="*/ 0 w 978"/>
                            <a:gd name="T9" fmla="*/ 0 h 1991"/>
                            <a:gd name="T10" fmla="*/ 0 w 978"/>
                            <a:gd name="T11" fmla="*/ 0 h 1991"/>
                            <a:gd name="T12" fmla="*/ 0 w 978"/>
                            <a:gd name="T13" fmla="*/ 0 h 1991"/>
                            <a:gd name="T14" fmla="*/ 0 w 978"/>
                            <a:gd name="T15" fmla="*/ 0 h 1991"/>
                            <a:gd name="T16" fmla="*/ 0 w 978"/>
                            <a:gd name="T17" fmla="*/ 0 h 1991"/>
                            <a:gd name="T18" fmla="*/ 0 w 978"/>
                            <a:gd name="T19" fmla="*/ 0 h 1991"/>
                            <a:gd name="T20" fmla="*/ 0 w 978"/>
                            <a:gd name="T21" fmla="*/ 0 h 1991"/>
                            <a:gd name="T22" fmla="*/ 0 w 978"/>
                            <a:gd name="T23" fmla="*/ 0 h 1991"/>
                            <a:gd name="T24" fmla="*/ 0 w 978"/>
                            <a:gd name="T25" fmla="*/ 0 h 1991"/>
                            <a:gd name="T26" fmla="*/ 0 w 978"/>
                            <a:gd name="T27" fmla="*/ 0 h 1991"/>
                            <a:gd name="T28" fmla="*/ 0 w 978"/>
                            <a:gd name="T29" fmla="*/ 0 h 1991"/>
                            <a:gd name="T30" fmla="*/ 0 w 978"/>
                            <a:gd name="T31" fmla="*/ 0 h 1991"/>
                            <a:gd name="T32" fmla="*/ 0 w 978"/>
                            <a:gd name="T33" fmla="*/ 0 h 1991"/>
                            <a:gd name="T34" fmla="*/ 0 w 978"/>
                            <a:gd name="T35" fmla="*/ 0 h 1991"/>
                            <a:gd name="T36" fmla="*/ 0 w 978"/>
                            <a:gd name="T37" fmla="*/ 0 h 1991"/>
                            <a:gd name="T38" fmla="*/ 0 w 978"/>
                            <a:gd name="T39" fmla="*/ 0 h 1991"/>
                            <a:gd name="T40" fmla="*/ 0 w 978"/>
                            <a:gd name="T41" fmla="*/ 0 h 1991"/>
                            <a:gd name="T42" fmla="*/ 0 w 978"/>
                            <a:gd name="T43" fmla="*/ 0 h 1991"/>
                            <a:gd name="T44" fmla="*/ 0 w 978"/>
                            <a:gd name="T45" fmla="*/ 0 h 1991"/>
                            <a:gd name="T46" fmla="*/ 0 w 978"/>
                            <a:gd name="T47" fmla="*/ 0 h 1991"/>
                            <a:gd name="T48" fmla="*/ 0 w 978"/>
                            <a:gd name="T49" fmla="*/ 0 h 1991"/>
                            <a:gd name="T50" fmla="*/ 0 w 978"/>
                            <a:gd name="T51" fmla="*/ 0 h 1991"/>
                            <a:gd name="T52" fmla="*/ 0 w 978"/>
                            <a:gd name="T53" fmla="*/ 0 h 1991"/>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978"/>
                            <a:gd name="T82" fmla="*/ 0 h 1991"/>
                            <a:gd name="T83" fmla="*/ 978 w 978"/>
                            <a:gd name="T84" fmla="*/ 1991 h 1991"/>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978" h="1991">
                              <a:moveTo>
                                <a:pt x="38" y="1922"/>
                              </a:moveTo>
                              <a:cubicBezTo>
                                <a:pt x="3" y="1904"/>
                                <a:pt x="0" y="1894"/>
                                <a:pt x="0" y="1826"/>
                              </a:cubicBezTo>
                              <a:cubicBezTo>
                                <a:pt x="0" y="1699"/>
                                <a:pt x="11" y="1597"/>
                                <a:pt x="13" y="1556"/>
                              </a:cubicBezTo>
                              <a:cubicBezTo>
                                <a:pt x="16" y="1529"/>
                                <a:pt x="21" y="1516"/>
                                <a:pt x="33" y="1516"/>
                              </a:cubicBezTo>
                              <a:cubicBezTo>
                                <a:pt x="49" y="1516"/>
                                <a:pt x="51" y="1524"/>
                                <a:pt x="51" y="1544"/>
                              </a:cubicBezTo>
                              <a:cubicBezTo>
                                <a:pt x="51" y="1567"/>
                                <a:pt x="51" y="1602"/>
                                <a:pt x="59" y="1638"/>
                              </a:cubicBezTo>
                              <a:cubicBezTo>
                                <a:pt x="97" y="1826"/>
                                <a:pt x="264" y="1897"/>
                                <a:pt x="434" y="1897"/>
                              </a:cubicBezTo>
                              <a:cubicBezTo>
                                <a:pt x="678" y="1897"/>
                                <a:pt x="797" y="1722"/>
                                <a:pt x="797" y="1559"/>
                              </a:cubicBezTo>
                              <a:cubicBezTo>
                                <a:pt x="797" y="1384"/>
                                <a:pt x="724" y="1282"/>
                                <a:pt x="506" y="1102"/>
                              </a:cubicBezTo>
                              <a:lnTo>
                                <a:pt x="391" y="1008"/>
                              </a:lnTo>
                              <a:cubicBezTo>
                                <a:pt x="122" y="787"/>
                                <a:pt x="61" y="630"/>
                                <a:pt x="61" y="457"/>
                              </a:cubicBezTo>
                              <a:cubicBezTo>
                                <a:pt x="61" y="185"/>
                                <a:pt x="264" y="0"/>
                                <a:pt x="587" y="0"/>
                              </a:cubicBezTo>
                              <a:cubicBezTo>
                                <a:pt x="686" y="0"/>
                                <a:pt x="759" y="10"/>
                                <a:pt x="823" y="26"/>
                              </a:cubicBezTo>
                              <a:cubicBezTo>
                                <a:pt x="871" y="36"/>
                                <a:pt x="891" y="38"/>
                                <a:pt x="912" y="38"/>
                              </a:cubicBezTo>
                              <a:cubicBezTo>
                                <a:pt x="932" y="38"/>
                                <a:pt x="937" y="43"/>
                                <a:pt x="937" y="56"/>
                              </a:cubicBezTo>
                              <a:cubicBezTo>
                                <a:pt x="937" y="69"/>
                                <a:pt x="927" y="153"/>
                                <a:pt x="927" y="325"/>
                              </a:cubicBezTo>
                              <a:cubicBezTo>
                                <a:pt x="927" y="366"/>
                                <a:pt x="922" y="384"/>
                                <a:pt x="909" y="384"/>
                              </a:cubicBezTo>
                              <a:cubicBezTo>
                                <a:pt x="894" y="384"/>
                                <a:pt x="891" y="371"/>
                                <a:pt x="889" y="351"/>
                              </a:cubicBezTo>
                              <a:cubicBezTo>
                                <a:pt x="886" y="320"/>
                                <a:pt x="871" y="252"/>
                                <a:pt x="856" y="224"/>
                              </a:cubicBezTo>
                              <a:cubicBezTo>
                                <a:pt x="841" y="196"/>
                                <a:pt x="772" y="89"/>
                                <a:pt x="539" y="89"/>
                              </a:cubicBezTo>
                              <a:cubicBezTo>
                                <a:pt x="363" y="89"/>
                                <a:pt x="226" y="198"/>
                                <a:pt x="226" y="384"/>
                              </a:cubicBezTo>
                              <a:cubicBezTo>
                                <a:pt x="226" y="528"/>
                                <a:pt x="292" y="620"/>
                                <a:pt x="536" y="810"/>
                              </a:cubicBezTo>
                              <a:lnTo>
                                <a:pt x="607" y="866"/>
                              </a:lnTo>
                              <a:cubicBezTo>
                                <a:pt x="907" y="1102"/>
                                <a:pt x="978" y="1259"/>
                                <a:pt x="978" y="1463"/>
                              </a:cubicBezTo>
                              <a:cubicBezTo>
                                <a:pt x="978" y="1567"/>
                                <a:pt x="937" y="1760"/>
                                <a:pt x="762" y="1884"/>
                              </a:cubicBezTo>
                              <a:cubicBezTo>
                                <a:pt x="653" y="1960"/>
                                <a:pt x="516" y="1991"/>
                                <a:pt x="379" y="1991"/>
                              </a:cubicBezTo>
                              <a:cubicBezTo>
                                <a:pt x="259" y="1991"/>
                                <a:pt x="143" y="1973"/>
                                <a:pt x="38" y="1922"/>
                              </a:cubicBezTo>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6" name="Freeform 26"/>
                        <a:cNvSpPr>
                          <a:spLocks/>
                        </a:cNvSpPr>
                      </a:nvSpPr>
                      <a:spPr bwMode="black">
                        <a:xfrm>
                          <a:off x="2471" y="559"/>
                          <a:ext cx="257" cy="247"/>
                        </a:xfrm>
                        <a:custGeom>
                          <a:avLst/>
                          <a:gdLst>
                            <a:gd name="T0" fmla="*/ 0 w 2001"/>
                            <a:gd name="T1" fmla="*/ 0 h 1919"/>
                            <a:gd name="T2" fmla="*/ 0 w 2001"/>
                            <a:gd name="T3" fmla="*/ 0 h 1919"/>
                            <a:gd name="T4" fmla="*/ 0 w 2001"/>
                            <a:gd name="T5" fmla="*/ 0 h 1919"/>
                            <a:gd name="T6" fmla="*/ 0 w 2001"/>
                            <a:gd name="T7" fmla="*/ 0 h 1919"/>
                            <a:gd name="T8" fmla="*/ 0 w 2001"/>
                            <a:gd name="T9" fmla="*/ 0 h 1919"/>
                            <a:gd name="T10" fmla="*/ 0 w 2001"/>
                            <a:gd name="T11" fmla="*/ 0 h 1919"/>
                            <a:gd name="T12" fmla="*/ 0 w 2001"/>
                            <a:gd name="T13" fmla="*/ 0 h 1919"/>
                            <a:gd name="T14" fmla="*/ 0 w 2001"/>
                            <a:gd name="T15" fmla="*/ 0 h 1919"/>
                            <a:gd name="T16" fmla="*/ 0 w 2001"/>
                            <a:gd name="T17" fmla="*/ 0 h 1919"/>
                            <a:gd name="T18" fmla="*/ 0 w 2001"/>
                            <a:gd name="T19" fmla="*/ 0 h 1919"/>
                            <a:gd name="T20" fmla="*/ 0 w 2001"/>
                            <a:gd name="T21" fmla="*/ 0 h 1919"/>
                            <a:gd name="T22" fmla="*/ 0 w 2001"/>
                            <a:gd name="T23" fmla="*/ 0 h 1919"/>
                            <a:gd name="T24" fmla="*/ 0 w 2001"/>
                            <a:gd name="T25" fmla="*/ 0 h 1919"/>
                            <a:gd name="T26" fmla="*/ 0 w 2001"/>
                            <a:gd name="T27" fmla="*/ 0 h 1919"/>
                            <a:gd name="T28" fmla="*/ 0 w 2001"/>
                            <a:gd name="T29" fmla="*/ 0 h 1919"/>
                            <a:gd name="T30" fmla="*/ 0 w 2001"/>
                            <a:gd name="T31" fmla="*/ 0 h 1919"/>
                            <a:gd name="T32" fmla="*/ 0 w 2001"/>
                            <a:gd name="T33" fmla="*/ 0 h 1919"/>
                            <a:gd name="T34" fmla="*/ 0 w 2001"/>
                            <a:gd name="T35" fmla="*/ 0 h 1919"/>
                            <a:gd name="T36" fmla="*/ 0 w 2001"/>
                            <a:gd name="T37" fmla="*/ 0 h 1919"/>
                            <a:gd name="T38" fmla="*/ 0 w 2001"/>
                            <a:gd name="T39" fmla="*/ 0 h 1919"/>
                            <a:gd name="T40" fmla="*/ 0 w 2001"/>
                            <a:gd name="T41" fmla="*/ 0 h 1919"/>
                            <a:gd name="T42" fmla="*/ 0 w 2001"/>
                            <a:gd name="T43" fmla="*/ 0 h 1919"/>
                            <a:gd name="T44" fmla="*/ 0 w 2001"/>
                            <a:gd name="T45" fmla="*/ 0 h 1919"/>
                            <a:gd name="T46" fmla="*/ 0 w 2001"/>
                            <a:gd name="T47" fmla="*/ 0 h 1919"/>
                            <a:gd name="T48" fmla="*/ 0 w 2001"/>
                            <a:gd name="T49" fmla="*/ 0 h 1919"/>
                            <a:gd name="T50" fmla="*/ 0 w 2001"/>
                            <a:gd name="T51" fmla="*/ 0 h 1919"/>
                            <a:gd name="T52" fmla="*/ 0 w 2001"/>
                            <a:gd name="T53" fmla="*/ 0 h 1919"/>
                            <a:gd name="T54" fmla="*/ 0 w 2001"/>
                            <a:gd name="T55" fmla="*/ 0 h 1919"/>
                            <a:gd name="T56" fmla="*/ 0 w 2001"/>
                            <a:gd name="T57" fmla="*/ 0 h 1919"/>
                            <a:gd name="T58" fmla="*/ 0 w 2001"/>
                            <a:gd name="T59" fmla="*/ 0 h 1919"/>
                            <a:gd name="T60" fmla="*/ 0 w 2001"/>
                            <a:gd name="T61" fmla="*/ 0 h 1919"/>
                            <a:gd name="T62" fmla="*/ 0 w 2001"/>
                            <a:gd name="T63" fmla="*/ 0 h 1919"/>
                            <a:gd name="T64" fmla="*/ 0 w 2001"/>
                            <a:gd name="T65" fmla="*/ 0 h 1919"/>
                            <a:gd name="T66" fmla="*/ 0 w 2001"/>
                            <a:gd name="T67" fmla="*/ 0 h 1919"/>
                            <a:gd name="T68" fmla="*/ 0 w 2001"/>
                            <a:gd name="T69" fmla="*/ 0 h 1919"/>
                            <a:gd name="T70" fmla="*/ 0 w 2001"/>
                            <a:gd name="T71" fmla="*/ 0 h 1919"/>
                            <a:gd name="T72" fmla="*/ 0 w 2001"/>
                            <a:gd name="T73" fmla="*/ 0 h 1919"/>
                            <a:gd name="T74" fmla="*/ 0 w 2001"/>
                            <a:gd name="T75" fmla="*/ 0 h 1919"/>
                            <a:gd name="T76" fmla="*/ 0 w 2001"/>
                            <a:gd name="T77" fmla="*/ 0 h 1919"/>
                            <a:gd name="T78" fmla="*/ 0 w 2001"/>
                            <a:gd name="T79" fmla="*/ 0 h 1919"/>
                            <a:gd name="T80" fmla="*/ 0 w 2001"/>
                            <a:gd name="T81" fmla="*/ 0 h 1919"/>
                            <a:gd name="T82" fmla="*/ 0 w 2001"/>
                            <a:gd name="T83" fmla="*/ 0 h 1919"/>
                            <a:gd name="T84" fmla="*/ 0 w 2001"/>
                            <a:gd name="T85" fmla="*/ 0 h 1919"/>
                            <a:gd name="T86" fmla="*/ 0 w 2001"/>
                            <a:gd name="T87" fmla="*/ 0 h 1919"/>
                            <a:gd name="T88" fmla="*/ 0 w 2001"/>
                            <a:gd name="T89" fmla="*/ 0 h 1919"/>
                            <a:gd name="T90" fmla="*/ 0 w 2001"/>
                            <a:gd name="T91" fmla="*/ 0 h 1919"/>
                            <a:gd name="T92" fmla="*/ 0 w 2001"/>
                            <a:gd name="T93" fmla="*/ 0 h 1919"/>
                            <a:gd name="T94" fmla="*/ 0 w 2001"/>
                            <a:gd name="T95" fmla="*/ 0 h 1919"/>
                            <a:gd name="T96" fmla="*/ 0 w 2001"/>
                            <a:gd name="T97" fmla="*/ 0 h 1919"/>
                            <a:gd name="T98" fmla="*/ 0 w 2001"/>
                            <a:gd name="T99" fmla="*/ 0 h 1919"/>
                            <a:gd name="T100" fmla="*/ 0 w 2001"/>
                            <a:gd name="T101" fmla="*/ 0 h 1919"/>
                            <a:gd name="T102" fmla="*/ 0 w 2001"/>
                            <a:gd name="T103" fmla="*/ 0 h 1919"/>
                            <a:gd name="T104" fmla="*/ 0 w 2001"/>
                            <a:gd name="T105" fmla="*/ 0 h 1919"/>
                            <a:gd name="T106" fmla="*/ 0 w 2001"/>
                            <a:gd name="T107" fmla="*/ 0 h 1919"/>
                            <a:gd name="T108" fmla="*/ 0 w 2001"/>
                            <a:gd name="T109" fmla="*/ 0 h 1919"/>
                            <a:gd name="T110" fmla="*/ 0 w 2001"/>
                            <a:gd name="T111" fmla="*/ 0 h 1919"/>
                            <a:gd name="T112" fmla="*/ 0 w 2001"/>
                            <a:gd name="T113" fmla="*/ 0 h 1919"/>
                            <a:gd name="T114" fmla="*/ 0 w 2001"/>
                            <a:gd name="T115" fmla="*/ 0 h 1919"/>
                            <a:gd name="T116" fmla="*/ 0 w 2001"/>
                            <a:gd name="T117" fmla="*/ 0 h 1919"/>
                            <a:gd name="T118" fmla="*/ 0 w 2001"/>
                            <a:gd name="T119" fmla="*/ 0 h 1919"/>
                            <a:gd name="T120" fmla="*/ 0 w 2001"/>
                            <a:gd name="T121" fmla="*/ 0 h 1919"/>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w 2001"/>
                            <a:gd name="T184" fmla="*/ 0 h 1919"/>
                            <a:gd name="T185" fmla="*/ 2001 w 2001"/>
                            <a:gd name="T186" fmla="*/ 1919 h 1919"/>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T183" t="T184" r="T185" b="T186"/>
                          <a:pathLst>
                            <a:path w="2001" h="1919">
                              <a:moveTo>
                                <a:pt x="1755" y="1183"/>
                              </a:moveTo>
                              <a:cubicBezTo>
                                <a:pt x="1755" y="1427"/>
                                <a:pt x="1755" y="1627"/>
                                <a:pt x="1767" y="1734"/>
                              </a:cubicBezTo>
                              <a:cubicBezTo>
                                <a:pt x="1775" y="1808"/>
                                <a:pt x="1790" y="1863"/>
                                <a:pt x="1866" y="1873"/>
                              </a:cubicBezTo>
                              <a:cubicBezTo>
                                <a:pt x="1902" y="1878"/>
                                <a:pt x="1958" y="1883"/>
                                <a:pt x="1981" y="1883"/>
                              </a:cubicBezTo>
                              <a:cubicBezTo>
                                <a:pt x="1996" y="1883"/>
                                <a:pt x="2001" y="1891"/>
                                <a:pt x="2001" y="1899"/>
                              </a:cubicBezTo>
                              <a:cubicBezTo>
                                <a:pt x="2001" y="1912"/>
                                <a:pt x="1988" y="1919"/>
                                <a:pt x="1960" y="1919"/>
                              </a:cubicBezTo>
                              <a:cubicBezTo>
                                <a:pt x="1821" y="1919"/>
                                <a:pt x="1661" y="1912"/>
                                <a:pt x="1648" y="1912"/>
                              </a:cubicBezTo>
                              <a:cubicBezTo>
                                <a:pt x="1635" y="1912"/>
                                <a:pt x="1475" y="1919"/>
                                <a:pt x="1399" y="1919"/>
                              </a:cubicBezTo>
                              <a:cubicBezTo>
                                <a:pt x="1371" y="1919"/>
                                <a:pt x="1358" y="1914"/>
                                <a:pt x="1358" y="1899"/>
                              </a:cubicBezTo>
                              <a:cubicBezTo>
                                <a:pt x="1358" y="1891"/>
                                <a:pt x="1364" y="1883"/>
                                <a:pt x="1379" y="1883"/>
                              </a:cubicBezTo>
                              <a:cubicBezTo>
                                <a:pt x="1402" y="1883"/>
                                <a:pt x="1432" y="1878"/>
                                <a:pt x="1455" y="1873"/>
                              </a:cubicBezTo>
                              <a:cubicBezTo>
                                <a:pt x="1506" y="1863"/>
                                <a:pt x="1519" y="1808"/>
                                <a:pt x="1529" y="1734"/>
                              </a:cubicBezTo>
                              <a:cubicBezTo>
                                <a:pt x="1541" y="1627"/>
                                <a:pt x="1541" y="1427"/>
                                <a:pt x="1541" y="1183"/>
                              </a:cubicBezTo>
                              <a:lnTo>
                                <a:pt x="1541" y="916"/>
                              </a:lnTo>
                              <a:cubicBezTo>
                                <a:pt x="1541" y="906"/>
                                <a:pt x="1534" y="901"/>
                                <a:pt x="1526" y="901"/>
                              </a:cubicBezTo>
                              <a:lnTo>
                                <a:pt x="450" y="901"/>
                              </a:lnTo>
                              <a:cubicBezTo>
                                <a:pt x="442" y="901"/>
                                <a:pt x="434" y="904"/>
                                <a:pt x="434" y="916"/>
                              </a:cubicBezTo>
                              <a:lnTo>
                                <a:pt x="434" y="1183"/>
                              </a:lnTo>
                              <a:cubicBezTo>
                                <a:pt x="434" y="1427"/>
                                <a:pt x="434" y="1627"/>
                                <a:pt x="447" y="1734"/>
                              </a:cubicBezTo>
                              <a:cubicBezTo>
                                <a:pt x="455" y="1808"/>
                                <a:pt x="470" y="1863"/>
                                <a:pt x="546" y="1873"/>
                              </a:cubicBezTo>
                              <a:cubicBezTo>
                                <a:pt x="582" y="1878"/>
                                <a:pt x="638" y="1883"/>
                                <a:pt x="660" y="1883"/>
                              </a:cubicBezTo>
                              <a:cubicBezTo>
                                <a:pt x="675" y="1883"/>
                                <a:pt x="681" y="1891"/>
                                <a:pt x="681" y="1899"/>
                              </a:cubicBezTo>
                              <a:cubicBezTo>
                                <a:pt x="681" y="1912"/>
                                <a:pt x="668" y="1919"/>
                                <a:pt x="640" y="1919"/>
                              </a:cubicBezTo>
                              <a:cubicBezTo>
                                <a:pt x="500" y="1919"/>
                                <a:pt x="340" y="1912"/>
                                <a:pt x="328" y="1912"/>
                              </a:cubicBezTo>
                              <a:cubicBezTo>
                                <a:pt x="315" y="1912"/>
                                <a:pt x="155" y="1919"/>
                                <a:pt x="79" y="1919"/>
                              </a:cubicBezTo>
                              <a:cubicBezTo>
                                <a:pt x="51" y="1919"/>
                                <a:pt x="38" y="1914"/>
                                <a:pt x="38" y="1899"/>
                              </a:cubicBezTo>
                              <a:cubicBezTo>
                                <a:pt x="38" y="1891"/>
                                <a:pt x="43" y="1883"/>
                                <a:pt x="59" y="1883"/>
                              </a:cubicBezTo>
                              <a:cubicBezTo>
                                <a:pt x="82" y="1883"/>
                                <a:pt x="112" y="1878"/>
                                <a:pt x="135" y="1873"/>
                              </a:cubicBezTo>
                              <a:cubicBezTo>
                                <a:pt x="186" y="1863"/>
                                <a:pt x="198" y="1808"/>
                                <a:pt x="208" y="1734"/>
                              </a:cubicBezTo>
                              <a:cubicBezTo>
                                <a:pt x="221" y="1627"/>
                                <a:pt x="221" y="1427"/>
                                <a:pt x="221" y="1183"/>
                              </a:cubicBezTo>
                              <a:lnTo>
                                <a:pt x="221" y="736"/>
                              </a:lnTo>
                              <a:cubicBezTo>
                                <a:pt x="221" y="340"/>
                                <a:pt x="221" y="269"/>
                                <a:pt x="216" y="188"/>
                              </a:cubicBezTo>
                              <a:cubicBezTo>
                                <a:pt x="211" y="101"/>
                                <a:pt x="191" y="61"/>
                                <a:pt x="107" y="43"/>
                              </a:cubicBezTo>
                              <a:cubicBezTo>
                                <a:pt x="87" y="38"/>
                                <a:pt x="43" y="35"/>
                                <a:pt x="21" y="35"/>
                              </a:cubicBezTo>
                              <a:cubicBezTo>
                                <a:pt x="10" y="35"/>
                                <a:pt x="0" y="30"/>
                                <a:pt x="0" y="20"/>
                              </a:cubicBezTo>
                              <a:cubicBezTo>
                                <a:pt x="0" y="5"/>
                                <a:pt x="13" y="0"/>
                                <a:pt x="41" y="0"/>
                              </a:cubicBezTo>
                              <a:cubicBezTo>
                                <a:pt x="155" y="0"/>
                                <a:pt x="315" y="7"/>
                                <a:pt x="328" y="7"/>
                              </a:cubicBezTo>
                              <a:cubicBezTo>
                                <a:pt x="340" y="7"/>
                                <a:pt x="500" y="0"/>
                                <a:pt x="577" y="0"/>
                              </a:cubicBezTo>
                              <a:cubicBezTo>
                                <a:pt x="605" y="0"/>
                                <a:pt x="617" y="5"/>
                                <a:pt x="617" y="20"/>
                              </a:cubicBezTo>
                              <a:cubicBezTo>
                                <a:pt x="617" y="30"/>
                                <a:pt x="607" y="35"/>
                                <a:pt x="597" y="35"/>
                              </a:cubicBezTo>
                              <a:cubicBezTo>
                                <a:pt x="579" y="35"/>
                                <a:pt x="564" y="38"/>
                                <a:pt x="533" y="43"/>
                              </a:cubicBezTo>
                              <a:cubicBezTo>
                                <a:pt x="465" y="56"/>
                                <a:pt x="445" y="99"/>
                                <a:pt x="440" y="188"/>
                              </a:cubicBezTo>
                              <a:cubicBezTo>
                                <a:pt x="434" y="269"/>
                                <a:pt x="434" y="340"/>
                                <a:pt x="434" y="736"/>
                              </a:cubicBezTo>
                              <a:lnTo>
                                <a:pt x="434" y="789"/>
                              </a:lnTo>
                              <a:cubicBezTo>
                                <a:pt x="434" y="802"/>
                                <a:pt x="442" y="804"/>
                                <a:pt x="450" y="804"/>
                              </a:cubicBezTo>
                              <a:lnTo>
                                <a:pt x="1526" y="804"/>
                              </a:lnTo>
                              <a:cubicBezTo>
                                <a:pt x="1534" y="804"/>
                                <a:pt x="1541" y="802"/>
                                <a:pt x="1541" y="789"/>
                              </a:cubicBezTo>
                              <a:lnTo>
                                <a:pt x="1541" y="736"/>
                              </a:lnTo>
                              <a:cubicBezTo>
                                <a:pt x="1541" y="340"/>
                                <a:pt x="1541" y="269"/>
                                <a:pt x="1536" y="188"/>
                              </a:cubicBezTo>
                              <a:cubicBezTo>
                                <a:pt x="1531" y="101"/>
                                <a:pt x="1511" y="61"/>
                                <a:pt x="1427" y="43"/>
                              </a:cubicBezTo>
                              <a:cubicBezTo>
                                <a:pt x="1407" y="38"/>
                                <a:pt x="1364" y="35"/>
                                <a:pt x="1341" y="35"/>
                              </a:cubicBezTo>
                              <a:cubicBezTo>
                                <a:pt x="1331" y="35"/>
                                <a:pt x="1320" y="30"/>
                                <a:pt x="1320" y="20"/>
                              </a:cubicBezTo>
                              <a:cubicBezTo>
                                <a:pt x="1320" y="5"/>
                                <a:pt x="1333" y="0"/>
                                <a:pt x="1361" y="0"/>
                              </a:cubicBezTo>
                              <a:cubicBezTo>
                                <a:pt x="1475" y="0"/>
                                <a:pt x="1635" y="7"/>
                                <a:pt x="1648" y="7"/>
                              </a:cubicBezTo>
                              <a:cubicBezTo>
                                <a:pt x="1661" y="7"/>
                                <a:pt x="1821" y="0"/>
                                <a:pt x="1897" y="0"/>
                              </a:cubicBezTo>
                              <a:cubicBezTo>
                                <a:pt x="1925" y="0"/>
                                <a:pt x="1937" y="5"/>
                                <a:pt x="1937" y="20"/>
                              </a:cubicBezTo>
                              <a:cubicBezTo>
                                <a:pt x="1937" y="30"/>
                                <a:pt x="1927" y="35"/>
                                <a:pt x="1917" y="35"/>
                              </a:cubicBezTo>
                              <a:cubicBezTo>
                                <a:pt x="1899" y="35"/>
                                <a:pt x="1884" y="38"/>
                                <a:pt x="1854" y="43"/>
                              </a:cubicBezTo>
                              <a:cubicBezTo>
                                <a:pt x="1785" y="56"/>
                                <a:pt x="1765" y="99"/>
                                <a:pt x="1760" y="188"/>
                              </a:cubicBezTo>
                              <a:cubicBezTo>
                                <a:pt x="1755" y="269"/>
                                <a:pt x="1755" y="340"/>
                                <a:pt x="1755" y="736"/>
                              </a:cubicBezTo>
                              <a:lnTo>
                                <a:pt x="1755" y="1183"/>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7" name="Freeform 27"/>
                        <a:cNvSpPr>
                          <a:spLocks noEditPoints="1"/>
                        </a:cNvSpPr>
                      </a:nvSpPr>
                      <a:spPr bwMode="black">
                        <a:xfrm>
                          <a:off x="2767" y="555"/>
                          <a:ext cx="256" cy="255"/>
                        </a:xfrm>
                        <a:custGeom>
                          <a:avLst/>
                          <a:gdLst>
                            <a:gd name="T0" fmla="*/ 0 w 1998"/>
                            <a:gd name="T1" fmla="*/ 0 h 1991"/>
                            <a:gd name="T2" fmla="*/ 0 w 1998"/>
                            <a:gd name="T3" fmla="*/ 0 h 1991"/>
                            <a:gd name="T4" fmla="*/ 0 w 1998"/>
                            <a:gd name="T5" fmla="*/ 0 h 1991"/>
                            <a:gd name="T6" fmla="*/ 0 w 1998"/>
                            <a:gd name="T7" fmla="*/ 0 h 1991"/>
                            <a:gd name="T8" fmla="*/ 0 w 1998"/>
                            <a:gd name="T9" fmla="*/ 0 h 1991"/>
                            <a:gd name="T10" fmla="*/ 0 w 1998"/>
                            <a:gd name="T11" fmla="*/ 0 h 1991"/>
                            <a:gd name="T12" fmla="*/ 0 w 1998"/>
                            <a:gd name="T13" fmla="*/ 0 h 1991"/>
                            <a:gd name="T14" fmla="*/ 0 w 1998"/>
                            <a:gd name="T15" fmla="*/ 0 h 1991"/>
                            <a:gd name="T16" fmla="*/ 0 w 1998"/>
                            <a:gd name="T17" fmla="*/ 0 h 1991"/>
                            <a:gd name="T18" fmla="*/ 0 w 1998"/>
                            <a:gd name="T19" fmla="*/ 0 h 1991"/>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1998"/>
                            <a:gd name="T31" fmla="*/ 0 h 1991"/>
                            <a:gd name="T32" fmla="*/ 1998 w 1998"/>
                            <a:gd name="T33" fmla="*/ 1991 h 1991"/>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1998" h="1991">
                              <a:moveTo>
                                <a:pt x="1054" y="1894"/>
                              </a:moveTo>
                              <a:cubicBezTo>
                                <a:pt x="1283" y="1894"/>
                                <a:pt x="1755" y="1762"/>
                                <a:pt x="1755" y="1023"/>
                              </a:cubicBezTo>
                              <a:cubicBezTo>
                                <a:pt x="1755" y="414"/>
                                <a:pt x="1384" y="86"/>
                                <a:pt x="983" y="86"/>
                              </a:cubicBezTo>
                              <a:cubicBezTo>
                                <a:pt x="559" y="86"/>
                                <a:pt x="242" y="366"/>
                                <a:pt x="242" y="922"/>
                              </a:cubicBezTo>
                              <a:cubicBezTo>
                                <a:pt x="242" y="1513"/>
                                <a:pt x="597" y="1894"/>
                                <a:pt x="1054" y="1894"/>
                              </a:cubicBezTo>
                              <a:moveTo>
                                <a:pt x="1001" y="0"/>
                              </a:moveTo>
                              <a:cubicBezTo>
                                <a:pt x="1572" y="0"/>
                                <a:pt x="1998" y="361"/>
                                <a:pt x="1998" y="952"/>
                              </a:cubicBezTo>
                              <a:cubicBezTo>
                                <a:pt x="1998" y="1521"/>
                                <a:pt x="1597" y="1991"/>
                                <a:pt x="986" y="1991"/>
                              </a:cubicBezTo>
                              <a:cubicBezTo>
                                <a:pt x="290" y="1991"/>
                                <a:pt x="0" y="1450"/>
                                <a:pt x="0" y="993"/>
                              </a:cubicBezTo>
                              <a:cubicBezTo>
                                <a:pt x="0" y="582"/>
                                <a:pt x="300" y="0"/>
                                <a:pt x="1001" y="0"/>
                              </a:cubicBezTo>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8" name="Freeform 28"/>
                        <a:cNvSpPr>
                          <a:spLocks/>
                        </a:cNvSpPr>
                      </a:nvSpPr>
                      <a:spPr bwMode="black">
                        <a:xfrm>
                          <a:off x="3064" y="559"/>
                          <a:ext cx="155" cy="248"/>
                        </a:xfrm>
                        <a:custGeom>
                          <a:avLst/>
                          <a:gdLst>
                            <a:gd name="T0" fmla="*/ 0 w 1205"/>
                            <a:gd name="T1" fmla="*/ 0 h 1927"/>
                            <a:gd name="T2" fmla="*/ 0 w 1205"/>
                            <a:gd name="T3" fmla="*/ 0 h 1927"/>
                            <a:gd name="T4" fmla="*/ 0 w 1205"/>
                            <a:gd name="T5" fmla="*/ 0 h 1927"/>
                            <a:gd name="T6" fmla="*/ 0 w 1205"/>
                            <a:gd name="T7" fmla="*/ 0 h 1927"/>
                            <a:gd name="T8" fmla="*/ 0 w 1205"/>
                            <a:gd name="T9" fmla="*/ 0 h 1927"/>
                            <a:gd name="T10" fmla="*/ 0 w 1205"/>
                            <a:gd name="T11" fmla="*/ 0 h 1927"/>
                            <a:gd name="T12" fmla="*/ 0 w 1205"/>
                            <a:gd name="T13" fmla="*/ 0 h 1927"/>
                            <a:gd name="T14" fmla="*/ 0 w 1205"/>
                            <a:gd name="T15" fmla="*/ 0 h 1927"/>
                            <a:gd name="T16" fmla="*/ 0 w 1205"/>
                            <a:gd name="T17" fmla="*/ 0 h 1927"/>
                            <a:gd name="T18" fmla="*/ 0 w 1205"/>
                            <a:gd name="T19" fmla="*/ 0 h 1927"/>
                            <a:gd name="T20" fmla="*/ 0 w 1205"/>
                            <a:gd name="T21" fmla="*/ 0 h 1927"/>
                            <a:gd name="T22" fmla="*/ 0 w 1205"/>
                            <a:gd name="T23" fmla="*/ 0 h 1927"/>
                            <a:gd name="T24" fmla="*/ 0 w 1205"/>
                            <a:gd name="T25" fmla="*/ 0 h 1927"/>
                            <a:gd name="T26" fmla="*/ 0 w 1205"/>
                            <a:gd name="T27" fmla="*/ 0 h 1927"/>
                            <a:gd name="T28" fmla="*/ 0 w 1205"/>
                            <a:gd name="T29" fmla="*/ 0 h 1927"/>
                            <a:gd name="T30" fmla="*/ 0 w 1205"/>
                            <a:gd name="T31" fmla="*/ 0 h 1927"/>
                            <a:gd name="T32" fmla="*/ 0 w 1205"/>
                            <a:gd name="T33" fmla="*/ 0 h 1927"/>
                            <a:gd name="T34" fmla="*/ 0 w 1205"/>
                            <a:gd name="T35" fmla="*/ 0 h 1927"/>
                            <a:gd name="T36" fmla="*/ 0 w 1205"/>
                            <a:gd name="T37" fmla="*/ 0 h 1927"/>
                            <a:gd name="T38" fmla="*/ 0 w 1205"/>
                            <a:gd name="T39" fmla="*/ 0 h 1927"/>
                            <a:gd name="T40" fmla="*/ 0 w 1205"/>
                            <a:gd name="T41" fmla="*/ 0 h 1927"/>
                            <a:gd name="T42" fmla="*/ 0 w 1205"/>
                            <a:gd name="T43" fmla="*/ 0 h 1927"/>
                            <a:gd name="T44" fmla="*/ 0 w 1205"/>
                            <a:gd name="T45" fmla="*/ 0 h 1927"/>
                            <a:gd name="T46" fmla="*/ 0 w 1205"/>
                            <a:gd name="T47" fmla="*/ 0 h 1927"/>
                            <a:gd name="T48" fmla="*/ 0 w 1205"/>
                            <a:gd name="T49" fmla="*/ 0 h 1927"/>
                            <a:gd name="T50" fmla="*/ 0 w 1205"/>
                            <a:gd name="T51" fmla="*/ 0 h 1927"/>
                            <a:gd name="T52" fmla="*/ 0 w 1205"/>
                            <a:gd name="T53" fmla="*/ 0 h 1927"/>
                            <a:gd name="T54" fmla="*/ 0 w 1205"/>
                            <a:gd name="T55" fmla="*/ 0 h 1927"/>
                            <a:gd name="T56" fmla="*/ 0 w 1205"/>
                            <a:gd name="T57" fmla="*/ 0 h 1927"/>
                            <a:gd name="T58" fmla="*/ 0 w 1205"/>
                            <a:gd name="T59" fmla="*/ 0 h 1927"/>
                            <a:gd name="T60" fmla="*/ 0 w 1205"/>
                            <a:gd name="T61" fmla="*/ 0 h 1927"/>
                            <a:gd name="T62" fmla="*/ 0 w 1205"/>
                            <a:gd name="T63" fmla="*/ 0 h 1927"/>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w 1205"/>
                            <a:gd name="T97" fmla="*/ 0 h 1927"/>
                            <a:gd name="T98" fmla="*/ 1205 w 1205"/>
                            <a:gd name="T99" fmla="*/ 1927 h 1927"/>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T96" t="T97" r="T98" b="T99"/>
                          <a:pathLst>
                            <a:path w="1205" h="1927">
                              <a:moveTo>
                                <a:pt x="434" y="1188"/>
                              </a:moveTo>
                              <a:cubicBezTo>
                                <a:pt x="434" y="1561"/>
                                <a:pt x="444" y="1724"/>
                                <a:pt x="490" y="1769"/>
                              </a:cubicBezTo>
                              <a:cubicBezTo>
                                <a:pt x="530" y="1810"/>
                                <a:pt x="596" y="1828"/>
                                <a:pt x="794" y="1828"/>
                              </a:cubicBezTo>
                              <a:cubicBezTo>
                                <a:pt x="929" y="1828"/>
                                <a:pt x="1040" y="1825"/>
                                <a:pt x="1101" y="1752"/>
                              </a:cubicBezTo>
                              <a:cubicBezTo>
                                <a:pt x="1134" y="1711"/>
                                <a:pt x="1160" y="1647"/>
                                <a:pt x="1167" y="1599"/>
                              </a:cubicBezTo>
                              <a:cubicBezTo>
                                <a:pt x="1170" y="1579"/>
                                <a:pt x="1175" y="1566"/>
                                <a:pt x="1190" y="1566"/>
                              </a:cubicBezTo>
                              <a:cubicBezTo>
                                <a:pt x="1203" y="1566"/>
                                <a:pt x="1205" y="1576"/>
                                <a:pt x="1205" y="1604"/>
                              </a:cubicBezTo>
                              <a:cubicBezTo>
                                <a:pt x="1205" y="1632"/>
                                <a:pt x="1188" y="1785"/>
                                <a:pt x="1167" y="1858"/>
                              </a:cubicBezTo>
                              <a:cubicBezTo>
                                <a:pt x="1150" y="1916"/>
                                <a:pt x="1142" y="1927"/>
                                <a:pt x="1007" y="1927"/>
                              </a:cubicBezTo>
                              <a:cubicBezTo>
                                <a:pt x="825" y="1927"/>
                                <a:pt x="693" y="1922"/>
                                <a:pt x="586" y="1919"/>
                              </a:cubicBezTo>
                              <a:cubicBezTo>
                                <a:pt x="479" y="1914"/>
                                <a:pt x="401" y="1912"/>
                                <a:pt x="327" y="1912"/>
                              </a:cubicBezTo>
                              <a:cubicBezTo>
                                <a:pt x="317" y="1912"/>
                                <a:pt x="274" y="1914"/>
                                <a:pt x="223" y="1914"/>
                              </a:cubicBezTo>
                              <a:cubicBezTo>
                                <a:pt x="172" y="1916"/>
                                <a:pt x="116" y="1919"/>
                                <a:pt x="78" y="1919"/>
                              </a:cubicBezTo>
                              <a:cubicBezTo>
                                <a:pt x="50" y="1919"/>
                                <a:pt x="38" y="1914"/>
                                <a:pt x="38" y="1899"/>
                              </a:cubicBezTo>
                              <a:cubicBezTo>
                                <a:pt x="38" y="1891"/>
                                <a:pt x="43" y="1883"/>
                                <a:pt x="58" y="1883"/>
                              </a:cubicBezTo>
                              <a:cubicBezTo>
                                <a:pt x="81" y="1883"/>
                                <a:pt x="111" y="1878"/>
                                <a:pt x="134" y="1873"/>
                              </a:cubicBezTo>
                              <a:cubicBezTo>
                                <a:pt x="185" y="1863"/>
                                <a:pt x="198" y="1808"/>
                                <a:pt x="208" y="1734"/>
                              </a:cubicBezTo>
                              <a:cubicBezTo>
                                <a:pt x="220" y="1627"/>
                                <a:pt x="220" y="1427"/>
                                <a:pt x="220" y="1183"/>
                              </a:cubicBezTo>
                              <a:lnTo>
                                <a:pt x="220" y="736"/>
                              </a:lnTo>
                              <a:cubicBezTo>
                                <a:pt x="220" y="340"/>
                                <a:pt x="220" y="269"/>
                                <a:pt x="215" y="188"/>
                              </a:cubicBezTo>
                              <a:cubicBezTo>
                                <a:pt x="210" y="101"/>
                                <a:pt x="190" y="61"/>
                                <a:pt x="106" y="43"/>
                              </a:cubicBezTo>
                              <a:cubicBezTo>
                                <a:pt x="86" y="38"/>
                                <a:pt x="43" y="35"/>
                                <a:pt x="20" y="35"/>
                              </a:cubicBezTo>
                              <a:cubicBezTo>
                                <a:pt x="10" y="35"/>
                                <a:pt x="0" y="30"/>
                                <a:pt x="0" y="20"/>
                              </a:cubicBezTo>
                              <a:cubicBezTo>
                                <a:pt x="0" y="5"/>
                                <a:pt x="12" y="0"/>
                                <a:pt x="40" y="0"/>
                              </a:cubicBezTo>
                              <a:cubicBezTo>
                                <a:pt x="154" y="0"/>
                                <a:pt x="314" y="7"/>
                                <a:pt x="327" y="7"/>
                              </a:cubicBezTo>
                              <a:cubicBezTo>
                                <a:pt x="340" y="7"/>
                                <a:pt x="525" y="0"/>
                                <a:pt x="601" y="0"/>
                              </a:cubicBezTo>
                              <a:cubicBezTo>
                                <a:pt x="629" y="0"/>
                                <a:pt x="642" y="5"/>
                                <a:pt x="642" y="20"/>
                              </a:cubicBezTo>
                              <a:cubicBezTo>
                                <a:pt x="642" y="30"/>
                                <a:pt x="632" y="35"/>
                                <a:pt x="622" y="35"/>
                              </a:cubicBezTo>
                              <a:cubicBezTo>
                                <a:pt x="604" y="35"/>
                                <a:pt x="568" y="38"/>
                                <a:pt x="538" y="43"/>
                              </a:cubicBezTo>
                              <a:cubicBezTo>
                                <a:pt x="464" y="56"/>
                                <a:pt x="444" y="99"/>
                                <a:pt x="439" y="188"/>
                              </a:cubicBezTo>
                              <a:cubicBezTo>
                                <a:pt x="434" y="269"/>
                                <a:pt x="434" y="340"/>
                                <a:pt x="434" y="736"/>
                              </a:cubicBezTo>
                              <a:lnTo>
                                <a:pt x="434" y="1188"/>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9" name="Freeform 29"/>
                        <a:cNvSpPr>
                          <a:spLocks noEditPoints="1"/>
                        </a:cNvSpPr>
                      </a:nvSpPr>
                      <a:spPr bwMode="black">
                        <a:xfrm>
                          <a:off x="3257" y="557"/>
                          <a:ext cx="248" cy="251"/>
                        </a:xfrm>
                        <a:custGeom>
                          <a:avLst/>
                          <a:gdLst>
                            <a:gd name="T0" fmla="*/ 0 w 1934"/>
                            <a:gd name="T1" fmla="*/ 0 h 1965"/>
                            <a:gd name="T2" fmla="*/ 0 w 1934"/>
                            <a:gd name="T3" fmla="*/ 0 h 1965"/>
                            <a:gd name="T4" fmla="*/ 0 w 1934"/>
                            <a:gd name="T5" fmla="*/ 0 h 1965"/>
                            <a:gd name="T6" fmla="*/ 0 w 1934"/>
                            <a:gd name="T7" fmla="*/ 0 h 1965"/>
                            <a:gd name="T8" fmla="*/ 0 w 1934"/>
                            <a:gd name="T9" fmla="*/ 0 h 1965"/>
                            <a:gd name="T10" fmla="*/ 0 w 1934"/>
                            <a:gd name="T11" fmla="*/ 0 h 1965"/>
                            <a:gd name="T12" fmla="*/ 0 w 1934"/>
                            <a:gd name="T13" fmla="*/ 0 h 1965"/>
                            <a:gd name="T14" fmla="*/ 0 w 1934"/>
                            <a:gd name="T15" fmla="*/ 0 h 1965"/>
                            <a:gd name="T16" fmla="*/ 0 w 1934"/>
                            <a:gd name="T17" fmla="*/ 0 h 1965"/>
                            <a:gd name="T18" fmla="*/ 0 w 1934"/>
                            <a:gd name="T19" fmla="*/ 0 h 1965"/>
                            <a:gd name="T20" fmla="*/ 0 w 1934"/>
                            <a:gd name="T21" fmla="*/ 0 h 1965"/>
                            <a:gd name="T22" fmla="*/ 0 w 1934"/>
                            <a:gd name="T23" fmla="*/ 0 h 1965"/>
                            <a:gd name="T24" fmla="*/ 0 w 1934"/>
                            <a:gd name="T25" fmla="*/ 0 h 1965"/>
                            <a:gd name="T26" fmla="*/ 0 w 1934"/>
                            <a:gd name="T27" fmla="*/ 0 h 1965"/>
                            <a:gd name="T28" fmla="*/ 0 w 1934"/>
                            <a:gd name="T29" fmla="*/ 0 h 1965"/>
                            <a:gd name="T30" fmla="*/ 0 w 1934"/>
                            <a:gd name="T31" fmla="*/ 0 h 1965"/>
                            <a:gd name="T32" fmla="*/ 0 w 1934"/>
                            <a:gd name="T33" fmla="*/ 0 h 1965"/>
                            <a:gd name="T34" fmla="*/ 0 w 1934"/>
                            <a:gd name="T35" fmla="*/ 0 h 1965"/>
                            <a:gd name="T36" fmla="*/ 0 w 1934"/>
                            <a:gd name="T37" fmla="*/ 0 h 1965"/>
                            <a:gd name="T38" fmla="*/ 0 w 1934"/>
                            <a:gd name="T39" fmla="*/ 0 h 1965"/>
                            <a:gd name="T40" fmla="*/ 0 w 1934"/>
                            <a:gd name="T41" fmla="*/ 0 h 1965"/>
                            <a:gd name="T42" fmla="*/ 0 w 1934"/>
                            <a:gd name="T43" fmla="*/ 0 h 1965"/>
                            <a:gd name="T44" fmla="*/ 0 w 1934"/>
                            <a:gd name="T45" fmla="*/ 0 h 1965"/>
                            <a:gd name="T46" fmla="*/ 0 w 1934"/>
                            <a:gd name="T47" fmla="*/ 0 h 1965"/>
                            <a:gd name="T48" fmla="*/ 0 w 1934"/>
                            <a:gd name="T49" fmla="*/ 0 h 1965"/>
                            <a:gd name="T50" fmla="*/ 0 w 1934"/>
                            <a:gd name="T51" fmla="*/ 0 h 1965"/>
                            <a:gd name="T52" fmla="*/ 0 w 1934"/>
                            <a:gd name="T53" fmla="*/ 0 h 1965"/>
                            <a:gd name="T54" fmla="*/ 0 w 1934"/>
                            <a:gd name="T55" fmla="*/ 0 h 1965"/>
                            <a:gd name="T56" fmla="*/ 0 w 1934"/>
                            <a:gd name="T57" fmla="*/ 0 h 1965"/>
                            <a:gd name="T58" fmla="*/ 0 w 1934"/>
                            <a:gd name="T59" fmla="*/ 0 h 1965"/>
                            <a:gd name="T60" fmla="*/ 0 w 1934"/>
                            <a:gd name="T61" fmla="*/ 0 h 1965"/>
                            <a:gd name="T62" fmla="*/ 0 w 1934"/>
                            <a:gd name="T63" fmla="*/ 0 h 1965"/>
                            <a:gd name="T64" fmla="*/ 0 w 1934"/>
                            <a:gd name="T65" fmla="*/ 0 h 1965"/>
                            <a:gd name="T66" fmla="*/ 0 w 1934"/>
                            <a:gd name="T67" fmla="*/ 0 h 1965"/>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w 1934"/>
                            <a:gd name="T103" fmla="*/ 0 h 1965"/>
                            <a:gd name="T104" fmla="*/ 1934 w 1934"/>
                            <a:gd name="T105" fmla="*/ 1965 h 1965"/>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T102" t="T103" r="T104" b="T105"/>
                          <a:pathLst>
                            <a:path w="1934" h="1965">
                              <a:moveTo>
                                <a:pt x="434" y="1033"/>
                              </a:moveTo>
                              <a:cubicBezTo>
                                <a:pt x="434" y="1302"/>
                                <a:pt x="436" y="1536"/>
                                <a:pt x="439" y="1584"/>
                              </a:cubicBezTo>
                              <a:cubicBezTo>
                                <a:pt x="441" y="1647"/>
                                <a:pt x="446" y="1749"/>
                                <a:pt x="466" y="1777"/>
                              </a:cubicBezTo>
                              <a:cubicBezTo>
                                <a:pt x="499" y="1825"/>
                                <a:pt x="599" y="1879"/>
                                <a:pt x="898" y="1879"/>
                              </a:cubicBezTo>
                              <a:cubicBezTo>
                                <a:pt x="1134" y="1879"/>
                                <a:pt x="1353" y="1792"/>
                                <a:pt x="1502" y="1643"/>
                              </a:cubicBezTo>
                              <a:cubicBezTo>
                                <a:pt x="1634" y="1513"/>
                                <a:pt x="1705" y="1269"/>
                                <a:pt x="1705" y="1036"/>
                              </a:cubicBezTo>
                              <a:cubicBezTo>
                                <a:pt x="1705" y="713"/>
                                <a:pt x="1566" y="505"/>
                                <a:pt x="1462" y="396"/>
                              </a:cubicBezTo>
                              <a:cubicBezTo>
                                <a:pt x="1223" y="145"/>
                                <a:pt x="934" y="109"/>
                                <a:pt x="632" y="109"/>
                              </a:cubicBezTo>
                              <a:cubicBezTo>
                                <a:pt x="581" y="109"/>
                                <a:pt x="487" y="117"/>
                                <a:pt x="466" y="127"/>
                              </a:cubicBezTo>
                              <a:cubicBezTo>
                                <a:pt x="444" y="137"/>
                                <a:pt x="436" y="150"/>
                                <a:pt x="436" y="178"/>
                              </a:cubicBezTo>
                              <a:cubicBezTo>
                                <a:pt x="434" y="264"/>
                                <a:pt x="434" y="523"/>
                                <a:pt x="434" y="718"/>
                              </a:cubicBezTo>
                              <a:lnTo>
                                <a:pt x="434" y="1033"/>
                              </a:lnTo>
                              <a:close/>
                              <a:moveTo>
                                <a:pt x="220" y="759"/>
                              </a:moveTo>
                              <a:cubicBezTo>
                                <a:pt x="220" y="363"/>
                                <a:pt x="220" y="292"/>
                                <a:pt x="215" y="211"/>
                              </a:cubicBezTo>
                              <a:cubicBezTo>
                                <a:pt x="210" y="124"/>
                                <a:pt x="190" y="84"/>
                                <a:pt x="106" y="66"/>
                              </a:cubicBezTo>
                              <a:cubicBezTo>
                                <a:pt x="86" y="61"/>
                                <a:pt x="43" y="58"/>
                                <a:pt x="20" y="58"/>
                              </a:cubicBezTo>
                              <a:cubicBezTo>
                                <a:pt x="10" y="58"/>
                                <a:pt x="0" y="53"/>
                                <a:pt x="0" y="43"/>
                              </a:cubicBezTo>
                              <a:cubicBezTo>
                                <a:pt x="0" y="28"/>
                                <a:pt x="12" y="23"/>
                                <a:pt x="40" y="23"/>
                              </a:cubicBezTo>
                              <a:cubicBezTo>
                                <a:pt x="154" y="23"/>
                                <a:pt x="314" y="30"/>
                                <a:pt x="327" y="30"/>
                              </a:cubicBezTo>
                              <a:cubicBezTo>
                                <a:pt x="357" y="30"/>
                                <a:pt x="517" y="23"/>
                                <a:pt x="670" y="23"/>
                              </a:cubicBezTo>
                              <a:cubicBezTo>
                                <a:pt x="921" y="23"/>
                                <a:pt x="1385" y="0"/>
                                <a:pt x="1688" y="312"/>
                              </a:cubicBezTo>
                              <a:cubicBezTo>
                                <a:pt x="1814" y="444"/>
                                <a:pt x="1934" y="655"/>
                                <a:pt x="1934" y="957"/>
                              </a:cubicBezTo>
                              <a:cubicBezTo>
                                <a:pt x="1934" y="1277"/>
                                <a:pt x="1802" y="1523"/>
                                <a:pt x="1660" y="1673"/>
                              </a:cubicBezTo>
                              <a:cubicBezTo>
                                <a:pt x="1550" y="1787"/>
                                <a:pt x="1322" y="1965"/>
                                <a:pt x="890" y="1965"/>
                              </a:cubicBezTo>
                              <a:cubicBezTo>
                                <a:pt x="781" y="1965"/>
                                <a:pt x="647" y="1957"/>
                                <a:pt x="538" y="1950"/>
                              </a:cubicBezTo>
                              <a:cubicBezTo>
                                <a:pt x="426" y="1942"/>
                                <a:pt x="340" y="1935"/>
                                <a:pt x="327" y="1935"/>
                              </a:cubicBezTo>
                              <a:cubicBezTo>
                                <a:pt x="322" y="1935"/>
                                <a:pt x="279" y="1935"/>
                                <a:pt x="225" y="1937"/>
                              </a:cubicBezTo>
                              <a:cubicBezTo>
                                <a:pt x="175" y="1937"/>
                                <a:pt x="116" y="1942"/>
                                <a:pt x="78" y="1942"/>
                              </a:cubicBezTo>
                              <a:cubicBezTo>
                                <a:pt x="50" y="1942"/>
                                <a:pt x="38" y="1937"/>
                                <a:pt x="38" y="1922"/>
                              </a:cubicBezTo>
                              <a:cubicBezTo>
                                <a:pt x="38" y="1914"/>
                                <a:pt x="43" y="1906"/>
                                <a:pt x="58" y="1906"/>
                              </a:cubicBezTo>
                              <a:cubicBezTo>
                                <a:pt x="81" y="1906"/>
                                <a:pt x="111" y="1901"/>
                                <a:pt x="134" y="1896"/>
                              </a:cubicBezTo>
                              <a:cubicBezTo>
                                <a:pt x="185" y="1886"/>
                                <a:pt x="197" y="1831"/>
                                <a:pt x="208" y="1757"/>
                              </a:cubicBezTo>
                              <a:cubicBezTo>
                                <a:pt x="220" y="1650"/>
                                <a:pt x="220" y="1450"/>
                                <a:pt x="220" y="1206"/>
                              </a:cubicBezTo>
                              <a:lnTo>
                                <a:pt x="220" y="759"/>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0" name="Freeform 30"/>
                        <a:cNvSpPr>
                          <a:spLocks/>
                        </a:cNvSpPr>
                      </a:nvSpPr>
                      <a:spPr bwMode="black">
                        <a:xfrm>
                          <a:off x="3556" y="559"/>
                          <a:ext cx="84" cy="247"/>
                        </a:xfrm>
                        <a:custGeom>
                          <a:avLst/>
                          <a:gdLst>
                            <a:gd name="T0" fmla="*/ 0 w 650"/>
                            <a:gd name="T1" fmla="*/ 0 h 1919"/>
                            <a:gd name="T2" fmla="*/ 0 w 650"/>
                            <a:gd name="T3" fmla="*/ 0 h 1919"/>
                            <a:gd name="T4" fmla="*/ 0 w 650"/>
                            <a:gd name="T5" fmla="*/ 0 h 1919"/>
                            <a:gd name="T6" fmla="*/ 0 w 650"/>
                            <a:gd name="T7" fmla="*/ 0 h 1919"/>
                            <a:gd name="T8" fmla="*/ 0 w 650"/>
                            <a:gd name="T9" fmla="*/ 0 h 1919"/>
                            <a:gd name="T10" fmla="*/ 0 w 650"/>
                            <a:gd name="T11" fmla="*/ 0 h 1919"/>
                            <a:gd name="T12" fmla="*/ 0 w 650"/>
                            <a:gd name="T13" fmla="*/ 0 h 1919"/>
                            <a:gd name="T14" fmla="*/ 0 w 650"/>
                            <a:gd name="T15" fmla="*/ 0 h 1919"/>
                            <a:gd name="T16" fmla="*/ 0 w 650"/>
                            <a:gd name="T17" fmla="*/ 0 h 1919"/>
                            <a:gd name="T18" fmla="*/ 0 w 650"/>
                            <a:gd name="T19" fmla="*/ 0 h 1919"/>
                            <a:gd name="T20" fmla="*/ 0 w 650"/>
                            <a:gd name="T21" fmla="*/ 0 h 1919"/>
                            <a:gd name="T22" fmla="*/ 0 w 650"/>
                            <a:gd name="T23" fmla="*/ 0 h 1919"/>
                            <a:gd name="T24" fmla="*/ 0 w 650"/>
                            <a:gd name="T25" fmla="*/ 0 h 1919"/>
                            <a:gd name="T26" fmla="*/ 0 w 650"/>
                            <a:gd name="T27" fmla="*/ 0 h 1919"/>
                            <a:gd name="T28" fmla="*/ 0 w 650"/>
                            <a:gd name="T29" fmla="*/ 0 h 1919"/>
                            <a:gd name="T30" fmla="*/ 0 w 650"/>
                            <a:gd name="T31" fmla="*/ 0 h 1919"/>
                            <a:gd name="T32" fmla="*/ 0 w 650"/>
                            <a:gd name="T33" fmla="*/ 0 h 1919"/>
                            <a:gd name="T34" fmla="*/ 0 w 650"/>
                            <a:gd name="T35" fmla="*/ 0 h 1919"/>
                            <a:gd name="T36" fmla="*/ 0 w 650"/>
                            <a:gd name="T37" fmla="*/ 0 h 1919"/>
                            <a:gd name="T38" fmla="*/ 0 w 650"/>
                            <a:gd name="T39" fmla="*/ 0 h 1919"/>
                            <a:gd name="T40" fmla="*/ 0 w 650"/>
                            <a:gd name="T41" fmla="*/ 0 h 1919"/>
                            <a:gd name="T42" fmla="*/ 0 w 650"/>
                            <a:gd name="T43" fmla="*/ 0 h 1919"/>
                            <a:gd name="T44" fmla="*/ 0 w 650"/>
                            <a:gd name="T45" fmla="*/ 0 h 1919"/>
                            <a:gd name="T46" fmla="*/ 0 w 650"/>
                            <a:gd name="T47" fmla="*/ 0 h 1919"/>
                            <a:gd name="T48" fmla="*/ 0 w 650"/>
                            <a:gd name="T49" fmla="*/ 0 h 1919"/>
                            <a:gd name="T50" fmla="*/ 0 w 650"/>
                            <a:gd name="T51" fmla="*/ 0 h 1919"/>
                            <a:gd name="T52" fmla="*/ 0 w 650"/>
                            <a:gd name="T53" fmla="*/ 0 h 1919"/>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650"/>
                            <a:gd name="T82" fmla="*/ 0 h 1919"/>
                            <a:gd name="T83" fmla="*/ 650 w 650"/>
                            <a:gd name="T84" fmla="*/ 1919 h 1919"/>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650" h="1919">
                              <a:moveTo>
                                <a:pt x="404" y="1183"/>
                              </a:moveTo>
                              <a:cubicBezTo>
                                <a:pt x="404" y="1427"/>
                                <a:pt x="404" y="1627"/>
                                <a:pt x="417" y="1734"/>
                              </a:cubicBezTo>
                              <a:cubicBezTo>
                                <a:pt x="424" y="1808"/>
                                <a:pt x="439" y="1863"/>
                                <a:pt x="516" y="1873"/>
                              </a:cubicBezTo>
                              <a:cubicBezTo>
                                <a:pt x="551" y="1878"/>
                                <a:pt x="607" y="1883"/>
                                <a:pt x="630" y="1883"/>
                              </a:cubicBezTo>
                              <a:cubicBezTo>
                                <a:pt x="645" y="1883"/>
                                <a:pt x="650" y="1891"/>
                                <a:pt x="650" y="1899"/>
                              </a:cubicBezTo>
                              <a:cubicBezTo>
                                <a:pt x="650" y="1912"/>
                                <a:pt x="637" y="1919"/>
                                <a:pt x="609" y="1919"/>
                              </a:cubicBezTo>
                              <a:cubicBezTo>
                                <a:pt x="470" y="1919"/>
                                <a:pt x="310" y="1912"/>
                                <a:pt x="297" y="1912"/>
                              </a:cubicBezTo>
                              <a:cubicBezTo>
                                <a:pt x="285" y="1912"/>
                                <a:pt x="125" y="1919"/>
                                <a:pt x="49" y="1919"/>
                              </a:cubicBezTo>
                              <a:cubicBezTo>
                                <a:pt x="21" y="1919"/>
                                <a:pt x="8" y="1914"/>
                                <a:pt x="8" y="1899"/>
                              </a:cubicBezTo>
                              <a:cubicBezTo>
                                <a:pt x="8" y="1891"/>
                                <a:pt x="13" y="1883"/>
                                <a:pt x="28" y="1883"/>
                              </a:cubicBezTo>
                              <a:cubicBezTo>
                                <a:pt x="51" y="1883"/>
                                <a:pt x="82" y="1878"/>
                                <a:pt x="104" y="1873"/>
                              </a:cubicBezTo>
                              <a:cubicBezTo>
                                <a:pt x="155" y="1863"/>
                                <a:pt x="168" y="1808"/>
                                <a:pt x="178" y="1734"/>
                              </a:cubicBezTo>
                              <a:cubicBezTo>
                                <a:pt x="191" y="1627"/>
                                <a:pt x="191" y="1427"/>
                                <a:pt x="191" y="1183"/>
                              </a:cubicBezTo>
                              <a:lnTo>
                                <a:pt x="191" y="736"/>
                              </a:lnTo>
                              <a:cubicBezTo>
                                <a:pt x="191" y="340"/>
                                <a:pt x="191" y="269"/>
                                <a:pt x="186" y="188"/>
                              </a:cubicBezTo>
                              <a:cubicBezTo>
                                <a:pt x="180" y="101"/>
                                <a:pt x="155" y="58"/>
                                <a:pt x="99" y="45"/>
                              </a:cubicBezTo>
                              <a:cubicBezTo>
                                <a:pt x="71" y="38"/>
                                <a:pt x="38" y="35"/>
                                <a:pt x="21" y="35"/>
                              </a:cubicBezTo>
                              <a:cubicBezTo>
                                <a:pt x="10" y="35"/>
                                <a:pt x="0" y="30"/>
                                <a:pt x="0" y="20"/>
                              </a:cubicBezTo>
                              <a:cubicBezTo>
                                <a:pt x="0" y="5"/>
                                <a:pt x="13" y="0"/>
                                <a:pt x="41" y="0"/>
                              </a:cubicBezTo>
                              <a:cubicBezTo>
                                <a:pt x="125" y="0"/>
                                <a:pt x="285" y="7"/>
                                <a:pt x="297" y="7"/>
                              </a:cubicBezTo>
                              <a:cubicBezTo>
                                <a:pt x="310" y="7"/>
                                <a:pt x="470" y="0"/>
                                <a:pt x="546" y="0"/>
                              </a:cubicBezTo>
                              <a:cubicBezTo>
                                <a:pt x="574" y="0"/>
                                <a:pt x="587" y="5"/>
                                <a:pt x="587" y="20"/>
                              </a:cubicBezTo>
                              <a:cubicBezTo>
                                <a:pt x="587" y="30"/>
                                <a:pt x="577" y="35"/>
                                <a:pt x="566" y="35"/>
                              </a:cubicBezTo>
                              <a:cubicBezTo>
                                <a:pt x="549" y="35"/>
                                <a:pt x="533" y="38"/>
                                <a:pt x="503" y="43"/>
                              </a:cubicBezTo>
                              <a:cubicBezTo>
                                <a:pt x="434" y="56"/>
                                <a:pt x="414" y="99"/>
                                <a:pt x="409" y="188"/>
                              </a:cubicBezTo>
                              <a:cubicBezTo>
                                <a:pt x="404" y="269"/>
                                <a:pt x="404" y="340"/>
                                <a:pt x="404" y="736"/>
                              </a:cubicBezTo>
                              <a:lnTo>
                                <a:pt x="404" y="1183"/>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1" name="Freeform 31"/>
                        <a:cNvSpPr>
                          <a:spLocks/>
                        </a:cNvSpPr>
                      </a:nvSpPr>
                      <a:spPr bwMode="black">
                        <a:xfrm>
                          <a:off x="3688" y="555"/>
                          <a:ext cx="262" cy="253"/>
                        </a:xfrm>
                        <a:custGeom>
                          <a:avLst/>
                          <a:gdLst>
                            <a:gd name="T0" fmla="*/ 0 w 2041"/>
                            <a:gd name="T1" fmla="*/ 0 h 1973"/>
                            <a:gd name="T2" fmla="*/ 0 w 2041"/>
                            <a:gd name="T3" fmla="*/ 0 h 1973"/>
                            <a:gd name="T4" fmla="*/ 0 w 2041"/>
                            <a:gd name="T5" fmla="*/ 0 h 1973"/>
                            <a:gd name="T6" fmla="*/ 0 w 2041"/>
                            <a:gd name="T7" fmla="*/ 0 h 1973"/>
                            <a:gd name="T8" fmla="*/ 0 w 2041"/>
                            <a:gd name="T9" fmla="*/ 0 h 1973"/>
                            <a:gd name="T10" fmla="*/ 0 w 2041"/>
                            <a:gd name="T11" fmla="*/ 0 h 1973"/>
                            <a:gd name="T12" fmla="*/ 0 w 2041"/>
                            <a:gd name="T13" fmla="*/ 0 h 1973"/>
                            <a:gd name="T14" fmla="*/ 0 w 2041"/>
                            <a:gd name="T15" fmla="*/ 0 h 1973"/>
                            <a:gd name="T16" fmla="*/ 0 w 2041"/>
                            <a:gd name="T17" fmla="*/ 0 h 1973"/>
                            <a:gd name="T18" fmla="*/ 0 w 2041"/>
                            <a:gd name="T19" fmla="*/ 0 h 1973"/>
                            <a:gd name="T20" fmla="*/ 0 w 2041"/>
                            <a:gd name="T21" fmla="*/ 0 h 1973"/>
                            <a:gd name="T22" fmla="*/ 0 w 2041"/>
                            <a:gd name="T23" fmla="*/ 0 h 1973"/>
                            <a:gd name="T24" fmla="*/ 0 w 2041"/>
                            <a:gd name="T25" fmla="*/ 0 h 1973"/>
                            <a:gd name="T26" fmla="*/ 0 w 2041"/>
                            <a:gd name="T27" fmla="*/ 0 h 1973"/>
                            <a:gd name="T28" fmla="*/ 0 w 2041"/>
                            <a:gd name="T29" fmla="*/ 0 h 1973"/>
                            <a:gd name="T30" fmla="*/ 0 w 2041"/>
                            <a:gd name="T31" fmla="*/ 0 h 1973"/>
                            <a:gd name="T32" fmla="*/ 0 w 2041"/>
                            <a:gd name="T33" fmla="*/ 0 h 1973"/>
                            <a:gd name="T34" fmla="*/ 0 w 2041"/>
                            <a:gd name="T35" fmla="*/ 0 h 1973"/>
                            <a:gd name="T36" fmla="*/ 0 w 2041"/>
                            <a:gd name="T37" fmla="*/ 0 h 1973"/>
                            <a:gd name="T38" fmla="*/ 0 w 2041"/>
                            <a:gd name="T39" fmla="*/ 0 h 1973"/>
                            <a:gd name="T40" fmla="*/ 0 w 2041"/>
                            <a:gd name="T41" fmla="*/ 0 h 1973"/>
                            <a:gd name="T42" fmla="*/ 0 w 2041"/>
                            <a:gd name="T43" fmla="*/ 0 h 1973"/>
                            <a:gd name="T44" fmla="*/ 0 w 2041"/>
                            <a:gd name="T45" fmla="*/ 0 h 1973"/>
                            <a:gd name="T46" fmla="*/ 0 w 2041"/>
                            <a:gd name="T47" fmla="*/ 0 h 1973"/>
                            <a:gd name="T48" fmla="*/ 0 w 2041"/>
                            <a:gd name="T49" fmla="*/ 0 h 1973"/>
                            <a:gd name="T50" fmla="*/ 0 w 2041"/>
                            <a:gd name="T51" fmla="*/ 0 h 1973"/>
                            <a:gd name="T52" fmla="*/ 0 w 2041"/>
                            <a:gd name="T53" fmla="*/ 0 h 1973"/>
                            <a:gd name="T54" fmla="*/ 0 w 2041"/>
                            <a:gd name="T55" fmla="*/ 0 h 1973"/>
                            <a:gd name="T56" fmla="*/ 0 w 2041"/>
                            <a:gd name="T57" fmla="*/ 0 h 1973"/>
                            <a:gd name="T58" fmla="*/ 0 w 2041"/>
                            <a:gd name="T59" fmla="*/ 0 h 1973"/>
                            <a:gd name="T60" fmla="*/ 0 w 2041"/>
                            <a:gd name="T61" fmla="*/ 0 h 1973"/>
                            <a:gd name="T62" fmla="*/ 0 w 2041"/>
                            <a:gd name="T63" fmla="*/ 0 h 1973"/>
                            <a:gd name="T64" fmla="*/ 0 w 2041"/>
                            <a:gd name="T65" fmla="*/ 0 h 1973"/>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2041"/>
                            <a:gd name="T100" fmla="*/ 0 h 1973"/>
                            <a:gd name="T101" fmla="*/ 2041 w 2041"/>
                            <a:gd name="T102" fmla="*/ 1973 h 1973"/>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2041" h="1973">
                              <a:moveTo>
                                <a:pt x="353" y="1610"/>
                              </a:moveTo>
                              <a:cubicBezTo>
                                <a:pt x="358" y="1818"/>
                                <a:pt x="384" y="1884"/>
                                <a:pt x="452" y="1904"/>
                              </a:cubicBezTo>
                              <a:cubicBezTo>
                                <a:pt x="500" y="1917"/>
                                <a:pt x="556" y="1919"/>
                                <a:pt x="579" y="1919"/>
                              </a:cubicBezTo>
                              <a:cubicBezTo>
                                <a:pt x="592" y="1919"/>
                                <a:pt x="599" y="1925"/>
                                <a:pt x="599" y="1935"/>
                              </a:cubicBezTo>
                              <a:cubicBezTo>
                                <a:pt x="599" y="1950"/>
                                <a:pt x="584" y="1955"/>
                                <a:pt x="554" y="1955"/>
                              </a:cubicBezTo>
                              <a:cubicBezTo>
                                <a:pt x="409" y="1955"/>
                                <a:pt x="307" y="1948"/>
                                <a:pt x="285" y="1948"/>
                              </a:cubicBezTo>
                              <a:cubicBezTo>
                                <a:pt x="262" y="1948"/>
                                <a:pt x="155" y="1955"/>
                                <a:pt x="41" y="1955"/>
                              </a:cubicBezTo>
                              <a:cubicBezTo>
                                <a:pt x="16" y="1955"/>
                                <a:pt x="0" y="1952"/>
                                <a:pt x="0" y="1935"/>
                              </a:cubicBezTo>
                              <a:cubicBezTo>
                                <a:pt x="0" y="1925"/>
                                <a:pt x="8" y="1919"/>
                                <a:pt x="21" y="1919"/>
                              </a:cubicBezTo>
                              <a:cubicBezTo>
                                <a:pt x="41" y="1919"/>
                                <a:pt x="86" y="1917"/>
                                <a:pt x="125" y="1904"/>
                              </a:cubicBezTo>
                              <a:cubicBezTo>
                                <a:pt x="188" y="1887"/>
                                <a:pt x="201" y="1813"/>
                                <a:pt x="201" y="1582"/>
                              </a:cubicBezTo>
                              <a:lnTo>
                                <a:pt x="203" y="127"/>
                              </a:lnTo>
                              <a:cubicBezTo>
                                <a:pt x="203" y="28"/>
                                <a:pt x="211" y="0"/>
                                <a:pt x="231" y="0"/>
                              </a:cubicBezTo>
                              <a:cubicBezTo>
                                <a:pt x="252" y="0"/>
                                <a:pt x="295" y="56"/>
                                <a:pt x="320" y="81"/>
                              </a:cubicBezTo>
                              <a:cubicBezTo>
                                <a:pt x="358" y="125"/>
                                <a:pt x="736" y="533"/>
                                <a:pt x="1127" y="952"/>
                              </a:cubicBezTo>
                              <a:cubicBezTo>
                                <a:pt x="1379" y="1221"/>
                                <a:pt x="1655" y="1531"/>
                                <a:pt x="1737" y="1615"/>
                              </a:cubicBezTo>
                              <a:lnTo>
                                <a:pt x="1709" y="325"/>
                              </a:lnTo>
                              <a:cubicBezTo>
                                <a:pt x="1706" y="160"/>
                                <a:pt x="1688" y="104"/>
                                <a:pt x="1610" y="84"/>
                              </a:cubicBezTo>
                              <a:cubicBezTo>
                                <a:pt x="1564" y="74"/>
                                <a:pt x="1506" y="71"/>
                                <a:pt x="1485" y="71"/>
                              </a:cubicBezTo>
                              <a:cubicBezTo>
                                <a:pt x="1468" y="71"/>
                                <a:pt x="1465" y="64"/>
                                <a:pt x="1465" y="53"/>
                              </a:cubicBezTo>
                              <a:cubicBezTo>
                                <a:pt x="1465" y="38"/>
                                <a:pt x="1485" y="36"/>
                                <a:pt x="1516" y="36"/>
                              </a:cubicBezTo>
                              <a:cubicBezTo>
                                <a:pt x="1630" y="36"/>
                                <a:pt x="1752" y="43"/>
                                <a:pt x="1780" y="43"/>
                              </a:cubicBezTo>
                              <a:cubicBezTo>
                                <a:pt x="1808" y="43"/>
                                <a:pt x="1892" y="36"/>
                                <a:pt x="1996" y="36"/>
                              </a:cubicBezTo>
                              <a:cubicBezTo>
                                <a:pt x="2024" y="36"/>
                                <a:pt x="2041" y="38"/>
                                <a:pt x="2041" y="53"/>
                              </a:cubicBezTo>
                              <a:cubicBezTo>
                                <a:pt x="2041" y="64"/>
                                <a:pt x="2031" y="71"/>
                                <a:pt x="2014" y="71"/>
                              </a:cubicBezTo>
                              <a:cubicBezTo>
                                <a:pt x="2001" y="71"/>
                                <a:pt x="1983" y="71"/>
                                <a:pt x="1952" y="79"/>
                              </a:cubicBezTo>
                              <a:cubicBezTo>
                                <a:pt x="1869" y="97"/>
                                <a:pt x="1859" y="153"/>
                                <a:pt x="1859" y="305"/>
                              </a:cubicBezTo>
                              <a:lnTo>
                                <a:pt x="1854" y="1793"/>
                              </a:lnTo>
                              <a:cubicBezTo>
                                <a:pt x="1854" y="1960"/>
                                <a:pt x="1848" y="1973"/>
                                <a:pt x="1831" y="1973"/>
                              </a:cubicBezTo>
                              <a:cubicBezTo>
                                <a:pt x="1810" y="1973"/>
                                <a:pt x="1780" y="1945"/>
                                <a:pt x="1645" y="1810"/>
                              </a:cubicBezTo>
                              <a:cubicBezTo>
                                <a:pt x="1617" y="1785"/>
                                <a:pt x="1252" y="1412"/>
                                <a:pt x="983" y="1122"/>
                              </a:cubicBezTo>
                              <a:cubicBezTo>
                                <a:pt x="688" y="805"/>
                                <a:pt x="401" y="485"/>
                                <a:pt x="320" y="394"/>
                              </a:cubicBezTo>
                              <a:lnTo>
                                <a:pt x="353" y="1610"/>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2" name="Freeform 32"/>
                        <a:cNvSpPr>
                          <a:spLocks/>
                        </a:cNvSpPr>
                      </a:nvSpPr>
                      <a:spPr bwMode="black">
                        <a:xfrm>
                          <a:off x="3990" y="555"/>
                          <a:ext cx="243" cy="255"/>
                        </a:xfrm>
                        <a:custGeom>
                          <a:avLst/>
                          <a:gdLst>
                            <a:gd name="T0" fmla="*/ 0 w 1892"/>
                            <a:gd name="T1" fmla="*/ 0 h 1991"/>
                            <a:gd name="T2" fmla="*/ 0 w 1892"/>
                            <a:gd name="T3" fmla="*/ 0 h 1991"/>
                            <a:gd name="T4" fmla="*/ 0 w 1892"/>
                            <a:gd name="T5" fmla="*/ 0 h 1991"/>
                            <a:gd name="T6" fmla="*/ 0 w 1892"/>
                            <a:gd name="T7" fmla="*/ 0 h 1991"/>
                            <a:gd name="T8" fmla="*/ 0 w 1892"/>
                            <a:gd name="T9" fmla="*/ 0 h 1991"/>
                            <a:gd name="T10" fmla="*/ 0 w 1892"/>
                            <a:gd name="T11" fmla="*/ 0 h 1991"/>
                            <a:gd name="T12" fmla="*/ 0 w 1892"/>
                            <a:gd name="T13" fmla="*/ 0 h 1991"/>
                            <a:gd name="T14" fmla="*/ 0 w 1892"/>
                            <a:gd name="T15" fmla="*/ 0 h 1991"/>
                            <a:gd name="T16" fmla="*/ 0 w 1892"/>
                            <a:gd name="T17" fmla="*/ 0 h 1991"/>
                            <a:gd name="T18" fmla="*/ 0 w 1892"/>
                            <a:gd name="T19" fmla="*/ 0 h 1991"/>
                            <a:gd name="T20" fmla="*/ 0 w 1892"/>
                            <a:gd name="T21" fmla="*/ 0 h 1991"/>
                            <a:gd name="T22" fmla="*/ 0 w 1892"/>
                            <a:gd name="T23" fmla="*/ 0 h 1991"/>
                            <a:gd name="T24" fmla="*/ 0 w 1892"/>
                            <a:gd name="T25" fmla="*/ 0 h 1991"/>
                            <a:gd name="T26" fmla="*/ 0 w 1892"/>
                            <a:gd name="T27" fmla="*/ 0 h 1991"/>
                            <a:gd name="T28" fmla="*/ 0 w 1892"/>
                            <a:gd name="T29" fmla="*/ 0 h 1991"/>
                            <a:gd name="T30" fmla="*/ 0 w 1892"/>
                            <a:gd name="T31" fmla="*/ 0 h 1991"/>
                            <a:gd name="T32" fmla="*/ 0 w 1892"/>
                            <a:gd name="T33" fmla="*/ 0 h 1991"/>
                            <a:gd name="T34" fmla="*/ 0 w 1892"/>
                            <a:gd name="T35" fmla="*/ 0 h 1991"/>
                            <a:gd name="T36" fmla="*/ 0 w 1892"/>
                            <a:gd name="T37" fmla="*/ 0 h 1991"/>
                            <a:gd name="T38" fmla="*/ 0 w 1892"/>
                            <a:gd name="T39" fmla="*/ 0 h 1991"/>
                            <a:gd name="T40" fmla="*/ 0 w 1892"/>
                            <a:gd name="T41" fmla="*/ 0 h 1991"/>
                            <a:gd name="T42" fmla="*/ 0 w 1892"/>
                            <a:gd name="T43" fmla="*/ 0 h 1991"/>
                            <a:gd name="T44" fmla="*/ 0 w 1892"/>
                            <a:gd name="T45" fmla="*/ 0 h 1991"/>
                            <a:gd name="T46" fmla="*/ 0 w 1892"/>
                            <a:gd name="T47" fmla="*/ 0 h 1991"/>
                            <a:gd name="T48" fmla="*/ 0 w 1892"/>
                            <a:gd name="T49" fmla="*/ 0 h 1991"/>
                            <a:gd name="T50" fmla="*/ 0 w 1892"/>
                            <a:gd name="T51" fmla="*/ 0 h 1991"/>
                            <a:gd name="T52" fmla="*/ 0 w 1892"/>
                            <a:gd name="T53" fmla="*/ 0 h 1991"/>
                            <a:gd name="T54" fmla="*/ 0 w 1892"/>
                            <a:gd name="T55" fmla="*/ 0 h 1991"/>
                            <a:gd name="T56" fmla="*/ 0 w 1892"/>
                            <a:gd name="T57" fmla="*/ 0 h 1991"/>
                            <a:gd name="T58" fmla="*/ 0 w 1892"/>
                            <a:gd name="T59" fmla="*/ 0 h 1991"/>
                            <a:gd name="T60" fmla="*/ 0 w 1892"/>
                            <a:gd name="T61" fmla="*/ 0 h 1991"/>
                            <a:gd name="T62" fmla="*/ 0 w 1892"/>
                            <a:gd name="T63" fmla="*/ 0 h 1991"/>
                            <a:gd name="T64" fmla="*/ 0 w 1892"/>
                            <a:gd name="T65" fmla="*/ 0 h 1991"/>
                            <a:gd name="T66" fmla="*/ 0 w 1892"/>
                            <a:gd name="T67" fmla="*/ 0 h 1991"/>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w 1892"/>
                            <a:gd name="T103" fmla="*/ 0 h 1991"/>
                            <a:gd name="T104" fmla="*/ 1892 w 1892"/>
                            <a:gd name="T105" fmla="*/ 1991 h 1991"/>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T102" t="T103" r="T104" b="T105"/>
                          <a:pathLst>
                            <a:path w="1892" h="1991">
                              <a:moveTo>
                                <a:pt x="1496" y="1308"/>
                              </a:moveTo>
                              <a:cubicBezTo>
                                <a:pt x="1496" y="1102"/>
                                <a:pt x="1483" y="1074"/>
                                <a:pt x="1381" y="1046"/>
                              </a:cubicBezTo>
                              <a:cubicBezTo>
                                <a:pt x="1361" y="1041"/>
                                <a:pt x="1318" y="1039"/>
                                <a:pt x="1295" y="1039"/>
                              </a:cubicBezTo>
                              <a:cubicBezTo>
                                <a:pt x="1285" y="1039"/>
                                <a:pt x="1275" y="1034"/>
                                <a:pt x="1275" y="1023"/>
                              </a:cubicBezTo>
                              <a:cubicBezTo>
                                <a:pt x="1275" y="1008"/>
                                <a:pt x="1288" y="1003"/>
                                <a:pt x="1315" y="1003"/>
                              </a:cubicBezTo>
                              <a:cubicBezTo>
                                <a:pt x="1430" y="1003"/>
                                <a:pt x="1590" y="1011"/>
                                <a:pt x="1602" y="1011"/>
                              </a:cubicBezTo>
                              <a:cubicBezTo>
                                <a:pt x="1615" y="1011"/>
                                <a:pt x="1775" y="1003"/>
                                <a:pt x="1851" y="1003"/>
                              </a:cubicBezTo>
                              <a:cubicBezTo>
                                <a:pt x="1879" y="1003"/>
                                <a:pt x="1892" y="1008"/>
                                <a:pt x="1892" y="1023"/>
                              </a:cubicBezTo>
                              <a:cubicBezTo>
                                <a:pt x="1892" y="1034"/>
                                <a:pt x="1881" y="1039"/>
                                <a:pt x="1871" y="1039"/>
                              </a:cubicBezTo>
                              <a:cubicBezTo>
                                <a:pt x="1854" y="1039"/>
                                <a:pt x="1838" y="1041"/>
                                <a:pt x="1808" y="1046"/>
                              </a:cubicBezTo>
                              <a:cubicBezTo>
                                <a:pt x="1740" y="1059"/>
                                <a:pt x="1719" y="1102"/>
                                <a:pt x="1714" y="1191"/>
                              </a:cubicBezTo>
                              <a:cubicBezTo>
                                <a:pt x="1709" y="1272"/>
                                <a:pt x="1709" y="1348"/>
                                <a:pt x="1709" y="1455"/>
                              </a:cubicBezTo>
                              <a:lnTo>
                                <a:pt x="1709" y="1739"/>
                              </a:lnTo>
                              <a:cubicBezTo>
                                <a:pt x="1709" y="1854"/>
                                <a:pt x="1706" y="1859"/>
                                <a:pt x="1676" y="1876"/>
                              </a:cubicBezTo>
                              <a:cubicBezTo>
                                <a:pt x="1513" y="1963"/>
                                <a:pt x="1285" y="1991"/>
                                <a:pt x="1138" y="1991"/>
                              </a:cubicBezTo>
                              <a:cubicBezTo>
                                <a:pt x="945" y="1991"/>
                                <a:pt x="584" y="1965"/>
                                <a:pt x="302" y="1719"/>
                              </a:cubicBezTo>
                              <a:cubicBezTo>
                                <a:pt x="148" y="1585"/>
                                <a:pt x="0" y="1313"/>
                                <a:pt x="0" y="995"/>
                              </a:cubicBezTo>
                              <a:cubicBezTo>
                                <a:pt x="0" y="589"/>
                                <a:pt x="198" y="302"/>
                                <a:pt x="424" y="160"/>
                              </a:cubicBezTo>
                              <a:cubicBezTo>
                                <a:pt x="653" y="18"/>
                                <a:pt x="904" y="0"/>
                                <a:pt x="1100" y="0"/>
                              </a:cubicBezTo>
                              <a:cubicBezTo>
                                <a:pt x="1260" y="0"/>
                                <a:pt x="1440" y="33"/>
                                <a:pt x="1488" y="43"/>
                              </a:cubicBezTo>
                              <a:cubicBezTo>
                                <a:pt x="1541" y="56"/>
                                <a:pt x="1630" y="66"/>
                                <a:pt x="1694" y="69"/>
                              </a:cubicBezTo>
                              <a:cubicBezTo>
                                <a:pt x="1719" y="71"/>
                                <a:pt x="1724" y="81"/>
                                <a:pt x="1724" y="92"/>
                              </a:cubicBezTo>
                              <a:cubicBezTo>
                                <a:pt x="1724" y="127"/>
                                <a:pt x="1706" y="198"/>
                                <a:pt x="1706" y="452"/>
                              </a:cubicBezTo>
                              <a:cubicBezTo>
                                <a:pt x="1706" y="493"/>
                                <a:pt x="1701" y="506"/>
                                <a:pt x="1684" y="506"/>
                              </a:cubicBezTo>
                              <a:cubicBezTo>
                                <a:pt x="1671" y="506"/>
                                <a:pt x="1668" y="490"/>
                                <a:pt x="1666" y="467"/>
                              </a:cubicBezTo>
                              <a:cubicBezTo>
                                <a:pt x="1663" y="432"/>
                                <a:pt x="1650" y="361"/>
                                <a:pt x="1612" y="300"/>
                              </a:cubicBezTo>
                              <a:cubicBezTo>
                                <a:pt x="1549" y="203"/>
                                <a:pt x="1343" y="94"/>
                                <a:pt x="1016" y="94"/>
                              </a:cubicBezTo>
                              <a:cubicBezTo>
                                <a:pt x="856" y="94"/>
                                <a:pt x="666" y="109"/>
                                <a:pt x="473" y="262"/>
                              </a:cubicBezTo>
                              <a:cubicBezTo>
                                <a:pt x="325" y="378"/>
                                <a:pt x="221" y="609"/>
                                <a:pt x="221" y="907"/>
                              </a:cubicBezTo>
                              <a:cubicBezTo>
                                <a:pt x="221" y="1264"/>
                                <a:pt x="401" y="1524"/>
                                <a:pt x="490" y="1610"/>
                              </a:cubicBezTo>
                              <a:cubicBezTo>
                                <a:pt x="691" y="1805"/>
                                <a:pt x="922" y="1881"/>
                                <a:pt x="1155" y="1881"/>
                              </a:cubicBezTo>
                              <a:cubicBezTo>
                                <a:pt x="1247" y="1881"/>
                                <a:pt x="1379" y="1866"/>
                                <a:pt x="1445" y="1828"/>
                              </a:cubicBezTo>
                              <a:cubicBezTo>
                                <a:pt x="1478" y="1810"/>
                                <a:pt x="1496" y="1782"/>
                                <a:pt x="1496" y="1739"/>
                              </a:cubicBezTo>
                              <a:lnTo>
                                <a:pt x="1496" y="1308"/>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3" name="Freeform 33"/>
                        <a:cNvSpPr>
                          <a:spLocks/>
                        </a:cNvSpPr>
                      </a:nvSpPr>
                      <a:spPr bwMode="black">
                        <a:xfrm>
                          <a:off x="4282" y="555"/>
                          <a:ext cx="126" cy="255"/>
                        </a:xfrm>
                        <a:custGeom>
                          <a:avLst/>
                          <a:gdLst>
                            <a:gd name="T0" fmla="*/ 0 w 978"/>
                            <a:gd name="T1" fmla="*/ 0 h 1991"/>
                            <a:gd name="T2" fmla="*/ 0 w 978"/>
                            <a:gd name="T3" fmla="*/ 0 h 1991"/>
                            <a:gd name="T4" fmla="*/ 0 w 978"/>
                            <a:gd name="T5" fmla="*/ 0 h 1991"/>
                            <a:gd name="T6" fmla="*/ 0 w 978"/>
                            <a:gd name="T7" fmla="*/ 0 h 1991"/>
                            <a:gd name="T8" fmla="*/ 0 w 978"/>
                            <a:gd name="T9" fmla="*/ 0 h 1991"/>
                            <a:gd name="T10" fmla="*/ 0 w 978"/>
                            <a:gd name="T11" fmla="*/ 0 h 1991"/>
                            <a:gd name="T12" fmla="*/ 0 w 978"/>
                            <a:gd name="T13" fmla="*/ 0 h 1991"/>
                            <a:gd name="T14" fmla="*/ 0 w 978"/>
                            <a:gd name="T15" fmla="*/ 0 h 1991"/>
                            <a:gd name="T16" fmla="*/ 0 w 978"/>
                            <a:gd name="T17" fmla="*/ 0 h 1991"/>
                            <a:gd name="T18" fmla="*/ 0 w 978"/>
                            <a:gd name="T19" fmla="*/ 0 h 1991"/>
                            <a:gd name="T20" fmla="*/ 0 w 978"/>
                            <a:gd name="T21" fmla="*/ 0 h 1991"/>
                            <a:gd name="T22" fmla="*/ 0 w 978"/>
                            <a:gd name="T23" fmla="*/ 0 h 1991"/>
                            <a:gd name="T24" fmla="*/ 0 w 978"/>
                            <a:gd name="T25" fmla="*/ 0 h 1991"/>
                            <a:gd name="T26" fmla="*/ 0 w 978"/>
                            <a:gd name="T27" fmla="*/ 0 h 1991"/>
                            <a:gd name="T28" fmla="*/ 0 w 978"/>
                            <a:gd name="T29" fmla="*/ 0 h 1991"/>
                            <a:gd name="T30" fmla="*/ 0 w 978"/>
                            <a:gd name="T31" fmla="*/ 0 h 1991"/>
                            <a:gd name="T32" fmla="*/ 0 w 978"/>
                            <a:gd name="T33" fmla="*/ 0 h 1991"/>
                            <a:gd name="T34" fmla="*/ 0 w 978"/>
                            <a:gd name="T35" fmla="*/ 0 h 1991"/>
                            <a:gd name="T36" fmla="*/ 0 w 978"/>
                            <a:gd name="T37" fmla="*/ 0 h 1991"/>
                            <a:gd name="T38" fmla="*/ 0 w 978"/>
                            <a:gd name="T39" fmla="*/ 0 h 1991"/>
                            <a:gd name="T40" fmla="*/ 0 w 978"/>
                            <a:gd name="T41" fmla="*/ 0 h 1991"/>
                            <a:gd name="T42" fmla="*/ 0 w 978"/>
                            <a:gd name="T43" fmla="*/ 0 h 1991"/>
                            <a:gd name="T44" fmla="*/ 0 w 978"/>
                            <a:gd name="T45" fmla="*/ 0 h 1991"/>
                            <a:gd name="T46" fmla="*/ 0 w 978"/>
                            <a:gd name="T47" fmla="*/ 0 h 1991"/>
                            <a:gd name="T48" fmla="*/ 0 w 978"/>
                            <a:gd name="T49" fmla="*/ 0 h 1991"/>
                            <a:gd name="T50" fmla="*/ 0 w 978"/>
                            <a:gd name="T51" fmla="*/ 0 h 1991"/>
                            <a:gd name="T52" fmla="*/ 0 w 978"/>
                            <a:gd name="T53" fmla="*/ 0 h 1991"/>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978"/>
                            <a:gd name="T82" fmla="*/ 0 h 1991"/>
                            <a:gd name="T83" fmla="*/ 978 w 978"/>
                            <a:gd name="T84" fmla="*/ 1991 h 1991"/>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978" h="1991">
                              <a:moveTo>
                                <a:pt x="39" y="1922"/>
                              </a:moveTo>
                              <a:cubicBezTo>
                                <a:pt x="3" y="1904"/>
                                <a:pt x="0" y="1894"/>
                                <a:pt x="0" y="1826"/>
                              </a:cubicBezTo>
                              <a:cubicBezTo>
                                <a:pt x="0" y="1699"/>
                                <a:pt x="11" y="1597"/>
                                <a:pt x="13" y="1556"/>
                              </a:cubicBezTo>
                              <a:cubicBezTo>
                                <a:pt x="16" y="1529"/>
                                <a:pt x="21" y="1516"/>
                                <a:pt x="34" y="1516"/>
                              </a:cubicBezTo>
                              <a:cubicBezTo>
                                <a:pt x="49" y="1516"/>
                                <a:pt x="51" y="1524"/>
                                <a:pt x="51" y="1544"/>
                              </a:cubicBezTo>
                              <a:cubicBezTo>
                                <a:pt x="51" y="1567"/>
                                <a:pt x="51" y="1602"/>
                                <a:pt x="59" y="1638"/>
                              </a:cubicBezTo>
                              <a:cubicBezTo>
                                <a:pt x="97" y="1826"/>
                                <a:pt x="265" y="1897"/>
                                <a:pt x="435" y="1897"/>
                              </a:cubicBezTo>
                              <a:cubicBezTo>
                                <a:pt x="678" y="1897"/>
                                <a:pt x="798" y="1722"/>
                                <a:pt x="798" y="1559"/>
                              </a:cubicBezTo>
                              <a:cubicBezTo>
                                <a:pt x="798" y="1384"/>
                                <a:pt x="724" y="1282"/>
                                <a:pt x="506" y="1102"/>
                              </a:cubicBezTo>
                              <a:lnTo>
                                <a:pt x="392" y="1008"/>
                              </a:lnTo>
                              <a:cubicBezTo>
                                <a:pt x="123" y="787"/>
                                <a:pt x="61" y="630"/>
                                <a:pt x="61" y="457"/>
                              </a:cubicBezTo>
                              <a:cubicBezTo>
                                <a:pt x="61" y="185"/>
                                <a:pt x="265" y="0"/>
                                <a:pt x="587" y="0"/>
                              </a:cubicBezTo>
                              <a:cubicBezTo>
                                <a:pt x="686" y="0"/>
                                <a:pt x="760" y="10"/>
                                <a:pt x="823" y="26"/>
                              </a:cubicBezTo>
                              <a:cubicBezTo>
                                <a:pt x="871" y="36"/>
                                <a:pt x="892" y="38"/>
                                <a:pt x="912" y="38"/>
                              </a:cubicBezTo>
                              <a:cubicBezTo>
                                <a:pt x="933" y="38"/>
                                <a:pt x="937" y="43"/>
                                <a:pt x="937" y="56"/>
                              </a:cubicBezTo>
                              <a:cubicBezTo>
                                <a:pt x="937" y="69"/>
                                <a:pt x="927" y="153"/>
                                <a:pt x="927" y="325"/>
                              </a:cubicBezTo>
                              <a:cubicBezTo>
                                <a:pt x="927" y="366"/>
                                <a:pt x="922" y="384"/>
                                <a:pt x="909" y="384"/>
                              </a:cubicBezTo>
                              <a:cubicBezTo>
                                <a:pt x="894" y="384"/>
                                <a:pt x="892" y="371"/>
                                <a:pt x="889" y="351"/>
                              </a:cubicBezTo>
                              <a:cubicBezTo>
                                <a:pt x="887" y="320"/>
                                <a:pt x="871" y="252"/>
                                <a:pt x="856" y="224"/>
                              </a:cubicBezTo>
                              <a:cubicBezTo>
                                <a:pt x="841" y="196"/>
                                <a:pt x="772" y="89"/>
                                <a:pt x="539" y="89"/>
                              </a:cubicBezTo>
                              <a:cubicBezTo>
                                <a:pt x="364" y="89"/>
                                <a:pt x="227" y="198"/>
                                <a:pt x="227" y="384"/>
                              </a:cubicBezTo>
                              <a:cubicBezTo>
                                <a:pt x="227" y="528"/>
                                <a:pt x="292" y="620"/>
                                <a:pt x="536" y="810"/>
                              </a:cubicBezTo>
                              <a:lnTo>
                                <a:pt x="607" y="866"/>
                              </a:lnTo>
                              <a:cubicBezTo>
                                <a:pt x="907" y="1102"/>
                                <a:pt x="978" y="1259"/>
                                <a:pt x="978" y="1463"/>
                              </a:cubicBezTo>
                              <a:cubicBezTo>
                                <a:pt x="978" y="1567"/>
                                <a:pt x="937" y="1760"/>
                                <a:pt x="762" y="1884"/>
                              </a:cubicBezTo>
                              <a:cubicBezTo>
                                <a:pt x="653" y="1960"/>
                                <a:pt x="516" y="1991"/>
                                <a:pt x="379" y="1991"/>
                              </a:cubicBezTo>
                              <a:cubicBezTo>
                                <a:pt x="259" y="1991"/>
                                <a:pt x="143" y="1973"/>
                                <a:pt x="39" y="1922"/>
                              </a:cubicBezTo>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4" name="Line 34"/>
                        <a:cNvSpPr>
                          <a:spLocks noChangeShapeType="1"/>
                        </a:cNvSpPr>
                      </a:nvSpPr>
                      <a:spPr bwMode="black">
                        <a:xfrm>
                          <a:off x="1395" y="937"/>
                          <a:ext cx="2946" cy="1"/>
                        </a:xfrm>
                        <a:prstGeom prst="line">
                          <a:avLst/>
                        </a:prstGeom>
                        <a:noFill/>
                        <a:ln w="25400">
                          <a:solidFill>
                            <a:srgbClr val="000000"/>
                          </a:solidFill>
                          <a:miter lim="800000"/>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6215" name="Line 35"/>
                        <a:cNvSpPr>
                          <a:spLocks noChangeShapeType="1"/>
                        </a:cNvSpPr>
                      </a:nvSpPr>
                      <a:spPr bwMode="black">
                        <a:xfrm>
                          <a:off x="1395" y="448"/>
                          <a:ext cx="2946" cy="1"/>
                        </a:xfrm>
                        <a:prstGeom prst="line">
                          <a:avLst/>
                        </a:prstGeom>
                        <a:noFill/>
                        <a:ln w="25400">
                          <a:solidFill>
                            <a:srgbClr val="000000"/>
                          </a:solidFill>
                          <a:miter lim="800000"/>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grpSp>
                </lc:lockedCanvas>
              </a:graphicData>
            </a:graphic>
          </wp:inline>
        </w:drawing>
      </w:r>
    </w:p>
    <w:p w:rsidR="001B3376" w:rsidRPr="00A201CB" w:rsidRDefault="006E32EF" w:rsidP="00136DFD">
      <w:pPr>
        <w:jc w:val="center"/>
        <w:rPr>
          <w:rFonts w:ascii="Arial" w:hAnsi="Arial" w:cs="Arial"/>
        </w:rPr>
      </w:pPr>
      <w:r>
        <w:rPr>
          <w:rFonts w:ascii="Arial" w:hAnsi="Arial" w:cs="Arial"/>
          <w:noProof/>
        </w:rPr>
        <w:drawing>
          <wp:anchor distT="0" distB="0" distL="114300" distR="114300" simplePos="0" relativeHeight="251657728" behindDoc="0" locked="0" layoutInCell="1" allowOverlap="1">
            <wp:simplePos x="0" y="0"/>
            <wp:positionH relativeFrom="column">
              <wp:posOffset>95250</wp:posOffset>
            </wp:positionH>
            <wp:positionV relativeFrom="paragraph">
              <wp:posOffset>11430</wp:posOffset>
            </wp:positionV>
            <wp:extent cx="6038850" cy="571500"/>
            <wp:effectExtent l="19050" t="0" r="0" b="0"/>
            <wp:wrapNone/>
            <wp:docPr id="7"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 cstate="print"/>
                    <a:srcRect/>
                    <a:stretch>
                      <a:fillRect/>
                    </a:stretch>
                  </pic:blipFill>
                  <pic:spPr bwMode="auto">
                    <a:xfrm>
                      <a:off x="0" y="0"/>
                      <a:ext cx="6038850" cy="571500"/>
                    </a:xfrm>
                    <a:prstGeom prst="rect">
                      <a:avLst/>
                    </a:prstGeom>
                    <a:noFill/>
                    <a:ln w="9525">
                      <a:noFill/>
                      <a:miter lim="800000"/>
                      <a:headEnd/>
                      <a:tailEnd/>
                    </a:ln>
                  </pic:spPr>
                </pic:pic>
              </a:graphicData>
            </a:graphic>
          </wp:anchor>
        </w:drawing>
      </w:r>
    </w:p>
    <w:p w:rsidR="00136DFD" w:rsidRPr="00A201CB" w:rsidRDefault="00136DFD" w:rsidP="00136DFD">
      <w:pPr>
        <w:jc w:val="center"/>
        <w:rPr>
          <w:rFonts w:ascii="Arial" w:hAnsi="Arial" w:cs="Arial"/>
        </w:rPr>
      </w:pPr>
    </w:p>
    <w:p w:rsidR="008F3260" w:rsidRPr="00A201CB" w:rsidRDefault="008F3260" w:rsidP="00C31A46">
      <w:pPr>
        <w:pStyle w:val="BodyTextIndent2"/>
        <w:ind w:left="0"/>
        <w:jc w:val="both"/>
        <w:rPr>
          <w:sz w:val="40"/>
        </w:rPr>
      </w:pPr>
    </w:p>
    <w:p w:rsidR="00FE6754" w:rsidRPr="00AA7671" w:rsidRDefault="002F4CF5">
      <w:pPr>
        <w:pStyle w:val="BodyTextIndent2"/>
        <w:rPr>
          <w:sz w:val="40"/>
          <w:lang w:val="fr-FR"/>
        </w:rPr>
      </w:pPr>
      <w:r w:rsidRPr="00AA7671">
        <w:rPr>
          <w:sz w:val="40"/>
          <w:lang w:val="fr-FR"/>
        </w:rPr>
        <w:t xml:space="preserve">OBU </w:t>
      </w:r>
      <w:r w:rsidR="00FE6754" w:rsidRPr="00AA7671">
        <w:rPr>
          <w:sz w:val="40"/>
          <w:lang w:val="fr-FR"/>
        </w:rPr>
        <w:t>Product Requirements Document (</w:t>
      </w:r>
      <w:smartTag w:uri="urn:schemas-microsoft-com:office:smarttags" w:element="stockticker">
        <w:r w:rsidR="00FE6754" w:rsidRPr="00AA7671">
          <w:rPr>
            <w:sz w:val="40"/>
            <w:lang w:val="fr-FR"/>
          </w:rPr>
          <w:t>PRD</w:t>
        </w:r>
      </w:smartTag>
      <w:r w:rsidR="00790E73" w:rsidRPr="00AA7671">
        <w:rPr>
          <w:sz w:val="40"/>
          <w:lang w:val="fr-FR"/>
        </w:rPr>
        <w:t>)</w:t>
      </w:r>
    </w:p>
    <w:p w:rsidR="00FE6754" w:rsidRPr="00AA7671" w:rsidRDefault="00FE6754">
      <w:pPr>
        <w:jc w:val="center"/>
        <w:rPr>
          <w:rFonts w:ascii="Arial" w:hAnsi="Arial" w:cs="Arial"/>
          <w:b/>
          <w:sz w:val="40"/>
          <w:lang w:val="fr-FR"/>
        </w:rPr>
      </w:pPr>
    </w:p>
    <w:p w:rsidR="00FE6754" w:rsidRPr="00A201CB" w:rsidRDefault="002D308F" w:rsidP="00347938">
      <w:pPr>
        <w:jc w:val="center"/>
        <w:rPr>
          <w:rFonts w:ascii="Arial" w:hAnsi="Arial" w:cs="Arial"/>
          <w:b/>
          <w:i/>
          <w:sz w:val="40"/>
        </w:rPr>
      </w:pPr>
      <w:r>
        <w:rPr>
          <w:rFonts w:ascii="Arial" w:hAnsi="Arial" w:cs="Arial"/>
          <w:b/>
          <w:i/>
          <w:sz w:val="40"/>
        </w:rPr>
        <w:t>SHC</w:t>
      </w:r>
      <w:r w:rsidR="009D3806">
        <w:rPr>
          <w:rFonts w:ascii="Arial" w:hAnsi="Arial" w:cs="Arial"/>
          <w:b/>
          <w:i/>
          <w:sz w:val="40"/>
        </w:rPr>
        <w:t xml:space="preserve"> –</w:t>
      </w:r>
      <w:r w:rsidR="001A0019">
        <w:rPr>
          <w:rFonts w:ascii="Arial" w:hAnsi="Arial" w:cs="Arial"/>
          <w:b/>
          <w:i/>
          <w:sz w:val="40"/>
        </w:rPr>
        <w:t xml:space="preserve"> Communities Platform</w:t>
      </w:r>
    </w:p>
    <w:p w:rsidR="009D3806" w:rsidRPr="009D3806" w:rsidRDefault="009D3806">
      <w:pPr>
        <w:jc w:val="center"/>
        <w:rPr>
          <w:rFonts w:ascii="Arial" w:hAnsi="Arial" w:cs="Arial"/>
          <w:b/>
          <w:i/>
          <w:color w:val="3333FF"/>
          <w:sz w:val="20"/>
          <w:szCs w:val="20"/>
        </w:rPr>
      </w:pPr>
    </w:p>
    <w:p w:rsidR="00D32934" w:rsidRPr="00D32934" w:rsidRDefault="00F26116" w:rsidP="00D32934">
      <w:pPr>
        <w:jc w:val="center"/>
        <w:rPr>
          <w:rFonts w:ascii="Arial" w:hAnsi="Arial" w:cs="Arial"/>
          <w:b/>
          <w:color w:val="3333FF"/>
          <w:sz w:val="20"/>
          <w:szCs w:val="20"/>
        </w:rPr>
      </w:pPr>
      <w:r>
        <w:rPr>
          <w:rFonts w:ascii="Arial" w:hAnsi="Arial" w:cs="Arial"/>
          <w:sz w:val="20"/>
          <w:szCs w:val="20"/>
        </w:rPr>
        <w:fldChar w:fldCharType="begin">
          <w:ffData>
            <w:name w:val=""/>
            <w:enabled/>
            <w:calcOnExit w:val="0"/>
            <w:checkBox>
              <w:size w:val="16"/>
              <w:default w:val="1"/>
            </w:checkBox>
          </w:ffData>
        </w:fldChar>
      </w:r>
      <w:r w:rsidR="009D3806">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D32934" w:rsidRPr="00ED4FA6">
        <w:rPr>
          <w:rFonts w:ascii="Arial" w:hAnsi="Arial" w:cs="Arial"/>
          <w:sz w:val="20"/>
          <w:szCs w:val="20"/>
          <w:lang w:val="fr-FR"/>
        </w:rPr>
        <w:t xml:space="preserve"> </w:t>
      </w:r>
      <w:r w:rsidR="00D32934" w:rsidRPr="00D32934">
        <w:rPr>
          <w:rFonts w:ascii="Arial" w:hAnsi="Arial" w:cs="Arial"/>
          <w:b/>
          <w:color w:val="3333FF"/>
          <w:sz w:val="20"/>
          <w:szCs w:val="20"/>
        </w:rPr>
        <w:t>Preliminary</w:t>
      </w:r>
    </w:p>
    <w:p w:rsidR="00D32934" w:rsidRPr="00D32934" w:rsidRDefault="00D32934" w:rsidP="00D32934">
      <w:pPr>
        <w:spacing w:line="240" w:lineRule="atLeast"/>
        <w:ind w:left="288" w:hanging="288"/>
        <w:jc w:val="center"/>
        <w:rPr>
          <w:rFonts w:ascii="Arial" w:hAnsi="Arial" w:cs="Arial"/>
          <w:sz w:val="20"/>
          <w:szCs w:val="20"/>
          <w:lang w:val="fr-FR"/>
        </w:rPr>
      </w:pPr>
    </w:p>
    <w:p w:rsidR="00D32934" w:rsidRPr="00D32934" w:rsidRDefault="00F26116" w:rsidP="00D32934">
      <w:pPr>
        <w:spacing w:line="240" w:lineRule="atLeast"/>
        <w:ind w:left="288" w:hanging="288"/>
        <w:jc w:val="center"/>
        <w:rPr>
          <w:rFonts w:ascii="Arial" w:hAnsi="Arial" w:cs="Arial"/>
          <w:sz w:val="20"/>
          <w:szCs w:val="20"/>
          <w:lang w:val="fr-FR"/>
        </w:rPr>
      </w:pPr>
      <w:r w:rsidRPr="00D32934">
        <w:rPr>
          <w:rFonts w:ascii="Arial" w:hAnsi="Arial" w:cs="Arial"/>
          <w:sz w:val="20"/>
          <w:szCs w:val="20"/>
        </w:rPr>
        <w:fldChar w:fldCharType="begin">
          <w:ffData>
            <w:name w:val=""/>
            <w:enabled/>
            <w:calcOnExit w:val="0"/>
            <w:checkBox>
              <w:size w:val="16"/>
              <w:default w:val="0"/>
            </w:checkBox>
          </w:ffData>
        </w:fldChar>
      </w:r>
      <w:r w:rsidR="00D32934" w:rsidRPr="00D32934">
        <w:rPr>
          <w:rFonts w:ascii="Arial" w:hAnsi="Arial" w:cs="Arial"/>
          <w:sz w:val="20"/>
          <w:szCs w:val="20"/>
          <w:lang w:val="fr-FR"/>
        </w:rPr>
        <w:instrText xml:space="preserve"> FORMCHECKBOX </w:instrText>
      </w:r>
      <w:r w:rsidRPr="00D32934">
        <w:rPr>
          <w:rFonts w:ascii="Arial" w:hAnsi="Arial" w:cs="Arial"/>
          <w:sz w:val="20"/>
          <w:szCs w:val="20"/>
        </w:rPr>
      </w:r>
      <w:r w:rsidRPr="00D32934">
        <w:rPr>
          <w:rFonts w:ascii="Arial" w:hAnsi="Arial" w:cs="Arial"/>
          <w:sz w:val="20"/>
          <w:szCs w:val="20"/>
        </w:rPr>
        <w:fldChar w:fldCharType="end"/>
      </w:r>
      <w:r w:rsidR="00D32934" w:rsidRPr="00D32934">
        <w:rPr>
          <w:rFonts w:ascii="Arial" w:hAnsi="Arial" w:cs="Arial"/>
          <w:sz w:val="20"/>
          <w:szCs w:val="20"/>
          <w:lang w:val="fr-FR"/>
        </w:rPr>
        <w:t xml:space="preserve"> </w:t>
      </w:r>
      <w:r w:rsidR="00D32934" w:rsidRPr="00D32934">
        <w:rPr>
          <w:rFonts w:ascii="Arial" w:hAnsi="Arial" w:cs="Arial"/>
          <w:b/>
          <w:color w:val="3333FF"/>
          <w:sz w:val="20"/>
          <w:szCs w:val="20"/>
        </w:rPr>
        <w:t>Final</w:t>
      </w:r>
    </w:p>
    <w:p w:rsidR="00853CF1" w:rsidRDefault="00FE6754" w:rsidP="00DB05B6">
      <w:pPr>
        <w:pStyle w:val="TitlePageAuthor"/>
        <w:rPr>
          <w:rFonts w:ascii="Arial" w:hAnsi="Arial" w:cs="Arial"/>
        </w:rPr>
      </w:pPr>
      <w:r w:rsidRPr="00A201CB">
        <w:rPr>
          <w:rFonts w:ascii="Arial" w:hAnsi="Arial" w:cs="Arial"/>
        </w:rPr>
        <w:t>Product Manager</w:t>
      </w:r>
      <w:r w:rsidR="00790E73" w:rsidRPr="00A201CB">
        <w:rPr>
          <w:rFonts w:ascii="Arial" w:hAnsi="Arial" w:cs="Arial"/>
        </w:rPr>
        <w:t>/Author</w:t>
      </w:r>
      <w:r w:rsidRPr="00AC4AB6">
        <w:rPr>
          <w:rFonts w:ascii="Arial" w:hAnsi="Arial" w:cs="Arial"/>
        </w:rPr>
        <w:t xml:space="preserve">: </w:t>
      </w:r>
    </w:p>
    <w:p w:rsidR="00853CF1" w:rsidRDefault="001019D5" w:rsidP="00853CF1">
      <w:pPr>
        <w:pStyle w:val="TitlePageAuthor"/>
        <w:spacing w:before="120" w:after="120" w:line="240" w:lineRule="auto"/>
        <w:rPr>
          <w:rFonts w:ascii="Arial" w:hAnsi="Arial" w:cs="Arial"/>
          <w:i/>
        </w:rPr>
      </w:pPr>
      <w:r>
        <w:rPr>
          <w:rFonts w:ascii="Arial" w:hAnsi="Arial" w:cs="Arial"/>
          <w:i/>
        </w:rPr>
        <w:t>Judy Massuda</w:t>
      </w:r>
      <w:r w:rsidR="00853CF1">
        <w:rPr>
          <w:rFonts w:ascii="Arial" w:hAnsi="Arial" w:cs="Arial"/>
          <w:i/>
        </w:rPr>
        <w:t xml:space="preserve"> </w:t>
      </w:r>
      <w:hyperlink r:id="rId10" w:history="1">
        <w:r w:rsidR="009444EA" w:rsidRPr="002A1CD2">
          <w:rPr>
            <w:rStyle w:val="Hyperlink"/>
          </w:rPr>
          <w:t>jmassud@searshc.com</w:t>
        </w:r>
      </w:hyperlink>
      <w:r w:rsidR="009444EA">
        <w:t xml:space="preserve"> </w:t>
      </w:r>
    </w:p>
    <w:p w:rsidR="00853CF1" w:rsidRPr="00853CF1" w:rsidRDefault="00853CF1" w:rsidP="00853CF1"/>
    <w:p w:rsidR="008F3260" w:rsidRPr="00A201CB" w:rsidRDefault="00FE6754" w:rsidP="00DB05B6">
      <w:pPr>
        <w:pStyle w:val="TitlePageAuthor"/>
        <w:rPr>
          <w:rFonts w:ascii="Arial" w:hAnsi="Arial" w:cs="Arial"/>
          <w:i/>
        </w:rPr>
      </w:pPr>
      <w:r w:rsidRPr="00AC4AB6">
        <w:rPr>
          <w:rFonts w:ascii="Arial" w:hAnsi="Arial" w:cs="Arial"/>
        </w:rPr>
        <w:t xml:space="preserve"> Business</w:t>
      </w:r>
      <w:r w:rsidR="004C17B4" w:rsidRPr="00AC4AB6">
        <w:rPr>
          <w:rFonts w:ascii="Arial" w:hAnsi="Arial" w:cs="Arial"/>
        </w:rPr>
        <w:t>/Vertical</w:t>
      </w:r>
      <w:r w:rsidRPr="00AC4AB6">
        <w:rPr>
          <w:rFonts w:ascii="Arial" w:hAnsi="Arial" w:cs="Arial"/>
        </w:rPr>
        <w:t xml:space="preserve"> Sponsor: </w:t>
      </w:r>
      <w:r w:rsidR="007409FE">
        <w:rPr>
          <w:rFonts w:ascii="Arial" w:hAnsi="Arial" w:cs="Arial"/>
          <w:i/>
        </w:rPr>
        <w:t>Don Fotsch</w:t>
      </w:r>
      <w:r w:rsidRPr="00AC4AB6">
        <w:rPr>
          <w:rFonts w:ascii="Arial" w:hAnsi="Arial" w:cs="Arial"/>
          <w:i/>
        </w:rPr>
        <w:t xml:space="preserve">, </w:t>
      </w:r>
      <w:r w:rsidR="007409FE">
        <w:rPr>
          <w:rFonts w:ascii="Arial" w:hAnsi="Arial" w:cs="Arial"/>
          <w:i/>
        </w:rPr>
        <w:t xml:space="preserve">VP Customer Experience </w:t>
      </w:r>
    </w:p>
    <w:p w:rsidR="00FE6754" w:rsidRPr="00A201CB" w:rsidRDefault="00FE6754">
      <w:pPr>
        <w:rPr>
          <w:rFonts w:ascii="Arial" w:hAnsi="Arial" w:cs="Arial"/>
        </w:rPr>
      </w:pPr>
    </w:p>
    <w:p w:rsidR="00FE6754" w:rsidRPr="00A201CB" w:rsidRDefault="00FE6754">
      <w:pPr>
        <w:jc w:val="center"/>
        <w:rPr>
          <w:rFonts w:ascii="Arial" w:hAnsi="Arial" w:cs="Arial"/>
        </w:rPr>
      </w:pPr>
    </w:p>
    <w:p w:rsidR="00FE6754" w:rsidRPr="00A201CB" w:rsidRDefault="00FE6754">
      <w:pPr>
        <w:jc w:val="center"/>
        <w:rPr>
          <w:rFonts w:ascii="Arial" w:hAnsi="Arial" w:cs="Arial"/>
        </w:rPr>
      </w:pPr>
    </w:p>
    <w:p w:rsidR="00FE6754" w:rsidRDefault="00FE6754">
      <w:pPr>
        <w:pStyle w:val="TitlePageDate"/>
        <w:jc w:val="left"/>
        <w:rPr>
          <w:rFonts w:ascii="Arial" w:hAnsi="Arial" w:cs="Arial"/>
        </w:rPr>
      </w:pPr>
    </w:p>
    <w:p w:rsidR="009F0619" w:rsidRPr="00A201CB" w:rsidRDefault="009F0619">
      <w:pPr>
        <w:pStyle w:val="TitlePageDate"/>
        <w:jc w:val="left"/>
        <w:rPr>
          <w:rFonts w:ascii="Arial" w:hAnsi="Arial" w:cs="Arial"/>
        </w:rPr>
      </w:pPr>
    </w:p>
    <w:p w:rsidR="00F63D4E" w:rsidRPr="00A201CB" w:rsidRDefault="00F63D4E">
      <w:pPr>
        <w:pStyle w:val="TitlePageDate"/>
        <w:jc w:val="left"/>
        <w:rPr>
          <w:rFonts w:ascii="Arial" w:hAnsi="Arial" w:cs="Arial"/>
        </w:rPr>
      </w:pPr>
    </w:p>
    <w:p w:rsidR="00FE6754" w:rsidRPr="00A201CB" w:rsidRDefault="00FE6754">
      <w:pPr>
        <w:pStyle w:val="TitlePageDate"/>
        <w:jc w:val="left"/>
        <w:rPr>
          <w:rFonts w:ascii="Arial" w:hAnsi="Arial" w:cs="Arial"/>
        </w:rPr>
      </w:pPr>
    </w:p>
    <w:tbl>
      <w:tblPr>
        <w:tblW w:w="0" w:type="auto"/>
        <w:tblLook w:val="0000"/>
      </w:tblPr>
      <w:tblGrid>
        <w:gridCol w:w="2316"/>
        <w:gridCol w:w="7539"/>
      </w:tblGrid>
      <w:tr w:rsidR="00FE6754" w:rsidRPr="00A201CB">
        <w:trPr>
          <w:cantSplit/>
          <w:trHeight w:val="335"/>
        </w:trPr>
        <w:tc>
          <w:tcPr>
            <w:tcW w:w="2316" w:type="dxa"/>
            <w:shd w:val="pct10" w:color="auto" w:fill="auto"/>
            <w:vAlign w:val="center"/>
          </w:tcPr>
          <w:p w:rsidR="00FE6754" w:rsidRPr="00A201CB" w:rsidRDefault="004C17B4">
            <w:pPr>
              <w:pStyle w:val="TableContent"/>
              <w:rPr>
                <w:rFonts w:ascii="Arial" w:hAnsi="Arial" w:cs="Arial"/>
                <w:b/>
                <w:i/>
                <w:sz w:val="22"/>
              </w:rPr>
            </w:pPr>
            <w:r w:rsidRPr="00A201CB">
              <w:rPr>
                <w:rFonts w:ascii="Arial" w:hAnsi="Arial" w:cs="Arial"/>
                <w:b/>
                <w:i/>
                <w:sz w:val="22"/>
              </w:rPr>
              <w:t>Current</w:t>
            </w:r>
            <w:r w:rsidR="00FE6754" w:rsidRPr="00A201CB">
              <w:rPr>
                <w:rFonts w:ascii="Arial" w:hAnsi="Arial" w:cs="Arial"/>
                <w:b/>
                <w:i/>
                <w:sz w:val="22"/>
              </w:rPr>
              <w:t xml:space="preserve"> Revision:</w:t>
            </w:r>
          </w:p>
        </w:tc>
        <w:tc>
          <w:tcPr>
            <w:tcW w:w="7539" w:type="dxa"/>
            <w:shd w:val="pct10" w:color="auto" w:fill="auto"/>
          </w:tcPr>
          <w:p w:rsidR="00FE6754" w:rsidRPr="00A201CB" w:rsidRDefault="00FE6754" w:rsidP="00836BFE">
            <w:pPr>
              <w:pStyle w:val="TableContent"/>
              <w:rPr>
                <w:rFonts w:ascii="Arial" w:hAnsi="Arial" w:cs="Arial"/>
                <w:i/>
                <w:sz w:val="20"/>
              </w:rPr>
            </w:pPr>
            <w:r w:rsidRPr="00AA7671">
              <w:rPr>
                <w:rFonts w:ascii="Arial" w:hAnsi="Arial" w:cs="Arial"/>
                <w:i/>
                <w:sz w:val="20"/>
                <w:highlight w:val="yellow"/>
              </w:rPr>
              <w:t xml:space="preserve">Version </w:t>
            </w:r>
            <w:r w:rsidR="00671971">
              <w:rPr>
                <w:rFonts w:ascii="Arial" w:hAnsi="Arial" w:cs="Arial"/>
                <w:i/>
                <w:sz w:val="20"/>
              </w:rPr>
              <w:t>1.</w:t>
            </w:r>
            <w:r w:rsidR="007D26AF">
              <w:rPr>
                <w:rFonts w:ascii="Arial" w:hAnsi="Arial" w:cs="Arial"/>
                <w:i/>
                <w:sz w:val="20"/>
              </w:rPr>
              <w:t>1</w:t>
            </w:r>
            <w:ins w:id="0" w:author="jmassud" w:date="2012-05-24T10:19:00Z">
              <w:r w:rsidR="00322165">
                <w:rPr>
                  <w:rFonts w:ascii="Arial" w:hAnsi="Arial" w:cs="Arial"/>
                  <w:i/>
                  <w:sz w:val="20"/>
                </w:rPr>
                <w:t>5</w:t>
              </w:r>
            </w:ins>
            <w:del w:id="1" w:author="jmassud" w:date="2012-05-24T10:19:00Z">
              <w:r w:rsidR="00AE5671" w:rsidDel="00322165">
                <w:rPr>
                  <w:rFonts w:ascii="Arial" w:hAnsi="Arial" w:cs="Arial"/>
                  <w:i/>
                  <w:sz w:val="20"/>
                </w:rPr>
                <w:delText>4</w:delText>
              </w:r>
            </w:del>
          </w:p>
        </w:tc>
      </w:tr>
      <w:tr w:rsidR="00FE6754" w:rsidRPr="00A201CB">
        <w:trPr>
          <w:cantSplit/>
          <w:trHeight w:val="335"/>
        </w:trPr>
        <w:tc>
          <w:tcPr>
            <w:tcW w:w="2316" w:type="dxa"/>
            <w:shd w:val="pct10" w:color="auto" w:fill="auto"/>
            <w:vAlign w:val="center"/>
          </w:tcPr>
          <w:p w:rsidR="00FE6754" w:rsidRPr="00A201CB" w:rsidRDefault="00FE6754">
            <w:pPr>
              <w:pStyle w:val="TableContent"/>
              <w:rPr>
                <w:rFonts w:ascii="Arial" w:hAnsi="Arial" w:cs="Arial"/>
                <w:b/>
                <w:i/>
                <w:sz w:val="22"/>
              </w:rPr>
            </w:pPr>
            <w:r w:rsidRPr="00A201CB">
              <w:rPr>
                <w:rFonts w:ascii="Arial" w:hAnsi="Arial" w:cs="Arial"/>
                <w:b/>
                <w:i/>
                <w:sz w:val="22"/>
              </w:rPr>
              <w:t>Document Name:</w:t>
            </w:r>
          </w:p>
        </w:tc>
        <w:tc>
          <w:tcPr>
            <w:tcW w:w="7539" w:type="dxa"/>
            <w:shd w:val="pct10" w:color="auto" w:fill="auto"/>
          </w:tcPr>
          <w:p w:rsidR="00FE6754" w:rsidRPr="00A201CB" w:rsidRDefault="00766FCC" w:rsidP="001958CB">
            <w:pPr>
              <w:pStyle w:val="TableContent"/>
              <w:rPr>
                <w:rFonts w:ascii="Arial" w:hAnsi="Arial" w:cs="Arial"/>
                <w:i/>
                <w:sz w:val="20"/>
              </w:rPr>
            </w:pPr>
            <w:r w:rsidRPr="00766FCC">
              <w:rPr>
                <w:rFonts w:ascii="Arial" w:hAnsi="Arial" w:cs="Arial"/>
                <w:i/>
                <w:sz w:val="20"/>
              </w:rPr>
              <w:t>PR</w:t>
            </w:r>
            <w:r w:rsidR="00DC1C28">
              <w:rPr>
                <w:rFonts w:ascii="Arial" w:hAnsi="Arial" w:cs="Arial"/>
                <w:i/>
                <w:sz w:val="20"/>
              </w:rPr>
              <w:t>D_</w:t>
            </w:r>
            <w:r w:rsidR="001958CB">
              <w:rPr>
                <w:rFonts w:ascii="Arial" w:hAnsi="Arial" w:cs="Arial"/>
                <w:i/>
                <w:sz w:val="20"/>
              </w:rPr>
              <w:t>Communities Platform</w:t>
            </w:r>
            <w:r w:rsidR="00671971">
              <w:rPr>
                <w:rFonts w:ascii="Arial" w:hAnsi="Arial" w:cs="Arial"/>
                <w:i/>
                <w:sz w:val="20"/>
              </w:rPr>
              <w:t>.</w:t>
            </w:r>
            <w:r w:rsidRPr="00766FCC">
              <w:rPr>
                <w:rFonts w:ascii="Arial" w:hAnsi="Arial" w:cs="Arial"/>
                <w:i/>
                <w:sz w:val="20"/>
              </w:rPr>
              <w:t>doc</w:t>
            </w:r>
          </w:p>
        </w:tc>
      </w:tr>
    </w:tbl>
    <w:p w:rsidR="005E407B" w:rsidRPr="00A201CB" w:rsidRDefault="005E407B">
      <w:pPr>
        <w:pStyle w:val="Blocktext"/>
        <w:rPr>
          <w:rFonts w:ascii="Arial" w:hAnsi="Arial" w:cs="Arial"/>
          <w:sz w:val="20"/>
        </w:rPr>
        <w:sectPr w:rsidR="005E407B" w:rsidRPr="00A201CB" w:rsidSect="00A058D1">
          <w:footerReference w:type="default" r:id="rId11"/>
          <w:type w:val="nextColumn"/>
          <w:pgSz w:w="12240" w:h="15840" w:code="1"/>
          <w:pgMar w:top="1152" w:right="1260" w:bottom="432" w:left="1170"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pPr>
    </w:p>
    <w:p w:rsidR="00FE6754" w:rsidRPr="000E7DB8" w:rsidRDefault="00FE6754" w:rsidP="000E7DB8">
      <w:pPr>
        <w:jc w:val="center"/>
        <w:rPr>
          <w:rFonts w:ascii="Arial" w:hAnsi="Arial" w:cs="Arial"/>
          <w:b/>
          <w:sz w:val="40"/>
          <w:u w:val="single"/>
        </w:rPr>
      </w:pPr>
      <w:r w:rsidRPr="00A201CB">
        <w:rPr>
          <w:rFonts w:ascii="Arial" w:hAnsi="Arial" w:cs="Arial"/>
          <w:b/>
          <w:sz w:val="40"/>
          <w:u w:val="single"/>
        </w:rPr>
        <w:lastRenderedPageBreak/>
        <w:t>Table Of Contents</w:t>
      </w:r>
    </w:p>
    <w:p w:rsidR="001818D8" w:rsidRDefault="00F26116">
      <w:pPr>
        <w:pStyle w:val="TOC2"/>
        <w:tabs>
          <w:tab w:val="left" w:pos="720"/>
          <w:tab w:val="right" w:leader="dot" w:pos="9620"/>
        </w:tabs>
        <w:rPr>
          <w:rFonts w:asciiTheme="minorHAnsi" w:eastAsiaTheme="minorEastAsia" w:hAnsiTheme="minorHAnsi" w:cstheme="minorBidi"/>
          <w:smallCaps w:val="0"/>
          <w:noProof/>
          <w:sz w:val="22"/>
          <w:szCs w:val="22"/>
        </w:rPr>
      </w:pPr>
      <w:r w:rsidRPr="00F26116">
        <w:rPr>
          <w:rFonts w:ascii="Arial" w:hAnsi="Arial" w:cs="Arial"/>
          <w:i/>
        </w:rPr>
        <w:fldChar w:fldCharType="begin"/>
      </w:r>
      <w:r w:rsidR="00FE6754" w:rsidRPr="00C30F0B">
        <w:rPr>
          <w:rFonts w:ascii="Arial" w:hAnsi="Arial" w:cs="Arial"/>
          <w:i/>
        </w:rPr>
        <w:instrText xml:space="preserve"> TOC \o "1-4" \h \z \u </w:instrText>
      </w:r>
      <w:r w:rsidRPr="00F26116">
        <w:rPr>
          <w:rFonts w:ascii="Arial" w:hAnsi="Arial" w:cs="Arial"/>
          <w:i/>
        </w:rPr>
        <w:fldChar w:fldCharType="separate"/>
      </w:r>
      <w:hyperlink w:anchor="_Toc324835433" w:history="1">
        <w:r w:rsidR="001818D8" w:rsidRPr="008739AF">
          <w:rPr>
            <w:rStyle w:val="Hyperlink"/>
            <w:rFonts w:cs="Arial"/>
            <w:noProof/>
          </w:rPr>
          <w:t>1</w:t>
        </w:r>
        <w:r w:rsidR="001818D8">
          <w:rPr>
            <w:rFonts w:asciiTheme="minorHAnsi" w:eastAsiaTheme="minorEastAsia" w:hAnsiTheme="minorHAnsi" w:cstheme="minorBidi"/>
            <w:smallCaps w:val="0"/>
            <w:noProof/>
            <w:sz w:val="22"/>
            <w:szCs w:val="22"/>
          </w:rPr>
          <w:tab/>
        </w:r>
        <w:r w:rsidR="001818D8" w:rsidRPr="008739AF">
          <w:rPr>
            <w:rStyle w:val="Hyperlink"/>
            <w:rFonts w:cs="Arial"/>
            <w:noProof/>
          </w:rPr>
          <w:t>Administrative</w:t>
        </w:r>
        <w:r w:rsidR="001818D8">
          <w:rPr>
            <w:noProof/>
            <w:webHidden/>
          </w:rPr>
          <w:tab/>
        </w:r>
        <w:r>
          <w:rPr>
            <w:noProof/>
            <w:webHidden/>
          </w:rPr>
          <w:fldChar w:fldCharType="begin"/>
        </w:r>
        <w:r w:rsidR="001818D8">
          <w:rPr>
            <w:noProof/>
            <w:webHidden/>
          </w:rPr>
          <w:instrText xml:space="preserve"> PAGEREF _Toc324835433 \h </w:instrText>
        </w:r>
        <w:r>
          <w:rPr>
            <w:noProof/>
            <w:webHidden/>
          </w:rPr>
        </w:r>
        <w:r>
          <w:rPr>
            <w:noProof/>
            <w:webHidden/>
          </w:rPr>
          <w:fldChar w:fldCharType="separate"/>
        </w:r>
        <w:r w:rsidR="00BA6F50">
          <w:rPr>
            <w:noProof/>
            <w:webHidden/>
          </w:rPr>
          <w:t>3</w:t>
        </w:r>
        <w:r>
          <w:rPr>
            <w:noProof/>
            <w:webHidden/>
          </w:rPr>
          <w:fldChar w:fldCharType="end"/>
        </w:r>
      </w:hyperlink>
    </w:p>
    <w:p w:rsidR="001818D8" w:rsidRDefault="00F261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34" w:history="1">
        <w:r w:rsidR="001818D8" w:rsidRPr="008739AF">
          <w:rPr>
            <w:rStyle w:val="Hyperlink"/>
            <w:noProof/>
          </w:rPr>
          <w:t>1.1</w:t>
        </w:r>
        <w:r w:rsidR="001818D8">
          <w:rPr>
            <w:rFonts w:asciiTheme="minorHAnsi" w:eastAsiaTheme="minorEastAsia" w:hAnsiTheme="minorHAnsi" w:cstheme="minorBidi"/>
            <w:smallCaps w:val="0"/>
            <w:noProof/>
            <w:sz w:val="22"/>
            <w:szCs w:val="22"/>
          </w:rPr>
          <w:tab/>
        </w:r>
        <w:r w:rsidR="001818D8" w:rsidRPr="008739AF">
          <w:rPr>
            <w:rStyle w:val="Hyperlink"/>
            <w:noProof/>
          </w:rPr>
          <w:t>Revision History</w:t>
        </w:r>
        <w:r w:rsidR="001818D8">
          <w:rPr>
            <w:noProof/>
            <w:webHidden/>
          </w:rPr>
          <w:tab/>
        </w:r>
        <w:r>
          <w:rPr>
            <w:noProof/>
            <w:webHidden/>
          </w:rPr>
          <w:fldChar w:fldCharType="begin"/>
        </w:r>
        <w:r w:rsidR="001818D8">
          <w:rPr>
            <w:noProof/>
            <w:webHidden/>
          </w:rPr>
          <w:instrText xml:space="preserve"> PAGEREF _Toc324835434 \h </w:instrText>
        </w:r>
        <w:r>
          <w:rPr>
            <w:noProof/>
            <w:webHidden/>
          </w:rPr>
        </w:r>
        <w:r>
          <w:rPr>
            <w:noProof/>
            <w:webHidden/>
          </w:rPr>
          <w:fldChar w:fldCharType="separate"/>
        </w:r>
        <w:r w:rsidR="00BA6F50">
          <w:rPr>
            <w:noProof/>
            <w:webHidden/>
          </w:rPr>
          <w:t>3</w:t>
        </w:r>
        <w:r>
          <w:rPr>
            <w:noProof/>
            <w:webHidden/>
          </w:rPr>
          <w:fldChar w:fldCharType="end"/>
        </w:r>
      </w:hyperlink>
    </w:p>
    <w:p w:rsidR="001818D8" w:rsidRDefault="00F261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35" w:history="1">
        <w:r w:rsidR="001818D8" w:rsidRPr="008739AF">
          <w:rPr>
            <w:rStyle w:val="Hyperlink"/>
            <w:noProof/>
          </w:rPr>
          <w:t>1.2</w:t>
        </w:r>
        <w:r w:rsidR="001818D8">
          <w:rPr>
            <w:rFonts w:asciiTheme="minorHAnsi" w:eastAsiaTheme="minorEastAsia" w:hAnsiTheme="minorHAnsi" w:cstheme="minorBidi"/>
            <w:smallCaps w:val="0"/>
            <w:noProof/>
            <w:sz w:val="22"/>
            <w:szCs w:val="22"/>
          </w:rPr>
          <w:tab/>
        </w:r>
        <w:r w:rsidR="001818D8" w:rsidRPr="008739AF">
          <w:rPr>
            <w:rStyle w:val="Hyperlink"/>
            <w:noProof/>
          </w:rPr>
          <w:t>Related Documentation</w:t>
        </w:r>
        <w:r w:rsidR="001818D8">
          <w:rPr>
            <w:noProof/>
            <w:webHidden/>
          </w:rPr>
          <w:tab/>
        </w:r>
        <w:r>
          <w:rPr>
            <w:noProof/>
            <w:webHidden/>
          </w:rPr>
          <w:fldChar w:fldCharType="begin"/>
        </w:r>
        <w:r w:rsidR="001818D8">
          <w:rPr>
            <w:noProof/>
            <w:webHidden/>
          </w:rPr>
          <w:instrText xml:space="preserve"> PAGEREF _Toc324835435 \h </w:instrText>
        </w:r>
        <w:r>
          <w:rPr>
            <w:noProof/>
            <w:webHidden/>
          </w:rPr>
        </w:r>
        <w:r>
          <w:rPr>
            <w:noProof/>
            <w:webHidden/>
          </w:rPr>
          <w:fldChar w:fldCharType="separate"/>
        </w:r>
        <w:r w:rsidR="00BA6F50">
          <w:rPr>
            <w:noProof/>
            <w:webHidden/>
          </w:rPr>
          <w:t>3</w:t>
        </w:r>
        <w:r>
          <w:rPr>
            <w:noProof/>
            <w:webHidden/>
          </w:rPr>
          <w:fldChar w:fldCharType="end"/>
        </w:r>
      </w:hyperlink>
    </w:p>
    <w:p w:rsidR="001818D8" w:rsidRDefault="00F261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36" w:history="1">
        <w:r w:rsidR="001818D8" w:rsidRPr="008739AF">
          <w:rPr>
            <w:rStyle w:val="Hyperlink"/>
            <w:noProof/>
          </w:rPr>
          <w:t>1.3</w:t>
        </w:r>
        <w:r w:rsidR="001818D8">
          <w:rPr>
            <w:rFonts w:asciiTheme="minorHAnsi" w:eastAsiaTheme="minorEastAsia" w:hAnsiTheme="minorHAnsi" w:cstheme="minorBidi"/>
            <w:smallCaps w:val="0"/>
            <w:noProof/>
            <w:sz w:val="22"/>
            <w:szCs w:val="22"/>
          </w:rPr>
          <w:tab/>
        </w:r>
        <w:r w:rsidR="001818D8" w:rsidRPr="008739AF">
          <w:rPr>
            <w:rStyle w:val="Hyperlink"/>
            <w:noProof/>
          </w:rPr>
          <w:t>Core Team and Key Stakeholders</w:t>
        </w:r>
        <w:r w:rsidR="001818D8">
          <w:rPr>
            <w:noProof/>
            <w:webHidden/>
          </w:rPr>
          <w:tab/>
        </w:r>
        <w:r>
          <w:rPr>
            <w:noProof/>
            <w:webHidden/>
          </w:rPr>
          <w:fldChar w:fldCharType="begin"/>
        </w:r>
        <w:r w:rsidR="001818D8">
          <w:rPr>
            <w:noProof/>
            <w:webHidden/>
          </w:rPr>
          <w:instrText xml:space="preserve"> PAGEREF _Toc324835436 \h </w:instrText>
        </w:r>
        <w:r>
          <w:rPr>
            <w:noProof/>
            <w:webHidden/>
          </w:rPr>
        </w:r>
        <w:r>
          <w:rPr>
            <w:noProof/>
            <w:webHidden/>
          </w:rPr>
          <w:fldChar w:fldCharType="separate"/>
        </w:r>
        <w:r w:rsidR="00BA6F50">
          <w:rPr>
            <w:noProof/>
            <w:webHidden/>
          </w:rPr>
          <w:t>3</w:t>
        </w:r>
        <w:r>
          <w:rPr>
            <w:noProof/>
            <w:webHidden/>
          </w:rPr>
          <w:fldChar w:fldCharType="end"/>
        </w:r>
      </w:hyperlink>
    </w:p>
    <w:p w:rsidR="001818D8" w:rsidRDefault="00F261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37" w:history="1">
        <w:r w:rsidR="001818D8" w:rsidRPr="008739AF">
          <w:rPr>
            <w:rStyle w:val="Hyperlink"/>
            <w:rFonts w:cs="Arial"/>
            <w:noProof/>
          </w:rPr>
          <w:t>2</w:t>
        </w:r>
        <w:r w:rsidR="001818D8">
          <w:rPr>
            <w:rFonts w:asciiTheme="minorHAnsi" w:eastAsiaTheme="minorEastAsia" w:hAnsiTheme="minorHAnsi" w:cstheme="minorBidi"/>
            <w:smallCaps w:val="0"/>
            <w:noProof/>
            <w:sz w:val="22"/>
            <w:szCs w:val="22"/>
          </w:rPr>
          <w:tab/>
        </w:r>
        <w:r w:rsidR="001818D8" w:rsidRPr="008739AF">
          <w:rPr>
            <w:rStyle w:val="Hyperlink"/>
            <w:rFonts w:cs="Arial"/>
            <w:noProof/>
          </w:rPr>
          <w:t>Product Overview</w:t>
        </w:r>
        <w:r w:rsidR="001818D8">
          <w:rPr>
            <w:noProof/>
            <w:webHidden/>
          </w:rPr>
          <w:tab/>
        </w:r>
        <w:r>
          <w:rPr>
            <w:noProof/>
            <w:webHidden/>
          </w:rPr>
          <w:fldChar w:fldCharType="begin"/>
        </w:r>
        <w:r w:rsidR="001818D8">
          <w:rPr>
            <w:noProof/>
            <w:webHidden/>
          </w:rPr>
          <w:instrText xml:space="preserve"> PAGEREF _Toc324835437 \h </w:instrText>
        </w:r>
        <w:r>
          <w:rPr>
            <w:noProof/>
            <w:webHidden/>
          </w:rPr>
        </w:r>
        <w:r>
          <w:rPr>
            <w:noProof/>
            <w:webHidden/>
          </w:rPr>
          <w:fldChar w:fldCharType="separate"/>
        </w:r>
        <w:r w:rsidR="00BA6F50">
          <w:rPr>
            <w:noProof/>
            <w:webHidden/>
          </w:rPr>
          <w:t>4</w:t>
        </w:r>
        <w:r>
          <w:rPr>
            <w:noProof/>
            <w:webHidden/>
          </w:rPr>
          <w:fldChar w:fldCharType="end"/>
        </w:r>
      </w:hyperlink>
    </w:p>
    <w:p w:rsidR="001818D8" w:rsidRDefault="00F261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38" w:history="1">
        <w:r w:rsidR="001818D8" w:rsidRPr="008739AF">
          <w:rPr>
            <w:rStyle w:val="Hyperlink"/>
            <w:noProof/>
          </w:rPr>
          <w:t>2.1</w:t>
        </w:r>
        <w:r w:rsidR="001818D8">
          <w:rPr>
            <w:rFonts w:asciiTheme="minorHAnsi" w:eastAsiaTheme="minorEastAsia" w:hAnsiTheme="minorHAnsi" w:cstheme="minorBidi"/>
            <w:smallCaps w:val="0"/>
            <w:noProof/>
            <w:sz w:val="22"/>
            <w:szCs w:val="22"/>
          </w:rPr>
          <w:tab/>
        </w:r>
        <w:r w:rsidR="001818D8" w:rsidRPr="008739AF">
          <w:rPr>
            <w:rStyle w:val="Hyperlink"/>
            <w:noProof/>
          </w:rPr>
          <w:t>Mission</w:t>
        </w:r>
        <w:r w:rsidR="001818D8">
          <w:rPr>
            <w:noProof/>
            <w:webHidden/>
          </w:rPr>
          <w:tab/>
        </w:r>
        <w:r>
          <w:rPr>
            <w:noProof/>
            <w:webHidden/>
          </w:rPr>
          <w:fldChar w:fldCharType="begin"/>
        </w:r>
        <w:r w:rsidR="001818D8">
          <w:rPr>
            <w:noProof/>
            <w:webHidden/>
          </w:rPr>
          <w:instrText xml:space="preserve"> PAGEREF _Toc324835438 \h </w:instrText>
        </w:r>
        <w:r>
          <w:rPr>
            <w:noProof/>
            <w:webHidden/>
          </w:rPr>
        </w:r>
        <w:r>
          <w:rPr>
            <w:noProof/>
            <w:webHidden/>
          </w:rPr>
          <w:fldChar w:fldCharType="separate"/>
        </w:r>
        <w:r w:rsidR="00BA6F50">
          <w:rPr>
            <w:noProof/>
            <w:webHidden/>
          </w:rPr>
          <w:t>4</w:t>
        </w:r>
        <w:r>
          <w:rPr>
            <w:noProof/>
            <w:webHidden/>
          </w:rPr>
          <w:fldChar w:fldCharType="end"/>
        </w:r>
      </w:hyperlink>
    </w:p>
    <w:p w:rsidR="001818D8" w:rsidRDefault="00F261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39" w:history="1">
        <w:r w:rsidR="001818D8" w:rsidRPr="008739AF">
          <w:rPr>
            <w:rStyle w:val="Hyperlink"/>
            <w:noProof/>
          </w:rPr>
          <w:t>2.2</w:t>
        </w:r>
        <w:r w:rsidR="001818D8">
          <w:rPr>
            <w:rFonts w:asciiTheme="minorHAnsi" w:eastAsiaTheme="minorEastAsia" w:hAnsiTheme="minorHAnsi" w:cstheme="minorBidi"/>
            <w:smallCaps w:val="0"/>
            <w:noProof/>
            <w:sz w:val="22"/>
            <w:szCs w:val="22"/>
          </w:rPr>
          <w:tab/>
        </w:r>
        <w:r w:rsidR="001818D8" w:rsidRPr="008739AF">
          <w:rPr>
            <w:rStyle w:val="Hyperlink"/>
            <w:noProof/>
          </w:rPr>
          <w:t>Strategy</w:t>
        </w:r>
        <w:r w:rsidR="001818D8">
          <w:rPr>
            <w:noProof/>
            <w:webHidden/>
          </w:rPr>
          <w:tab/>
        </w:r>
        <w:r>
          <w:rPr>
            <w:noProof/>
            <w:webHidden/>
          </w:rPr>
          <w:fldChar w:fldCharType="begin"/>
        </w:r>
        <w:r w:rsidR="001818D8">
          <w:rPr>
            <w:noProof/>
            <w:webHidden/>
          </w:rPr>
          <w:instrText xml:space="preserve"> PAGEREF _Toc324835439 \h </w:instrText>
        </w:r>
        <w:r>
          <w:rPr>
            <w:noProof/>
            <w:webHidden/>
          </w:rPr>
        </w:r>
        <w:r>
          <w:rPr>
            <w:noProof/>
            <w:webHidden/>
          </w:rPr>
          <w:fldChar w:fldCharType="separate"/>
        </w:r>
        <w:r w:rsidR="00BA6F50">
          <w:rPr>
            <w:noProof/>
            <w:webHidden/>
          </w:rPr>
          <w:t>4</w:t>
        </w:r>
        <w:r>
          <w:rPr>
            <w:noProof/>
            <w:webHidden/>
          </w:rPr>
          <w:fldChar w:fldCharType="end"/>
        </w:r>
      </w:hyperlink>
    </w:p>
    <w:p w:rsidR="001818D8" w:rsidRDefault="00F261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40" w:history="1">
        <w:r w:rsidR="001818D8" w:rsidRPr="008739AF">
          <w:rPr>
            <w:rStyle w:val="Hyperlink"/>
            <w:noProof/>
          </w:rPr>
          <w:t>2.3</w:t>
        </w:r>
        <w:r w:rsidR="001818D8">
          <w:rPr>
            <w:rFonts w:asciiTheme="minorHAnsi" w:eastAsiaTheme="minorEastAsia" w:hAnsiTheme="minorHAnsi" w:cstheme="minorBidi"/>
            <w:smallCaps w:val="0"/>
            <w:noProof/>
            <w:sz w:val="22"/>
            <w:szCs w:val="22"/>
          </w:rPr>
          <w:tab/>
        </w:r>
        <w:r w:rsidR="001818D8" w:rsidRPr="008739AF">
          <w:rPr>
            <w:rStyle w:val="Hyperlink"/>
            <w:noProof/>
          </w:rPr>
          <w:t>Objectives</w:t>
        </w:r>
        <w:r w:rsidR="001818D8">
          <w:rPr>
            <w:noProof/>
            <w:webHidden/>
          </w:rPr>
          <w:tab/>
        </w:r>
        <w:r>
          <w:rPr>
            <w:noProof/>
            <w:webHidden/>
          </w:rPr>
          <w:fldChar w:fldCharType="begin"/>
        </w:r>
        <w:r w:rsidR="001818D8">
          <w:rPr>
            <w:noProof/>
            <w:webHidden/>
          </w:rPr>
          <w:instrText xml:space="preserve"> PAGEREF _Toc324835440 \h </w:instrText>
        </w:r>
        <w:r>
          <w:rPr>
            <w:noProof/>
            <w:webHidden/>
          </w:rPr>
        </w:r>
        <w:r>
          <w:rPr>
            <w:noProof/>
            <w:webHidden/>
          </w:rPr>
          <w:fldChar w:fldCharType="separate"/>
        </w:r>
        <w:r w:rsidR="00BA6F50">
          <w:rPr>
            <w:noProof/>
            <w:webHidden/>
          </w:rPr>
          <w:t>4</w:t>
        </w:r>
        <w:r>
          <w:rPr>
            <w:noProof/>
            <w:webHidden/>
          </w:rPr>
          <w:fldChar w:fldCharType="end"/>
        </w:r>
      </w:hyperlink>
    </w:p>
    <w:p w:rsidR="001818D8" w:rsidRDefault="00F261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41" w:history="1">
        <w:r w:rsidR="001818D8" w:rsidRPr="008739AF">
          <w:rPr>
            <w:rStyle w:val="Hyperlink"/>
            <w:noProof/>
          </w:rPr>
          <w:t>2.4</w:t>
        </w:r>
        <w:r w:rsidR="001818D8">
          <w:rPr>
            <w:rFonts w:asciiTheme="minorHAnsi" w:eastAsiaTheme="minorEastAsia" w:hAnsiTheme="minorHAnsi" w:cstheme="minorBidi"/>
            <w:smallCaps w:val="0"/>
            <w:noProof/>
            <w:sz w:val="22"/>
            <w:szCs w:val="22"/>
          </w:rPr>
          <w:tab/>
        </w:r>
        <w:r w:rsidR="001818D8" w:rsidRPr="008739AF">
          <w:rPr>
            <w:rStyle w:val="Hyperlink"/>
            <w:noProof/>
          </w:rPr>
          <w:t>Guiding Principles</w:t>
        </w:r>
        <w:r w:rsidR="001818D8">
          <w:rPr>
            <w:noProof/>
            <w:webHidden/>
          </w:rPr>
          <w:tab/>
        </w:r>
        <w:r>
          <w:rPr>
            <w:noProof/>
            <w:webHidden/>
          </w:rPr>
          <w:fldChar w:fldCharType="begin"/>
        </w:r>
        <w:r w:rsidR="001818D8">
          <w:rPr>
            <w:noProof/>
            <w:webHidden/>
          </w:rPr>
          <w:instrText xml:space="preserve"> PAGEREF _Toc324835441 \h </w:instrText>
        </w:r>
        <w:r>
          <w:rPr>
            <w:noProof/>
            <w:webHidden/>
          </w:rPr>
        </w:r>
        <w:r>
          <w:rPr>
            <w:noProof/>
            <w:webHidden/>
          </w:rPr>
          <w:fldChar w:fldCharType="separate"/>
        </w:r>
        <w:r w:rsidR="00BA6F50">
          <w:rPr>
            <w:noProof/>
            <w:webHidden/>
          </w:rPr>
          <w:t>4</w:t>
        </w:r>
        <w:r>
          <w:rPr>
            <w:noProof/>
            <w:webHidden/>
          </w:rPr>
          <w:fldChar w:fldCharType="end"/>
        </w:r>
      </w:hyperlink>
    </w:p>
    <w:p w:rsidR="001818D8" w:rsidRDefault="00F261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42" w:history="1">
        <w:r w:rsidR="001818D8" w:rsidRPr="008739AF">
          <w:rPr>
            <w:rStyle w:val="Hyperlink"/>
            <w:rFonts w:cs="Arial"/>
            <w:noProof/>
          </w:rPr>
          <w:t>3</w:t>
        </w:r>
        <w:r w:rsidR="001818D8">
          <w:rPr>
            <w:rFonts w:asciiTheme="minorHAnsi" w:eastAsiaTheme="minorEastAsia" w:hAnsiTheme="minorHAnsi" w:cstheme="minorBidi"/>
            <w:smallCaps w:val="0"/>
            <w:noProof/>
            <w:sz w:val="22"/>
            <w:szCs w:val="22"/>
          </w:rPr>
          <w:tab/>
        </w:r>
        <w:r w:rsidR="001818D8" w:rsidRPr="008739AF">
          <w:rPr>
            <w:rStyle w:val="Hyperlink"/>
            <w:rFonts w:cs="Arial"/>
            <w:noProof/>
          </w:rPr>
          <w:t>Components and Functional Requirements</w:t>
        </w:r>
        <w:r w:rsidR="001818D8">
          <w:rPr>
            <w:noProof/>
            <w:webHidden/>
          </w:rPr>
          <w:tab/>
        </w:r>
        <w:r>
          <w:rPr>
            <w:noProof/>
            <w:webHidden/>
          </w:rPr>
          <w:fldChar w:fldCharType="begin"/>
        </w:r>
        <w:r w:rsidR="001818D8">
          <w:rPr>
            <w:noProof/>
            <w:webHidden/>
          </w:rPr>
          <w:instrText xml:space="preserve"> PAGEREF _Toc324835442 \h </w:instrText>
        </w:r>
        <w:r>
          <w:rPr>
            <w:noProof/>
            <w:webHidden/>
          </w:rPr>
        </w:r>
        <w:r>
          <w:rPr>
            <w:noProof/>
            <w:webHidden/>
          </w:rPr>
          <w:fldChar w:fldCharType="separate"/>
        </w:r>
        <w:r w:rsidR="00BA6F50">
          <w:rPr>
            <w:noProof/>
            <w:webHidden/>
          </w:rPr>
          <w:t>5</w:t>
        </w:r>
        <w:r>
          <w:rPr>
            <w:noProof/>
            <w:webHidden/>
          </w:rPr>
          <w:fldChar w:fldCharType="end"/>
        </w:r>
      </w:hyperlink>
    </w:p>
    <w:p w:rsidR="001818D8" w:rsidRDefault="00F261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43" w:history="1">
        <w:r w:rsidR="001818D8" w:rsidRPr="008739AF">
          <w:rPr>
            <w:rStyle w:val="Hyperlink"/>
            <w:noProof/>
          </w:rPr>
          <w:t>3.1</w:t>
        </w:r>
        <w:r w:rsidR="001818D8">
          <w:rPr>
            <w:rFonts w:asciiTheme="minorHAnsi" w:eastAsiaTheme="minorEastAsia" w:hAnsiTheme="minorHAnsi" w:cstheme="minorBidi"/>
            <w:smallCaps w:val="0"/>
            <w:noProof/>
            <w:sz w:val="22"/>
            <w:szCs w:val="22"/>
          </w:rPr>
          <w:tab/>
        </w:r>
        <w:r w:rsidR="001818D8" w:rsidRPr="008739AF">
          <w:rPr>
            <w:rStyle w:val="Hyperlink"/>
            <w:noProof/>
          </w:rPr>
          <w:t>Register and Sign On Requirements – P1</w:t>
        </w:r>
        <w:r w:rsidR="001818D8">
          <w:rPr>
            <w:noProof/>
            <w:webHidden/>
          </w:rPr>
          <w:tab/>
        </w:r>
        <w:r>
          <w:rPr>
            <w:noProof/>
            <w:webHidden/>
          </w:rPr>
          <w:fldChar w:fldCharType="begin"/>
        </w:r>
        <w:r w:rsidR="001818D8">
          <w:rPr>
            <w:noProof/>
            <w:webHidden/>
          </w:rPr>
          <w:instrText xml:space="preserve"> PAGEREF _Toc324835443 \h </w:instrText>
        </w:r>
        <w:r>
          <w:rPr>
            <w:noProof/>
            <w:webHidden/>
          </w:rPr>
        </w:r>
        <w:r>
          <w:rPr>
            <w:noProof/>
            <w:webHidden/>
          </w:rPr>
          <w:fldChar w:fldCharType="separate"/>
        </w:r>
        <w:r w:rsidR="00BA6F50">
          <w:rPr>
            <w:noProof/>
            <w:webHidden/>
          </w:rPr>
          <w:t>5</w:t>
        </w:r>
        <w:r>
          <w:rPr>
            <w:noProof/>
            <w:webHidden/>
          </w:rPr>
          <w:fldChar w:fldCharType="end"/>
        </w:r>
      </w:hyperlink>
    </w:p>
    <w:p w:rsidR="001818D8" w:rsidRDefault="00F261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44" w:history="1">
        <w:r w:rsidR="001818D8" w:rsidRPr="008739AF">
          <w:rPr>
            <w:rStyle w:val="Hyperlink"/>
            <w:noProof/>
          </w:rPr>
          <w:t>3.2</w:t>
        </w:r>
        <w:r w:rsidR="001818D8">
          <w:rPr>
            <w:rFonts w:asciiTheme="minorHAnsi" w:eastAsiaTheme="minorEastAsia" w:hAnsiTheme="minorHAnsi" w:cstheme="minorBidi"/>
            <w:smallCaps w:val="0"/>
            <w:noProof/>
            <w:sz w:val="22"/>
            <w:szCs w:val="22"/>
          </w:rPr>
          <w:tab/>
        </w:r>
        <w:r w:rsidR="001818D8" w:rsidRPr="008739AF">
          <w:rPr>
            <w:rStyle w:val="Hyperlink"/>
            <w:noProof/>
          </w:rPr>
          <w:t>Communities Profile Requirements – P1</w:t>
        </w:r>
        <w:r w:rsidR="001818D8">
          <w:rPr>
            <w:noProof/>
            <w:webHidden/>
          </w:rPr>
          <w:tab/>
        </w:r>
        <w:r>
          <w:rPr>
            <w:noProof/>
            <w:webHidden/>
          </w:rPr>
          <w:fldChar w:fldCharType="begin"/>
        </w:r>
        <w:r w:rsidR="001818D8">
          <w:rPr>
            <w:noProof/>
            <w:webHidden/>
          </w:rPr>
          <w:instrText xml:space="preserve"> PAGEREF _Toc324835444 \h </w:instrText>
        </w:r>
        <w:r>
          <w:rPr>
            <w:noProof/>
            <w:webHidden/>
          </w:rPr>
        </w:r>
        <w:r>
          <w:rPr>
            <w:noProof/>
            <w:webHidden/>
          </w:rPr>
          <w:fldChar w:fldCharType="separate"/>
        </w:r>
        <w:r w:rsidR="00BA6F50">
          <w:rPr>
            <w:noProof/>
            <w:webHidden/>
          </w:rPr>
          <w:t>6</w:t>
        </w:r>
        <w:r>
          <w:rPr>
            <w:noProof/>
            <w:webHidden/>
          </w:rPr>
          <w:fldChar w:fldCharType="end"/>
        </w:r>
      </w:hyperlink>
    </w:p>
    <w:p w:rsidR="001818D8" w:rsidRDefault="00F261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45" w:history="1">
        <w:r w:rsidR="001818D8" w:rsidRPr="008739AF">
          <w:rPr>
            <w:rStyle w:val="Hyperlink"/>
            <w:noProof/>
          </w:rPr>
          <w:t>3.3</w:t>
        </w:r>
        <w:r w:rsidR="001818D8">
          <w:rPr>
            <w:rFonts w:asciiTheme="minorHAnsi" w:eastAsiaTheme="minorEastAsia" w:hAnsiTheme="minorHAnsi" w:cstheme="minorBidi"/>
            <w:smallCaps w:val="0"/>
            <w:noProof/>
            <w:sz w:val="22"/>
            <w:szCs w:val="22"/>
          </w:rPr>
          <w:tab/>
        </w:r>
        <w:r w:rsidR="001818D8" w:rsidRPr="008739AF">
          <w:rPr>
            <w:rStyle w:val="Hyperlink"/>
            <w:noProof/>
          </w:rPr>
          <w:t>Header</w:t>
        </w:r>
        <w:r w:rsidR="001818D8">
          <w:rPr>
            <w:noProof/>
            <w:webHidden/>
          </w:rPr>
          <w:tab/>
        </w:r>
        <w:r>
          <w:rPr>
            <w:noProof/>
            <w:webHidden/>
          </w:rPr>
          <w:fldChar w:fldCharType="begin"/>
        </w:r>
        <w:r w:rsidR="001818D8">
          <w:rPr>
            <w:noProof/>
            <w:webHidden/>
          </w:rPr>
          <w:instrText xml:space="preserve"> PAGEREF _Toc324835445 \h </w:instrText>
        </w:r>
        <w:r>
          <w:rPr>
            <w:noProof/>
            <w:webHidden/>
          </w:rPr>
        </w:r>
        <w:r>
          <w:rPr>
            <w:noProof/>
            <w:webHidden/>
          </w:rPr>
          <w:fldChar w:fldCharType="separate"/>
        </w:r>
        <w:r w:rsidR="00BA6F50">
          <w:rPr>
            <w:noProof/>
            <w:webHidden/>
          </w:rPr>
          <w:t>6</w:t>
        </w:r>
        <w:r>
          <w:rPr>
            <w:noProof/>
            <w:webHidden/>
          </w:rPr>
          <w:fldChar w:fldCharType="end"/>
        </w:r>
      </w:hyperlink>
    </w:p>
    <w:p w:rsidR="001818D8" w:rsidRDefault="00F261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46" w:history="1">
        <w:r w:rsidR="001818D8" w:rsidRPr="008739AF">
          <w:rPr>
            <w:rStyle w:val="Hyperlink"/>
            <w:noProof/>
          </w:rPr>
          <w:t>3.4</w:t>
        </w:r>
        <w:r w:rsidR="001818D8">
          <w:rPr>
            <w:rFonts w:asciiTheme="minorHAnsi" w:eastAsiaTheme="minorEastAsia" w:hAnsiTheme="minorHAnsi" w:cstheme="minorBidi"/>
            <w:smallCaps w:val="0"/>
            <w:noProof/>
            <w:sz w:val="22"/>
            <w:szCs w:val="22"/>
          </w:rPr>
          <w:tab/>
        </w:r>
        <w:r w:rsidR="001818D8" w:rsidRPr="008739AF">
          <w:rPr>
            <w:rStyle w:val="Hyperlink"/>
            <w:noProof/>
          </w:rPr>
          <w:t>Homepage – P1 &amp; P2</w:t>
        </w:r>
        <w:r w:rsidR="001818D8">
          <w:rPr>
            <w:noProof/>
            <w:webHidden/>
          </w:rPr>
          <w:tab/>
        </w:r>
        <w:r>
          <w:rPr>
            <w:noProof/>
            <w:webHidden/>
          </w:rPr>
          <w:fldChar w:fldCharType="begin"/>
        </w:r>
        <w:r w:rsidR="001818D8">
          <w:rPr>
            <w:noProof/>
            <w:webHidden/>
          </w:rPr>
          <w:instrText xml:space="preserve"> PAGEREF _Toc324835446 \h </w:instrText>
        </w:r>
        <w:r>
          <w:rPr>
            <w:noProof/>
            <w:webHidden/>
          </w:rPr>
        </w:r>
        <w:r>
          <w:rPr>
            <w:noProof/>
            <w:webHidden/>
          </w:rPr>
          <w:fldChar w:fldCharType="separate"/>
        </w:r>
        <w:r w:rsidR="00BA6F50">
          <w:rPr>
            <w:noProof/>
            <w:webHidden/>
          </w:rPr>
          <w:t>7</w:t>
        </w:r>
        <w:r>
          <w:rPr>
            <w:noProof/>
            <w:webHidden/>
          </w:rPr>
          <w:fldChar w:fldCharType="end"/>
        </w:r>
      </w:hyperlink>
    </w:p>
    <w:p w:rsidR="001818D8" w:rsidRDefault="00F261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47" w:history="1">
        <w:r w:rsidR="001818D8" w:rsidRPr="008739AF">
          <w:rPr>
            <w:rStyle w:val="Hyperlink"/>
            <w:noProof/>
          </w:rPr>
          <w:t>3.5</w:t>
        </w:r>
        <w:r w:rsidR="001818D8">
          <w:rPr>
            <w:rFonts w:asciiTheme="minorHAnsi" w:eastAsiaTheme="minorEastAsia" w:hAnsiTheme="minorHAnsi" w:cstheme="minorBidi"/>
            <w:smallCaps w:val="0"/>
            <w:noProof/>
            <w:sz w:val="22"/>
            <w:szCs w:val="22"/>
          </w:rPr>
          <w:tab/>
        </w:r>
        <w:r w:rsidR="001818D8" w:rsidRPr="008739AF">
          <w:rPr>
            <w:rStyle w:val="Hyperlink"/>
            <w:noProof/>
          </w:rPr>
          <w:t>Q&amp;A and Commenting Requirements – P1</w:t>
        </w:r>
        <w:r w:rsidR="001818D8">
          <w:rPr>
            <w:noProof/>
            <w:webHidden/>
          </w:rPr>
          <w:tab/>
        </w:r>
        <w:r>
          <w:rPr>
            <w:noProof/>
            <w:webHidden/>
          </w:rPr>
          <w:fldChar w:fldCharType="begin"/>
        </w:r>
        <w:r w:rsidR="001818D8">
          <w:rPr>
            <w:noProof/>
            <w:webHidden/>
          </w:rPr>
          <w:instrText xml:space="preserve"> PAGEREF _Toc324835447 \h </w:instrText>
        </w:r>
        <w:r>
          <w:rPr>
            <w:noProof/>
            <w:webHidden/>
          </w:rPr>
        </w:r>
        <w:r>
          <w:rPr>
            <w:noProof/>
            <w:webHidden/>
          </w:rPr>
          <w:fldChar w:fldCharType="separate"/>
        </w:r>
        <w:r w:rsidR="00BA6F50">
          <w:rPr>
            <w:noProof/>
            <w:webHidden/>
          </w:rPr>
          <w:t>8</w:t>
        </w:r>
        <w:r>
          <w:rPr>
            <w:noProof/>
            <w:webHidden/>
          </w:rPr>
          <w:fldChar w:fldCharType="end"/>
        </w:r>
      </w:hyperlink>
    </w:p>
    <w:p w:rsidR="001818D8" w:rsidRDefault="00F261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48" w:history="1">
        <w:r w:rsidR="001818D8" w:rsidRPr="008739AF">
          <w:rPr>
            <w:rStyle w:val="Hyperlink"/>
            <w:noProof/>
          </w:rPr>
          <w:t>3.6</w:t>
        </w:r>
        <w:r w:rsidR="001818D8">
          <w:rPr>
            <w:rFonts w:asciiTheme="minorHAnsi" w:eastAsiaTheme="minorEastAsia" w:hAnsiTheme="minorHAnsi" w:cstheme="minorBidi"/>
            <w:smallCaps w:val="0"/>
            <w:noProof/>
            <w:sz w:val="22"/>
            <w:szCs w:val="22"/>
          </w:rPr>
          <w:tab/>
        </w:r>
        <w:r w:rsidR="001818D8" w:rsidRPr="008739AF">
          <w:rPr>
            <w:rStyle w:val="Hyperlink"/>
            <w:noProof/>
          </w:rPr>
          <w:t>Following Requirements – P1</w:t>
        </w:r>
        <w:r w:rsidR="001818D8">
          <w:rPr>
            <w:noProof/>
            <w:webHidden/>
          </w:rPr>
          <w:tab/>
        </w:r>
        <w:r>
          <w:rPr>
            <w:noProof/>
            <w:webHidden/>
          </w:rPr>
          <w:fldChar w:fldCharType="begin"/>
        </w:r>
        <w:r w:rsidR="001818D8">
          <w:rPr>
            <w:noProof/>
            <w:webHidden/>
          </w:rPr>
          <w:instrText xml:space="preserve"> PAGEREF _Toc324835448 \h </w:instrText>
        </w:r>
        <w:r>
          <w:rPr>
            <w:noProof/>
            <w:webHidden/>
          </w:rPr>
        </w:r>
        <w:r>
          <w:rPr>
            <w:noProof/>
            <w:webHidden/>
          </w:rPr>
          <w:fldChar w:fldCharType="separate"/>
        </w:r>
        <w:r w:rsidR="00BA6F50">
          <w:rPr>
            <w:noProof/>
            <w:webHidden/>
          </w:rPr>
          <w:t>9</w:t>
        </w:r>
        <w:r>
          <w:rPr>
            <w:noProof/>
            <w:webHidden/>
          </w:rPr>
          <w:fldChar w:fldCharType="end"/>
        </w:r>
      </w:hyperlink>
    </w:p>
    <w:p w:rsidR="001818D8" w:rsidRDefault="00F261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49" w:history="1">
        <w:r w:rsidR="001818D8" w:rsidRPr="008739AF">
          <w:rPr>
            <w:rStyle w:val="Hyperlink"/>
            <w:noProof/>
          </w:rPr>
          <w:t>3.7</w:t>
        </w:r>
        <w:r w:rsidR="001818D8">
          <w:rPr>
            <w:rFonts w:asciiTheme="minorHAnsi" w:eastAsiaTheme="minorEastAsia" w:hAnsiTheme="minorHAnsi" w:cstheme="minorBidi"/>
            <w:smallCaps w:val="0"/>
            <w:noProof/>
            <w:sz w:val="22"/>
            <w:szCs w:val="22"/>
          </w:rPr>
          <w:tab/>
        </w:r>
        <w:r w:rsidR="001818D8" w:rsidRPr="008739AF">
          <w:rPr>
            <w:rStyle w:val="Hyperlink"/>
            <w:noProof/>
          </w:rPr>
          <w:t>Badging Requirements – P1</w:t>
        </w:r>
        <w:r w:rsidR="001818D8">
          <w:rPr>
            <w:noProof/>
            <w:webHidden/>
          </w:rPr>
          <w:tab/>
        </w:r>
        <w:r>
          <w:rPr>
            <w:noProof/>
            <w:webHidden/>
          </w:rPr>
          <w:fldChar w:fldCharType="begin"/>
        </w:r>
        <w:r w:rsidR="001818D8">
          <w:rPr>
            <w:noProof/>
            <w:webHidden/>
          </w:rPr>
          <w:instrText xml:space="preserve"> PAGEREF _Toc324835449 \h </w:instrText>
        </w:r>
        <w:r>
          <w:rPr>
            <w:noProof/>
            <w:webHidden/>
          </w:rPr>
        </w:r>
        <w:r>
          <w:rPr>
            <w:noProof/>
            <w:webHidden/>
          </w:rPr>
          <w:fldChar w:fldCharType="separate"/>
        </w:r>
        <w:r w:rsidR="00BA6F50">
          <w:rPr>
            <w:noProof/>
            <w:webHidden/>
          </w:rPr>
          <w:t>10</w:t>
        </w:r>
        <w:r>
          <w:rPr>
            <w:noProof/>
            <w:webHidden/>
          </w:rPr>
          <w:fldChar w:fldCharType="end"/>
        </w:r>
      </w:hyperlink>
    </w:p>
    <w:p w:rsidR="001818D8" w:rsidRDefault="00F261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50" w:history="1">
        <w:r w:rsidR="001818D8" w:rsidRPr="008739AF">
          <w:rPr>
            <w:rStyle w:val="Hyperlink"/>
            <w:noProof/>
          </w:rPr>
          <w:t>3.8</w:t>
        </w:r>
        <w:r w:rsidR="001818D8">
          <w:rPr>
            <w:rFonts w:asciiTheme="minorHAnsi" w:eastAsiaTheme="minorEastAsia" w:hAnsiTheme="minorHAnsi" w:cstheme="minorBidi"/>
            <w:smallCaps w:val="0"/>
            <w:noProof/>
            <w:sz w:val="22"/>
            <w:szCs w:val="22"/>
          </w:rPr>
          <w:tab/>
        </w:r>
        <w:r w:rsidR="001818D8" w:rsidRPr="008739AF">
          <w:rPr>
            <w:rStyle w:val="Hyperlink"/>
            <w:noProof/>
          </w:rPr>
          <w:t>Social Integration Requirements – P1</w:t>
        </w:r>
        <w:r w:rsidR="001818D8">
          <w:rPr>
            <w:noProof/>
            <w:webHidden/>
          </w:rPr>
          <w:tab/>
        </w:r>
        <w:r>
          <w:rPr>
            <w:noProof/>
            <w:webHidden/>
          </w:rPr>
          <w:fldChar w:fldCharType="begin"/>
        </w:r>
        <w:r w:rsidR="001818D8">
          <w:rPr>
            <w:noProof/>
            <w:webHidden/>
          </w:rPr>
          <w:instrText xml:space="preserve"> PAGEREF _Toc324835450 \h </w:instrText>
        </w:r>
        <w:r>
          <w:rPr>
            <w:noProof/>
            <w:webHidden/>
          </w:rPr>
        </w:r>
        <w:r>
          <w:rPr>
            <w:noProof/>
            <w:webHidden/>
          </w:rPr>
          <w:fldChar w:fldCharType="separate"/>
        </w:r>
        <w:r w:rsidR="00BA6F50">
          <w:rPr>
            <w:noProof/>
            <w:webHidden/>
          </w:rPr>
          <w:t>10</w:t>
        </w:r>
        <w:r>
          <w:rPr>
            <w:noProof/>
            <w:webHidden/>
          </w:rPr>
          <w:fldChar w:fldCharType="end"/>
        </w:r>
      </w:hyperlink>
    </w:p>
    <w:p w:rsidR="001818D8" w:rsidRDefault="00F261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51" w:history="1">
        <w:r w:rsidR="001818D8" w:rsidRPr="008739AF">
          <w:rPr>
            <w:rStyle w:val="Hyperlink"/>
            <w:noProof/>
          </w:rPr>
          <w:t>3.9</w:t>
        </w:r>
        <w:r w:rsidR="001818D8">
          <w:rPr>
            <w:rFonts w:asciiTheme="minorHAnsi" w:eastAsiaTheme="minorEastAsia" w:hAnsiTheme="minorHAnsi" w:cstheme="minorBidi"/>
            <w:smallCaps w:val="0"/>
            <w:noProof/>
            <w:sz w:val="22"/>
            <w:szCs w:val="22"/>
          </w:rPr>
          <w:tab/>
        </w:r>
        <w:r w:rsidR="001818D8" w:rsidRPr="008739AF">
          <w:rPr>
            <w:rStyle w:val="Hyperlink"/>
            <w:noProof/>
          </w:rPr>
          <w:t>Customer Service Requirements – P1 &amp; P2</w:t>
        </w:r>
        <w:r w:rsidR="001818D8">
          <w:rPr>
            <w:noProof/>
            <w:webHidden/>
          </w:rPr>
          <w:tab/>
        </w:r>
        <w:r>
          <w:rPr>
            <w:noProof/>
            <w:webHidden/>
          </w:rPr>
          <w:fldChar w:fldCharType="begin"/>
        </w:r>
        <w:r w:rsidR="001818D8">
          <w:rPr>
            <w:noProof/>
            <w:webHidden/>
          </w:rPr>
          <w:instrText xml:space="preserve"> PAGEREF _Toc324835451 \h </w:instrText>
        </w:r>
        <w:r>
          <w:rPr>
            <w:noProof/>
            <w:webHidden/>
          </w:rPr>
        </w:r>
        <w:r>
          <w:rPr>
            <w:noProof/>
            <w:webHidden/>
          </w:rPr>
          <w:fldChar w:fldCharType="separate"/>
        </w:r>
        <w:r w:rsidR="00BA6F50">
          <w:rPr>
            <w:noProof/>
            <w:webHidden/>
          </w:rPr>
          <w:t>10</w:t>
        </w:r>
        <w:r>
          <w:rPr>
            <w:noProof/>
            <w:webHidden/>
          </w:rPr>
          <w:fldChar w:fldCharType="end"/>
        </w:r>
      </w:hyperlink>
    </w:p>
    <w:p w:rsidR="001818D8" w:rsidRDefault="00F26116">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52" w:history="1">
        <w:r w:rsidR="001818D8" w:rsidRPr="008739AF">
          <w:rPr>
            <w:rStyle w:val="Hyperlink"/>
            <w:noProof/>
          </w:rPr>
          <w:t>3.10</w:t>
        </w:r>
        <w:r w:rsidR="001818D8">
          <w:rPr>
            <w:rFonts w:asciiTheme="minorHAnsi" w:eastAsiaTheme="minorEastAsia" w:hAnsiTheme="minorHAnsi" w:cstheme="minorBidi"/>
            <w:smallCaps w:val="0"/>
            <w:noProof/>
            <w:sz w:val="22"/>
            <w:szCs w:val="22"/>
          </w:rPr>
          <w:tab/>
        </w:r>
        <w:r w:rsidR="001818D8" w:rsidRPr="008739AF">
          <w:rPr>
            <w:rStyle w:val="Hyperlink"/>
            <w:noProof/>
          </w:rPr>
          <w:t>Blogging and Buying Guides – P1</w:t>
        </w:r>
        <w:r w:rsidR="001818D8">
          <w:rPr>
            <w:noProof/>
            <w:webHidden/>
          </w:rPr>
          <w:tab/>
        </w:r>
        <w:r>
          <w:rPr>
            <w:noProof/>
            <w:webHidden/>
          </w:rPr>
          <w:fldChar w:fldCharType="begin"/>
        </w:r>
        <w:r w:rsidR="001818D8">
          <w:rPr>
            <w:noProof/>
            <w:webHidden/>
          </w:rPr>
          <w:instrText xml:space="preserve"> PAGEREF _Toc324835452 \h </w:instrText>
        </w:r>
        <w:r>
          <w:rPr>
            <w:noProof/>
            <w:webHidden/>
          </w:rPr>
        </w:r>
        <w:r>
          <w:rPr>
            <w:noProof/>
            <w:webHidden/>
          </w:rPr>
          <w:fldChar w:fldCharType="separate"/>
        </w:r>
        <w:r w:rsidR="00BA6F50">
          <w:rPr>
            <w:noProof/>
            <w:webHidden/>
          </w:rPr>
          <w:t>11</w:t>
        </w:r>
        <w:r>
          <w:rPr>
            <w:noProof/>
            <w:webHidden/>
          </w:rPr>
          <w:fldChar w:fldCharType="end"/>
        </w:r>
      </w:hyperlink>
    </w:p>
    <w:p w:rsidR="001818D8" w:rsidRDefault="00F26116">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53" w:history="1">
        <w:r w:rsidR="001818D8" w:rsidRPr="008739AF">
          <w:rPr>
            <w:rStyle w:val="Hyperlink"/>
            <w:noProof/>
          </w:rPr>
          <w:t>3.11</w:t>
        </w:r>
        <w:r w:rsidR="001818D8">
          <w:rPr>
            <w:rFonts w:asciiTheme="minorHAnsi" w:eastAsiaTheme="minorEastAsia" w:hAnsiTheme="minorHAnsi" w:cstheme="minorBidi"/>
            <w:smallCaps w:val="0"/>
            <w:noProof/>
            <w:sz w:val="22"/>
            <w:szCs w:val="22"/>
          </w:rPr>
          <w:tab/>
        </w:r>
        <w:r w:rsidR="001818D8" w:rsidRPr="008739AF">
          <w:rPr>
            <w:rStyle w:val="Hyperlink"/>
            <w:noProof/>
          </w:rPr>
          <w:t>Category Page Requirements – P1</w:t>
        </w:r>
        <w:r w:rsidR="001818D8">
          <w:rPr>
            <w:noProof/>
            <w:webHidden/>
          </w:rPr>
          <w:tab/>
        </w:r>
        <w:r>
          <w:rPr>
            <w:noProof/>
            <w:webHidden/>
          </w:rPr>
          <w:fldChar w:fldCharType="begin"/>
        </w:r>
        <w:r w:rsidR="001818D8">
          <w:rPr>
            <w:noProof/>
            <w:webHidden/>
          </w:rPr>
          <w:instrText xml:space="preserve"> PAGEREF _Toc324835453 \h </w:instrText>
        </w:r>
        <w:r>
          <w:rPr>
            <w:noProof/>
            <w:webHidden/>
          </w:rPr>
        </w:r>
        <w:r>
          <w:rPr>
            <w:noProof/>
            <w:webHidden/>
          </w:rPr>
          <w:fldChar w:fldCharType="separate"/>
        </w:r>
        <w:r w:rsidR="00BA6F50">
          <w:rPr>
            <w:noProof/>
            <w:webHidden/>
          </w:rPr>
          <w:t>12</w:t>
        </w:r>
        <w:r>
          <w:rPr>
            <w:noProof/>
            <w:webHidden/>
          </w:rPr>
          <w:fldChar w:fldCharType="end"/>
        </w:r>
      </w:hyperlink>
    </w:p>
    <w:p w:rsidR="001818D8" w:rsidRDefault="00F26116">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54" w:history="1">
        <w:r w:rsidR="001818D8" w:rsidRPr="008739AF">
          <w:rPr>
            <w:rStyle w:val="Hyperlink"/>
            <w:noProof/>
          </w:rPr>
          <w:t>3.12</w:t>
        </w:r>
        <w:r w:rsidR="001818D8">
          <w:rPr>
            <w:rFonts w:asciiTheme="minorHAnsi" w:eastAsiaTheme="minorEastAsia" w:hAnsiTheme="minorHAnsi" w:cstheme="minorBidi"/>
            <w:smallCaps w:val="0"/>
            <w:noProof/>
            <w:sz w:val="22"/>
            <w:szCs w:val="22"/>
          </w:rPr>
          <w:tab/>
        </w:r>
        <w:r w:rsidR="001818D8" w:rsidRPr="008739AF">
          <w:rPr>
            <w:rStyle w:val="Hyperlink"/>
            <w:noProof/>
          </w:rPr>
          <w:t>Advertisement Units – P1</w:t>
        </w:r>
        <w:r w:rsidR="001818D8">
          <w:rPr>
            <w:noProof/>
            <w:webHidden/>
          </w:rPr>
          <w:tab/>
        </w:r>
        <w:r>
          <w:rPr>
            <w:noProof/>
            <w:webHidden/>
          </w:rPr>
          <w:fldChar w:fldCharType="begin"/>
        </w:r>
        <w:r w:rsidR="001818D8">
          <w:rPr>
            <w:noProof/>
            <w:webHidden/>
          </w:rPr>
          <w:instrText xml:space="preserve"> PAGEREF _Toc324835454 \h </w:instrText>
        </w:r>
        <w:r>
          <w:rPr>
            <w:noProof/>
            <w:webHidden/>
          </w:rPr>
        </w:r>
        <w:r>
          <w:rPr>
            <w:noProof/>
            <w:webHidden/>
          </w:rPr>
          <w:fldChar w:fldCharType="separate"/>
        </w:r>
        <w:r w:rsidR="00BA6F50">
          <w:rPr>
            <w:noProof/>
            <w:webHidden/>
          </w:rPr>
          <w:t>12</w:t>
        </w:r>
        <w:r>
          <w:rPr>
            <w:noProof/>
            <w:webHidden/>
          </w:rPr>
          <w:fldChar w:fldCharType="end"/>
        </w:r>
      </w:hyperlink>
    </w:p>
    <w:p w:rsidR="001818D8" w:rsidRDefault="00F26116">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55" w:history="1">
        <w:r w:rsidR="001818D8" w:rsidRPr="008739AF">
          <w:rPr>
            <w:rStyle w:val="Hyperlink"/>
            <w:noProof/>
          </w:rPr>
          <w:t>3.13</w:t>
        </w:r>
        <w:r w:rsidR="001818D8">
          <w:rPr>
            <w:rFonts w:asciiTheme="minorHAnsi" w:eastAsiaTheme="minorEastAsia" w:hAnsiTheme="minorHAnsi" w:cstheme="minorBidi"/>
            <w:smallCaps w:val="0"/>
            <w:noProof/>
            <w:sz w:val="22"/>
            <w:szCs w:val="22"/>
          </w:rPr>
          <w:tab/>
        </w:r>
        <w:r w:rsidR="001818D8" w:rsidRPr="008739AF">
          <w:rPr>
            <w:rStyle w:val="Hyperlink"/>
            <w:noProof/>
          </w:rPr>
          <w:t>Emails – P1</w:t>
        </w:r>
        <w:r w:rsidR="001818D8">
          <w:rPr>
            <w:noProof/>
            <w:webHidden/>
          </w:rPr>
          <w:tab/>
        </w:r>
        <w:r>
          <w:rPr>
            <w:noProof/>
            <w:webHidden/>
          </w:rPr>
          <w:fldChar w:fldCharType="begin"/>
        </w:r>
        <w:r w:rsidR="001818D8">
          <w:rPr>
            <w:noProof/>
            <w:webHidden/>
          </w:rPr>
          <w:instrText xml:space="preserve"> PAGEREF _Toc324835455 \h </w:instrText>
        </w:r>
        <w:r>
          <w:rPr>
            <w:noProof/>
            <w:webHidden/>
          </w:rPr>
        </w:r>
        <w:r>
          <w:rPr>
            <w:noProof/>
            <w:webHidden/>
          </w:rPr>
          <w:fldChar w:fldCharType="separate"/>
        </w:r>
        <w:r w:rsidR="00BA6F50">
          <w:rPr>
            <w:noProof/>
            <w:webHidden/>
          </w:rPr>
          <w:t>12</w:t>
        </w:r>
        <w:r>
          <w:rPr>
            <w:noProof/>
            <w:webHidden/>
          </w:rPr>
          <w:fldChar w:fldCharType="end"/>
        </w:r>
      </w:hyperlink>
    </w:p>
    <w:p w:rsidR="001818D8" w:rsidRDefault="00F26116">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56" w:history="1">
        <w:r w:rsidR="001818D8" w:rsidRPr="008739AF">
          <w:rPr>
            <w:rStyle w:val="Hyperlink"/>
            <w:noProof/>
          </w:rPr>
          <w:t>3.14</w:t>
        </w:r>
        <w:r w:rsidR="001818D8">
          <w:rPr>
            <w:rFonts w:asciiTheme="minorHAnsi" w:eastAsiaTheme="minorEastAsia" w:hAnsiTheme="minorHAnsi" w:cstheme="minorBidi"/>
            <w:smallCaps w:val="0"/>
            <w:noProof/>
            <w:sz w:val="22"/>
            <w:szCs w:val="22"/>
          </w:rPr>
          <w:tab/>
        </w:r>
        <w:r w:rsidR="001818D8" w:rsidRPr="008739AF">
          <w:rPr>
            <w:rStyle w:val="Hyperlink"/>
            <w:noProof/>
          </w:rPr>
          <w:t>Crowdsourcing – P2</w:t>
        </w:r>
        <w:r w:rsidR="001818D8">
          <w:rPr>
            <w:noProof/>
            <w:webHidden/>
          </w:rPr>
          <w:tab/>
        </w:r>
        <w:r>
          <w:rPr>
            <w:noProof/>
            <w:webHidden/>
          </w:rPr>
          <w:fldChar w:fldCharType="begin"/>
        </w:r>
        <w:r w:rsidR="001818D8">
          <w:rPr>
            <w:noProof/>
            <w:webHidden/>
          </w:rPr>
          <w:instrText xml:space="preserve"> PAGEREF _Toc324835456 \h </w:instrText>
        </w:r>
        <w:r>
          <w:rPr>
            <w:noProof/>
            <w:webHidden/>
          </w:rPr>
        </w:r>
        <w:r>
          <w:rPr>
            <w:noProof/>
            <w:webHidden/>
          </w:rPr>
          <w:fldChar w:fldCharType="separate"/>
        </w:r>
        <w:r w:rsidR="00BA6F50">
          <w:rPr>
            <w:noProof/>
            <w:webHidden/>
          </w:rPr>
          <w:t>13</w:t>
        </w:r>
        <w:r>
          <w:rPr>
            <w:noProof/>
            <w:webHidden/>
          </w:rPr>
          <w:fldChar w:fldCharType="end"/>
        </w:r>
      </w:hyperlink>
    </w:p>
    <w:p w:rsidR="001818D8" w:rsidRDefault="00F26116">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57" w:history="1">
        <w:r w:rsidR="001818D8" w:rsidRPr="008739AF">
          <w:rPr>
            <w:rStyle w:val="Hyperlink"/>
            <w:noProof/>
          </w:rPr>
          <w:t>3.15</w:t>
        </w:r>
        <w:r w:rsidR="001818D8">
          <w:rPr>
            <w:rFonts w:asciiTheme="minorHAnsi" w:eastAsiaTheme="minorEastAsia" w:hAnsiTheme="minorHAnsi" w:cstheme="minorBidi"/>
            <w:smallCaps w:val="0"/>
            <w:noProof/>
            <w:sz w:val="22"/>
            <w:szCs w:val="22"/>
          </w:rPr>
          <w:tab/>
        </w:r>
        <w:r w:rsidR="001818D8" w:rsidRPr="008739AF">
          <w:rPr>
            <w:rStyle w:val="Hyperlink"/>
            <w:noProof/>
          </w:rPr>
          <w:t>Static Pages – P1</w:t>
        </w:r>
        <w:r w:rsidR="001818D8">
          <w:rPr>
            <w:noProof/>
            <w:webHidden/>
          </w:rPr>
          <w:tab/>
        </w:r>
        <w:r>
          <w:rPr>
            <w:noProof/>
            <w:webHidden/>
          </w:rPr>
          <w:fldChar w:fldCharType="begin"/>
        </w:r>
        <w:r w:rsidR="001818D8">
          <w:rPr>
            <w:noProof/>
            <w:webHidden/>
          </w:rPr>
          <w:instrText xml:space="preserve"> PAGEREF _Toc324835457 \h </w:instrText>
        </w:r>
        <w:r>
          <w:rPr>
            <w:noProof/>
            <w:webHidden/>
          </w:rPr>
        </w:r>
        <w:r>
          <w:rPr>
            <w:noProof/>
            <w:webHidden/>
          </w:rPr>
          <w:fldChar w:fldCharType="separate"/>
        </w:r>
        <w:r w:rsidR="00BA6F50">
          <w:rPr>
            <w:noProof/>
            <w:webHidden/>
          </w:rPr>
          <w:t>13</w:t>
        </w:r>
        <w:r>
          <w:rPr>
            <w:noProof/>
            <w:webHidden/>
          </w:rPr>
          <w:fldChar w:fldCharType="end"/>
        </w:r>
      </w:hyperlink>
    </w:p>
    <w:p w:rsidR="001818D8" w:rsidRDefault="00F261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58" w:history="1">
        <w:r w:rsidR="001818D8" w:rsidRPr="008739AF">
          <w:rPr>
            <w:rStyle w:val="Hyperlink"/>
            <w:rFonts w:cs="Arial"/>
            <w:noProof/>
          </w:rPr>
          <w:t>4</w:t>
        </w:r>
        <w:r w:rsidR="001818D8">
          <w:rPr>
            <w:rFonts w:asciiTheme="minorHAnsi" w:eastAsiaTheme="minorEastAsia" w:hAnsiTheme="minorHAnsi" w:cstheme="minorBidi"/>
            <w:smallCaps w:val="0"/>
            <w:noProof/>
            <w:sz w:val="22"/>
            <w:szCs w:val="22"/>
          </w:rPr>
          <w:tab/>
        </w:r>
        <w:r w:rsidR="001818D8" w:rsidRPr="008739AF">
          <w:rPr>
            <w:rStyle w:val="Hyperlink"/>
            <w:rFonts w:cs="Arial"/>
            <w:noProof/>
          </w:rPr>
          <w:t>User Experience Requirements</w:t>
        </w:r>
        <w:r w:rsidR="001818D8">
          <w:rPr>
            <w:noProof/>
            <w:webHidden/>
          </w:rPr>
          <w:tab/>
        </w:r>
        <w:r>
          <w:rPr>
            <w:noProof/>
            <w:webHidden/>
          </w:rPr>
          <w:fldChar w:fldCharType="begin"/>
        </w:r>
        <w:r w:rsidR="001818D8">
          <w:rPr>
            <w:noProof/>
            <w:webHidden/>
          </w:rPr>
          <w:instrText xml:space="preserve"> PAGEREF _Toc324835458 \h </w:instrText>
        </w:r>
        <w:r>
          <w:rPr>
            <w:noProof/>
            <w:webHidden/>
          </w:rPr>
        </w:r>
        <w:r>
          <w:rPr>
            <w:noProof/>
            <w:webHidden/>
          </w:rPr>
          <w:fldChar w:fldCharType="separate"/>
        </w:r>
        <w:r w:rsidR="00BA6F50">
          <w:rPr>
            <w:noProof/>
            <w:webHidden/>
          </w:rPr>
          <w:t>14</w:t>
        </w:r>
        <w:r>
          <w:rPr>
            <w:noProof/>
            <w:webHidden/>
          </w:rPr>
          <w:fldChar w:fldCharType="end"/>
        </w:r>
      </w:hyperlink>
    </w:p>
    <w:p w:rsidR="001818D8" w:rsidRDefault="00F261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59" w:history="1">
        <w:r w:rsidR="001818D8" w:rsidRPr="008739AF">
          <w:rPr>
            <w:rStyle w:val="Hyperlink"/>
            <w:rFonts w:cs="Arial"/>
            <w:noProof/>
          </w:rPr>
          <w:t>5</w:t>
        </w:r>
        <w:r w:rsidR="001818D8">
          <w:rPr>
            <w:rFonts w:asciiTheme="minorHAnsi" w:eastAsiaTheme="minorEastAsia" w:hAnsiTheme="minorHAnsi" w:cstheme="minorBidi"/>
            <w:smallCaps w:val="0"/>
            <w:noProof/>
            <w:sz w:val="22"/>
            <w:szCs w:val="22"/>
          </w:rPr>
          <w:tab/>
        </w:r>
        <w:r w:rsidR="001818D8" w:rsidRPr="008739AF">
          <w:rPr>
            <w:rStyle w:val="Hyperlink"/>
            <w:rFonts w:cs="Arial"/>
            <w:noProof/>
          </w:rPr>
          <w:t>Integration and Migration</w:t>
        </w:r>
        <w:r w:rsidR="001818D8">
          <w:rPr>
            <w:noProof/>
            <w:webHidden/>
          </w:rPr>
          <w:tab/>
        </w:r>
        <w:r>
          <w:rPr>
            <w:noProof/>
            <w:webHidden/>
          </w:rPr>
          <w:fldChar w:fldCharType="begin"/>
        </w:r>
        <w:r w:rsidR="001818D8">
          <w:rPr>
            <w:noProof/>
            <w:webHidden/>
          </w:rPr>
          <w:instrText xml:space="preserve"> PAGEREF _Toc324835459 \h </w:instrText>
        </w:r>
        <w:r>
          <w:rPr>
            <w:noProof/>
            <w:webHidden/>
          </w:rPr>
        </w:r>
        <w:r>
          <w:rPr>
            <w:noProof/>
            <w:webHidden/>
          </w:rPr>
          <w:fldChar w:fldCharType="separate"/>
        </w:r>
        <w:r w:rsidR="00BA6F50">
          <w:rPr>
            <w:noProof/>
            <w:webHidden/>
          </w:rPr>
          <w:t>14</w:t>
        </w:r>
        <w:r>
          <w:rPr>
            <w:noProof/>
            <w:webHidden/>
          </w:rPr>
          <w:fldChar w:fldCharType="end"/>
        </w:r>
      </w:hyperlink>
    </w:p>
    <w:p w:rsidR="001818D8" w:rsidRDefault="00F261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60" w:history="1">
        <w:r w:rsidR="001818D8" w:rsidRPr="008739AF">
          <w:rPr>
            <w:rStyle w:val="Hyperlink"/>
            <w:rFonts w:cs="Arial"/>
            <w:noProof/>
          </w:rPr>
          <w:t>6</w:t>
        </w:r>
        <w:r w:rsidR="001818D8">
          <w:rPr>
            <w:rFonts w:asciiTheme="minorHAnsi" w:eastAsiaTheme="minorEastAsia" w:hAnsiTheme="minorHAnsi" w:cstheme="minorBidi"/>
            <w:smallCaps w:val="0"/>
            <w:noProof/>
            <w:sz w:val="22"/>
            <w:szCs w:val="22"/>
          </w:rPr>
          <w:tab/>
        </w:r>
        <w:r w:rsidR="001818D8" w:rsidRPr="008739AF">
          <w:rPr>
            <w:rStyle w:val="Hyperlink"/>
            <w:rFonts w:cs="Arial"/>
            <w:noProof/>
          </w:rPr>
          <w:t>Operations and Maintenance</w:t>
        </w:r>
        <w:r w:rsidR="001818D8">
          <w:rPr>
            <w:noProof/>
            <w:webHidden/>
          </w:rPr>
          <w:tab/>
        </w:r>
        <w:r>
          <w:rPr>
            <w:noProof/>
            <w:webHidden/>
          </w:rPr>
          <w:fldChar w:fldCharType="begin"/>
        </w:r>
        <w:r w:rsidR="001818D8">
          <w:rPr>
            <w:noProof/>
            <w:webHidden/>
          </w:rPr>
          <w:instrText xml:space="preserve"> PAGEREF _Toc324835460 \h </w:instrText>
        </w:r>
        <w:r>
          <w:rPr>
            <w:noProof/>
            <w:webHidden/>
          </w:rPr>
        </w:r>
        <w:r>
          <w:rPr>
            <w:noProof/>
            <w:webHidden/>
          </w:rPr>
          <w:fldChar w:fldCharType="separate"/>
        </w:r>
        <w:r w:rsidR="00BA6F50">
          <w:rPr>
            <w:noProof/>
            <w:webHidden/>
          </w:rPr>
          <w:t>14</w:t>
        </w:r>
        <w:r>
          <w:rPr>
            <w:noProof/>
            <w:webHidden/>
          </w:rPr>
          <w:fldChar w:fldCharType="end"/>
        </w:r>
      </w:hyperlink>
    </w:p>
    <w:p w:rsidR="001818D8" w:rsidRDefault="00F261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61" w:history="1">
        <w:r w:rsidR="001818D8" w:rsidRPr="008739AF">
          <w:rPr>
            <w:rStyle w:val="Hyperlink"/>
            <w:noProof/>
          </w:rPr>
          <w:t>6.1</w:t>
        </w:r>
        <w:r w:rsidR="001818D8">
          <w:rPr>
            <w:rFonts w:asciiTheme="minorHAnsi" w:eastAsiaTheme="minorEastAsia" w:hAnsiTheme="minorHAnsi" w:cstheme="minorBidi"/>
            <w:smallCaps w:val="0"/>
            <w:noProof/>
            <w:sz w:val="22"/>
            <w:szCs w:val="22"/>
          </w:rPr>
          <w:tab/>
        </w:r>
        <w:r w:rsidR="001818D8" w:rsidRPr="008739AF">
          <w:rPr>
            <w:rStyle w:val="Hyperlink"/>
            <w:noProof/>
          </w:rPr>
          <w:t>Service Level Agreement</w:t>
        </w:r>
        <w:r w:rsidR="001818D8">
          <w:rPr>
            <w:noProof/>
            <w:webHidden/>
          </w:rPr>
          <w:tab/>
        </w:r>
        <w:r>
          <w:rPr>
            <w:noProof/>
            <w:webHidden/>
          </w:rPr>
          <w:fldChar w:fldCharType="begin"/>
        </w:r>
        <w:r w:rsidR="001818D8">
          <w:rPr>
            <w:noProof/>
            <w:webHidden/>
          </w:rPr>
          <w:instrText xml:space="preserve"> PAGEREF _Toc324835461 \h </w:instrText>
        </w:r>
        <w:r>
          <w:rPr>
            <w:noProof/>
            <w:webHidden/>
          </w:rPr>
        </w:r>
        <w:r>
          <w:rPr>
            <w:noProof/>
            <w:webHidden/>
          </w:rPr>
          <w:fldChar w:fldCharType="separate"/>
        </w:r>
        <w:r w:rsidR="00BA6F50">
          <w:rPr>
            <w:noProof/>
            <w:webHidden/>
          </w:rPr>
          <w:t>14</w:t>
        </w:r>
        <w:r>
          <w:rPr>
            <w:noProof/>
            <w:webHidden/>
          </w:rPr>
          <w:fldChar w:fldCharType="end"/>
        </w:r>
      </w:hyperlink>
    </w:p>
    <w:p w:rsidR="001818D8" w:rsidRDefault="00F261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62" w:history="1">
        <w:r w:rsidR="001818D8" w:rsidRPr="008739AF">
          <w:rPr>
            <w:rStyle w:val="Hyperlink"/>
            <w:noProof/>
          </w:rPr>
          <w:t>6.2</w:t>
        </w:r>
        <w:r w:rsidR="001818D8">
          <w:rPr>
            <w:rFonts w:asciiTheme="minorHAnsi" w:eastAsiaTheme="minorEastAsia" w:hAnsiTheme="minorHAnsi" w:cstheme="minorBidi"/>
            <w:smallCaps w:val="0"/>
            <w:noProof/>
            <w:sz w:val="22"/>
            <w:szCs w:val="22"/>
          </w:rPr>
          <w:tab/>
        </w:r>
        <w:r w:rsidR="001818D8" w:rsidRPr="008739AF">
          <w:rPr>
            <w:rStyle w:val="Hyperlink"/>
            <w:noProof/>
          </w:rPr>
          <w:t>Monitoring and Alerts</w:t>
        </w:r>
        <w:r w:rsidR="001818D8">
          <w:rPr>
            <w:noProof/>
            <w:webHidden/>
          </w:rPr>
          <w:tab/>
        </w:r>
        <w:r>
          <w:rPr>
            <w:noProof/>
            <w:webHidden/>
          </w:rPr>
          <w:fldChar w:fldCharType="begin"/>
        </w:r>
        <w:r w:rsidR="001818D8">
          <w:rPr>
            <w:noProof/>
            <w:webHidden/>
          </w:rPr>
          <w:instrText xml:space="preserve"> PAGEREF _Toc324835462 \h </w:instrText>
        </w:r>
        <w:r>
          <w:rPr>
            <w:noProof/>
            <w:webHidden/>
          </w:rPr>
        </w:r>
        <w:r>
          <w:rPr>
            <w:noProof/>
            <w:webHidden/>
          </w:rPr>
          <w:fldChar w:fldCharType="separate"/>
        </w:r>
        <w:r w:rsidR="00BA6F50">
          <w:rPr>
            <w:noProof/>
            <w:webHidden/>
          </w:rPr>
          <w:t>15</w:t>
        </w:r>
        <w:r>
          <w:rPr>
            <w:noProof/>
            <w:webHidden/>
          </w:rPr>
          <w:fldChar w:fldCharType="end"/>
        </w:r>
      </w:hyperlink>
    </w:p>
    <w:p w:rsidR="001818D8" w:rsidRDefault="00F261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63" w:history="1">
        <w:r w:rsidR="001818D8" w:rsidRPr="008739AF">
          <w:rPr>
            <w:rStyle w:val="Hyperlink"/>
            <w:noProof/>
          </w:rPr>
          <w:t>6.3</w:t>
        </w:r>
        <w:r w:rsidR="001818D8">
          <w:rPr>
            <w:rFonts w:asciiTheme="minorHAnsi" w:eastAsiaTheme="minorEastAsia" w:hAnsiTheme="minorHAnsi" w:cstheme="minorBidi"/>
            <w:smallCaps w:val="0"/>
            <w:noProof/>
            <w:sz w:val="22"/>
            <w:szCs w:val="22"/>
          </w:rPr>
          <w:tab/>
        </w:r>
        <w:r w:rsidR="001818D8" w:rsidRPr="008739AF">
          <w:rPr>
            <w:rStyle w:val="Hyperlink"/>
            <w:noProof/>
          </w:rPr>
          <w:t>Business Continuity Planning (BCP)</w:t>
        </w:r>
        <w:r w:rsidR="001818D8">
          <w:rPr>
            <w:noProof/>
            <w:webHidden/>
          </w:rPr>
          <w:tab/>
        </w:r>
        <w:r>
          <w:rPr>
            <w:noProof/>
            <w:webHidden/>
          </w:rPr>
          <w:fldChar w:fldCharType="begin"/>
        </w:r>
        <w:r w:rsidR="001818D8">
          <w:rPr>
            <w:noProof/>
            <w:webHidden/>
          </w:rPr>
          <w:instrText xml:space="preserve"> PAGEREF _Toc324835463 \h </w:instrText>
        </w:r>
        <w:r>
          <w:rPr>
            <w:noProof/>
            <w:webHidden/>
          </w:rPr>
        </w:r>
        <w:r>
          <w:rPr>
            <w:noProof/>
            <w:webHidden/>
          </w:rPr>
          <w:fldChar w:fldCharType="separate"/>
        </w:r>
        <w:r w:rsidR="00BA6F50">
          <w:rPr>
            <w:noProof/>
            <w:webHidden/>
          </w:rPr>
          <w:t>15</w:t>
        </w:r>
        <w:r>
          <w:rPr>
            <w:noProof/>
            <w:webHidden/>
          </w:rPr>
          <w:fldChar w:fldCharType="end"/>
        </w:r>
      </w:hyperlink>
    </w:p>
    <w:p w:rsidR="001818D8" w:rsidRDefault="00F261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64" w:history="1">
        <w:r w:rsidR="001818D8" w:rsidRPr="008739AF">
          <w:rPr>
            <w:rStyle w:val="Hyperlink"/>
            <w:noProof/>
          </w:rPr>
          <w:t>6.4</w:t>
        </w:r>
        <w:r w:rsidR="001818D8">
          <w:rPr>
            <w:rFonts w:asciiTheme="minorHAnsi" w:eastAsiaTheme="minorEastAsia" w:hAnsiTheme="minorHAnsi" w:cstheme="minorBidi"/>
            <w:smallCaps w:val="0"/>
            <w:noProof/>
            <w:sz w:val="22"/>
            <w:szCs w:val="22"/>
          </w:rPr>
          <w:tab/>
        </w:r>
        <w:r w:rsidR="001818D8" w:rsidRPr="008739AF">
          <w:rPr>
            <w:rStyle w:val="Hyperlink"/>
            <w:noProof/>
          </w:rPr>
          <w:t>Capacity Planning</w:t>
        </w:r>
        <w:r w:rsidR="001818D8">
          <w:rPr>
            <w:noProof/>
            <w:webHidden/>
          </w:rPr>
          <w:tab/>
        </w:r>
        <w:r>
          <w:rPr>
            <w:noProof/>
            <w:webHidden/>
          </w:rPr>
          <w:fldChar w:fldCharType="begin"/>
        </w:r>
        <w:r w:rsidR="001818D8">
          <w:rPr>
            <w:noProof/>
            <w:webHidden/>
          </w:rPr>
          <w:instrText xml:space="preserve"> PAGEREF _Toc324835464 \h </w:instrText>
        </w:r>
        <w:r>
          <w:rPr>
            <w:noProof/>
            <w:webHidden/>
          </w:rPr>
        </w:r>
        <w:r>
          <w:rPr>
            <w:noProof/>
            <w:webHidden/>
          </w:rPr>
          <w:fldChar w:fldCharType="separate"/>
        </w:r>
        <w:r w:rsidR="00BA6F50">
          <w:rPr>
            <w:noProof/>
            <w:webHidden/>
          </w:rPr>
          <w:t>15</w:t>
        </w:r>
        <w:r>
          <w:rPr>
            <w:noProof/>
            <w:webHidden/>
          </w:rPr>
          <w:fldChar w:fldCharType="end"/>
        </w:r>
      </w:hyperlink>
    </w:p>
    <w:p w:rsidR="001818D8" w:rsidRDefault="00F261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65" w:history="1">
        <w:r w:rsidR="001818D8" w:rsidRPr="008739AF">
          <w:rPr>
            <w:rStyle w:val="Hyperlink"/>
            <w:noProof/>
          </w:rPr>
          <w:t>6.5</w:t>
        </w:r>
        <w:r w:rsidR="001818D8">
          <w:rPr>
            <w:rFonts w:asciiTheme="minorHAnsi" w:eastAsiaTheme="minorEastAsia" w:hAnsiTheme="minorHAnsi" w:cstheme="minorBidi"/>
            <w:smallCaps w:val="0"/>
            <w:noProof/>
            <w:sz w:val="22"/>
            <w:szCs w:val="22"/>
          </w:rPr>
          <w:tab/>
        </w:r>
        <w:r w:rsidR="001818D8" w:rsidRPr="008739AF">
          <w:rPr>
            <w:rStyle w:val="Hyperlink"/>
            <w:noProof/>
          </w:rPr>
          <w:t>Escalations</w:t>
        </w:r>
        <w:r w:rsidR="001818D8">
          <w:rPr>
            <w:noProof/>
            <w:webHidden/>
          </w:rPr>
          <w:tab/>
        </w:r>
        <w:r>
          <w:rPr>
            <w:noProof/>
            <w:webHidden/>
          </w:rPr>
          <w:fldChar w:fldCharType="begin"/>
        </w:r>
        <w:r w:rsidR="001818D8">
          <w:rPr>
            <w:noProof/>
            <w:webHidden/>
          </w:rPr>
          <w:instrText xml:space="preserve"> PAGEREF _Toc324835465 \h </w:instrText>
        </w:r>
        <w:r>
          <w:rPr>
            <w:noProof/>
            <w:webHidden/>
          </w:rPr>
        </w:r>
        <w:r>
          <w:rPr>
            <w:noProof/>
            <w:webHidden/>
          </w:rPr>
          <w:fldChar w:fldCharType="separate"/>
        </w:r>
        <w:r w:rsidR="00BA6F50">
          <w:rPr>
            <w:noProof/>
            <w:webHidden/>
          </w:rPr>
          <w:t>15</w:t>
        </w:r>
        <w:r>
          <w:rPr>
            <w:noProof/>
            <w:webHidden/>
          </w:rPr>
          <w:fldChar w:fldCharType="end"/>
        </w:r>
      </w:hyperlink>
    </w:p>
    <w:p w:rsidR="001818D8" w:rsidRDefault="00F261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66" w:history="1">
        <w:r w:rsidR="001818D8" w:rsidRPr="008739AF">
          <w:rPr>
            <w:rStyle w:val="Hyperlink"/>
            <w:rFonts w:cs="Arial"/>
            <w:noProof/>
          </w:rPr>
          <w:t>7</w:t>
        </w:r>
        <w:r w:rsidR="001818D8">
          <w:rPr>
            <w:rFonts w:asciiTheme="minorHAnsi" w:eastAsiaTheme="minorEastAsia" w:hAnsiTheme="minorHAnsi" w:cstheme="minorBidi"/>
            <w:smallCaps w:val="0"/>
            <w:noProof/>
            <w:sz w:val="22"/>
            <w:szCs w:val="22"/>
          </w:rPr>
          <w:tab/>
        </w:r>
        <w:r w:rsidR="001818D8" w:rsidRPr="008739AF">
          <w:rPr>
            <w:rStyle w:val="Hyperlink"/>
            <w:rFonts w:cs="Arial"/>
            <w:noProof/>
          </w:rPr>
          <w:t>International</w:t>
        </w:r>
        <w:r w:rsidR="001818D8">
          <w:rPr>
            <w:noProof/>
            <w:webHidden/>
          </w:rPr>
          <w:tab/>
        </w:r>
        <w:r>
          <w:rPr>
            <w:noProof/>
            <w:webHidden/>
          </w:rPr>
          <w:fldChar w:fldCharType="begin"/>
        </w:r>
        <w:r w:rsidR="001818D8">
          <w:rPr>
            <w:noProof/>
            <w:webHidden/>
          </w:rPr>
          <w:instrText xml:space="preserve"> PAGEREF _Toc324835466 \h </w:instrText>
        </w:r>
        <w:r>
          <w:rPr>
            <w:noProof/>
            <w:webHidden/>
          </w:rPr>
        </w:r>
        <w:r>
          <w:rPr>
            <w:noProof/>
            <w:webHidden/>
          </w:rPr>
          <w:fldChar w:fldCharType="separate"/>
        </w:r>
        <w:r w:rsidR="00BA6F50">
          <w:rPr>
            <w:noProof/>
            <w:webHidden/>
          </w:rPr>
          <w:t>15</w:t>
        </w:r>
        <w:r>
          <w:rPr>
            <w:noProof/>
            <w:webHidden/>
          </w:rPr>
          <w:fldChar w:fldCharType="end"/>
        </w:r>
      </w:hyperlink>
    </w:p>
    <w:p w:rsidR="001818D8" w:rsidRDefault="00F261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67" w:history="1">
        <w:r w:rsidR="001818D8" w:rsidRPr="008739AF">
          <w:rPr>
            <w:rStyle w:val="Hyperlink"/>
            <w:rFonts w:cs="Arial"/>
            <w:noProof/>
          </w:rPr>
          <w:t>8</w:t>
        </w:r>
        <w:r w:rsidR="001818D8">
          <w:rPr>
            <w:rFonts w:asciiTheme="minorHAnsi" w:eastAsiaTheme="minorEastAsia" w:hAnsiTheme="minorHAnsi" w:cstheme="minorBidi"/>
            <w:smallCaps w:val="0"/>
            <w:noProof/>
            <w:sz w:val="22"/>
            <w:szCs w:val="22"/>
          </w:rPr>
          <w:tab/>
        </w:r>
        <w:r w:rsidR="001818D8" w:rsidRPr="008739AF">
          <w:rPr>
            <w:rStyle w:val="Hyperlink"/>
            <w:rFonts w:cs="Arial"/>
            <w:noProof/>
          </w:rPr>
          <w:t>Legal</w:t>
        </w:r>
        <w:r w:rsidR="001818D8">
          <w:rPr>
            <w:noProof/>
            <w:webHidden/>
          </w:rPr>
          <w:tab/>
        </w:r>
        <w:r>
          <w:rPr>
            <w:noProof/>
            <w:webHidden/>
          </w:rPr>
          <w:fldChar w:fldCharType="begin"/>
        </w:r>
        <w:r w:rsidR="001818D8">
          <w:rPr>
            <w:noProof/>
            <w:webHidden/>
          </w:rPr>
          <w:instrText xml:space="preserve"> PAGEREF _Toc324835467 \h </w:instrText>
        </w:r>
        <w:r>
          <w:rPr>
            <w:noProof/>
            <w:webHidden/>
          </w:rPr>
        </w:r>
        <w:r>
          <w:rPr>
            <w:noProof/>
            <w:webHidden/>
          </w:rPr>
          <w:fldChar w:fldCharType="separate"/>
        </w:r>
        <w:r w:rsidR="00BA6F50">
          <w:rPr>
            <w:noProof/>
            <w:webHidden/>
          </w:rPr>
          <w:t>15</w:t>
        </w:r>
        <w:r>
          <w:rPr>
            <w:noProof/>
            <w:webHidden/>
          </w:rPr>
          <w:fldChar w:fldCharType="end"/>
        </w:r>
      </w:hyperlink>
    </w:p>
    <w:p w:rsidR="001818D8" w:rsidRDefault="00F261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68" w:history="1">
        <w:r w:rsidR="001818D8" w:rsidRPr="008739AF">
          <w:rPr>
            <w:rStyle w:val="Hyperlink"/>
            <w:rFonts w:cs="Arial"/>
            <w:noProof/>
          </w:rPr>
          <w:t>9</w:t>
        </w:r>
        <w:r w:rsidR="001818D8">
          <w:rPr>
            <w:rFonts w:asciiTheme="minorHAnsi" w:eastAsiaTheme="minorEastAsia" w:hAnsiTheme="minorHAnsi" w:cstheme="minorBidi"/>
            <w:smallCaps w:val="0"/>
            <w:noProof/>
            <w:sz w:val="22"/>
            <w:szCs w:val="22"/>
          </w:rPr>
          <w:tab/>
        </w:r>
        <w:r w:rsidR="001818D8" w:rsidRPr="008739AF">
          <w:rPr>
            <w:rStyle w:val="Hyperlink"/>
            <w:rFonts w:cs="Arial"/>
            <w:noProof/>
          </w:rPr>
          <w:t>SEO and Marketing</w:t>
        </w:r>
        <w:r w:rsidR="001818D8">
          <w:rPr>
            <w:noProof/>
            <w:webHidden/>
          </w:rPr>
          <w:tab/>
        </w:r>
        <w:r>
          <w:rPr>
            <w:noProof/>
            <w:webHidden/>
          </w:rPr>
          <w:fldChar w:fldCharType="begin"/>
        </w:r>
        <w:r w:rsidR="001818D8">
          <w:rPr>
            <w:noProof/>
            <w:webHidden/>
          </w:rPr>
          <w:instrText xml:space="preserve"> PAGEREF _Toc324835468 \h </w:instrText>
        </w:r>
        <w:r>
          <w:rPr>
            <w:noProof/>
            <w:webHidden/>
          </w:rPr>
        </w:r>
        <w:r>
          <w:rPr>
            <w:noProof/>
            <w:webHidden/>
          </w:rPr>
          <w:fldChar w:fldCharType="separate"/>
        </w:r>
        <w:r w:rsidR="00BA6F50">
          <w:rPr>
            <w:noProof/>
            <w:webHidden/>
          </w:rPr>
          <w:t>15</w:t>
        </w:r>
        <w:r>
          <w:rPr>
            <w:noProof/>
            <w:webHidden/>
          </w:rPr>
          <w:fldChar w:fldCharType="end"/>
        </w:r>
      </w:hyperlink>
    </w:p>
    <w:p w:rsidR="001818D8" w:rsidRDefault="00F261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69" w:history="1">
        <w:r w:rsidR="001818D8" w:rsidRPr="008739AF">
          <w:rPr>
            <w:rStyle w:val="Hyperlink"/>
            <w:rFonts w:cs="Arial"/>
            <w:noProof/>
          </w:rPr>
          <w:t>10</w:t>
        </w:r>
        <w:r w:rsidR="001818D8">
          <w:rPr>
            <w:rFonts w:asciiTheme="minorHAnsi" w:eastAsiaTheme="minorEastAsia" w:hAnsiTheme="minorHAnsi" w:cstheme="minorBidi"/>
            <w:smallCaps w:val="0"/>
            <w:noProof/>
            <w:sz w:val="22"/>
            <w:szCs w:val="22"/>
          </w:rPr>
          <w:tab/>
        </w:r>
        <w:r w:rsidR="001818D8" w:rsidRPr="008739AF">
          <w:rPr>
            <w:rStyle w:val="Hyperlink"/>
            <w:rFonts w:cs="Arial"/>
            <w:noProof/>
          </w:rPr>
          <w:t>Other  Stuff</w:t>
        </w:r>
        <w:r w:rsidR="001818D8">
          <w:rPr>
            <w:noProof/>
            <w:webHidden/>
          </w:rPr>
          <w:tab/>
        </w:r>
        <w:r>
          <w:rPr>
            <w:noProof/>
            <w:webHidden/>
          </w:rPr>
          <w:fldChar w:fldCharType="begin"/>
        </w:r>
        <w:r w:rsidR="001818D8">
          <w:rPr>
            <w:noProof/>
            <w:webHidden/>
          </w:rPr>
          <w:instrText xml:space="preserve"> PAGEREF _Toc324835469 \h </w:instrText>
        </w:r>
        <w:r>
          <w:rPr>
            <w:noProof/>
            <w:webHidden/>
          </w:rPr>
        </w:r>
        <w:r>
          <w:rPr>
            <w:noProof/>
            <w:webHidden/>
          </w:rPr>
          <w:fldChar w:fldCharType="separate"/>
        </w:r>
        <w:r w:rsidR="00BA6F50">
          <w:rPr>
            <w:noProof/>
            <w:webHidden/>
          </w:rPr>
          <w:t>16</w:t>
        </w:r>
        <w:r>
          <w:rPr>
            <w:noProof/>
            <w:webHidden/>
          </w:rPr>
          <w:fldChar w:fldCharType="end"/>
        </w:r>
      </w:hyperlink>
    </w:p>
    <w:p w:rsidR="001818D8" w:rsidRDefault="00F26116">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70" w:history="1">
        <w:r w:rsidR="001818D8" w:rsidRPr="008739AF">
          <w:rPr>
            <w:rStyle w:val="Hyperlink"/>
            <w:noProof/>
          </w:rPr>
          <w:t>10.1</w:t>
        </w:r>
        <w:r w:rsidR="001818D8">
          <w:rPr>
            <w:rFonts w:asciiTheme="minorHAnsi" w:eastAsiaTheme="minorEastAsia" w:hAnsiTheme="minorHAnsi" w:cstheme="minorBidi"/>
            <w:smallCaps w:val="0"/>
            <w:noProof/>
            <w:sz w:val="22"/>
            <w:szCs w:val="22"/>
          </w:rPr>
          <w:tab/>
        </w:r>
        <w:r w:rsidR="001818D8" w:rsidRPr="008739AF">
          <w:rPr>
            <w:rStyle w:val="Hyperlink"/>
            <w:noProof/>
          </w:rPr>
          <w:t>Future Business Flow</w:t>
        </w:r>
        <w:r w:rsidR="001818D8">
          <w:rPr>
            <w:noProof/>
            <w:webHidden/>
          </w:rPr>
          <w:tab/>
        </w:r>
        <w:r>
          <w:rPr>
            <w:noProof/>
            <w:webHidden/>
          </w:rPr>
          <w:fldChar w:fldCharType="begin"/>
        </w:r>
        <w:r w:rsidR="001818D8">
          <w:rPr>
            <w:noProof/>
            <w:webHidden/>
          </w:rPr>
          <w:instrText xml:space="preserve"> PAGEREF _Toc324835470 \h </w:instrText>
        </w:r>
        <w:r>
          <w:rPr>
            <w:noProof/>
            <w:webHidden/>
          </w:rPr>
        </w:r>
        <w:r>
          <w:rPr>
            <w:noProof/>
            <w:webHidden/>
          </w:rPr>
          <w:fldChar w:fldCharType="separate"/>
        </w:r>
        <w:r w:rsidR="00BA6F50">
          <w:rPr>
            <w:noProof/>
            <w:webHidden/>
          </w:rPr>
          <w:t>16</w:t>
        </w:r>
        <w:r>
          <w:rPr>
            <w:noProof/>
            <w:webHidden/>
          </w:rPr>
          <w:fldChar w:fldCharType="end"/>
        </w:r>
      </w:hyperlink>
    </w:p>
    <w:p w:rsidR="001818D8" w:rsidRDefault="00F26116">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71" w:history="1">
        <w:r w:rsidR="001818D8" w:rsidRPr="008739AF">
          <w:rPr>
            <w:rStyle w:val="Hyperlink"/>
            <w:noProof/>
          </w:rPr>
          <w:t>10.2</w:t>
        </w:r>
        <w:r w:rsidR="001818D8">
          <w:rPr>
            <w:rFonts w:asciiTheme="minorHAnsi" w:eastAsiaTheme="minorEastAsia" w:hAnsiTheme="minorHAnsi" w:cstheme="minorBidi"/>
            <w:smallCaps w:val="0"/>
            <w:noProof/>
            <w:sz w:val="22"/>
            <w:szCs w:val="22"/>
          </w:rPr>
          <w:tab/>
        </w:r>
        <w:r w:rsidR="001818D8" w:rsidRPr="008739AF">
          <w:rPr>
            <w:rStyle w:val="Hyperlink"/>
            <w:noProof/>
          </w:rPr>
          <w:t>Other Business Areas / Departments Impacted</w:t>
        </w:r>
        <w:r w:rsidR="001818D8">
          <w:rPr>
            <w:noProof/>
            <w:webHidden/>
          </w:rPr>
          <w:tab/>
        </w:r>
        <w:r>
          <w:rPr>
            <w:noProof/>
            <w:webHidden/>
          </w:rPr>
          <w:fldChar w:fldCharType="begin"/>
        </w:r>
        <w:r w:rsidR="001818D8">
          <w:rPr>
            <w:noProof/>
            <w:webHidden/>
          </w:rPr>
          <w:instrText xml:space="preserve"> PAGEREF _Toc324835471 \h </w:instrText>
        </w:r>
        <w:r>
          <w:rPr>
            <w:noProof/>
            <w:webHidden/>
          </w:rPr>
        </w:r>
        <w:r>
          <w:rPr>
            <w:noProof/>
            <w:webHidden/>
          </w:rPr>
          <w:fldChar w:fldCharType="separate"/>
        </w:r>
        <w:r w:rsidR="00BA6F50">
          <w:rPr>
            <w:noProof/>
            <w:webHidden/>
          </w:rPr>
          <w:t>16</w:t>
        </w:r>
        <w:r>
          <w:rPr>
            <w:noProof/>
            <w:webHidden/>
          </w:rPr>
          <w:fldChar w:fldCharType="end"/>
        </w:r>
      </w:hyperlink>
    </w:p>
    <w:p w:rsidR="001818D8" w:rsidRDefault="00F26116">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72" w:history="1">
        <w:r w:rsidR="001818D8" w:rsidRPr="008739AF">
          <w:rPr>
            <w:rStyle w:val="Hyperlink"/>
            <w:noProof/>
          </w:rPr>
          <w:t>10.3</w:t>
        </w:r>
        <w:r w:rsidR="001818D8">
          <w:rPr>
            <w:rFonts w:asciiTheme="minorHAnsi" w:eastAsiaTheme="minorEastAsia" w:hAnsiTheme="minorHAnsi" w:cstheme="minorBidi"/>
            <w:smallCaps w:val="0"/>
            <w:noProof/>
            <w:sz w:val="22"/>
            <w:szCs w:val="22"/>
          </w:rPr>
          <w:tab/>
        </w:r>
        <w:r w:rsidR="001818D8" w:rsidRPr="008739AF">
          <w:rPr>
            <w:rStyle w:val="Hyperlink"/>
            <w:noProof/>
          </w:rPr>
          <w:t>Properties to be impacted</w:t>
        </w:r>
        <w:r w:rsidR="001818D8">
          <w:rPr>
            <w:noProof/>
            <w:webHidden/>
          </w:rPr>
          <w:tab/>
        </w:r>
        <w:r>
          <w:rPr>
            <w:noProof/>
            <w:webHidden/>
          </w:rPr>
          <w:fldChar w:fldCharType="begin"/>
        </w:r>
        <w:r w:rsidR="001818D8">
          <w:rPr>
            <w:noProof/>
            <w:webHidden/>
          </w:rPr>
          <w:instrText xml:space="preserve"> PAGEREF _Toc324835472 \h </w:instrText>
        </w:r>
        <w:r>
          <w:rPr>
            <w:noProof/>
            <w:webHidden/>
          </w:rPr>
        </w:r>
        <w:r>
          <w:rPr>
            <w:noProof/>
            <w:webHidden/>
          </w:rPr>
          <w:fldChar w:fldCharType="separate"/>
        </w:r>
        <w:r w:rsidR="00BA6F50">
          <w:rPr>
            <w:noProof/>
            <w:webHidden/>
          </w:rPr>
          <w:t>16</w:t>
        </w:r>
        <w:r>
          <w:rPr>
            <w:noProof/>
            <w:webHidden/>
          </w:rPr>
          <w:fldChar w:fldCharType="end"/>
        </w:r>
      </w:hyperlink>
    </w:p>
    <w:p w:rsidR="001818D8" w:rsidRDefault="00F26116">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73" w:history="1">
        <w:r w:rsidR="001818D8" w:rsidRPr="008739AF">
          <w:rPr>
            <w:rStyle w:val="Hyperlink"/>
            <w:noProof/>
          </w:rPr>
          <w:t>10.4</w:t>
        </w:r>
        <w:r w:rsidR="001818D8">
          <w:rPr>
            <w:rFonts w:asciiTheme="minorHAnsi" w:eastAsiaTheme="minorEastAsia" w:hAnsiTheme="minorHAnsi" w:cstheme="minorBidi"/>
            <w:smallCaps w:val="0"/>
            <w:noProof/>
            <w:sz w:val="22"/>
            <w:szCs w:val="22"/>
          </w:rPr>
          <w:tab/>
        </w:r>
        <w:r w:rsidR="001818D8" w:rsidRPr="008739AF">
          <w:rPr>
            <w:rStyle w:val="Hyperlink"/>
            <w:noProof/>
          </w:rPr>
          <w:t>Horizontal domain Impacts</w:t>
        </w:r>
        <w:r w:rsidR="001818D8">
          <w:rPr>
            <w:noProof/>
            <w:webHidden/>
          </w:rPr>
          <w:tab/>
        </w:r>
        <w:r>
          <w:rPr>
            <w:noProof/>
            <w:webHidden/>
          </w:rPr>
          <w:fldChar w:fldCharType="begin"/>
        </w:r>
        <w:r w:rsidR="001818D8">
          <w:rPr>
            <w:noProof/>
            <w:webHidden/>
          </w:rPr>
          <w:instrText xml:space="preserve"> PAGEREF _Toc324835473 \h </w:instrText>
        </w:r>
        <w:r>
          <w:rPr>
            <w:noProof/>
            <w:webHidden/>
          </w:rPr>
        </w:r>
        <w:r>
          <w:rPr>
            <w:noProof/>
            <w:webHidden/>
          </w:rPr>
          <w:fldChar w:fldCharType="separate"/>
        </w:r>
        <w:r w:rsidR="00BA6F50">
          <w:rPr>
            <w:noProof/>
            <w:webHidden/>
          </w:rPr>
          <w:t>16</w:t>
        </w:r>
        <w:r>
          <w:rPr>
            <w:noProof/>
            <w:webHidden/>
          </w:rPr>
          <w:fldChar w:fldCharType="end"/>
        </w:r>
      </w:hyperlink>
    </w:p>
    <w:p w:rsidR="001818D8" w:rsidRDefault="00F26116">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74" w:history="1">
        <w:r w:rsidR="001818D8" w:rsidRPr="008739AF">
          <w:rPr>
            <w:rStyle w:val="Hyperlink"/>
            <w:noProof/>
          </w:rPr>
          <w:t>10.5</w:t>
        </w:r>
        <w:r w:rsidR="001818D8">
          <w:rPr>
            <w:rFonts w:asciiTheme="minorHAnsi" w:eastAsiaTheme="minorEastAsia" w:hAnsiTheme="minorHAnsi" w:cstheme="minorBidi"/>
            <w:smallCaps w:val="0"/>
            <w:noProof/>
            <w:sz w:val="22"/>
            <w:szCs w:val="22"/>
          </w:rPr>
          <w:tab/>
        </w:r>
        <w:r w:rsidR="001818D8" w:rsidRPr="008739AF">
          <w:rPr>
            <w:rStyle w:val="Hyperlink"/>
            <w:noProof/>
          </w:rPr>
          <w:t>Merchant Services Impacts (Marketplace)</w:t>
        </w:r>
        <w:r w:rsidR="001818D8">
          <w:rPr>
            <w:noProof/>
            <w:webHidden/>
          </w:rPr>
          <w:tab/>
        </w:r>
        <w:r>
          <w:rPr>
            <w:noProof/>
            <w:webHidden/>
          </w:rPr>
          <w:fldChar w:fldCharType="begin"/>
        </w:r>
        <w:r w:rsidR="001818D8">
          <w:rPr>
            <w:noProof/>
            <w:webHidden/>
          </w:rPr>
          <w:instrText xml:space="preserve"> PAGEREF _Toc324835474 \h </w:instrText>
        </w:r>
        <w:r>
          <w:rPr>
            <w:noProof/>
            <w:webHidden/>
          </w:rPr>
        </w:r>
        <w:r>
          <w:rPr>
            <w:noProof/>
            <w:webHidden/>
          </w:rPr>
          <w:fldChar w:fldCharType="separate"/>
        </w:r>
        <w:r w:rsidR="00BA6F50">
          <w:rPr>
            <w:noProof/>
            <w:webHidden/>
          </w:rPr>
          <w:t>17</w:t>
        </w:r>
        <w:r>
          <w:rPr>
            <w:noProof/>
            <w:webHidden/>
          </w:rPr>
          <w:fldChar w:fldCharType="end"/>
        </w:r>
      </w:hyperlink>
    </w:p>
    <w:p w:rsidR="001818D8" w:rsidRDefault="00F26116">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75" w:history="1">
        <w:r w:rsidR="001818D8" w:rsidRPr="008739AF">
          <w:rPr>
            <w:rStyle w:val="Hyperlink"/>
            <w:noProof/>
          </w:rPr>
          <w:t>10.6</w:t>
        </w:r>
        <w:r w:rsidR="001818D8">
          <w:rPr>
            <w:rFonts w:asciiTheme="minorHAnsi" w:eastAsiaTheme="minorEastAsia" w:hAnsiTheme="minorHAnsi" w:cstheme="minorBidi"/>
            <w:smallCaps w:val="0"/>
            <w:noProof/>
            <w:sz w:val="22"/>
            <w:szCs w:val="22"/>
          </w:rPr>
          <w:tab/>
        </w:r>
        <w:r w:rsidR="001818D8" w:rsidRPr="008739AF">
          <w:rPr>
            <w:rStyle w:val="Hyperlink"/>
            <w:noProof/>
          </w:rPr>
          <w:t>External Vendor Involvement</w:t>
        </w:r>
        <w:r w:rsidR="001818D8">
          <w:rPr>
            <w:noProof/>
            <w:webHidden/>
          </w:rPr>
          <w:tab/>
        </w:r>
        <w:r>
          <w:rPr>
            <w:noProof/>
            <w:webHidden/>
          </w:rPr>
          <w:fldChar w:fldCharType="begin"/>
        </w:r>
        <w:r w:rsidR="001818D8">
          <w:rPr>
            <w:noProof/>
            <w:webHidden/>
          </w:rPr>
          <w:instrText xml:space="preserve"> PAGEREF _Toc324835475 \h </w:instrText>
        </w:r>
        <w:r>
          <w:rPr>
            <w:noProof/>
            <w:webHidden/>
          </w:rPr>
        </w:r>
        <w:r>
          <w:rPr>
            <w:noProof/>
            <w:webHidden/>
          </w:rPr>
          <w:fldChar w:fldCharType="separate"/>
        </w:r>
        <w:r w:rsidR="00BA6F50">
          <w:rPr>
            <w:noProof/>
            <w:webHidden/>
          </w:rPr>
          <w:t>18</w:t>
        </w:r>
        <w:r>
          <w:rPr>
            <w:noProof/>
            <w:webHidden/>
          </w:rPr>
          <w:fldChar w:fldCharType="end"/>
        </w:r>
      </w:hyperlink>
    </w:p>
    <w:p w:rsidR="001818D8" w:rsidRDefault="00F26116">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76" w:history="1">
        <w:r w:rsidR="001818D8" w:rsidRPr="008739AF">
          <w:rPr>
            <w:rStyle w:val="Hyperlink"/>
            <w:noProof/>
          </w:rPr>
          <w:t>10.7</w:t>
        </w:r>
        <w:r w:rsidR="001818D8">
          <w:rPr>
            <w:rFonts w:asciiTheme="minorHAnsi" w:eastAsiaTheme="minorEastAsia" w:hAnsiTheme="minorHAnsi" w:cstheme="minorBidi"/>
            <w:smallCaps w:val="0"/>
            <w:noProof/>
            <w:sz w:val="22"/>
            <w:szCs w:val="22"/>
          </w:rPr>
          <w:tab/>
        </w:r>
        <w:r w:rsidR="001818D8" w:rsidRPr="008739AF">
          <w:rPr>
            <w:rStyle w:val="Hyperlink"/>
            <w:noProof/>
          </w:rPr>
          <w:t>Security and Compliance</w:t>
        </w:r>
        <w:r w:rsidR="001818D8">
          <w:rPr>
            <w:noProof/>
            <w:webHidden/>
          </w:rPr>
          <w:tab/>
        </w:r>
        <w:r>
          <w:rPr>
            <w:noProof/>
            <w:webHidden/>
          </w:rPr>
          <w:fldChar w:fldCharType="begin"/>
        </w:r>
        <w:r w:rsidR="001818D8">
          <w:rPr>
            <w:noProof/>
            <w:webHidden/>
          </w:rPr>
          <w:instrText xml:space="preserve"> PAGEREF _Toc324835476 \h </w:instrText>
        </w:r>
        <w:r>
          <w:rPr>
            <w:noProof/>
            <w:webHidden/>
          </w:rPr>
        </w:r>
        <w:r>
          <w:rPr>
            <w:noProof/>
            <w:webHidden/>
          </w:rPr>
          <w:fldChar w:fldCharType="separate"/>
        </w:r>
        <w:r w:rsidR="00BA6F50">
          <w:rPr>
            <w:noProof/>
            <w:webHidden/>
          </w:rPr>
          <w:t>18</w:t>
        </w:r>
        <w:r>
          <w:rPr>
            <w:noProof/>
            <w:webHidden/>
          </w:rPr>
          <w:fldChar w:fldCharType="end"/>
        </w:r>
      </w:hyperlink>
    </w:p>
    <w:p w:rsidR="001818D8" w:rsidRDefault="00F26116">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77" w:history="1">
        <w:r w:rsidR="001818D8" w:rsidRPr="008739AF">
          <w:rPr>
            <w:rStyle w:val="Hyperlink"/>
            <w:noProof/>
          </w:rPr>
          <w:t>10.8</w:t>
        </w:r>
        <w:r w:rsidR="001818D8">
          <w:rPr>
            <w:rFonts w:asciiTheme="minorHAnsi" w:eastAsiaTheme="minorEastAsia" w:hAnsiTheme="minorHAnsi" w:cstheme="minorBidi"/>
            <w:smallCaps w:val="0"/>
            <w:noProof/>
            <w:sz w:val="22"/>
            <w:szCs w:val="22"/>
          </w:rPr>
          <w:tab/>
        </w:r>
        <w:r w:rsidR="001818D8" w:rsidRPr="008739AF">
          <w:rPr>
            <w:rStyle w:val="Hyperlink"/>
            <w:noProof/>
          </w:rPr>
          <w:t>Operations, Networking, and System Requirements</w:t>
        </w:r>
        <w:r w:rsidR="001818D8">
          <w:rPr>
            <w:noProof/>
            <w:webHidden/>
          </w:rPr>
          <w:tab/>
        </w:r>
        <w:r>
          <w:rPr>
            <w:noProof/>
            <w:webHidden/>
          </w:rPr>
          <w:fldChar w:fldCharType="begin"/>
        </w:r>
        <w:r w:rsidR="001818D8">
          <w:rPr>
            <w:noProof/>
            <w:webHidden/>
          </w:rPr>
          <w:instrText xml:space="preserve"> PAGEREF _Toc324835477 \h </w:instrText>
        </w:r>
        <w:r>
          <w:rPr>
            <w:noProof/>
            <w:webHidden/>
          </w:rPr>
        </w:r>
        <w:r>
          <w:rPr>
            <w:noProof/>
            <w:webHidden/>
          </w:rPr>
          <w:fldChar w:fldCharType="separate"/>
        </w:r>
        <w:r w:rsidR="00BA6F50">
          <w:rPr>
            <w:noProof/>
            <w:webHidden/>
          </w:rPr>
          <w:t>19</w:t>
        </w:r>
        <w:r>
          <w:rPr>
            <w:noProof/>
            <w:webHidden/>
          </w:rPr>
          <w:fldChar w:fldCharType="end"/>
        </w:r>
      </w:hyperlink>
    </w:p>
    <w:p w:rsidR="001818D8" w:rsidRDefault="00F26116">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78" w:history="1">
        <w:r w:rsidR="001818D8" w:rsidRPr="008739AF">
          <w:rPr>
            <w:rStyle w:val="Hyperlink"/>
            <w:noProof/>
          </w:rPr>
          <w:t>10.9</w:t>
        </w:r>
        <w:r w:rsidR="001818D8">
          <w:rPr>
            <w:rFonts w:asciiTheme="minorHAnsi" w:eastAsiaTheme="minorEastAsia" w:hAnsiTheme="minorHAnsi" w:cstheme="minorBidi"/>
            <w:smallCaps w:val="0"/>
            <w:noProof/>
            <w:sz w:val="22"/>
            <w:szCs w:val="22"/>
          </w:rPr>
          <w:tab/>
        </w:r>
        <w:r w:rsidR="001818D8" w:rsidRPr="008739AF">
          <w:rPr>
            <w:rStyle w:val="Hyperlink"/>
            <w:noProof/>
          </w:rPr>
          <w:t>Global Non-Functional Requirements</w:t>
        </w:r>
        <w:r w:rsidR="001818D8">
          <w:rPr>
            <w:noProof/>
            <w:webHidden/>
          </w:rPr>
          <w:tab/>
        </w:r>
        <w:r>
          <w:rPr>
            <w:noProof/>
            <w:webHidden/>
          </w:rPr>
          <w:fldChar w:fldCharType="begin"/>
        </w:r>
        <w:r w:rsidR="001818D8">
          <w:rPr>
            <w:noProof/>
            <w:webHidden/>
          </w:rPr>
          <w:instrText xml:space="preserve"> PAGEREF _Toc324835478 \h </w:instrText>
        </w:r>
        <w:r>
          <w:rPr>
            <w:noProof/>
            <w:webHidden/>
          </w:rPr>
        </w:r>
        <w:r>
          <w:rPr>
            <w:noProof/>
            <w:webHidden/>
          </w:rPr>
          <w:fldChar w:fldCharType="separate"/>
        </w:r>
        <w:r w:rsidR="00BA6F50">
          <w:rPr>
            <w:noProof/>
            <w:webHidden/>
          </w:rPr>
          <w:t>20</w:t>
        </w:r>
        <w:r>
          <w:rPr>
            <w:noProof/>
            <w:webHidden/>
          </w:rPr>
          <w:fldChar w:fldCharType="end"/>
        </w:r>
      </w:hyperlink>
    </w:p>
    <w:p w:rsidR="001818D8" w:rsidRDefault="00F26116">
      <w:pPr>
        <w:pStyle w:val="TOC2"/>
        <w:tabs>
          <w:tab w:val="left" w:pos="1200"/>
          <w:tab w:val="right" w:leader="dot" w:pos="9620"/>
        </w:tabs>
        <w:rPr>
          <w:rFonts w:asciiTheme="minorHAnsi" w:eastAsiaTheme="minorEastAsia" w:hAnsiTheme="minorHAnsi" w:cstheme="minorBidi"/>
          <w:smallCaps w:val="0"/>
          <w:noProof/>
          <w:sz w:val="22"/>
          <w:szCs w:val="22"/>
        </w:rPr>
      </w:pPr>
      <w:hyperlink w:anchor="_Toc324835479" w:history="1">
        <w:r w:rsidR="001818D8" w:rsidRPr="008739AF">
          <w:rPr>
            <w:rStyle w:val="Hyperlink"/>
            <w:rFonts w:cs="Arial"/>
            <w:noProof/>
          </w:rPr>
          <w:t>10.9.1</w:t>
        </w:r>
        <w:r w:rsidR="001818D8">
          <w:rPr>
            <w:rFonts w:asciiTheme="minorHAnsi" w:eastAsiaTheme="minorEastAsia" w:hAnsiTheme="minorHAnsi" w:cstheme="minorBidi"/>
            <w:smallCaps w:val="0"/>
            <w:noProof/>
            <w:sz w:val="22"/>
            <w:szCs w:val="22"/>
          </w:rPr>
          <w:tab/>
        </w:r>
        <w:r w:rsidR="001818D8" w:rsidRPr="008739AF">
          <w:rPr>
            <w:rStyle w:val="Hyperlink"/>
            <w:rFonts w:cs="Arial"/>
            <w:noProof/>
          </w:rPr>
          <w:t>SEO requirements</w:t>
        </w:r>
        <w:r w:rsidR="001818D8">
          <w:rPr>
            <w:noProof/>
            <w:webHidden/>
          </w:rPr>
          <w:tab/>
        </w:r>
        <w:r>
          <w:rPr>
            <w:noProof/>
            <w:webHidden/>
          </w:rPr>
          <w:fldChar w:fldCharType="begin"/>
        </w:r>
        <w:r w:rsidR="001818D8">
          <w:rPr>
            <w:noProof/>
            <w:webHidden/>
          </w:rPr>
          <w:instrText xml:space="preserve"> PAGEREF _Toc324835479 \h </w:instrText>
        </w:r>
        <w:r>
          <w:rPr>
            <w:noProof/>
            <w:webHidden/>
          </w:rPr>
        </w:r>
        <w:r>
          <w:rPr>
            <w:noProof/>
            <w:webHidden/>
          </w:rPr>
          <w:fldChar w:fldCharType="separate"/>
        </w:r>
        <w:r w:rsidR="00BA6F50">
          <w:rPr>
            <w:noProof/>
            <w:webHidden/>
          </w:rPr>
          <w:t>20</w:t>
        </w:r>
        <w:r>
          <w:rPr>
            <w:noProof/>
            <w:webHidden/>
          </w:rPr>
          <w:fldChar w:fldCharType="end"/>
        </w:r>
      </w:hyperlink>
    </w:p>
    <w:p w:rsidR="001818D8" w:rsidRDefault="00F26116">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80" w:history="1">
        <w:r w:rsidR="001818D8" w:rsidRPr="008739AF">
          <w:rPr>
            <w:rStyle w:val="Hyperlink"/>
            <w:noProof/>
          </w:rPr>
          <w:t>10.10</w:t>
        </w:r>
        <w:r w:rsidR="001818D8">
          <w:rPr>
            <w:rFonts w:asciiTheme="minorHAnsi" w:eastAsiaTheme="minorEastAsia" w:hAnsiTheme="minorHAnsi" w:cstheme="minorBidi"/>
            <w:smallCaps w:val="0"/>
            <w:noProof/>
            <w:sz w:val="22"/>
            <w:szCs w:val="22"/>
          </w:rPr>
          <w:tab/>
        </w:r>
        <w:r w:rsidR="001818D8" w:rsidRPr="008739AF">
          <w:rPr>
            <w:rStyle w:val="Hyperlink"/>
            <w:noProof/>
          </w:rPr>
          <w:t>Future Phases of Project</w:t>
        </w:r>
        <w:r w:rsidR="001818D8">
          <w:rPr>
            <w:noProof/>
            <w:webHidden/>
          </w:rPr>
          <w:tab/>
        </w:r>
        <w:r>
          <w:rPr>
            <w:noProof/>
            <w:webHidden/>
          </w:rPr>
          <w:fldChar w:fldCharType="begin"/>
        </w:r>
        <w:r w:rsidR="001818D8">
          <w:rPr>
            <w:noProof/>
            <w:webHidden/>
          </w:rPr>
          <w:instrText xml:space="preserve"> PAGEREF _Toc324835480 \h </w:instrText>
        </w:r>
        <w:r>
          <w:rPr>
            <w:noProof/>
            <w:webHidden/>
          </w:rPr>
        </w:r>
        <w:r>
          <w:rPr>
            <w:noProof/>
            <w:webHidden/>
          </w:rPr>
          <w:fldChar w:fldCharType="separate"/>
        </w:r>
        <w:r w:rsidR="00BA6F50">
          <w:rPr>
            <w:noProof/>
            <w:webHidden/>
          </w:rPr>
          <w:t>20</w:t>
        </w:r>
        <w:r>
          <w:rPr>
            <w:noProof/>
            <w:webHidden/>
          </w:rPr>
          <w:fldChar w:fldCharType="end"/>
        </w:r>
      </w:hyperlink>
    </w:p>
    <w:p w:rsidR="001818D8" w:rsidRDefault="00F26116">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81" w:history="1">
        <w:r w:rsidR="001818D8" w:rsidRPr="008739AF">
          <w:rPr>
            <w:rStyle w:val="Hyperlink"/>
            <w:noProof/>
          </w:rPr>
          <w:t>10.11</w:t>
        </w:r>
        <w:r w:rsidR="001818D8">
          <w:rPr>
            <w:rFonts w:asciiTheme="minorHAnsi" w:eastAsiaTheme="minorEastAsia" w:hAnsiTheme="minorHAnsi" w:cstheme="minorBidi"/>
            <w:smallCaps w:val="0"/>
            <w:noProof/>
            <w:sz w:val="22"/>
            <w:szCs w:val="22"/>
          </w:rPr>
          <w:tab/>
        </w:r>
        <w:r w:rsidR="001818D8" w:rsidRPr="008739AF">
          <w:rPr>
            <w:rStyle w:val="Hyperlink"/>
            <w:noProof/>
          </w:rPr>
          <w:t>Preliminary Wireframes (Optional)</w:t>
        </w:r>
        <w:r w:rsidR="001818D8">
          <w:rPr>
            <w:noProof/>
            <w:webHidden/>
          </w:rPr>
          <w:tab/>
        </w:r>
        <w:r>
          <w:rPr>
            <w:noProof/>
            <w:webHidden/>
          </w:rPr>
          <w:fldChar w:fldCharType="begin"/>
        </w:r>
        <w:r w:rsidR="001818D8">
          <w:rPr>
            <w:noProof/>
            <w:webHidden/>
          </w:rPr>
          <w:instrText xml:space="preserve"> PAGEREF _Toc324835481 \h </w:instrText>
        </w:r>
        <w:r>
          <w:rPr>
            <w:noProof/>
            <w:webHidden/>
          </w:rPr>
        </w:r>
        <w:r>
          <w:rPr>
            <w:noProof/>
            <w:webHidden/>
          </w:rPr>
          <w:fldChar w:fldCharType="separate"/>
        </w:r>
        <w:r w:rsidR="00BA6F50">
          <w:rPr>
            <w:noProof/>
            <w:webHidden/>
          </w:rPr>
          <w:t>20</w:t>
        </w:r>
        <w:r>
          <w:rPr>
            <w:noProof/>
            <w:webHidden/>
          </w:rPr>
          <w:fldChar w:fldCharType="end"/>
        </w:r>
      </w:hyperlink>
    </w:p>
    <w:p w:rsidR="001818D8" w:rsidRDefault="00F261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82" w:history="1">
        <w:r w:rsidR="001818D8" w:rsidRPr="008739AF">
          <w:rPr>
            <w:rStyle w:val="Hyperlink"/>
            <w:rFonts w:cs="Arial"/>
            <w:noProof/>
          </w:rPr>
          <w:t>11</w:t>
        </w:r>
        <w:r w:rsidR="001818D8">
          <w:rPr>
            <w:rFonts w:asciiTheme="minorHAnsi" w:eastAsiaTheme="minorEastAsia" w:hAnsiTheme="minorHAnsi" w:cstheme="minorBidi"/>
            <w:smallCaps w:val="0"/>
            <w:noProof/>
            <w:sz w:val="22"/>
            <w:szCs w:val="22"/>
          </w:rPr>
          <w:tab/>
        </w:r>
        <w:r w:rsidR="001818D8" w:rsidRPr="008739AF">
          <w:rPr>
            <w:rStyle w:val="Hyperlink"/>
            <w:rFonts w:cs="Arial"/>
            <w:noProof/>
          </w:rPr>
          <w:t>Project Milestone RACI Diagram</w:t>
        </w:r>
        <w:r w:rsidR="001818D8">
          <w:rPr>
            <w:noProof/>
            <w:webHidden/>
          </w:rPr>
          <w:tab/>
        </w:r>
        <w:r>
          <w:rPr>
            <w:noProof/>
            <w:webHidden/>
          </w:rPr>
          <w:fldChar w:fldCharType="begin"/>
        </w:r>
        <w:r w:rsidR="001818D8">
          <w:rPr>
            <w:noProof/>
            <w:webHidden/>
          </w:rPr>
          <w:instrText xml:space="preserve"> PAGEREF _Toc324835482 \h </w:instrText>
        </w:r>
        <w:r>
          <w:rPr>
            <w:noProof/>
            <w:webHidden/>
          </w:rPr>
        </w:r>
        <w:r>
          <w:rPr>
            <w:noProof/>
            <w:webHidden/>
          </w:rPr>
          <w:fldChar w:fldCharType="separate"/>
        </w:r>
        <w:r w:rsidR="00BA6F50">
          <w:rPr>
            <w:noProof/>
            <w:webHidden/>
          </w:rPr>
          <w:t>21</w:t>
        </w:r>
        <w:r>
          <w:rPr>
            <w:noProof/>
            <w:webHidden/>
          </w:rPr>
          <w:fldChar w:fldCharType="end"/>
        </w:r>
      </w:hyperlink>
    </w:p>
    <w:p w:rsidR="001818D8" w:rsidRDefault="00F261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83" w:history="1">
        <w:r w:rsidR="001818D8" w:rsidRPr="008739AF">
          <w:rPr>
            <w:rStyle w:val="Hyperlink"/>
            <w:rFonts w:cs="Arial"/>
            <w:noProof/>
          </w:rPr>
          <w:t>12</w:t>
        </w:r>
        <w:r w:rsidR="001818D8">
          <w:rPr>
            <w:rFonts w:asciiTheme="minorHAnsi" w:eastAsiaTheme="minorEastAsia" w:hAnsiTheme="minorHAnsi" w:cstheme="minorBidi"/>
            <w:smallCaps w:val="0"/>
            <w:noProof/>
            <w:sz w:val="22"/>
            <w:szCs w:val="22"/>
          </w:rPr>
          <w:tab/>
        </w:r>
        <w:r w:rsidR="001818D8" w:rsidRPr="008739AF">
          <w:rPr>
            <w:rStyle w:val="Hyperlink"/>
            <w:rFonts w:cs="Arial"/>
            <w:noProof/>
          </w:rPr>
          <w:t>Appendix:</w:t>
        </w:r>
        <w:r w:rsidR="001818D8">
          <w:rPr>
            <w:noProof/>
            <w:webHidden/>
          </w:rPr>
          <w:tab/>
        </w:r>
        <w:r>
          <w:rPr>
            <w:noProof/>
            <w:webHidden/>
          </w:rPr>
          <w:fldChar w:fldCharType="begin"/>
        </w:r>
        <w:r w:rsidR="001818D8">
          <w:rPr>
            <w:noProof/>
            <w:webHidden/>
          </w:rPr>
          <w:instrText xml:space="preserve"> PAGEREF _Toc324835483 \h </w:instrText>
        </w:r>
        <w:r>
          <w:rPr>
            <w:noProof/>
            <w:webHidden/>
          </w:rPr>
        </w:r>
        <w:r>
          <w:rPr>
            <w:noProof/>
            <w:webHidden/>
          </w:rPr>
          <w:fldChar w:fldCharType="separate"/>
        </w:r>
        <w:r w:rsidR="00BA6F50">
          <w:rPr>
            <w:noProof/>
            <w:webHidden/>
          </w:rPr>
          <w:t>21</w:t>
        </w:r>
        <w:r>
          <w:rPr>
            <w:noProof/>
            <w:webHidden/>
          </w:rPr>
          <w:fldChar w:fldCharType="end"/>
        </w:r>
      </w:hyperlink>
    </w:p>
    <w:p w:rsidR="001818D8" w:rsidRDefault="00F26116">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84" w:history="1">
        <w:r w:rsidR="001818D8" w:rsidRPr="008739AF">
          <w:rPr>
            <w:rStyle w:val="Hyperlink"/>
            <w:noProof/>
          </w:rPr>
          <w:t>12.1</w:t>
        </w:r>
        <w:r w:rsidR="001818D8">
          <w:rPr>
            <w:rFonts w:asciiTheme="minorHAnsi" w:eastAsiaTheme="minorEastAsia" w:hAnsiTheme="minorHAnsi" w:cstheme="minorBidi"/>
            <w:smallCaps w:val="0"/>
            <w:noProof/>
            <w:sz w:val="22"/>
            <w:szCs w:val="22"/>
          </w:rPr>
          <w:tab/>
        </w:r>
        <w:r w:rsidR="001818D8" w:rsidRPr="008739AF">
          <w:rPr>
            <w:rStyle w:val="Hyperlink"/>
            <w:noProof/>
          </w:rPr>
          <w:t>Priority List</w:t>
        </w:r>
        <w:r w:rsidR="001818D8">
          <w:rPr>
            <w:noProof/>
            <w:webHidden/>
          </w:rPr>
          <w:tab/>
        </w:r>
        <w:r>
          <w:rPr>
            <w:noProof/>
            <w:webHidden/>
          </w:rPr>
          <w:fldChar w:fldCharType="begin"/>
        </w:r>
        <w:r w:rsidR="001818D8">
          <w:rPr>
            <w:noProof/>
            <w:webHidden/>
          </w:rPr>
          <w:instrText xml:space="preserve"> PAGEREF _Toc324835484 \h </w:instrText>
        </w:r>
        <w:r>
          <w:rPr>
            <w:noProof/>
            <w:webHidden/>
          </w:rPr>
        </w:r>
        <w:r>
          <w:rPr>
            <w:noProof/>
            <w:webHidden/>
          </w:rPr>
          <w:fldChar w:fldCharType="separate"/>
        </w:r>
        <w:r w:rsidR="00BA6F50">
          <w:rPr>
            <w:noProof/>
            <w:webHidden/>
          </w:rPr>
          <w:t>21</w:t>
        </w:r>
        <w:r>
          <w:rPr>
            <w:noProof/>
            <w:webHidden/>
          </w:rPr>
          <w:fldChar w:fldCharType="end"/>
        </w:r>
      </w:hyperlink>
    </w:p>
    <w:p w:rsidR="005E407B" w:rsidRPr="0045324D" w:rsidRDefault="00F26116" w:rsidP="00F52C9A">
      <w:pPr>
        <w:ind w:left="360"/>
        <w:rPr>
          <w:rFonts w:ascii="Arial" w:hAnsi="Arial" w:cs="Arial"/>
          <w:b/>
          <w:caps/>
        </w:rPr>
      </w:pPr>
      <w:r w:rsidRPr="00C30F0B">
        <w:rPr>
          <w:rFonts w:ascii="Arial" w:hAnsi="Arial" w:cs="Arial"/>
          <w:i/>
          <w:sz w:val="20"/>
          <w:szCs w:val="20"/>
        </w:rPr>
        <w:fldChar w:fldCharType="end"/>
      </w:r>
      <w:r w:rsidR="00357748">
        <w:rPr>
          <w:rFonts w:ascii="Arial" w:hAnsi="Arial" w:cs="Arial"/>
          <w:i/>
          <w:sz w:val="20"/>
          <w:szCs w:val="20"/>
        </w:rPr>
        <w:br w:type="page"/>
      </w:r>
    </w:p>
    <w:p w:rsidR="00FE6754" w:rsidRPr="00A201CB" w:rsidRDefault="00FE6754" w:rsidP="00BB2154">
      <w:pPr>
        <w:pStyle w:val="Heading2"/>
        <w:numPr>
          <w:ilvl w:val="0"/>
          <w:numId w:val="3"/>
        </w:numPr>
        <w:shd w:val="pct20" w:color="auto" w:fill="auto"/>
        <w:tabs>
          <w:tab w:val="clear" w:pos="1152"/>
          <w:tab w:val="num" w:pos="270"/>
        </w:tabs>
        <w:spacing w:before="0"/>
        <w:ind w:left="270" w:hanging="270"/>
        <w:rPr>
          <w:rFonts w:cs="Arial"/>
          <w:sz w:val="28"/>
        </w:rPr>
      </w:pPr>
      <w:bookmarkStart w:id="2" w:name="_Toc324835433"/>
      <w:r w:rsidRPr="00A201CB">
        <w:rPr>
          <w:rFonts w:cs="Arial"/>
          <w:sz w:val="28"/>
        </w:rPr>
        <w:lastRenderedPageBreak/>
        <w:t>Administrative</w:t>
      </w:r>
      <w:bookmarkStart w:id="3" w:name="_Toc121302757"/>
      <w:bookmarkStart w:id="4" w:name="_Toc121302803"/>
      <w:bookmarkEnd w:id="2"/>
      <w:bookmarkEnd w:id="3"/>
      <w:bookmarkEnd w:id="4"/>
    </w:p>
    <w:p w:rsidR="00FE6754" w:rsidRPr="00E41FED" w:rsidRDefault="00FE6754" w:rsidP="00E41FED">
      <w:pPr>
        <w:pStyle w:val="Heading2"/>
        <w:tabs>
          <w:tab w:val="left" w:pos="810"/>
        </w:tabs>
        <w:ind w:left="810" w:hanging="540"/>
      </w:pPr>
      <w:bookmarkStart w:id="5" w:name="_Toc324835434"/>
      <w:r w:rsidRPr="00E41FED">
        <w:t>Revision History</w:t>
      </w:r>
      <w:bookmarkEnd w:id="5"/>
    </w:p>
    <w:tbl>
      <w:tblPr>
        <w:tblW w:w="8660" w:type="dxa"/>
        <w:jc w:val="center"/>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7"/>
      </w:tblPr>
      <w:tblGrid>
        <w:gridCol w:w="2036"/>
        <w:gridCol w:w="1262"/>
        <w:gridCol w:w="3168"/>
        <w:gridCol w:w="2194"/>
      </w:tblGrid>
      <w:tr w:rsidR="00FE6754" w:rsidRPr="00A201CB">
        <w:trPr>
          <w:trHeight w:val="464"/>
          <w:jc w:val="center"/>
        </w:trPr>
        <w:tc>
          <w:tcPr>
            <w:tcW w:w="2036" w:type="dxa"/>
            <w:shd w:val="clear" w:color="auto" w:fill="99CCFF"/>
          </w:tcPr>
          <w:p w:rsidR="00FE6754" w:rsidRPr="00A201CB" w:rsidRDefault="00FE6754" w:rsidP="00CA301B">
            <w:pPr>
              <w:pStyle w:val="TableHeading"/>
              <w:rPr>
                <w:rFonts w:cs="Arial"/>
              </w:rPr>
            </w:pPr>
            <w:r w:rsidRPr="00A201CB">
              <w:rPr>
                <w:rFonts w:cs="Arial"/>
              </w:rPr>
              <w:t>Date</w:t>
            </w:r>
          </w:p>
        </w:tc>
        <w:tc>
          <w:tcPr>
            <w:tcW w:w="1262" w:type="dxa"/>
            <w:shd w:val="clear" w:color="auto" w:fill="99CCFF"/>
          </w:tcPr>
          <w:p w:rsidR="00FE6754" w:rsidRPr="00A201CB" w:rsidRDefault="00FE6754" w:rsidP="00CA301B">
            <w:pPr>
              <w:pStyle w:val="TableHeading"/>
              <w:rPr>
                <w:rFonts w:cs="Arial"/>
              </w:rPr>
            </w:pPr>
            <w:r w:rsidRPr="00A201CB">
              <w:rPr>
                <w:rFonts w:cs="Arial"/>
              </w:rPr>
              <w:t>Version</w:t>
            </w:r>
          </w:p>
        </w:tc>
        <w:tc>
          <w:tcPr>
            <w:tcW w:w="3168" w:type="dxa"/>
            <w:shd w:val="clear" w:color="auto" w:fill="99CCFF"/>
          </w:tcPr>
          <w:p w:rsidR="00FE6754" w:rsidRPr="00A201CB" w:rsidRDefault="00FE6754" w:rsidP="00CA301B">
            <w:pPr>
              <w:pStyle w:val="TableHeading"/>
              <w:rPr>
                <w:rFonts w:cs="Arial"/>
              </w:rPr>
            </w:pPr>
            <w:r w:rsidRPr="00A201CB">
              <w:rPr>
                <w:rFonts w:cs="Arial"/>
              </w:rPr>
              <w:t>Update Description</w:t>
            </w:r>
          </w:p>
        </w:tc>
        <w:tc>
          <w:tcPr>
            <w:tcW w:w="2194" w:type="dxa"/>
            <w:shd w:val="clear" w:color="auto" w:fill="99CCFF"/>
          </w:tcPr>
          <w:p w:rsidR="00FE6754" w:rsidRPr="00A201CB" w:rsidRDefault="00FE6754" w:rsidP="00CA301B">
            <w:pPr>
              <w:pStyle w:val="TableHeading"/>
              <w:rPr>
                <w:rFonts w:cs="Arial"/>
              </w:rPr>
            </w:pPr>
            <w:r w:rsidRPr="00A201CB">
              <w:rPr>
                <w:rFonts w:cs="Arial"/>
              </w:rPr>
              <w:t>Author(s)</w:t>
            </w:r>
          </w:p>
        </w:tc>
      </w:tr>
      <w:tr w:rsidR="00853CF1"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853CF1" w:rsidRPr="00A201CB" w:rsidRDefault="002171E4" w:rsidP="002278A9">
            <w:pPr>
              <w:rPr>
                <w:rFonts w:ascii="Arial" w:hAnsi="Arial" w:cs="Arial"/>
                <w:i/>
                <w:sz w:val="20"/>
              </w:rPr>
            </w:pPr>
            <w:r>
              <w:rPr>
                <w:rFonts w:ascii="Arial" w:hAnsi="Arial" w:cs="Arial"/>
                <w:i/>
                <w:sz w:val="20"/>
              </w:rPr>
              <w:t>11/21</w:t>
            </w:r>
            <w:r w:rsidR="00853CF1">
              <w:rPr>
                <w:rFonts w:ascii="Arial" w:hAnsi="Arial" w:cs="Arial"/>
                <w:i/>
                <w:sz w:val="20"/>
              </w:rPr>
              <w:t>/1</w:t>
            </w:r>
            <w:r w:rsidR="00671971">
              <w:rPr>
                <w:rFonts w:ascii="Arial" w:hAnsi="Arial" w:cs="Arial"/>
                <w:i/>
                <w:sz w:val="20"/>
              </w:rPr>
              <w:t>1</w:t>
            </w:r>
          </w:p>
        </w:tc>
        <w:tc>
          <w:tcPr>
            <w:tcW w:w="1262" w:type="dxa"/>
            <w:tcBorders>
              <w:top w:val="single" w:sz="4" w:space="0" w:color="auto"/>
              <w:left w:val="single" w:sz="4" w:space="0" w:color="auto"/>
              <w:bottom w:val="single" w:sz="4" w:space="0" w:color="auto"/>
              <w:right w:val="single" w:sz="4" w:space="0" w:color="auto"/>
            </w:tcBorders>
          </w:tcPr>
          <w:p w:rsidR="00853CF1" w:rsidRPr="00A201CB" w:rsidRDefault="006B0ED1" w:rsidP="002278A9">
            <w:pPr>
              <w:rPr>
                <w:rFonts w:ascii="Arial" w:hAnsi="Arial" w:cs="Arial"/>
                <w:sz w:val="20"/>
              </w:rPr>
            </w:pPr>
            <w:r>
              <w:rPr>
                <w:rFonts w:ascii="Arial" w:hAnsi="Arial" w:cs="Arial"/>
                <w:sz w:val="20"/>
              </w:rPr>
              <w:t>1</w:t>
            </w:r>
            <w:r w:rsidR="00853CF1">
              <w:rPr>
                <w:rFonts w:ascii="Arial" w:hAnsi="Arial" w:cs="Arial"/>
                <w:sz w:val="20"/>
              </w:rPr>
              <w:t>.0</w:t>
            </w:r>
          </w:p>
        </w:tc>
        <w:tc>
          <w:tcPr>
            <w:tcW w:w="3168" w:type="dxa"/>
            <w:tcBorders>
              <w:top w:val="single" w:sz="4" w:space="0" w:color="auto"/>
              <w:left w:val="single" w:sz="4" w:space="0" w:color="auto"/>
              <w:bottom w:val="single" w:sz="4" w:space="0" w:color="auto"/>
              <w:right w:val="single" w:sz="4" w:space="0" w:color="auto"/>
            </w:tcBorders>
          </w:tcPr>
          <w:p w:rsidR="00853CF1" w:rsidRPr="00A201CB" w:rsidRDefault="00761BD2" w:rsidP="001958CB">
            <w:pPr>
              <w:rPr>
                <w:rFonts w:ascii="Arial" w:hAnsi="Arial" w:cs="Arial"/>
                <w:sz w:val="20"/>
              </w:rPr>
            </w:pPr>
            <w:r w:rsidRPr="00761BD2">
              <w:rPr>
                <w:rFonts w:ascii="Arial" w:hAnsi="Arial" w:cs="Arial"/>
                <w:sz w:val="20"/>
              </w:rPr>
              <w:t xml:space="preserve">Communities </w:t>
            </w:r>
            <w:r w:rsidR="001958CB">
              <w:rPr>
                <w:rFonts w:ascii="Arial" w:hAnsi="Arial" w:cs="Arial"/>
                <w:sz w:val="20"/>
              </w:rPr>
              <w:t>Platform</w:t>
            </w:r>
          </w:p>
        </w:tc>
        <w:tc>
          <w:tcPr>
            <w:tcW w:w="2194" w:type="dxa"/>
            <w:tcBorders>
              <w:top w:val="single" w:sz="4" w:space="0" w:color="auto"/>
              <w:left w:val="single" w:sz="4" w:space="0" w:color="auto"/>
              <w:bottom w:val="single" w:sz="4" w:space="0" w:color="auto"/>
              <w:right w:val="single" w:sz="4" w:space="0" w:color="auto"/>
            </w:tcBorders>
          </w:tcPr>
          <w:p w:rsidR="00853CF1" w:rsidRPr="00A201CB" w:rsidRDefault="00761BD2" w:rsidP="002278A9">
            <w:pPr>
              <w:ind w:right="-128"/>
              <w:rPr>
                <w:rFonts w:ascii="Arial" w:hAnsi="Arial" w:cs="Arial"/>
                <w:sz w:val="20"/>
              </w:rPr>
            </w:pPr>
            <w:r>
              <w:rPr>
                <w:rFonts w:ascii="Arial" w:hAnsi="Arial" w:cs="Arial"/>
                <w:sz w:val="20"/>
              </w:rPr>
              <w:t>Judy Massuda</w:t>
            </w:r>
          </w:p>
        </w:tc>
      </w:tr>
      <w:tr w:rsidR="00A01103"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A01103" w:rsidRDefault="00A01103" w:rsidP="002278A9">
            <w:pPr>
              <w:rPr>
                <w:rFonts w:ascii="Arial" w:hAnsi="Arial" w:cs="Arial"/>
                <w:i/>
                <w:sz w:val="20"/>
              </w:rPr>
            </w:pPr>
            <w:r>
              <w:rPr>
                <w:rFonts w:ascii="Arial" w:hAnsi="Arial" w:cs="Arial"/>
                <w:i/>
                <w:sz w:val="20"/>
              </w:rPr>
              <w:t>11/25/11</w:t>
            </w:r>
          </w:p>
        </w:tc>
        <w:tc>
          <w:tcPr>
            <w:tcW w:w="1262" w:type="dxa"/>
            <w:tcBorders>
              <w:top w:val="single" w:sz="4" w:space="0" w:color="auto"/>
              <w:left w:val="single" w:sz="4" w:space="0" w:color="auto"/>
              <w:bottom w:val="single" w:sz="4" w:space="0" w:color="auto"/>
              <w:right w:val="single" w:sz="4" w:space="0" w:color="auto"/>
            </w:tcBorders>
          </w:tcPr>
          <w:p w:rsidR="00A01103" w:rsidRDefault="00A01103" w:rsidP="002278A9">
            <w:pPr>
              <w:rPr>
                <w:rFonts w:ascii="Arial" w:hAnsi="Arial" w:cs="Arial"/>
                <w:sz w:val="20"/>
              </w:rPr>
            </w:pPr>
            <w:r>
              <w:rPr>
                <w:rFonts w:ascii="Arial" w:hAnsi="Arial" w:cs="Arial"/>
                <w:sz w:val="20"/>
              </w:rPr>
              <w:t>1.1</w:t>
            </w:r>
          </w:p>
        </w:tc>
        <w:tc>
          <w:tcPr>
            <w:tcW w:w="3168" w:type="dxa"/>
            <w:tcBorders>
              <w:top w:val="single" w:sz="4" w:space="0" w:color="auto"/>
              <w:left w:val="single" w:sz="4" w:space="0" w:color="auto"/>
              <w:bottom w:val="single" w:sz="4" w:space="0" w:color="auto"/>
              <w:right w:val="single" w:sz="4" w:space="0" w:color="auto"/>
            </w:tcBorders>
          </w:tcPr>
          <w:p w:rsidR="00A01103" w:rsidRPr="00761BD2" w:rsidRDefault="00A01103"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A01103" w:rsidRDefault="00A01103" w:rsidP="002278A9">
            <w:pPr>
              <w:ind w:right="-128"/>
              <w:rPr>
                <w:rFonts w:ascii="Arial" w:hAnsi="Arial" w:cs="Arial"/>
                <w:sz w:val="20"/>
              </w:rPr>
            </w:pPr>
            <w:r>
              <w:rPr>
                <w:rFonts w:ascii="Arial" w:hAnsi="Arial" w:cs="Arial"/>
                <w:sz w:val="20"/>
              </w:rPr>
              <w:t>Judy Massuda</w:t>
            </w:r>
          </w:p>
        </w:tc>
      </w:tr>
      <w:tr w:rsidR="00A01103"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A01103" w:rsidRDefault="00A01103" w:rsidP="002278A9">
            <w:pPr>
              <w:rPr>
                <w:rFonts w:ascii="Arial" w:hAnsi="Arial" w:cs="Arial"/>
                <w:i/>
                <w:sz w:val="20"/>
              </w:rPr>
            </w:pPr>
            <w:r>
              <w:rPr>
                <w:rFonts w:ascii="Arial" w:hAnsi="Arial" w:cs="Arial"/>
                <w:i/>
                <w:sz w:val="20"/>
              </w:rPr>
              <w:t>12/8/11</w:t>
            </w:r>
          </w:p>
        </w:tc>
        <w:tc>
          <w:tcPr>
            <w:tcW w:w="1262" w:type="dxa"/>
            <w:tcBorders>
              <w:top w:val="single" w:sz="4" w:space="0" w:color="auto"/>
              <w:left w:val="single" w:sz="4" w:space="0" w:color="auto"/>
              <w:bottom w:val="single" w:sz="4" w:space="0" w:color="auto"/>
              <w:right w:val="single" w:sz="4" w:space="0" w:color="auto"/>
            </w:tcBorders>
          </w:tcPr>
          <w:p w:rsidR="00A01103" w:rsidRDefault="00A01103" w:rsidP="002278A9">
            <w:pPr>
              <w:rPr>
                <w:rFonts w:ascii="Arial" w:hAnsi="Arial" w:cs="Arial"/>
                <w:sz w:val="20"/>
              </w:rPr>
            </w:pPr>
            <w:r>
              <w:rPr>
                <w:rFonts w:ascii="Arial" w:hAnsi="Arial" w:cs="Arial"/>
                <w:sz w:val="20"/>
              </w:rPr>
              <w:t>1.2</w:t>
            </w:r>
          </w:p>
        </w:tc>
        <w:tc>
          <w:tcPr>
            <w:tcW w:w="3168" w:type="dxa"/>
            <w:tcBorders>
              <w:top w:val="single" w:sz="4" w:space="0" w:color="auto"/>
              <w:left w:val="single" w:sz="4" w:space="0" w:color="auto"/>
              <w:bottom w:val="single" w:sz="4" w:space="0" w:color="auto"/>
              <w:right w:val="single" w:sz="4" w:space="0" w:color="auto"/>
            </w:tcBorders>
          </w:tcPr>
          <w:p w:rsidR="00A01103" w:rsidRPr="00761BD2" w:rsidRDefault="00A01103"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A01103" w:rsidRDefault="00A01103" w:rsidP="002278A9">
            <w:pPr>
              <w:ind w:right="-128"/>
              <w:rPr>
                <w:rFonts w:ascii="Arial" w:hAnsi="Arial" w:cs="Arial"/>
                <w:sz w:val="20"/>
              </w:rPr>
            </w:pPr>
            <w:r>
              <w:rPr>
                <w:rFonts w:ascii="Arial" w:hAnsi="Arial" w:cs="Arial"/>
                <w:sz w:val="20"/>
              </w:rPr>
              <w:t>Judy Massuda</w:t>
            </w:r>
          </w:p>
        </w:tc>
      </w:tr>
      <w:tr w:rsidR="009C2BA6"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9C2BA6" w:rsidRDefault="009C2BA6" w:rsidP="002278A9">
            <w:pPr>
              <w:rPr>
                <w:rFonts w:ascii="Arial" w:hAnsi="Arial" w:cs="Arial"/>
                <w:i/>
                <w:sz w:val="20"/>
              </w:rPr>
            </w:pPr>
            <w:r>
              <w:rPr>
                <w:rFonts w:ascii="Arial" w:hAnsi="Arial" w:cs="Arial"/>
                <w:i/>
                <w:sz w:val="20"/>
              </w:rPr>
              <w:t>2/10/11</w:t>
            </w:r>
          </w:p>
        </w:tc>
        <w:tc>
          <w:tcPr>
            <w:tcW w:w="1262" w:type="dxa"/>
            <w:tcBorders>
              <w:top w:val="single" w:sz="4" w:space="0" w:color="auto"/>
              <w:left w:val="single" w:sz="4" w:space="0" w:color="auto"/>
              <w:bottom w:val="single" w:sz="4" w:space="0" w:color="auto"/>
              <w:right w:val="single" w:sz="4" w:space="0" w:color="auto"/>
            </w:tcBorders>
          </w:tcPr>
          <w:p w:rsidR="009C2BA6" w:rsidRDefault="009C2BA6" w:rsidP="002278A9">
            <w:pPr>
              <w:rPr>
                <w:rFonts w:ascii="Arial" w:hAnsi="Arial" w:cs="Arial"/>
                <w:sz w:val="20"/>
              </w:rPr>
            </w:pPr>
            <w:r>
              <w:rPr>
                <w:rFonts w:ascii="Arial" w:hAnsi="Arial" w:cs="Arial"/>
                <w:sz w:val="20"/>
              </w:rPr>
              <w:t>1.3</w:t>
            </w:r>
          </w:p>
        </w:tc>
        <w:tc>
          <w:tcPr>
            <w:tcW w:w="3168" w:type="dxa"/>
            <w:tcBorders>
              <w:top w:val="single" w:sz="4" w:space="0" w:color="auto"/>
              <w:left w:val="single" w:sz="4" w:space="0" w:color="auto"/>
              <w:bottom w:val="single" w:sz="4" w:space="0" w:color="auto"/>
              <w:right w:val="single" w:sz="4" w:space="0" w:color="auto"/>
            </w:tcBorders>
          </w:tcPr>
          <w:p w:rsidR="009C2BA6" w:rsidRDefault="009C2BA6"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9C2BA6" w:rsidRDefault="009C2BA6" w:rsidP="002278A9">
            <w:pPr>
              <w:ind w:right="-128"/>
              <w:rPr>
                <w:rFonts w:ascii="Arial" w:hAnsi="Arial" w:cs="Arial"/>
                <w:sz w:val="20"/>
              </w:rPr>
            </w:pPr>
            <w:r>
              <w:rPr>
                <w:rFonts w:ascii="Arial" w:hAnsi="Arial" w:cs="Arial"/>
                <w:sz w:val="20"/>
              </w:rPr>
              <w:t>Judy Massuda</w:t>
            </w:r>
          </w:p>
        </w:tc>
      </w:tr>
      <w:tr w:rsidR="002A280C"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2A280C" w:rsidRDefault="002A280C" w:rsidP="002278A9">
            <w:pPr>
              <w:rPr>
                <w:rFonts w:ascii="Arial" w:hAnsi="Arial" w:cs="Arial"/>
                <w:i/>
                <w:sz w:val="20"/>
              </w:rPr>
            </w:pPr>
            <w:r>
              <w:rPr>
                <w:rFonts w:ascii="Arial" w:hAnsi="Arial" w:cs="Arial"/>
                <w:i/>
                <w:sz w:val="20"/>
              </w:rPr>
              <w:t>2/13/11</w:t>
            </w:r>
          </w:p>
        </w:tc>
        <w:tc>
          <w:tcPr>
            <w:tcW w:w="1262" w:type="dxa"/>
            <w:tcBorders>
              <w:top w:val="single" w:sz="4" w:space="0" w:color="auto"/>
              <w:left w:val="single" w:sz="4" w:space="0" w:color="auto"/>
              <w:bottom w:val="single" w:sz="4" w:space="0" w:color="auto"/>
              <w:right w:val="single" w:sz="4" w:space="0" w:color="auto"/>
            </w:tcBorders>
          </w:tcPr>
          <w:p w:rsidR="002A280C" w:rsidRDefault="002A280C" w:rsidP="002278A9">
            <w:pPr>
              <w:rPr>
                <w:rFonts w:ascii="Arial" w:hAnsi="Arial" w:cs="Arial"/>
                <w:sz w:val="20"/>
              </w:rPr>
            </w:pPr>
            <w:r>
              <w:rPr>
                <w:rFonts w:ascii="Arial" w:hAnsi="Arial" w:cs="Arial"/>
                <w:sz w:val="20"/>
              </w:rPr>
              <w:t>1.4</w:t>
            </w:r>
          </w:p>
        </w:tc>
        <w:tc>
          <w:tcPr>
            <w:tcW w:w="3168" w:type="dxa"/>
            <w:tcBorders>
              <w:top w:val="single" w:sz="4" w:space="0" w:color="auto"/>
              <w:left w:val="single" w:sz="4" w:space="0" w:color="auto"/>
              <w:bottom w:val="single" w:sz="4" w:space="0" w:color="auto"/>
              <w:right w:val="single" w:sz="4" w:space="0" w:color="auto"/>
            </w:tcBorders>
          </w:tcPr>
          <w:p w:rsidR="002A280C" w:rsidRDefault="001237D2"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2A280C" w:rsidRDefault="001237D2" w:rsidP="002278A9">
            <w:pPr>
              <w:ind w:right="-128"/>
              <w:rPr>
                <w:rFonts w:ascii="Arial" w:hAnsi="Arial" w:cs="Arial"/>
                <w:sz w:val="20"/>
              </w:rPr>
            </w:pPr>
            <w:r>
              <w:rPr>
                <w:rFonts w:ascii="Arial" w:hAnsi="Arial" w:cs="Arial"/>
                <w:sz w:val="20"/>
              </w:rPr>
              <w:t xml:space="preserve">Judy Massuda </w:t>
            </w:r>
          </w:p>
        </w:tc>
      </w:tr>
      <w:tr w:rsidR="002401DF"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2401DF" w:rsidRDefault="002401DF" w:rsidP="002278A9">
            <w:pPr>
              <w:rPr>
                <w:rFonts w:ascii="Arial" w:hAnsi="Arial" w:cs="Arial"/>
                <w:i/>
                <w:sz w:val="20"/>
              </w:rPr>
            </w:pPr>
            <w:r>
              <w:rPr>
                <w:rFonts w:ascii="Arial" w:hAnsi="Arial" w:cs="Arial"/>
                <w:i/>
                <w:sz w:val="20"/>
              </w:rPr>
              <w:t>2/14</w:t>
            </w:r>
            <w:r w:rsidR="00CE4B1F">
              <w:rPr>
                <w:rFonts w:ascii="Arial" w:hAnsi="Arial" w:cs="Arial"/>
                <w:i/>
                <w:sz w:val="20"/>
              </w:rPr>
              <w:t>/11</w:t>
            </w:r>
          </w:p>
        </w:tc>
        <w:tc>
          <w:tcPr>
            <w:tcW w:w="1262" w:type="dxa"/>
            <w:tcBorders>
              <w:top w:val="single" w:sz="4" w:space="0" w:color="auto"/>
              <w:left w:val="single" w:sz="4" w:space="0" w:color="auto"/>
              <w:bottom w:val="single" w:sz="4" w:space="0" w:color="auto"/>
              <w:right w:val="single" w:sz="4" w:space="0" w:color="auto"/>
            </w:tcBorders>
          </w:tcPr>
          <w:p w:rsidR="002401DF" w:rsidRDefault="002401DF" w:rsidP="002278A9">
            <w:pPr>
              <w:rPr>
                <w:rFonts w:ascii="Arial" w:hAnsi="Arial" w:cs="Arial"/>
                <w:sz w:val="20"/>
              </w:rPr>
            </w:pPr>
            <w:r>
              <w:rPr>
                <w:rFonts w:ascii="Arial" w:hAnsi="Arial" w:cs="Arial"/>
                <w:sz w:val="20"/>
              </w:rPr>
              <w:t>1.5</w:t>
            </w:r>
          </w:p>
        </w:tc>
        <w:tc>
          <w:tcPr>
            <w:tcW w:w="3168" w:type="dxa"/>
            <w:tcBorders>
              <w:top w:val="single" w:sz="4" w:space="0" w:color="auto"/>
              <w:left w:val="single" w:sz="4" w:space="0" w:color="auto"/>
              <w:bottom w:val="single" w:sz="4" w:space="0" w:color="auto"/>
              <w:right w:val="single" w:sz="4" w:space="0" w:color="auto"/>
            </w:tcBorders>
          </w:tcPr>
          <w:p w:rsidR="002401DF" w:rsidRDefault="002401DF"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2401DF" w:rsidRDefault="002401DF" w:rsidP="002278A9">
            <w:pPr>
              <w:ind w:right="-128"/>
              <w:rPr>
                <w:rFonts w:ascii="Arial" w:hAnsi="Arial" w:cs="Arial"/>
                <w:sz w:val="20"/>
              </w:rPr>
            </w:pPr>
            <w:r>
              <w:rPr>
                <w:rFonts w:ascii="Arial" w:hAnsi="Arial" w:cs="Arial"/>
                <w:sz w:val="20"/>
              </w:rPr>
              <w:t>Judy Massuda</w:t>
            </w:r>
          </w:p>
        </w:tc>
      </w:tr>
      <w:tr w:rsidR="002401DF"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2401DF" w:rsidRDefault="00CE4B1F" w:rsidP="002278A9">
            <w:pPr>
              <w:rPr>
                <w:rFonts w:ascii="Arial" w:hAnsi="Arial" w:cs="Arial"/>
                <w:i/>
                <w:sz w:val="20"/>
              </w:rPr>
            </w:pPr>
            <w:r>
              <w:rPr>
                <w:rFonts w:ascii="Arial" w:hAnsi="Arial" w:cs="Arial"/>
                <w:i/>
                <w:sz w:val="20"/>
              </w:rPr>
              <w:t>2/22/11</w:t>
            </w:r>
          </w:p>
        </w:tc>
        <w:tc>
          <w:tcPr>
            <w:tcW w:w="1262" w:type="dxa"/>
            <w:tcBorders>
              <w:top w:val="single" w:sz="4" w:space="0" w:color="auto"/>
              <w:left w:val="single" w:sz="4" w:space="0" w:color="auto"/>
              <w:bottom w:val="single" w:sz="4" w:space="0" w:color="auto"/>
              <w:right w:val="single" w:sz="4" w:space="0" w:color="auto"/>
            </w:tcBorders>
          </w:tcPr>
          <w:p w:rsidR="002401DF" w:rsidRDefault="00CE4B1F" w:rsidP="002278A9">
            <w:pPr>
              <w:rPr>
                <w:rFonts w:ascii="Arial" w:hAnsi="Arial" w:cs="Arial"/>
                <w:sz w:val="20"/>
              </w:rPr>
            </w:pPr>
            <w:r>
              <w:rPr>
                <w:rFonts w:ascii="Arial" w:hAnsi="Arial" w:cs="Arial"/>
                <w:sz w:val="20"/>
              </w:rPr>
              <w:t>1.6</w:t>
            </w:r>
          </w:p>
        </w:tc>
        <w:tc>
          <w:tcPr>
            <w:tcW w:w="3168" w:type="dxa"/>
            <w:tcBorders>
              <w:top w:val="single" w:sz="4" w:space="0" w:color="auto"/>
              <w:left w:val="single" w:sz="4" w:space="0" w:color="auto"/>
              <w:bottom w:val="single" w:sz="4" w:space="0" w:color="auto"/>
              <w:right w:val="single" w:sz="4" w:space="0" w:color="auto"/>
            </w:tcBorders>
          </w:tcPr>
          <w:p w:rsidR="002401DF" w:rsidRDefault="00CE4B1F"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2401DF" w:rsidRDefault="00CE4B1F" w:rsidP="002278A9">
            <w:pPr>
              <w:ind w:right="-128"/>
              <w:rPr>
                <w:rFonts w:ascii="Arial" w:hAnsi="Arial" w:cs="Arial"/>
                <w:sz w:val="20"/>
              </w:rPr>
            </w:pPr>
            <w:r>
              <w:rPr>
                <w:rFonts w:ascii="Arial" w:hAnsi="Arial" w:cs="Arial"/>
                <w:sz w:val="20"/>
              </w:rPr>
              <w:t>Judy Massuda</w:t>
            </w:r>
          </w:p>
        </w:tc>
      </w:tr>
      <w:tr w:rsidR="00CE4B1F"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CE4B1F" w:rsidRDefault="00CD29FE" w:rsidP="002278A9">
            <w:pPr>
              <w:rPr>
                <w:rFonts w:ascii="Arial" w:hAnsi="Arial" w:cs="Arial"/>
                <w:i/>
                <w:sz w:val="20"/>
              </w:rPr>
            </w:pPr>
            <w:r>
              <w:rPr>
                <w:rFonts w:ascii="Arial" w:hAnsi="Arial" w:cs="Arial"/>
                <w:i/>
                <w:sz w:val="20"/>
              </w:rPr>
              <w:t>2/24/11</w:t>
            </w:r>
          </w:p>
        </w:tc>
        <w:tc>
          <w:tcPr>
            <w:tcW w:w="1262" w:type="dxa"/>
            <w:tcBorders>
              <w:top w:val="single" w:sz="4" w:space="0" w:color="auto"/>
              <w:left w:val="single" w:sz="4" w:space="0" w:color="auto"/>
              <w:bottom w:val="single" w:sz="4" w:space="0" w:color="auto"/>
              <w:right w:val="single" w:sz="4" w:space="0" w:color="auto"/>
            </w:tcBorders>
          </w:tcPr>
          <w:p w:rsidR="00CE4B1F" w:rsidRDefault="00CD29FE" w:rsidP="002278A9">
            <w:pPr>
              <w:rPr>
                <w:rFonts w:ascii="Arial" w:hAnsi="Arial" w:cs="Arial"/>
                <w:sz w:val="20"/>
              </w:rPr>
            </w:pPr>
            <w:r>
              <w:rPr>
                <w:rFonts w:ascii="Arial" w:hAnsi="Arial" w:cs="Arial"/>
                <w:sz w:val="20"/>
              </w:rPr>
              <w:t>1.7</w:t>
            </w:r>
          </w:p>
        </w:tc>
        <w:tc>
          <w:tcPr>
            <w:tcW w:w="3168" w:type="dxa"/>
            <w:tcBorders>
              <w:top w:val="single" w:sz="4" w:space="0" w:color="auto"/>
              <w:left w:val="single" w:sz="4" w:space="0" w:color="auto"/>
              <w:bottom w:val="single" w:sz="4" w:space="0" w:color="auto"/>
              <w:right w:val="single" w:sz="4" w:space="0" w:color="auto"/>
            </w:tcBorders>
          </w:tcPr>
          <w:p w:rsidR="00CE4B1F" w:rsidRDefault="00CD29FE"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CE4B1F" w:rsidRDefault="00CD29FE" w:rsidP="002278A9">
            <w:pPr>
              <w:ind w:right="-128"/>
              <w:rPr>
                <w:rFonts w:ascii="Arial" w:hAnsi="Arial" w:cs="Arial"/>
                <w:sz w:val="20"/>
              </w:rPr>
            </w:pPr>
            <w:r>
              <w:rPr>
                <w:rFonts w:ascii="Arial" w:hAnsi="Arial" w:cs="Arial"/>
                <w:sz w:val="20"/>
              </w:rPr>
              <w:t>Judy Massuda</w:t>
            </w:r>
          </w:p>
        </w:tc>
      </w:tr>
      <w:tr w:rsidR="00CD29FE"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CD29FE" w:rsidRDefault="00836BFE" w:rsidP="002278A9">
            <w:pPr>
              <w:rPr>
                <w:rFonts w:ascii="Arial" w:hAnsi="Arial" w:cs="Arial"/>
                <w:i/>
                <w:sz w:val="20"/>
              </w:rPr>
            </w:pPr>
            <w:r>
              <w:rPr>
                <w:rFonts w:ascii="Arial" w:hAnsi="Arial" w:cs="Arial"/>
                <w:i/>
                <w:sz w:val="20"/>
              </w:rPr>
              <w:t>2/27/11</w:t>
            </w:r>
          </w:p>
        </w:tc>
        <w:tc>
          <w:tcPr>
            <w:tcW w:w="1262" w:type="dxa"/>
            <w:tcBorders>
              <w:top w:val="single" w:sz="4" w:space="0" w:color="auto"/>
              <w:left w:val="single" w:sz="4" w:space="0" w:color="auto"/>
              <w:bottom w:val="single" w:sz="4" w:space="0" w:color="auto"/>
              <w:right w:val="single" w:sz="4" w:space="0" w:color="auto"/>
            </w:tcBorders>
          </w:tcPr>
          <w:p w:rsidR="00CD29FE" w:rsidRDefault="00836BFE" w:rsidP="002278A9">
            <w:pPr>
              <w:rPr>
                <w:rFonts w:ascii="Arial" w:hAnsi="Arial" w:cs="Arial"/>
                <w:sz w:val="20"/>
              </w:rPr>
            </w:pPr>
            <w:r>
              <w:rPr>
                <w:rFonts w:ascii="Arial" w:hAnsi="Arial" w:cs="Arial"/>
                <w:sz w:val="20"/>
              </w:rPr>
              <w:t>1.8</w:t>
            </w:r>
          </w:p>
        </w:tc>
        <w:tc>
          <w:tcPr>
            <w:tcW w:w="3168" w:type="dxa"/>
            <w:tcBorders>
              <w:top w:val="single" w:sz="4" w:space="0" w:color="auto"/>
              <w:left w:val="single" w:sz="4" w:space="0" w:color="auto"/>
              <w:bottom w:val="single" w:sz="4" w:space="0" w:color="auto"/>
              <w:right w:val="single" w:sz="4" w:space="0" w:color="auto"/>
            </w:tcBorders>
          </w:tcPr>
          <w:p w:rsidR="00CD29FE" w:rsidRDefault="00836BFE" w:rsidP="001958CB">
            <w:pPr>
              <w:rPr>
                <w:rFonts w:ascii="Arial" w:hAnsi="Arial" w:cs="Arial"/>
                <w:sz w:val="20"/>
              </w:rPr>
            </w:pPr>
            <w:r>
              <w:rPr>
                <w:rFonts w:ascii="Arial" w:hAnsi="Arial" w:cs="Arial"/>
                <w:sz w:val="20"/>
              </w:rPr>
              <w:t>Updated CMS</w:t>
            </w:r>
          </w:p>
        </w:tc>
        <w:tc>
          <w:tcPr>
            <w:tcW w:w="2194" w:type="dxa"/>
            <w:tcBorders>
              <w:top w:val="single" w:sz="4" w:space="0" w:color="auto"/>
              <w:left w:val="single" w:sz="4" w:space="0" w:color="auto"/>
              <w:bottom w:val="single" w:sz="4" w:space="0" w:color="auto"/>
              <w:right w:val="single" w:sz="4" w:space="0" w:color="auto"/>
            </w:tcBorders>
          </w:tcPr>
          <w:p w:rsidR="00CD29FE" w:rsidRDefault="00836BFE" w:rsidP="002278A9">
            <w:pPr>
              <w:ind w:right="-128"/>
              <w:rPr>
                <w:rFonts w:ascii="Arial" w:hAnsi="Arial" w:cs="Arial"/>
                <w:sz w:val="20"/>
              </w:rPr>
            </w:pPr>
            <w:r>
              <w:rPr>
                <w:rFonts w:ascii="Arial" w:hAnsi="Arial" w:cs="Arial"/>
                <w:sz w:val="20"/>
              </w:rPr>
              <w:t>Judy Massuda</w:t>
            </w:r>
          </w:p>
        </w:tc>
      </w:tr>
      <w:tr w:rsidR="00AA73B6"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AA73B6" w:rsidRDefault="00AA73B6" w:rsidP="002278A9">
            <w:pPr>
              <w:rPr>
                <w:rFonts w:ascii="Arial" w:hAnsi="Arial" w:cs="Arial"/>
                <w:i/>
                <w:sz w:val="20"/>
              </w:rPr>
            </w:pPr>
            <w:r>
              <w:rPr>
                <w:rFonts w:ascii="Arial" w:hAnsi="Arial" w:cs="Arial"/>
                <w:i/>
                <w:sz w:val="20"/>
              </w:rPr>
              <w:t>4/5/11</w:t>
            </w:r>
          </w:p>
        </w:tc>
        <w:tc>
          <w:tcPr>
            <w:tcW w:w="1262" w:type="dxa"/>
            <w:tcBorders>
              <w:top w:val="single" w:sz="4" w:space="0" w:color="auto"/>
              <w:left w:val="single" w:sz="4" w:space="0" w:color="auto"/>
              <w:bottom w:val="single" w:sz="4" w:space="0" w:color="auto"/>
              <w:right w:val="single" w:sz="4" w:space="0" w:color="auto"/>
            </w:tcBorders>
          </w:tcPr>
          <w:p w:rsidR="00AA73B6" w:rsidRDefault="00AA73B6" w:rsidP="002278A9">
            <w:pPr>
              <w:rPr>
                <w:rFonts w:ascii="Arial" w:hAnsi="Arial" w:cs="Arial"/>
                <w:sz w:val="20"/>
              </w:rPr>
            </w:pPr>
            <w:r>
              <w:rPr>
                <w:rFonts w:ascii="Arial" w:hAnsi="Arial" w:cs="Arial"/>
                <w:sz w:val="20"/>
              </w:rPr>
              <w:t>1.9</w:t>
            </w:r>
          </w:p>
        </w:tc>
        <w:tc>
          <w:tcPr>
            <w:tcW w:w="3168" w:type="dxa"/>
            <w:tcBorders>
              <w:top w:val="single" w:sz="4" w:space="0" w:color="auto"/>
              <w:left w:val="single" w:sz="4" w:space="0" w:color="auto"/>
              <w:bottom w:val="single" w:sz="4" w:space="0" w:color="auto"/>
              <w:right w:val="single" w:sz="4" w:space="0" w:color="auto"/>
            </w:tcBorders>
          </w:tcPr>
          <w:p w:rsidR="00AA73B6" w:rsidRDefault="00AA73B6" w:rsidP="001958CB">
            <w:pPr>
              <w:rPr>
                <w:rFonts w:ascii="Arial" w:hAnsi="Arial" w:cs="Arial"/>
                <w:sz w:val="20"/>
              </w:rPr>
            </w:pPr>
            <w:r>
              <w:rPr>
                <w:rFonts w:ascii="Arial" w:hAnsi="Arial" w:cs="Arial"/>
                <w:sz w:val="20"/>
              </w:rPr>
              <w:t>Updated interest pages</w:t>
            </w:r>
          </w:p>
        </w:tc>
        <w:tc>
          <w:tcPr>
            <w:tcW w:w="2194" w:type="dxa"/>
            <w:tcBorders>
              <w:top w:val="single" w:sz="4" w:space="0" w:color="auto"/>
              <w:left w:val="single" w:sz="4" w:space="0" w:color="auto"/>
              <w:bottom w:val="single" w:sz="4" w:space="0" w:color="auto"/>
              <w:right w:val="single" w:sz="4" w:space="0" w:color="auto"/>
            </w:tcBorders>
          </w:tcPr>
          <w:p w:rsidR="00AA73B6" w:rsidRDefault="00AA73B6" w:rsidP="002278A9">
            <w:pPr>
              <w:ind w:right="-128"/>
              <w:rPr>
                <w:rFonts w:ascii="Arial" w:hAnsi="Arial" w:cs="Arial"/>
                <w:sz w:val="20"/>
              </w:rPr>
            </w:pPr>
            <w:r>
              <w:rPr>
                <w:rFonts w:ascii="Arial" w:hAnsi="Arial" w:cs="Arial"/>
                <w:sz w:val="20"/>
              </w:rPr>
              <w:t>Judy Massuda</w:t>
            </w:r>
          </w:p>
        </w:tc>
      </w:tr>
      <w:tr w:rsidR="00AA73B6"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AA73B6" w:rsidRDefault="00AA73B6" w:rsidP="002278A9">
            <w:pPr>
              <w:rPr>
                <w:rFonts w:ascii="Arial" w:hAnsi="Arial" w:cs="Arial"/>
                <w:i/>
                <w:sz w:val="20"/>
              </w:rPr>
            </w:pPr>
          </w:p>
        </w:tc>
        <w:tc>
          <w:tcPr>
            <w:tcW w:w="1262" w:type="dxa"/>
            <w:tcBorders>
              <w:top w:val="single" w:sz="4" w:space="0" w:color="auto"/>
              <w:left w:val="single" w:sz="4" w:space="0" w:color="auto"/>
              <w:bottom w:val="single" w:sz="4" w:space="0" w:color="auto"/>
              <w:right w:val="single" w:sz="4" w:space="0" w:color="auto"/>
            </w:tcBorders>
          </w:tcPr>
          <w:p w:rsidR="00AA73B6" w:rsidRDefault="00AA73B6" w:rsidP="002278A9">
            <w:pPr>
              <w:rPr>
                <w:rFonts w:ascii="Arial" w:hAnsi="Arial" w:cs="Arial"/>
                <w:sz w:val="20"/>
              </w:rPr>
            </w:pPr>
            <w:r>
              <w:rPr>
                <w:rFonts w:ascii="Arial" w:hAnsi="Arial" w:cs="Arial"/>
                <w:sz w:val="20"/>
              </w:rPr>
              <w:t>1.10</w:t>
            </w:r>
          </w:p>
        </w:tc>
        <w:tc>
          <w:tcPr>
            <w:tcW w:w="3168" w:type="dxa"/>
            <w:tcBorders>
              <w:top w:val="single" w:sz="4" w:space="0" w:color="auto"/>
              <w:left w:val="single" w:sz="4" w:space="0" w:color="auto"/>
              <w:bottom w:val="single" w:sz="4" w:space="0" w:color="auto"/>
              <w:right w:val="single" w:sz="4" w:space="0" w:color="auto"/>
            </w:tcBorders>
          </w:tcPr>
          <w:p w:rsidR="00AA73B6" w:rsidRDefault="00AA73B6" w:rsidP="001958CB">
            <w:pPr>
              <w:rPr>
                <w:rFonts w:ascii="Arial" w:hAnsi="Arial" w:cs="Arial"/>
                <w:sz w:val="20"/>
              </w:rPr>
            </w:pPr>
            <w:r>
              <w:rPr>
                <w:rFonts w:ascii="Arial" w:hAnsi="Arial" w:cs="Arial"/>
                <w:sz w:val="20"/>
              </w:rPr>
              <w:t>Removed store pages</w:t>
            </w:r>
          </w:p>
        </w:tc>
        <w:tc>
          <w:tcPr>
            <w:tcW w:w="2194" w:type="dxa"/>
            <w:tcBorders>
              <w:top w:val="single" w:sz="4" w:space="0" w:color="auto"/>
              <w:left w:val="single" w:sz="4" w:space="0" w:color="auto"/>
              <w:bottom w:val="single" w:sz="4" w:space="0" w:color="auto"/>
              <w:right w:val="single" w:sz="4" w:space="0" w:color="auto"/>
            </w:tcBorders>
          </w:tcPr>
          <w:p w:rsidR="00AA73B6" w:rsidRDefault="00AA73B6" w:rsidP="002278A9">
            <w:pPr>
              <w:ind w:right="-128"/>
              <w:rPr>
                <w:rFonts w:ascii="Arial" w:hAnsi="Arial" w:cs="Arial"/>
                <w:sz w:val="20"/>
              </w:rPr>
            </w:pPr>
            <w:r>
              <w:rPr>
                <w:rFonts w:ascii="Arial" w:hAnsi="Arial" w:cs="Arial"/>
                <w:sz w:val="20"/>
              </w:rPr>
              <w:t>Judy Massuda</w:t>
            </w:r>
          </w:p>
        </w:tc>
      </w:tr>
      <w:tr w:rsidR="00AA73B6"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AA73B6" w:rsidRDefault="00AA73B6" w:rsidP="002278A9">
            <w:pPr>
              <w:rPr>
                <w:rFonts w:ascii="Arial" w:hAnsi="Arial" w:cs="Arial"/>
                <w:i/>
                <w:sz w:val="20"/>
              </w:rPr>
            </w:pPr>
            <w:r>
              <w:rPr>
                <w:rFonts w:ascii="Arial" w:hAnsi="Arial" w:cs="Arial"/>
                <w:i/>
                <w:sz w:val="20"/>
              </w:rPr>
              <w:t>4/25/11</w:t>
            </w:r>
          </w:p>
        </w:tc>
        <w:tc>
          <w:tcPr>
            <w:tcW w:w="1262" w:type="dxa"/>
            <w:tcBorders>
              <w:top w:val="single" w:sz="4" w:space="0" w:color="auto"/>
              <w:left w:val="single" w:sz="4" w:space="0" w:color="auto"/>
              <w:bottom w:val="single" w:sz="4" w:space="0" w:color="auto"/>
              <w:right w:val="single" w:sz="4" w:space="0" w:color="auto"/>
            </w:tcBorders>
          </w:tcPr>
          <w:p w:rsidR="00AA73B6" w:rsidRDefault="00AA73B6" w:rsidP="002278A9">
            <w:pPr>
              <w:rPr>
                <w:rFonts w:ascii="Arial" w:hAnsi="Arial" w:cs="Arial"/>
                <w:sz w:val="20"/>
              </w:rPr>
            </w:pPr>
            <w:r>
              <w:rPr>
                <w:rFonts w:ascii="Arial" w:hAnsi="Arial" w:cs="Arial"/>
                <w:sz w:val="20"/>
              </w:rPr>
              <w:t>1.11</w:t>
            </w:r>
          </w:p>
        </w:tc>
        <w:tc>
          <w:tcPr>
            <w:tcW w:w="3168" w:type="dxa"/>
            <w:tcBorders>
              <w:top w:val="single" w:sz="4" w:space="0" w:color="auto"/>
              <w:left w:val="single" w:sz="4" w:space="0" w:color="auto"/>
              <w:bottom w:val="single" w:sz="4" w:space="0" w:color="auto"/>
              <w:right w:val="single" w:sz="4" w:space="0" w:color="auto"/>
            </w:tcBorders>
          </w:tcPr>
          <w:p w:rsidR="00AA73B6" w:rsidRDefault="00AA73B6" w:rsidP="001958CB">
            <w:pPr>
              <w:rPr>
                <w:rFonts w:ascii="Arial" w:hAnsi="Arial" w:cs="Arial"/>
                <w:sz w:val="20"/>
              </w:rPr>
            </w:pPr>
            <w:r>
              <w:rPr>
                <w:rFonts w:ascii="Arial" w:hAnsi="Arial" w:cs="Arial"/>
                <w:sz w:val="20"/>
              </w:rPr>
              <w:t>Updated reputation points</w:t>
            </w:r>
          </w:p>
        </w:tc>
        <w:tc>
          <w:tcPr>
            <w:tcW w:w="2194" w:type="dxa"/>
            <w:tcBorders>
              <w:top w:val="single" w:sz="4" w:space="0" w:color="auto"/>
              <w:left w:val="single" w:sz="4" w:space="0" w:color="auto"/>
              <w:bottom w:val="single" w:sz="4" w:space="0" w:color="auto"/>
              <w:right w:val="single" w:sz="4" w:space="0" w:color="auto"/>
            </w:tcBorders>
          </w:tcPr>
          <w:p w:rsidR="00AA73B6" w:rsidRDefault="00AA73B6" w:rsidP="002278A9">
            <w:pPr>
              <w:ind w:right="-128"/>
              <w:rPr>
                <w:rFonts w:ascii="Arial" w:hAnsi="Arial" w:cs="Arial"/>
                <w:sz w:val="20"/>
              </w:rPr>
            </w:pPr>
            <w:r>
              <w:rPr>
                <w:rFonts w:ascii="Arial" w:hAnsi="Arial" w:cs="Arial"/>
                <w:sz w:val="20"/>
              </w:rPr>
              <w:t>Judy Massuda</w:t>
            </w:r>
          </w:p>
        </w:tc>
      </w:tr>
      <w:tr w:rsidR="002D55A8"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2D55A8" w:rsidRDefault="002D55A8" w:rsidP="002278A9">
            <w:pPr>
              <w:rPr>
                <w:rFonts w:ascii="Arial" w:hAnsi="Arial" w:cs="Arial"/>
                <w:i/>
                <w:sz w:val="20"/>
              </w:rPr>
            </w:pPr>
            <w:r>
              <w:rPr>
                <w:rFonts w:ascii="Arial" w:hAnsi="Arial" w:cs="Arial"/>
                <w:i/>
                <w:sz w:val="20"/>
              </w:rPr>
              <w:t>5/3/11</w:t>
            </w:r>
          </w:p>
        </w:tc>
        <w:tc>
          <w:tcPr>
            <w:tcW w:w="1262" w:type="dxa"/>
            <w:tcBorders>
              <w:top w:val="single" w:sz="4" w:space="0" w:color="auto"/>
              <w:left w:val="single" w:sz="4" w:space="0" w:color="auto"/>
              <w:bottom w:val="single" w:sz="4" w:space="0" w:color="auto"/>
              <w:right w:val="single" w:sz="4" w:space="0" w:color="auto"/>
            </w:tcBorders>
          </w:tcPr>
          <w:p w:rsidR="002D55A8" w:rsidRDefault="002D55A8" w:rsidP="002278A9">
            <w:pPr>
              <w:rPr>
                <w:rFonts w:ascii="Arial" w:hAnsi="Arial" w:cs="Arial"/>
                <w:sz w:val="20"/>
              </w:rPr>
            </w:pPr>
            <w:r>
              <w:rPr>
                <w:rFonts w:ascii="Arial" w:hAnsi="Arial" w:cs="Arial"/>
                <w:sz w:val="20"/>
              </w:rPr>
              <w:t>1.12</w:t>
            </w:r>
          </w:p>
        </w:tc>
        <w:tc>
          <w:tcPr>
            <w:tcW w:w="3168" w:type="dxa"/>
            <w:tcBorders>
              <w:top w:val="single" w:sz="4" w:space="0" w:color="auto"/>
              <w:left w:val="single" w:sz="4" w:space="0" w:color="auto"/>
              <w:bottom w:val="single" w:sz="4" w:space="0" w:color="auto"/>
              <w:right w:val="single" w:sz="4" w:space="0" w:color="auto"/>
            </w:tcBorders>
          </w:tcPr>
          <w:p w:rsidR="002D55A8" w:rsidRDefault="002D55A8"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2D55A8" w:rsidRDefault="002D55A8" w:rsidP="002278A9">
            <w:pPr>
              <w:ind w:right="-128"/>
              <w:rPr>
                <w:rFonts w:ascii="Arial" w:hAnsi="Arial" w:cs="Arial"/>
                <w:sz w:val="20"/>
              </w:rPr>
            </w:pPr>
            <w:r>
              <w:rPr>
                <w:rFonts w:ascii="Arial" w:hAnsi="Arial" w:cs="Arial"/>
                <w:sz w:val="20"/>
              </w:rPr>
              <w:t>Judy Massuda</w:t>
            </w:r>
          </w:p>
        </w:tc>
      </w:tr>
    </w:tbl>
    <w:p w:rsidR="00FE6754" w:rsidRPr="00E41FED" w:rsidRDefault="00FE6754" w:rsidP="00E41FED">
      <w:pPr>
        <w:pStyle w:val="Heading2"/>
        <w:tabs>
          <w:tab w:val="left" w:pos="810"/>
        </w:tabs>
        <w:ind w:left="810" w:hanging="540"/>
      </w:pPr>
      <w:bookmarkStart w:id="6" w:name="_Toc324835435"/>
      <w:r w:rsidRPr="00E41FED">
        <w:t>Related Documentation</w:t>
      </w:r>
      <w:bookmarkEnd w:id="6"/>
    </w:p>
    <w:tbl>
      <w:tblPr>
        <w:tblW w:w="9016" w:type="dxa"/>
        <w:jc w:val="center"/>
        <w:tblInd w:w="1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7"/>
      </w:tblPr>
      <w:tblGrid>
        <w:gridCol w:w="3985"/>
        <w:gridCol w:w="7"/>
        <w:gridCol w:w="2844"/>
        <w:gridCol w:w="7"/>
        <w:gridCol w:w="2166"/>
        <w:gridCol w:w="7"/>
      </w:tblGrid>
      <w:tr w:rsidR="00FE6754" w:rsidRPr="00A201CB" w:rsidTr="00D57CC9">
        <w:trPr>
          <w:gridAfter w:val="1"/>
          <w:wAfter w:w="7" w:type="dxa"/>
          <w:trHeight w:val="453"/>
          <w:jc w:val="center"/>
        </w:trPr>
        <w:tc>
          <w:tcPr>
            <w:tcW w:w="3985" w:type="dxa"/>
            <w:tcBorders>
              <w:right w:val="single" w:sz="4" w:space="0" w:color="auto"/>
            </w:tcBorders>
            <w:shd w:val="clear" w:color="auto" w:fill="99CCFF"/>
          </w:tcPr>
          <w:p w:rsidR="00FE6754" w:rsidRPr="00A201CB" w:rsidRDefault="00FE6754" w:rsidP="00CA301B">
            <w:pPr>
              <w:pStyle w:val="TableHeading"/>
              <w:rPr>
                <w:rFonts w:cs="Arial"/>
              </w:rPr>
            </w:pPr>
            <w:r w:rsidRPr="00A201CB">
              <w:rPr>
                <w:rFonts w:cs="Arial"/>
              </w:rPr>
              <w:t>Document Name &amp; Description</w:t>
            </w:r>
          </w:p>
        </w:tc>
        <w:tc>
          <w:tcPr>
            <w:tcW w:w="2851" w:type="dxa"/>
            <w:gridSpan w:val="2"/>
            <w:tcBorders>
              <w:left w:val="single" w:sz="4" w:space="0" w:color="auto"/>
              <w:bottom w:val="single" w:sz="4" w:space="0" w:color="auto"/>
              <w:right w:val="single" w:sz="4" w:space="0" w:color="auto"/>
            </w:tcBorders>
            <w:shd w:val="clear" w:color="auto" w:fill="99CCFF"/>
          </w:tcPr>
          <w:p w:rsidR="00FE6754" w:rsidRPr="00A201CB" w:rsidRDefault="00FE6754" w:rsidP="00CA301B">
            <w:pPr>
              <w:pStyle w:val="TableHeading"/>
              <w:rPr>
                <w:rFonts w:cs="Arial"/>
              </w:rPr>
            </w:pPr>
            <w:r w:rsidRPr="00A201CB">
              <w:rPr>
                <w:rFonts w:cs="Arial"/>
              </w:rPr>
              <w:t>Author</w:t>
            </w:r>
          </w:p>
        </w:tc>
        <w:tc>
          <w:tcPr>
            <w:tcW w:w="2173" w:type="dxa"/>
            <w:gridSpan w:val="2"/>
            <w:tcBorders>
              <w:left w:val="single" w:sz="4" w:space="0" w:color="auto"/>
              <w:bottom w:val="single" w:sz="4" w:space="0" w:color="auto"/>
            </w:tcBorders>
            <w:shd w:val="clear" w:color="auto" w:fill="99CCFF"/>
          </w:tcPr>
          <w:p w:rsidR="00FE6754" w:rsidRPr="00A201CB" w:rsidRDefault="00FE6754" w:rsidP="00CA301B">
            <w:pPr>
              <w:pStyle w:val="TableHeading"/>
              <w:rPr>
                <w:rFonts w:cs="Arial"/>
              </w:rPr>
            </w:pPr>
            <w:r w:rsidRPr="00A201CB">
              <w:rPr>
                <w:rFonts w:cs="Arial"/>
              </w:rPr>
              <w:t>Location/URL</w:t>
            </w:r>
          </w:p>
        </w:tc>
      </w:tr>
      <w:tr w:rsidR="00761BD2" w:rsidRPr="00A201CB" w:rsidTr="00D57CC9">
        <w:trPr>
          <w:trHeight w:val="233"/>
          <w:jc w:val="center"/>
        </w:trPr>
        <w:tc>
          <w:tcPr>
            <w:tcW w:w="3992" w:type="dxa"/>
            <w:gridSpan w:val="2"/>
          </w:tcPr>
          <w:p w:rsidR="00761BD2" w:rsidRDefault="00214F88" w:rsidP="00D270D4">
            <w:pPr>
              <w:rPr>
                <w:rFonts w:ascii="Arial" w:hAnsi="Arial" w:cs="Arial"/>
                <w:sz w:val="18"/>
              </w:rPr>
            </w:pPr>
            <w:r>
              <w:rPr>
                <w:rFonts w:ascii="Arial" w:hAnsi="Arial" w:cs="Arial"/>
                <w:sz w:val="18"/>
              </w:rPr>
              <w:t>Reviews and Communities Profile PRD</w:t>
            </w:r>
          </w:p>
        </w:tc>
        <w:tc>
          <w:tcPr>
            <w:tcW w:w="2851" w:type="dxa"/>
            <w:gridSpan w:val="2"/>
            <w:tcBorders>
              <w:top w:val="single" w:sz="4" w:space="0" w:color="auto"/>
            </w:tcBorders>
          </w:tcPr>
          <w:p w:rsidR="00761BD2" w:rsidRDefault="00761BD2">
            <w:pPr>
              <w:rPr>
                <w:rFonts w:ascii="Arial" w:hAnsi="Arial" w:cs="Arial"/>
                <w:sz w:val="20"/>
              </w:rPr>
            </w:pPr>
            <w:r>
              <w:rPr>
                <w:rFonts w:ascii="Arial" w:hAnsi="Arial" w:cs="Arial"/>
                <w:sz w:val="20"/>
              </w:rPr>
              <w:t>Judy Massuda</w:t>
            </w:r>
          </w:p>
        </w:tc>
        <w:tc>
          <w:tcPr>
            <w:tcW w:w="2173" w:type="dxa"/>
            <w:gridSpan w:val="2"/>
            <w:tcBorders>
              <w:top w:val="single" w:sz="4" w:space="0" w:color="auto"/>
            </w:tcBorders>
          </w:tcPr>
          <w:p w:rsidR="007B4C1A" w:rsidRDefault="007B4C1A">
            <w:pPr>
              <w:rPr>
                <w:rFonts w:ascii="Arial" w:hAnsi="Arial" w:cs="Arial"/>
                <w:sz w:val="20"/>
              </w:rPr>
            </w:pPr>
            <w:r>
              <w:rPr>
                <w:rFonts w:ascii="Arial" w:hAnsi="Arial" w:cs="Arial"/>
                <w:sz w:val="20"/>
              </w:rPr>
              <w:t>Basecamp</w:t>
            </w:r>
          </w:p>
        </w:tc>
      </w:tr>
      <w:tr w:rsidR="00FE6754" w:rsidRPr="00A201CB" w:rsidTr="00D57CC9">
        <w:trPr>
          <w:trHeight w:val="233"/>
          <w:jc w:val="center"/>
        </w:trPr>
        <w:tc>
          <w:tcPr>
            <w:tcW w:w="3992" w:type="dxa"/>
            <w:gridSpan w:val="2"/>
          </w:tcPr>
          <w:p w:rsidR="00FE6754" w:rsidRPr="00A201CB" w:rsidRDefault="00214F88" w:rsidP="00D270D4">
            <w:pPr>
              <w:rPr>
                <w:rFonts w:ascii="Arial" w:hAnsi="Arial" w:cs="Arial"/>
                <w:sz w:val="18"/>
              </w:rPr>
            </w:pPr>
            <w:r>
              <w:rPr>
                <w:rFonts w:ascii="Arial" w:hAnsi="Arial" w:cs="Arial"/>
                <w:sz w:val="18"/>
              </w:rPr>
              <w:t>Communities Moderation PRD</w:t>
            </w:r>
          </w:p>
        </w:tc>
        <w:tc>
          <w:tcPr>
            <w:tcW w:w="2851" w:type="dxa"/>
            <w:gridSpan w:val="2"/>
            <w:tcBorders>
              <w:top w:val="single" w:sz="4" w:space="0" w:color="auto"/>
            </w:tcBorders>
          </w:tcPr>
          <w:p w:rsidR="00FE6754" w:rsidRPr="00A201CB" w:rsidRDefault="002844B3">
            <w:pPr>
              <w:rPr>
                <w:rFonts w:ascii="Arial" w:hAnsi="Arial" w:cs="Arial"/>
                <w:sz w:val="20"/>
              </w:rPr>
            </w:pPr>
            <w:r>
              <w:rPr>
                <w:rFonts w:ascii="Arial" w:hAnsi="Arial" w:cs="Arial"/>
                <w:sz w:val="20"/>
              </w:rPr>
              <w:t>Judy Massuda</w:t>
            </w:r>
          </w:p>
        </w:tc>
        <w:tc>
          <w:tcPr>
            <w:tcW w:w="2173" w:type="dxa"/>
            <w:gridSpan w:val="2"/>
            <w:tcBorders>
              <w:top w:val="single" w:sz="4" w:space="0" w:color="auto"/>
            </w:tcBorders>
          </w:tcPr>
          <w:p w:rsidR="00FE6754" w:rsidRPr="00A201CB" w:rsidRDefault="002844B3">
            <w:pPr>
              <w:rPr>
                <w:rFonts w:ascii="Arial" w:hAnsi="Arial" w:cs="Arial"/>
                <w:sz w:val="20"/>
              </w:rPr>
            </w:pPr>
            <w:r>
              <w:rPr>
                <w:rFonts w:ascii="Arial" w:hAnsi="Arial" w:cs="Arial"/>
                <w:sz w:val="20"/>
              </w:rPr>
              <w:t>Basecamp</w:t>
            </w:r>
          </w:p>
        </w:tc>
      </w:tr>
      <w:tr w:rsidR="007636F7" w:rsidRPr="00331687" w:rsidTr="00D57CC9">
        <w:trPr>
          <w:trHeight w:val="219"/>
          <w:jc w:val="center"/>
        </w:trPr>
        <w:tc>
          <w:tcPr>
            <w:tcW w:w="3992" w:type="dxa"/>
            <w:gridSpan w:val="2"/>
          </w:tcPr>
          <w:p w:rsidR="007636F7" w:rsidRDefault="007636F7" w:rsidP="0013423D">
            <w:pPr>
              <w:rPr>
                <w:rFonts w:ascii="Arial" w:hAnsi="Arial" w:cs="Arial"/>
                <w:sz w:val="20"/>
              </w:rPr>
            </w:pPr>
            <w:r>
              <w:rPr>
                <w:rFonts w:ascii="Arial" w:hAnsi="Arial" w:cs="Arial"/>
                <w:sz w:val="20"/>
              </w:rPr>
              <w:t>UX Designs</w:t>
            </w:r>
          </w:p>
        </w:tc>
        <w:tc>
          <w:tcPr>
            <w:tcW w:w="2851" w:type="dxa"/>
            <w:gridSpan w:val="2"/>
          </w:tcPr>
          <w:p w:rsidR="007636F7" w:rsidRDefault="007636F7" w:rsidP="0013423D">
            <w:pPr>
              <w:rPr>
                <w:rFonts w:ascii="Arial" w:hAnsi="Arial" w:cs="Arial"/>
                <w:sz w:val="20"/>
              </w:rPr>
            </w:pPr>
            <w:r>
              <w:rPr>
                <w:rFonts w:ascii="Arial" w:hAnsi="Arial" w:cs="Arial"/>
                <w:sz w:val="20"/>
              </w:rPr>
              <w:t>Shirley McClain</w:t>
            </w:r>
          </w:p>
        </w:tc>
        <w:tc>
          <w:tcPr>
            <w:tcW w:w="2173" w:type="dxa"/>
            <w:gridSpan w:val="2"/>
          </w:tcPr>
          <w:p w:rsidR="007636F7" w:rsidRDefault="007636F7" w:rsidP="0013423D">
            <w:pPr>
              <w:rPr>
                <w:rFonts w:ascii="Arial" w:hAnsi="Arial" w:cs="Arial"/>
                <w:sz w:val="20"/>
              </w:rPr>
            </w:pPr>
          </w:p>
        </w:tc>
      </w:tr>
    </w:tbl>
    <w:p w:rsidR="0099003F" w:rsidRPr="00E41FED" w:rsidRDefault="000B309E" w:rsidP="00E41FED">
      <w:pPr>
        <w:pStyle w:val="Heading2"/>
        <w:tabs>
          <w:tab w:val="left" w:pos="810"/>
        </w:tabs>
        <w:ind w:left="810" w:hanging="540"/>
      </w:pPr>
      <w:bookmarkStart w:id="7" w:name="_Toc324835436"/>
      <w:r w:rsidRPr="00E41FED">
        <w:t>Core Team and Key Stakeholders</w:t>
      </w:r>
      <w:bookmarkEnd w:id="7"/>
    </w:p>
    <w:tbl>
      <w:tblPr>
        <w:tblpPr w:leftFromText="180" w:rightFromText="180" w:vertAnchor="text" w:tblpX="738" w:tblpY="1"/>
        <w:tblOverlap w:val="never"/>
        <w:tblW w:w="9198" w:type="dxa"/>
        <w:tblLayout w:type="fixed"/>
        <w:tblLook w:val="0000"/>
      </w:tblPr>
      <w:tblGrid>
        <w:gridCol w:w="2250"/>
        <w:gridCol w:w="3168"/>
        <w:gridCol w:w="2430"/>
        <w:gridCol w:w="1350"/>
      </w:tblGrid>
      <w:tr w:rsidR="008C0422" w:rsidRPr="00A201CB" w:rsidTr="009444EA">
        <w:trPr>
          <w:trHeight w:val="401"/>
        </w:trPr>
        <w:tc>
          <w:tcPr>
            <w:tcW w:w="2250" w:type="dxa"/>
            <w:tcBorders>
              <w:top w:val="single" w:sz="4" w:space="0" w:color="auto"/>
              <w:left w:val="single" w:sz="4" w:space="0" w:color="auto"/>
              <w:bottom w:val="single" w:sz="4" w:space="0" w:color="auto"/>
              <w:right w:val="single" w:sz="4" w:space="0" w:color="auto"/>
            </w:tcBorders>
            <w:shd w:val="clear" w:color="auto" w:fill="99CCFF"/>
            <w:vAlign w:val="center"/>
          </w:tcPr>
          <w:p w:rsidR="00202AC5" w:rsidRDefault="008C0422" w:rsidP="009444EA">
            <w:pPr>
              <w:pStyle w:val="TableHeading"/>
              <w:rPr>
                <w:rFonts w:cs="Arial"/>
                <w:lang w:eastAsia="ja-JP"/>
              </w:rPr>
            </w:pPr>
            <w:r w:rsidRPr="00A201CB">
              <w:rPr>
                <w:rFonts w:cs="Arial"/>
                <w:lang w:eastAsia="ja-JP"/>
              </w:rPr>
              <w:t>Name</w:t>
            </w:r>
          </w:p>
        </w:tc>
        <w:tc>
          <w:tcPr>
            <w:tcW w:w="3168" w:type="dxa"/>
            <w:tcBorders>
              <w:top w:val="single" w:sz="4" w:space="0" w:color="auto"/>
              <w:left w:val="nil"/>
              <w:bottom w:val="single" w:sz="4" w:space="0" w:color="auto"/>
              <w:right w:val="single" w:sz="4" w:space="0" w:color="auto"/>
            </w:tcBorders>
            <w:shd w:val="clear" w:color="auto" w:fill="99CCFF"/>
            <w:vAlign w:val="center"/>
          </w:tcPr>
          <w:p w:rsidR="00202AC5" w:rsidRDefault="008C0422" w:rsidP="009444EA">
            <w:pPr>
              <w:pStyle w:val="TableHeading"/>
              <w:rPr>
                <w:rFonts w:cs="Arial"/>
                <w:lang w:eastAsia="ja-JP"/>
              </w:rPr>
            </w:pPr>
            <w:r w:rsidRPr="00A201CB">
              <w:rPr>
                <w:rFonts w:cs="Arial"/>
                <w:lang w:eastAsia="ja-JP"/>
              </w:rPr>
              <w:t xml:space="preserve">Role </w:t>
            </w:r>
            <w:r w:rsidR="009515E5">
              <w:rPr>
                <w:rFonts w:cs="Arial"/>
                <w:lang w:eastAsia="ja-JP"/>
              </w:rPr>
              <w:t>–</w:t>
            </w:r>
            <w:r w:rsidRPr="00A201CB">
              <w:rPr>
                <w:rFonts w:cs="Arial"/>
                <w:lang w:eastAsia="ja-JP"/>
              </w:rPr>
              <w:t xml:space="preserve"> Organization</w:t>
            </w:r>
          </w:p>
        </w:tc>
        <w:tc>
          <w:tcPr>
            <w:tcW w:w="2430" w:type="dxa"/>
            <w:tcBorders>
              <w:top w:val="single" w:sz="4" w:space="0" w:color="auto"/>
              <w:left w:val="single" w:sz="4" w:space="0" w:color="auto"/>
              <w:bottom w:val="single" w:sz="4" w:space="0" w:color="auto"/>
              <w:right w:val="single" w:sz="4" w:space="0" w:color="auto"/>
            </w:tcBorders>
            <w:shd w:val="clear" w:color="auto" w:fill="99CCFF"/>
            <w:vAlign w:val="center"/>
          </w:tcPr>
          <w:p w:rsidR="00202AC5" w:rsidRDefault="008C0422" w:rsidP="009444EA">
            <w:pPr>
              <w:pStyle w:val="TableHeading"/>
              <w:rPr>
                <w:rFonts w:cs="Arial"/>
                <w:lang w:eastAsia="ja-JP"/>
              </w:rPr>
            </w:pPr>
            <w:r w:rsidRPr="00A201CB">
              <w:rPr>
                <w:rFonts w:cs="Arial"/>
                <w:lang w:eastAsia="ja-JP"/>
              </w:rPr>
              <w:t>E-mail</w:t>
            </w:r>
          </w:p>
        </w:tc>
        <w:tc>
          <w:tcPr>
            <w:tcW w:w="1350" w:type="dxa"/>
            <w:tcBorders>
              <w:top w:val="single" w:sz="4" w:space="0" w:color="auto"/>
              <w:left w:val="single" w:sz="4" w:space="0" w:color="auto"/>
              <w:bottom w:val="single" w:sz="4" w:space="0" w:color="auto"/>
              <w:right w:val="single" w:sz="4" w:space="0" w:color="auto"/>
            </w:tcBorders>
            <w:shd w:val="clear" w:color="auto" w:fill="99CCFF"/>
            <w:vAlign w:val="center"/>
          </w:tcPr>
          <w:p w:rsidR="00202AC5" w:rsidRDefault="008C0422" w:rsidP="009444EA">
            <w:pPr>
              <w:pStyle w:val="TableHeading"/>
              <w:rPr>
                <w:rFonts w:cs="Arial"/>
                <w:lang w:eastAsia="ja-JP"/>
              </w:rPr>
            </w:pPr>
            <w:r w:rsidRPr="00A201CB">
              <w:rPr>
                <w:rFonts w:cs="Arial"/>
                <w:lang w:eastAsia="ja-JP"/>
              </w:rPr>
              <w:t>Approver?</w:t>
            </w:r>
          </w:p>
        </w:tc>
      </w:tr>
      <w:tr w:rsidR="00E87D65" w:rsidRPr="00A201CB" w:rsidTr="009444EA">
        <w:trPr>
          <w:trHeight w:val="308"/>
        </w:trPr>
        <w:tc>
          <w:tcPr>
            <w:tcW w:w="2250" w:type="dxa"/>
            <w:tcBorders>
              <w:top w:val="nil"/>
              <w:left w:val="single" w:sz="4" w:space="0" w:color="auto"/>
              <w:bottom w:val="single" w:sz="4" w:space="0" w:color="auto"/>
              <w:right w:val="single" w:sz="4" w:space="0" w:color="auto"/>
            </w:tcBorders>
          </w:tcPr>
          <w:p w:rsidR="00202AC5" w:rsidRDefault="006C53AC" w:rsidP="009444EA">
            <w:pPr>
              <w:spacing w:line="240" w:lineRule="auto"/>
              <w:rPr>
                <w:rFonts w:cs="Arial"/>
                <w:color w:val="000000"/>
                <w:szCs w:val="22"/>
                <w:lang w:eastAsia="ja-JP"/>
              </w:rPr>
            </w:pPr>
            <w:r>
              <w:rPr>
                <w:rFonts w:cs="Arial"/>
                <w:color w:val="000000"/>
                <w:szCs w:val="22"/>
                <w:lang w:eastAsia="ja-JP"/>
              </w:rPr>
              <w:t>Judy Massuda</w:t>
            </w:r>
          </w:p>
        </w:tc>
        <w:tc>
          <w:tcPr>
            <w:tcW w:w="3168" w:type="dxa"/>
            <w:tcBorders>
              <w:top w:val="nil"/>
              <w:left w:val="nil"/>
              <w:bottom w:val="single" w:sz="4" w:space="0" w:color="auto"/>
              <w:right w:val="single" w:sz="4" w:space="0" w:color="auto"/>
            </w:tcBorders>
          </w:tcPr>
          <w:p w:rsidR="00202AC5" w:rsidRDefault="00E87D65" w:rsidP="009444EA">
            <w:pPr>
              <w:spacing w:line="240" w:lineRule="auto"/>
              <w:jc w:val="left"/>
              <w:rPr>
                <w:rFonts w:cs="Arial"/>
                <w:szCs w:val="22"/>
                <w:lang w:eastAsia="ja-JP"/>
              </w:rPr>
            </w:pPr>
            <w:r w:rsidRPr="0031533C">
              <w:rPr>
                <w:rFonts w:cs="Arial"/>
                <w:szCs w:val="22"/>
                <w:lang w:eastAsia="ja-JP"/>
              </w:rPr>
              <w:t xml:space="preserve">Product </w:t>
            </w:r>
            <w:r w:rsidR="006C53AC">
              <w:rPr>
                <w:rFonts w:cs="Arial"/>
                <w:szCs w:val="22"/>
                <w:lang w:eastAsia="ja-JP"/>
              </w:rPr>
              <w:t>Manager</w:t>
            </w:r>
          </w:p>
        </w:tc>
        <w:tc>
          <w:tcPr>
            <w:tcW w:w="2430" w:type="dxa"/>
            <w:tcBorders>
              <w:top w:val="single" w:sz="4" w:space="0" w:color="auto"/>
              <w:left w:val="single" w:sz="4" w:space="0" w:color="auto"/>
              <w:bottom w:val="single" w:sz="4" w:space="0" w:color="auto"/>
              <w:right w:val="single" w:sz="4" w:space="0" w:color="auto"/>
            </w:tcBorders>
          </w:tcPr>
          <w:p w:rsidR="00202AC5" w:rsidRPr="008579F9" w:rsidRDefault="00F26116" w:rsidP="009444EA">
            <w:pPr>
              <w:spacing w:line="240" w:lineRule="auto"/>
              <w:jc w:val="left"/>
              <w:rPr>
                <w:rFonts w:cs="Arial"/>
                <w:sz w:val="20"/>
                <w:szCs w:val="20"/>
                <w:lang w:eastAsia="ja-JP"/>
              </w:rPr>
            </w:pPr>
            <w:hyperlink r:id="rId12" w:history="1">
              <w:r w:rsidR="009444EA" w:rsidRPr="008579F9">
                <w:rPr>
                  <w:rStyle w:val="Hyperlink"/>
                  <w:rFonts w:cs="Arial"/>
                  <w:sz w:val="20"/>
                  <w:szCs w:val="20"/>
                  <w:lang w:eastAsia="ja-JP"/>
                </w:rPr>
                <w:t>jmassud@searshc.com</w:t>
              </w:r>
            </w:hyperlink>
            <w:r w:rsidR="009444EA" w:rsidRPr="008579F9">
              <w:rPr>
                <w:rFonts w:cs="Arial"/>
                <w:sz w:val="20"/>
                <w:szCs w:val="20"/>
                <w:lang w:eastAsia="ja-JP"/>
              </w:rPr>
              <w:t xml:space="preserve"> </w:t>
            </w:r>
          </w:p>
        </w:tc>
        <w:tc>
          <w:tcPr>
            <w:tcW w:w="1350" w:type="dxa"/>
            <w:tcBorders>
              <w:top w:val="single" w:sz="4" w:space="0" w:color="auto"/>
              <w:left w:val="single" w:sz="4" w:space="0" w:color="auto"/>
              <w:bottom w:val="single" w:sz="4" w:space="0" w:color="auto"/>
              <w:right w:val="single" w:sz="4" w:space="0" w:color="auto"/>
            </w:tcBorders>
          </w:tcPr>
          <w:p w:rsidR="00202AC5" w:rsidRDefault="00E87D65" w:rsidP="009444EA">
            <w:pPr>
              <w:spacing w:line="240" w:lineRule="auto"/>
              <w:jc w:val="center"/>
              <w:rPr>
                <w:rFonts w:cs="Arial"/>
                <w:szCs w:val="22"/>
                <w:lang w:eastAsia="ja-JP"/>
              </w:rPr>
            </w:pPr>
            <w:r w:rsidRPr="0031533C">
              <w:rPr>
                <w:rFonts w:cs="Arial"/>
                <w:szCs w:val="22"/>
                <w:lang w:eastAsia="ja-JP"/>
              </w:rPr>
              <w:t>Author</w:t>
            </w:r>
          </w:p>
        </w:tc>
      </w:tr>
      <w:tr w:rsidR="00B80D76" w:rsidRPr="00A201CB" w:rsidTr="009444EA">
        <w:trPr>
          <w:trHeight w:val="308"/>
        </w:trPr>
        <w:tc>
          <w:tcPr>
            <w:tcW w:w="2250" w:type="dxa"/>
            <w:tcBorders>
              <w:top w:val="nil"/>
              <w:left w:val="single" w:sz="4" w:space="0" w:color="auto"/>
              <w:bottom w:val="single" w:sz="4" w:space="0" w:color="auto"/>
              <w:right w:val="single" w:sz="4" w:space="0" w:color="auto"/>
            </w:tcBorders>
          </w:tcPr>
          <w:p w:rsidR="00202AC5" w:rsidRDefault="00B80D76" w:rsidP="009444EA">
            <w:pPr>
              <w:spacing w:line="240" w:lineRule="auto"/>
              <w:rPr>
                <w:rFonts w:cs="Arial"/>
                <w:color w:val="000000"/>
                <w:szCs w:val="22"/>
                <w:lang w:eastAsia="ja-JP"/>
              </w:rPr>
            </w:pPr>
            <w:r w:rsidRPr="0031533C">
              <w:rPr>
                <w:rFonts w:cs="Arial"/>
                <w:color w:val="000000"/>
                <w:szCs w:val="22"/>
                <w:lang w:eastAsia="ja-JP"/>
              </w:rPr>
              <w:t>Shirley McClain</w:t>
            </w:r>
          </w:p>
        </w:tc>
        <w:tc>
          <w:tcPr>
            <w:tcW w:w="3168" w:type="dxa"/>
            <w:tcBorders>
              <w:top w:val="nil"/>
              <w:left w:val="nil"/>
              <w:bottom w:val="single" w:sz="4" w:space="0" w:color="auto"/>
              <w:right w:val="single" w:sz="4" w:space="0" w:color="auto"/>
            </w:tcBorders>
          </w:tcPr>
          <w:p w:rsidR="00202AC5" w:rsidRDefault="00B80D76" w:rsidP="009444EA">
            <w:pPr>
              <w:spacing w:line="240" w:lineRule="auto"/>
              <w:jc w:val="left"/>
              <w:rPr>
                <w:rFonts w:cs="Arial"/>
                <w:szCs w:val="22"/>
                <w:lang w:eastAsia="ja-JP"/>
              </w:rPr>
            </w:pPr>
            <w:r w:rsidRPr="0031533C">
              <w:rPr>
                <w:rFonts w:cs="Arial"/>
                <w:szCs w:val="22"/>
                <w:lang w:eastAsia="ja-JP"/>
              </w:rPr>
              <w:t>UX Lead</w:t>
            </w:r>
          </w:p>
        </w:tc>
        <w:tc>
          <w:tcPr>
            <w:tcW w:w="2430" w:type="dxa"/>
            <w:tcBorders>
              <w:top w:val="single" w:sz="4" w:space="0" w:color="auto"/>
              <w:left w:val="single" w:sz="4" w:space="0" w:color="auto"/>
              <w:bottom w:val="single" w:sz="4" w:space="0" w:color="auto"/>
              <w:right w:val="single" w:sz="4" w:space="0" w:color="auto"/>
            </w:tcBorders>
          </w:tcPr>
          <w:p w:rsidR="00202AC5" w:rsidRPr="008579F9" w:rsidRDefault="00F26116" w:rsidP="009444EA">
            <w:pPr>
              <w:spacing w:line="240" w:lineRule="auto"/>
              <w:jc w:val="left"/>
              <w:rPr>
                <w:rFonts w:cs="Arial"/>
                <w:sz w:val="20"/>
                <w:szCs w:val="20"/>
                <w:lang w:eastAsia="ja-JP"/>
              </w:rPr>
            </w:pPr>
            <w:hyperlink r:id="rId13" w:history="1">
              <w:r w:rsidR="00B80D76" w:rsidRPr="008579F9">
                <w:rPr>
                  <w:rStyle w:val="Hyperlink"/>
                  <w:rFonts w:cs="Arial"/>
                  <w:sz w:val="20"/>
                  <w:szCs w:val="20"/>
                  <w:lang w:eastAsia="ja-JP"/>
                </w:rPr>
                <w:t>smccla7@searshc.com</w:t>
              </w:r>
            </w:hyperlink>
          </w:p>
        </w:tc>
        <w:tc>
          <w:tcPr>
            <w:tcW w:w="1350" w:type="dxa"/>
            <w:tcBorders>
              <w:top w:val="single" w:sz="4" w:space="0" w:color="auto"/>
              <w:left w:val="single" w:sz="4" w:space="0" w:color="auto"/>
              <w:bottom w:val="single" w:sz="4" w:space="0" w:color="auto"/>
              <w:right w:val="single" w:sz="4" w:space="0" w:color="auto"/>
            </w:tcBorders>
          </w:tcPr>
          <w:p w:rsidR="00202AC5" w:rsidRDefault="00202AC5" w:rsidP="009444EA">
            <w:pPr>
              <w:spacing w:line="240" w:lineRule="auto"/>
              <w:jc w:val="center"/>
              <w:rPr>
                <w:rFonts w:cs="Arial"/>
                <w:szCs w:val="22"/>
                <w:lang w:eastAsia="ja-JP"/>
              </w:rPr>
            </w:pPr>
          </w:p>
        </w:tc>
      </w:tr>
      <w:tr w:rsidR="00590AA0" w:rsidRPr="00A201CB" w:rsidTr="009444EA">
        <w:trPr>
          <w:trHeight w:val="308"/>
        </w:trPr>
        <w:tc>
          <w:tcPr>
            <w:tcW w:w="2250" w:type="dxa"/>
            <w:tcBorders>
              <w:top w:val="nil"/>
              <w:left w:val="single" w:sz="4" w:space="0" w:color="auto"/>
              <w:bottom w:val="single" w:sz="4" w:space="0" w:color="auto"/>
              <w:right w:val="single" w:sz="4" w:space="0" w:color="auto"/>
            </w:tcBorders>
          </w:tcPr>
          <w:p w:rsidR="00590AA0" w:rsidRPr="0031533C" w:rsidRDefault="00590AA0" w:rsidP="00590AA0">
            <w:pPr>
              <w:spacing w:line="240" w:lineRule="auto"/>
              <w:rPr>
                <w:rFonts w:cs="Arial"/>
                <w:color w:val="000000"/>
                <w:szCs w:val="22"/>
                <w:lang w:eastAsia="ja-JP"/>
              </w:rPr>
            </w:pPr>
          </w:p>
        </w:tc>
        <w:tc>
          <w:tcPr>
            <w:tcW w:w="3168" w:type="dxa"/>
            <w:tcBorders>
              <w:top w:val="nil"/>
              <w:left w:val="nil"/>
              <w:bottom w:val="single" w:sz="4" w:space="0" w:color="auto"/>
              <w:right w:val="single" w:sz="4" w:space="0" w:color="auto"/>
            </w:tcBorders>
          </w:tcPr>
          <w:p w:rsidR="00590AA0" w:rsidRPr="0031533C" w:rsidRDefault="00590AA0" w:rsidP="00590AA0">
            <w:pPr>
              <w:spacing w:line="240" w:lineRule="auto"/>
              <w:jc w:val="left"/>
              <w:rPr>
                <w:rFonts w:cs="Arial"/>
                <w:szCs w:val="22"/>
                <w:lang w:eastAsia="ja-JP"/>
              </w:rPr>
            </w:pPr>
          </w:p>
        </w:tc>
        <w:tc>
          <w:tcPr>
            <w:tcW w:w="2430" w:type="dxa"/>
            <w:tcBorders>
              <w:top w:val="single" w:sz="4" w:space="0" w:color="auto"/>
              <w:left w:val="single" w:sz="4" w:space="0" w:color="auto"/>
              <w:bottom w:val="single" w:sz="4" w:space="0" w:color="auto"/>
              <w:right w:val="single" w:sz="4" w:space="0" w:color="auto"/>
            </w:tcBorders>
          </w:tcPr>
          <w:p w:rsidR="00590AA0" w:rsidRPr="008579F9" w:rsidRDefault="00590AA0" w:rsidP="00590AA0">
            <w:pPr>
              <w:spacing w:line="240" w:lineRule="auto"/>
              <w:jc w:val="left"/>
              <w:rPr>
                <w:rFonts w:cs="Arial"/>
                <w:sz w:val="20"/>
                <w:szCs w:val="20"/>
                <w:lang w:eastAsia="ja-JP"/>
              </w:rPr>
            </w:pPr>
          </w:p>
        </w:tc>
        <w:tc>
          <w:tcPr>
            <w:tcW w:w="1350" w:type="dxa"/>
            <w:tcBorders>
              <w:top w:val="single" w:sz="4" w:space="0" w:color="auto"/>
              <w:left w:val="single" w:sz="4" w:space="0" w:color="auto"/>
              <w:bottom w:val="single" w:sz="4" w:space="0" w:color="auto"/>
              <w:right w:val="single" w:sz="4" w:space="0" w:color="auto"/>
            </w:tcBorders>
          </w:tcPr>
          <w:p w:rsidR="00590AA0" w:rsidRDefault="00590AA0" w:rsidP="00590AA0">
            <w:pPr>
              <w:spacing w:line="240" w:lineRule="auto"/>
              <w:jc w:val="center"/>
              <w:rPr>
                <w:rFonts w:cs="Arial"/>
                <w:szCs w:val="22"/>
                <w:lang w:eastAsia="ja-JP"/>
              </w:rPr>
            </w:pPr>
          </w:p>
        </w:tc>
      </w:tr>
      <w:tr w:rsidR="00590AA0" w:rsidRPr="00A201CB" w:rsidTr="005A40B8">
        <w:trPr>
          <w:trHeight w:val="308"/>
        </w:trPr>
        <w:tc>
          <w:tcPr>
            <w:tcW w:w="2250" w:type="dxa"/>
            <w:tcBorders>
              <w:top w:val="nil"/>
              <w:left w:val="single" w:sz="4" w:space="0" w:color="auto"/>
              <w:bottom w:val="single" w:sz="4" w:space="0" w:color="auto"/>
              <w:right w:val="single" w:sz="4" w:space="0" w:color="auto"/>
            </w:tcBorders>
          </w:tcPr>
          <w:p w:rsidR="00590AA0" w:rsidRDefault="002D55A8" w:rsidP="00590AA0">
            <w:pPr>
              <w:spacing w:line="240" w:lineRule="auto"/>
              <w:rPr>
                <w:rFonts w:cs="Arial"/>
                <w:color w:val="000000"/>
                <w:szCs w:val="22"/>
                <w:lang w:eastAsia="ja-JP"/>
              </w:rPr>
            </w:pPr>
            <w:r>
              <w:rPr>
                <w:szCs w:val="22"/>
              </w:rPr>
              <w:t xml:space="preserve">Brendan </w:t>
            </w:r>
            <w:r w:rsidRPr="002D55A8">
              <w:rPr>
                <w:szCs w:val="22"/>
              </w:rPr>
              <w:t>Gualdoni</w:t>
            </w:r>
          </w:p>
        </w:tc>
        <w:tc>
          <w:tcPr>
            <w:tcW w:w="3168" w:type="dxa"/>
            <w:tcBorders>
              <w:top w:val="nil"/>
              <w:left w:val="nil"/>
              <w:bottom w:val="single" w:sz="4" w:space="0" w:color="auto"/>
              <w:right w:val="single" w:sz="4" w:space="0" w:color="auto"/>
            </w:tcBorders>
          </w:tcPr>
          <w:p w:rsidR="00590AA0" w:rsidRDefault="00590AA0" w:rsidP="00590AA0">
            <w:pPr>
              <w:spacing w:line="240" w:lineRule="auto"/>
              <w:jc w:val="left"/>
              <w:rPr>
                <w:rFonts w:cs="Arial"/>
                <w:szCs w:val="22"/>
                <w:lang w:eastAsia="ja-JP"/>
              </w:rPr>
            </w:pPr>
            <w:r>
              <w:rPr>
                <w:rFonts w:cs="Arial"/>
                <w:szCs w:val="22"/>
                <w:lang w:eastAsia="ja-JP"/>
              </w:rPr>
              <w:t xml:space="preserve">Profile </w:t>
            </w:r>
            <w:r w:rsidRPr="0031533C">
              <w:rPr>
                <w:rFonts w:cs="Arial"/>
                <w:szCs w:val="22"/>
                <w:lang w:eastAsia="ja-JP"/>
              </w:rPr>
              <w:t>Engineering Lead</w:t>
            </w:r>
          </w:p>
        </w:tc>
        <w:tc>
          <w:tcPr>
            <w:tcW w:w="2430" w:type="dxa"/>
            <w:tcBorders>
              <w:top w:val="single" w:sz="4" w:space="0" w:color="auto"/>
              <w:left w:val="single" w:sz="4" w:space="0" w:color="auto"/>
              <w:bottom w:val="single" w:sz="4" w:space="0" w:color="auto"/>
              <w:right w:val="single" w:sz="4" w:space="0" w:color="auto"/>
            </w:tcBorders>
          </w:tcPr>
          <w:p w:rsidR="00590AA0" w:rsidRPr="008579F9" w:rsidRDefault="00F26116" w:rsidP="00590AA0">
            <w:pPr>
              <w:spacing w:line="240" w:lineRule="auto"/>
              <w:jc w:val="left"/>
              <w:rPr>
                <w:rFonts w:cs="Arial"/>
                <w:sz w:val="20"/>
                <w:szCs w:val="20"/>
                <w:lang w:eastAsia="ja-JP"/>
              </w:rPr>
            </w:pPr>
            <w:hyperlink r:id="rId14" w:history="1">
              <w:r w:rsidR="002D55A8" w:rsidRPr="002D55A8">
                <w:rPr>
                  <w:rStyle w:val="Hyperlink"/>
                  <w:sz w:val="20"/>
                  <w:szCs w:val="20"/>
                </w:rPr>
                <w:t>bguald0</w:t>
              </w:r>
              <w:r w:rsidR="00590AA0" w:rsidRPr="008579F9">
                <w:rPr>
                  <w:rStyle w:val="Hyperlink"/>
                  <w:sz w:val="20"/>
                  <w:szCs w:val="20"/>
                </w:rPr>
                <w:t>@searshc.com</w:t>
              </w:r>
            </w:hyperlink>
            <w:hyperlink r:id="rId15" w:history="1"/>
            <w:r w:rsidR="00590AA0" w:rsidRPr="008579F9">
              <w:rPr>
                <w:rFonts w:cs="Arial"/>
                <w:sz w:val="20"/>
                <w:szCs w:val="20"/>
                <w:lang w:eastAsia="ja-JP"/>
              </w:rPr>
              <w:t xml:space="preserve"> </w:t>
            </w:r>
          </w:p>
        </w:tc>
        <w:tc>
          <w:tcPr>
            <w:tcW w:w="1350" w:type="dxa"/>
            <w:tcBorders>
              <w:top w:val="single" w:sz="4" w:space="0" w:color="auto"/>
              <w:left w:val="single" w:sz="4" w:space="0" w:color="auto"/>
              <w:bottom w:val="single" w:sz="4" w:space="0" w:color="auto"/>
              <w:right w:val="single" w:sz="4" w:space="0" w:color="auto"/>
            </w:tcBorders>
          </w:tcPr>
          <w:p w:rsidR="00590AA0" w:rsidRDefault="00590AA0" w:rsidP="00590AA0">
            <w:pPr>
              <w:spacing w:line="240" w:lineRule="auto"/>
              <w:jc w:val="center"/>
              <w:rPr>
                <w:rFonts w:cs="Arial"/>
                <w:szCs w:val="22"/>
                <w:lang w:eastAsia="ja-JP"/>
              </w:rPr>
            </w:pPr>
          </w:p>
        </w:tc>
      </w:tr>
      <w:tr w:rsidR="008579F9" w:rsidRPr="00A201CB" w:rsidTr="009444EA">
        <w:trPr>
          <w:trHeight w:val="308"/>
        </w:trPr>
        <w:tc>
          <w:tcPr>
            <w:tcW w:w="2250" w:type="dxa"/>
            <w:tcBorders>
              <w:top w:val="nil"/>
              <w:left w:val="single" w:sz="4" w:space="0" w:color="auto"/>
              <w:bottom w:val="single" w:sz="4" w:space="0" w:color="auto"/>
              <w:right w:val="single" w:sz="4" w:space="0" w:color="auto"/>
            </w:tcBorders>
          </w:tcPr>
          <w:p w:rsidR="008579F9" w:rsidRPr="0031533C" w:rsidRDefault="008579F9" w:rsidP="009444EA">
            <w:pPr>
              <w:spacing w:line="240" w:lineRule="auto"/>
              <w:rPr>
                <w:rFonts w:cs="Arial"/>
                <w:color w:val="000000"/>
                <w:szCs w:val="22"/>
                <w:lang w:eastAsia="ja-JP"/>
              </w:rPr>
            </w:pPr>
            <w:r w:rsidRPr="008579F9">
              <w:rPr>
                <w:rFonts w:cs="Arial"/>
                <w:color w:val="000000"/>
                <w:szCs w:val="22"/>
                <w:lang w:eastAsia="ja-JP"/>
              </w:rPr>
              <w:t>Patrick Szczypinski</w:t>
            </w:r>
          </w:p>
        </w:tc>
        <w:tc>
          <w:tcPr>
            <w:tcW w:w="3168" w:type="dxa"/>
            <w:tcBorders>
              <w:top w:val="nil"/>
              <w:left w:val="nil"/>
              <w:bottom w:val="single" w:sz="4" w:space="0" w:color="auto"/>
              <w:right w:val="single" w:sz="4" w:space="0" w:color="auto"/>
            </w:tcBorders>
          </w:tcPr>
          <w:p w:rsidR="008579F9" w:rsidRPr="0031533C" w:rsidRDefault="008579F9" w:rsidP="009444EA">
            <w:pPr>
              <w:spacing w:line="240" w:lineRule="auto"/>
              <w:jc w:val="left"/>
              <w:rPr>
                <w:rFonts w:cs="Arial"/>
                <w:szCs w:val="22"/>
                <w:lang w:eastAsia="ja-JP"/>
              </w:rPr>
            </w:pPr>
            <w:r>
              <w:rPr>
                <w:rFonts w:cs="Arial"/>
                <w:szCs w:val="22"/>
                <w:lang w:eastAsia="ja-JP"/>
              </w:rPr>
              <w:t>FED Lead</w:t>
            </w:r>
          </w:p>
        </w:tc>
        <w:tc>
          <w:tcPr>
            <w:tcW w:w="2430" w:type="dxa"/>
            <w:tcBorders>
              <w:top w:val="single" w:sz="4" w:space="0" w:color="auto"/>
              <w:left w:val="single" w:sz="4" w:space="0" w:color="auto"/>
              <w:bottom w:val="single" w:sz="4" w:space="0" w:color="auto"/>
              <w:right w:val="single" w:sz="4" w:space="0" w:color="auto"/>
            </w:tcBorders>
          </w:tcPr>
          <w:p w:rsidR="008579F9" w:rsidRPr="008579F9" w:rsidRDefault="00F26116" w:rsidP="009444EA">
            <w:pPr>
              <w:spacing w:line="240" w:lineRule="auto"/>
              <w:jc w:val="left"/>
              <w:rPr>
                <w:sz w:val="20"/>
                <w:szCs w:val="20"/>
              </w:rPr>
            </w:pPr>
            <w:hyperlink r:id="rId16" w:history="1">
              <w:r w:rsidR="008579F9" w:rsidRPr="00C8774B">
                <w:rPr>
                  <w:rStyle w:val="Hyperlink"/>
                  <w:sz w:val="20"/>
                  <w:szCs w:val="20"/>
                </w:rPr>
                <w:t>Patrick.Szczypinski@searshc.com</w:t>
              </w:r>
            </w:hyperlink>
            <w:r w:rsidR="008579F9">
              <w:rPr>
                <w:sz w:val="20"/>
                <w:szCs w:val="20"/>
              </w:rPr>
              <w:t xml:space="preserve"> </w:t>
            </w:r>
          </w:p>
        </w:tc>
        <w:tc>
          <w:tcPr>
            <w:tcW w:w="1350" w:type="dxa"/>
            <w:tcBorders>
              <w:top w:val="single" w:sz="4" w:space="0" w:color="auto"/>
              <w:left w:val="single" w:sz="4" w:space="0" w:color="auto"/>
              <w:bottom w:val="single" w:sz="4" w:space="0" w:color="auto"/>
              <w:right w:val="single" w:sz="4" w:space="0" w:color="auto"/>
            </w:tcBorders>
          </w:tcPr>
          <w:p w:rsidR="008579F9" w:rsidRDefault="008579F9" w:rsidP="009444EA">
            <w:pPr>
              <w:spacing w:line="240" w:lineRule="auto"/>
              <w:jc w:val="center"/>
              <w:rPr>
                <w:rFonts w:cs="Arial"/>
                <w:szCs w:val="22"/>
                <w:lang w:eastAsia="ja-JP"/>
              </w:rPr>
            </w:pPr>
          </w:p>
        </w:tc>
      </w:tr>
      <w:tr w:rsidR="008579F9" w:rsidRPr="00A201CB" w:rsidTr="009444EA">
        <w:trPr>
          <w:trHeight w:val="308"/>
        </w:trPr>
        <w:tc>
          <w:tcPr>
            <w:tcW w:w="2250" w:type="dxa"/>
            <w:tcBorders>
              <w:top w:val="nil"/>
              <w:left w:val="single" w:sz="4" w:space="0" w:color="auto"/>
              <w:bottom w:val="single" w:sz="4" w:space="0" w:color="auto"/>
              <w:right w:val="single" w:sz="4" w:space="0" w:color="auto"/>
            </w:tcBorders>
          </w:tcPr>
          <w:p w:rsidR="008579F9" w:rsidRPr="0031533C" w:rsidRDefault="008579F9" w:rsidP="009444EA">
            <w:pPr>
              <w:spacing w:line="240" w:lineRule="auto"/>
              <w:rPr>
                <w:rFonts w:cs="Arial"/>
                <w:color w:val="000000"/>
                <w:szCs w:val="22"/>
                <w:lang w:eastAsia="ja-JP"/>
              </w:rPr>
            </w:pPr>
            <w:r>
              <w:rPr>
                <w:rFonts w:cs="Arial"/>
                <w:color w:val="000000"/>
                <w:szCs w:val="22"/>
                <w:lang w:eastAsia="ja-JP"/>
              </w:rPr>
              <w:t xml:space="preserve">Iga </w:t>
            </w:r>
            <w:r w:rsidRPr="008579F9">
              <w:rPr>
                <w:rFonts w:cs="Arial"/>
                <w:color w:val="000000"/>
                <w:szCs w:val="22"/>
                <w:lang w:eastAsia="ja-JP"/>
              </w:rPr>
              <w:t>Zyzanska</w:t>
            </w:r>
          </w:p>
        </w:tc>
        <w:tc>
          <w:tcPr>
            <w:tcW w:w="3168" w:type="dxa"/>
            <w:tcBorders>
              <w:top w:val="nil"/>
              <w:left w:val="nil"/>
              <w:bottom w:val="single" w:sz="4" w:space="0" w:color="auto"/>
              <w:right w:val="single" w:sz="4" w:space="0" w:color="auto"/>
            </w:tcBorders>
          </w:tcPr>
          <w:p w:rsidR="008579F9" w:rsidRPr="0031533C" w:rsidRDefault="008579F9" w:rsidP="009444EA">
            <w:pPr>
              <w:spacing w:line="240" w:lineRule="auto"/>
              <w:jc w:val="left"/>
              <w:rPr>
                <w:rFonts w:cs="Arial"/>
                <w:szCs w:val="22"/>
                <w:lang w:eastAsia="ja-JP"/>
              </w:rPr>
            </w:pPr>
            <w:r>
              <w:rPr>
                <w:rFonts w:cs="Arial"/>
                <w:szCs w:val="22"/>
                <w:lang w:eastAsia="ja-JP"/>
              </w:rPr>
              <w:t>Art Director</w:t>
            </w:r>
          </w:p>
        </w:tc>
        <w:tc>
          <w:tcPr>
            <w:tcW w:w="2430" w:type="dxa"/>
            <w:tcBorders>
              <w:top w:val="single" w:sz="4" w:space="0" w:color="auto"/>
              <w:left w:val="single" w:sz="4" w:space="0" w:color="auto"/>
              <w:bottom w:val="single" w:sz="4" w:space="0" w:color="auto"/>
              <w:right w:val="single" w:sz="4" w:space="0" w:color="auto"/>
            </w:tcBorders>
          </w:tcPr>
          <w:p w:rsidR="008579F9" w:rsidRPr="008579F9" w:rsidRDefault="00F26116" w:rsidP="009444EA">
            <w:pPr>
              <w:spacing w:line="240" w:lineRule="auto"/>
              <w:jc w:val="left"/>
              <w:rPr>
                <w:sz w:val="20"/>
                <w:szCs w:val="20"/>
              </w:rPr>
            </w:pPr>
            <w:hyperlink r:id="rId17" w:history="1">
              <w:r w:rsidR="008579F9" w:rsidRPr="00C8774B">
                <w:rPr>
                  <w:rStyle w:val="Hyperlink"/>
                  <w:sz w:val="20"/>
                  <w:szCs w:val="20"/>
                </w:rPr>
                <w:t>Iga.Zyzanska@searshc.com</w:t>
              </w:r>
            </w:hyperlink>
            <w:r w:rsidR="008579F9">
              <w:rPr>
                <w:sz w:val="20"/>
                <w:szCs w:val="20"/>
              </w:rPr>
              <w:t xml:space="preserve"> </w:t>
            </w:r>
          </w:p>
        </w:tc>
        <w:tc>
          <w:tcPr>
            <w:tcW w:w="1350" w:type="dxa"/>
            <w:tcBorders>
              <w:top w:val="single" w:sz="4" w:space="0" w:color="auto"/>
              <w:left w:val="single" w:sz="4" w:space="0" w:color="auto"/>
              <w:bottom w:val="single" w:sz="4" w:space="0" w:color="auto"/>
              <w:right w:val="single" w:sz="4" w:space="0" w:color="auto"/>
            </w:tcBorders>
          </w:tcPr>
          <w:p w:rsidR="008579F9" w:rsidRDefault="008579F9" w:rsidP="009444EA">
            <w:pPr>
              <w:spacing w:line="240" w:lineRule="auto"/>
              <w:jc w:val="center"/>
              <w:rPr>
                <w:rFonts w:cs="Arial"/>
                <w:szCs w:val="22"/>
                <w:lang w:eastAsia="ja-JP"/>
              </w:rPr>
            </w:pPr>
          </w:p>
        </w:tc>
      </w:tr>
      <w:tr w:rsidR="00233A45" w:rsidRPr="00A201CB" w:rsidTr="009444EA">
        <w:trPr>
          <w:trHeight w:val="308"/>
        </w:trPr>
        <w:tc>
          <w:tcPr>
            <w:tcW w:w="2250" w:type="dxa"/>
            <w:tcBorders>
              <w:top w:val="nil"/>
              <w:left w:val="single" w:sz="4" w:space="0" w:color="auto"/>
              <w:bottom w:val="single" w:sz="4" w:space="0" w:color="auto"/>
              <w:right w:val="single" w:sz="4" w:space="0" w:color="auto"/>
            </w:tcBorders>
          </w:tcPr>
          <w:p w:rsidR="00233A45" w:rsidRPr="0031533C" w:rsidRDefault="00233A45" w:rsidP="00233A45">
            <w:pPr>
              <w:spacing w:line="240" w:lineRule="auto"/>
              <w:rPr>
                <w:rFonts w:cs="Arial"/>
                <w:color w:val="000000"/>
                <w:szCs w:val="22"/>
                <w:lang w:eastAsia="ja-JP"/>
              </w:rPr>
            </w:pPr>
            <w:r>
              <w:rPr>
                <w:rFonts w:cs="Arial"/>
                <w:color w:val="000000"/>
                <w:szCs w:val="22"/>
                <w:lang w:eastAsia="ja-JP"/>
              </w:rPr>
              <w:t xml:space="preserve">Kat </w:t>
            </w:r>
            <w:r w:rsidRPr="00C2364D">
              <w:rPr>
                <w:rFonts w:cs="Arial"/>
                <w:color w:val="000000"/>
                <w:szCs w:val="22"/>
                <w:lang w:eastAsia="ja-JP"/>
              </w:rPr>
              <w:t>Ferrell</w:t>
            </w:r>
          </w:p>
        </w:tc>
        <w:tc>
          <w:tcPr>
            <w:tcW w:w="3168" w:type="dxa"/>
            <w:tcBorders>
              <w:top w:val="nil"/>
              <w:left w:val="nil"/>
              <w:bottom w:val="single" w:sz="4" w:space="0" w:color="auto"/>
              <w:right w:val="single" w:sz="4" w:space="0" w:color="auto"/>
            </w:tcBorders>
          </w:tcPr>
          <w:p w:rsidR="00233A45" w:rsidRPr="0031533C" w:rsidRDefault="00233A45" w:rsidP="00233A45">
            <w:pPr>
              <w:spacing w:line="240" w:lineRule="auto"/>
              <w:jc w:val="left"/>
              <w:rPr>
                <w:rFonts w:cs="Arial"/>
                <w:szCs w:val="22"/>
                <w:lang w:eastAsia="ja-JP"/>
              </w:rPr>
            </w:pPr>
            <w:r>
              <w:rPr>
                <w:rFonts w:cs="Arial"/>
                <w:szCs w:val="22"/>
                <w:lang w:eastAsia="ja-JP"/>
              </w:rPr>
              <w:t>Project Manager</w:t>
            </w:r>
          </w:p>
        </w:tc>
        <w:tc>
          <w:tcPr>
            <w:tcW w:w="2430" w:type="dxa"/>
            <w:tcBorders>
              <w:top w:val="single" w:sz="4" w:space="0" w:color="auto"/>
              <w:left w:val="single" w:sz="4" w:space="0" w:color="auto"/>
              <w:bottom w:val="single" w:sz="4" w:space="0" w:color="auto"/>
              <w:right w:val="single" w:sz="4" w:space="0" w:color="auto"/>
            </w:tcBorders>
          </w:tcPr>
          <w:p w:rsidR="00233A45" w:rsidRPr="008579F9" w:rsidRDefault="00F26116" w:rsidP="00233A45">
            <w:pPr>
              <w:spacing w:line="240" w:lineRule="auto"/>
              <w:jc w:val="left"/>
              <w:rPr>
                <w:sz w:val="20"/>
                <w:szCs w:val="20"/>
              </w:rPr>
            </w:pPr>
            <w:hyperlink r:id="rId18" w:history="1">
              <w:r w:rsidR="00233A45" w:rsidRPr="00C2364D">
                <w:rPr>
                  <w:rStyle w:val="Hyperlink"/>
                  <w:sz w:val="20"/>
                  <w:szCs w:val="20"/>
                </w:rPr>
                <w:t>kferre2</w:t>
              </w:r>
              <w:r w:rsidR="00233A45" w:rsidRPr="008579F9">
                <w:rPr>
                  <w:rStyle w:val="Hyperlink"/>
                  <w:sz w:val="20"/>
                  <w:szCs w:val="20"/>
                </w:rPr>
                <w:t>@searshc.com</w:t>
              </w:r>
            </w:hyperlink>
            <w:r w:rsidR="00233A45" w:rsidRPr="008579F9">
              <w:rPr>
                <w:sz w:val="20"/>
                <w:szCs w:val="20"/>
              </w:rPr>
              <w:t xml:space="preserve"> </w:t>
            </w:r>
          </w:p>
        </w:tc>
        <w:tc>
          <w:tcPr>
            <w:tcW w:w="1350" w:type="dxa"/>
            <w:tcBorders>
              <w:top w:val="single" w:sz="4" w:space="0" w:color="auto"/>
              <w:left w:val="single" w:sz="4" w:space="0" w:color="auto"/>
              <w:bottom w:val="single" w:sz="4" w:space="0" w:color="auto"/>
              <w:right w:val="single" w:sz="4" w:space="0" w:color="auto"/>
            </w:tcBorders>
          </w:tcPr>
          <w:p w:rsidR="00233A45" w:rsidRDefault="00233A45" w:rsidP="00233A45">
            <w:pPr>
              <w:spacing w:line="240" w:lineRule="auto"/>
              <w:jc w:val="center"/>
              <w:rPr>
                <w:rFonts w:cs="Arial"/>
                <w:szCs w:val="22"/>
                <w:lang w:eastAsia="ja-JP"/>
              </w:rPr>
            </w:pPr>
          </w:p>
        </w:tc>
      </w:tr>
      <w:tr w:rsidR="00B80D76" w:rsidRPr="00A201CB" w:rsidTr="009444EA">
        <w:trPr>
          <w:trHeight w:val="308"/>
        </w:trPr>
        <w:tc>
          <w:tcPr>
            <w:tcW w:w="2250" w:type="dxa"/>
            <w:tcBorders>
              <w:top w:val="nil"/>
              <w:left w:val="single" w:sz="4" w:space="0" w:color="auto"/>
              <w:bottom w:val="single" w:sz="4" w:space="0" w:color="auto"/>
              <w:right w:val="single" w:sz="4" w:space="0" w:color="auto"/>
            </w:tcBorders>
          </w:tcPr>
          <w:p w:rsidR="00B80D76" w:rsidRPr="0031533C" w:rsidRDefault="001019D5" w:rsidP="009444EA">
            <w:pPr>
              <w:spacing w:line="240" w:lineRule="auto"/>
              <w:rPr>
                <w:rFonts w:cs="Arial"/>
                <w:color w:val="000000"/>
                <w:szCs w:val="22"/>
                <w:lang w:eastAsia="ja-JP"/>
              </w:rPr>
            </w:pPr>
            <w:r>
              <w:rPr>
                <w:rFonts w:cs="Arial"/>
                <w:color w:val="000000"/>
                <w:szCs w:val="22"/>
                <w:lang w:eastAsia="ja-JP"/>
              </w:rPr>
              <w:t>Casey Goddard</w:t>
            </w:r>
          </w:p>
        </w:tc>
        <w:tc>
          <w:tcPr>
            <w:tcW w:w="3168" w:type="dxa"/>
            <w:tcBorders>
              <w:top w:val="nil"/>
              <w:left w:val="nil"/>
              <w:bottom w:val="single" w:sz="4" w:space="0" w:color="auto"/>
              <w:right w:val="single" w:sz="4" w:space="0" w:color="auto"/>
            </w:tcBorders>
          </w:tcPr>
          <w:p w:rsidR="00B80D76" w:rsidRPr="0031533C" w:rsidRDefault="00B80D76" w:rsidP="009444EA">
            <w:pPr>
              <w:spacing w:line="240" w:lineRule="auto"/>
              <w:jc w:val="left"/>
              <w:rPr>
                <w:rFonts w:cs="Arial"/>
                <w:szCs w:val="22"/>
                <w:lang w:eastAsia="ja-JP"/>
              </w:rPr>
            </w:pPr>
            <w:r w:rsidRPr="0031533C">
              <w:rPr>
                <w:rFonts w:cs="Arial"/>
                <w:szCs w:val="22"/>
                <w:lang w:eastAsia="ja-JP"/>
              </w:rPr>
              <w:t xml:space="preserve">Business Lead </w:t>
            </w:r>
          </w:p>
        </w:tc>
        <w:tc>
          <w:tcPr>
            <w:tcW w:w="2430" w:type="dxa"/>
            <w:tcBorders>
              <w:top w:val="single" w:sz="4" w:space="0" w:color="auto"/>
              <w:left w:val="single" w:sz="4" w:space="0" w:color="auto"/>
              <w:bottom w:val="single" w:sz="4" w:space="0" w:color="auto"/>
              <w:right w:val="single" w:sz="4" w:space="0" w:color="auto"/>
            </w:tcBorders>
          </w:tcPr>
          <w:p w:rsidR="00B80D76" w:rsidRPr="008579F9" w:rsidRDefault="00F26116" w:rsidP="009444EA">
            <w:pPr>
              <w:spacing w:line="240" w:lineRule="auto"/>
              <w:jc w:val="left"/>
              <w:rPr>
                <w:sz w:val="20"/>
                <w:szCs w:val="20"/>
              </w:rPr>
            </w:pPr>
            <w:hyperlink r:id="rId19" w:history="1">
              <w:r w:rsidR="001019D5" w:rsidRPr="008579F9">
                <w:rPr>
                  <w:rStyle w:val="Hyperlink"/>
                  <w:rFonts w:cs="Arial"/>
                  <w:sz w:val="20"/>
                  <w:szCs w:val="20"/>
                  <w:lang w:eastAsia="ja-JP"/>
                </w:rPr>
                <w:t>cgodda3@searshc.com</w:t>
              </w:r>
            </w:hyperlink>
          </w:p>
        </w:tc>
        <w:tc>
          <w:tcPr>
            <w:tcW w:w="1350" w:type="dxa"/>
            <w:tcBorders>
              <w:top w:val="single" w:sz="4" w:space="0" w:color="auto"/>
              <w:left w:val="single" w:sz="4" w:space="0" w:color="auto"/>
              <w:bottom w:val="single" w:sz="4" w:space="0" w:color="auto"/>
              <w:right w:val="single" w:sz="4" w:space="0" w:color="auto"/>
            </w:tcBorders>
          </w:tcPr>
          <w:p w:rsidR="00B80D76" w:rsidRPr="0031533C" w:rsidRDefault="00B80D76" w:rsidP="009444EA">
            <w:pPr>
              <w:spacing w:line="240" w:lineRule="auto"/>
              <w:jc w:val="center"/>
              <w:rPr>
                <w:rFonts w:cs="Arial"/>
                <w:szCs w:val="22"/>
                <w:lang w:eastAsia="ja-JP"/>
              </w:rPr>
            </w:pPr>
            <w:r>
              <w:rPr>
                <w:rFonts w:cs="Arial"/>
                <w:szCs w:val="22"/>
                <w:lang w:eastAsia="ja-JP"/>
              </w:rPr>
              <w:t>Y</w:t>
            </w:r>
          </w:p>
        </w:tc>
      </w:tr>
      <w:tr w:rsidR="007409FE" w:rsidRPr="00A201CB" w:rsidTr="009444EA">
        <w:trPr>
          <w:trHeight w:val="308"/>
        </w:trPr>
        <w:tc>
          <w:tcPr>
            <w:tcW w:w="2250" w:type="dxa"/>
            <w:tcBorders>
              <w:top w:val="single" w:sz="4" w:space="0" w:color="auto"/>
              <w:left w:val="single" w:sz="4" w:space="0" w:color="auto"/>
              <w:bottom w:val="single" w:sz="4" w:space="0" w:color="auto"/>
              <w:right w:val="single" w:sz="4" w:space="0" w:color="auto"/>
            </w:tcBorders>
          </w:tcPr>
          <w:p w:rsidR="007409FE" w:rsidRPr="00214F88" w:rsidRDefault="007409FE" w:rsidP="007409FE">
            <w:pPr>
              <w:spacing w:line="240" w:lineRule="auto"/>
              <w:rPr>
                <w:rFonts w:asciiTheme="minorHAnsi" w:hAnsiTheme="minorHAnsi" w:cs="Arial"/>
                <w:color w:val="000000"/>
                <w:szCs w:val="22"/>
                <w:lang w:eastAsia="ja-JP"/>
              </w:rPr>
            </w:pPr>
            <w:r w:rsidRPr="00214F88">
              <w:rPr>
                <w:rFonts w:asciiTheme="minorHAnsi" w:hAnsiTheme="minorHAnsi" w:cs="Arial"/>
                <w:szCs w:val="22"/>
              </w:rPr>
              <w:t>Don Fotsch</w:t>
            </w:r>
          </w:p>
        </w:tc>
        <w:tc>
          <w:tcPr>
            <w:tcW w:w="3168" w:type="dxa"/>
            <w:tcBorders>
              <w:top w:val="single" w:sz="4" w:space="0" w:color="auto"/>
              <w:left w:val="nil"/>
              <w:bottom w:val="single" w:sz="4" w:space="0" w:color="auto"/>
              <w:right w:val="single" w:sz="4" w:space="0" w:color="auto"/>
            </w:tcBorders>
          </w:tcPr>
          <w:p w:rsidR="007409FE" w:rsidRPr="00214F88" w:rsidRDefault="007409FE" w:rsidP="009444EA">
            <w:pPr>
              <w:spacing w:line="240" w:lineRule="auto"/>
              <w:jc w:val="left"/>
              <w:rPr>
                <w:rFonts w:asciiTheme="minorHAnsi" w:hAnsiTheme="minorHAnsi" w:cs="Arial"/>
                <w:szCs w:val="22"/>
                <w:lang w:eastAsia="ja-JP"/>
              </w:rPr>
            </w:pPr>
            <w:r w:rsidRPr="00214F88">
              <w:rPr>
                <w:rFonts w:asciiTheme="minorHAnsi" w:hAnsiTheme="minorHAnsi" w:cs="Arial"/>
                <w:szCs w:val="22"/>
              </w:rPr>
              <w:t xml:space="preserve">VP Customer Experience </w:t>
            </w:r>
            <w:r w:rsidRPr="00214F88">
              <w:rPr>
                <w:rFonts w:asciiTheme="minorHAnsi" w:hAnsiTheme="minorHAnsi" w:cs="Arial"/>
                <w:szCs w:val="22"/>
              </w:rPr>
              <w:lastRenderedPageBreak/>
              <w:t>(Sponsor)</w:t>
            </w:r>
          </w:p>
        </w:tc>
        <w:tc>
          <w:tcPr>
            <w:tcW w:w="2430" w:type="dxa"/>
            <w:tcBorders>
              <w:top w:val="single" w:sz="4" w:space="0" w:color="auto"/>
              <w:left w:val="single" w:sz="4" w:space="0" w:color="auto"/>
              <w:bottom w:val="single" w:sz="4" w:space="0" w:color="auto"/>
              <w:right w:val="single" w:sz="4" w:space="0" w:color="auto"/>
            </w:tcBorders>
          </w:tcPr>
          <w:p w:rsidR="007409FE" w:rsidRPr="008579F9" w:rsidRDefault="00F26116" w:rsidP="009444EA">
            <w:pPr>
              <w:spacing w:line="240" w:lineRule="auto"/>
              <w:jc w:val="left"/>
              <w:rPr>
                <w:rFonts w:asciiTheme="minorHAnsi" w:hAnsiTheme="minorHAnsi"/>
                <w:sz w:val="20"/>
                <w:szCs w:val="20"/>
              </w:rPr>
            </w:pPr>
            <w:hyperlink r:id="rId20" w:history="1">
              <w:r w:rsidR="008579F9" w:rsidRPr="00C8774B">
                <w:rPr>
                  <w:rStyle w:val="Hyperlink"/>
                  <w:rFonts w:asciiTheme="minorHAnsi" w:hAnsiTheme="minorHAnsi"/>
                  <w:sz w:val="20"/>
                  <w:szCs w:val="20"/>
                </w:rPr>
                <w:t>Don.fotsch@searshc.com</w:t>
              </w:r>
            </w:hyperlink>
            <w:r w:rsidR="008579F9">
              <w:rPr>
                <w:rFonts w:asciiTheme="minorHAnsi" w:hAnsiTheme="minorHAnsi"/>
                <w:sz w:val="20"/>
                <w:szCs w:val="20"/>
              </w:rPr>
              <w:t xml:space="preserve"> </w:t>
            </w:r>
          </w:p>
        </w:tc>
        <w:tc>
          <w:tcPr>
            <w:tcW w:w="1350" w:type="dxa"/>
            <w:tcBorders>
              <w:top w:val="single" w:sz="4" w:space="0" w:color="auto"/>
              <w:left w:val="single" w:sz="4" w:space="0" w:color="auto"/>
              <w:bottom w:val="single" w:sz="4" w:space="0" w:color="auto"/>
              <w:right w:val="single" w:sz="4" w:space="0" w:color="auto"/>
            </w:tcBorders>
          </w:tcPr>
          <w:p w:rsidR="007409FE" w:rsidRPr="007409FE" w:rsidRDefault="007409FE" w:rsidP="009444EA">
            <w:pPr>
              <w:spacing w:line="240" w:lineRule="auto"/>
              <w:jc w:val="center"/>
              <w:rPr>
                <w:rFonts w:asciiTheme="minorHAnsi" w:hAnsiTheme="minorHAnsi" w:cs="Arial"/>
                <w:szCs w:val="22"/>
                <w:lang w:eastAsia="ja-JP"/>
              </w:rPr>
            </w:pPr>
            <w:r w:rsidRPr="007409FE">
              <w:rPr>
                <w:rFonts w:asciiTheme="minorHAnsi" w:hAnsiTheme="minorHAnsi" w:cs="Arial"/>
                <w:szCs w:val="22"/>
                <w:lang w:eastAsia="ja-JP"/>
              </w:rPr>
              <w:t>Y</w:t>
            </w:r>
          </w:p>
        </w:tc>
      </w:tr>
    </w:tbl>
    <w:p w:rsidR="006B2BAE" w:rsidRDefault="009444EA" w:rsidP="00E44C25">
      <w:pPr>
        <w:rPr>
          <w:highlight w:val="yellow"/>
        </w:rPr>
      </w:pPr>
      <w:r>
        <w:rPr>
          <w:rFonts w:ascii="Arial" w:hAnsi="Arial" w:cs="Arial"/>
          <w:sz w:val="28"/>
        </w:rPr>
        <w:lastRenderedPageBreak/>
        <w:br w:type="textWrapping" w:clear="all"/>
      </w:r>
    </w:p>
    <w:p w:rsidR="00152B94" w:rsidRPr="00152B94" w:rsidRDefault="00152B94" w:rsidP="00152B94">
      <w:pPr>
        <w:rPr>
          <w:highlight w:val="yellow"/>
        </w:rPr>
      </w:pPr>
    </w:p>
    <w:p w:rsidR="00100DE2" w:rsidRPr="00E41FED" w:rsidRDefault="007A688D" w:rsidP="00BB2154">
      <w:pPr>
        <w:pStyle w:val="Heading2"/>
        <w:numPr>
          <w:ilvl w:val="0"/>
          <w:numId w:val="3"/>
        </w:numPr>
        <w:shd w:val="pct20" w:color="auto" w:fill="auto"/>
        <w:tabs>
          <w:tab w:val="clear" w:pos="1152"/>
          <w:tab w:val="num" w:pos="270"/>
        </w:tabs>
        <w:spacing w:before="0"/>
        <w:ind w:left="270" w:hanging="270"/>
        <w:rPr>
          <w:rFonts w:cs="Arial"/>
          <w:sz w:val="28"/>
        </w:rPr>
      </w:pPr>
      <w:bookmarkStart w:id="8" w:name="_Toc137553479"/>
      <w:bookmarkStart w:id="9" w:name="_Toc137614743"/>
      <w:bookmarkStart w:id="10" w:name="_Toc137615377"/>
      <w:bookmarkStart w:id="11" w:name="_Toc324835437"/>
      <w:bookmarkEnd w:id="8"/>
      <w:bookmarkEnd w:id="9"/>
      <w:bookmarkEnd w:id="10"/>
      <w:r w:rsidRPr="00E41FED">
        <w:rPr>
          <w:rFonts w:cs="Arial"/>
          <w:sz w:val="28"/>
        </w:rPr>
        <w:t>Pr</w:t>
      </w:r>
      <w:r>
        <w:rPr>
          <w:rFonts w:cs="Arial"/>
          <w:sz w:val="28"/>
        </w:rPr>
        <w:t>oduct</w:t>
      </w:r>
      <w:r w:rsidRPr="00E41FED">
        <w:rPr>
          <w:rFonts w:cs="Arial"/>
          <w:sz w:val="28"/>
        </w:rPr>
        <w:t xml:space="preserve"> </w:t>
      </w:r>
      <w:r w:rsidR="00100DE2" w:rsidRPr="00E41FED">
        <w:rPr>
          <w:rFonts w:cs="Arial"/>
          <w:sz w:val="28"/>
        </w:rPr>
        <w:t>Overview</w:t>
      </w:r>
      <w:bookmarkEnd w:id="11"/>
    </w:p>
    <w:p w:rsidR="008353A3" w:rsidRDefault="00D456E3" w:rsidP="008353A3">
      <w:pPr>
        <w:pStyle w:val="Heading2"/>
      </w:pPr>
      <w:bookmarkStart w:id="12" w:name="_Toc324835438"/>
      <w:r>
        <w:t>Mission</w:t>
      </w:r>
      <w:bookmarkEnd w:id="12"/>
    </w:p>
    <w:p w:rsidR="00214F88" w:rsidRDefault="00214F88" w:rsidP="00214F88">
      <w:pPr>
        <w:ind w:left="720"/>
      </w:pPr>
      <w:r w:rsidRPr="00EF22BB">
        <w:t>To provide an online</w:t>
      </w:r>
      <w:r w:rsidR="00CF4F1C">
        <w:t xml:space="preserve"> social support</w:t>
      </w:r>
      <w:r w:rsidRPr="00EF22BB">
        <w:t xml:space="preserve"> community that replicates in-pers</w:t>
      </w:r>
      <w:r>
        <w:t>on interaction and conversation so that c</w:t>
      </w:r>
      <w:r w:rsidRPr="00EF22BB">
        <w:t xml:space="preserve">ustomers and prospective customers access information, </w:t>
      </w:r>
      <w:r w:rsidR="00CF4F1C">
        <w:t>customer service and expert advice from</w:t>
      </w:r>
      <w:r w:rsidRPr="00EF22BB">
        <w:t xml:space="preserve"> SHC associates, vendors and fellow members while providing invaluable feedback and customer behavior understanding to SHC.</w:t>
      </w:r>
    </w:p>
    <w:p w:rsidR="00D456E3" w:rsidRDefault="00D456E3" w:rsidP="008353A3">
      <w:pPr>
        <w:pStyle w:val="Heading2"/>
      </w:pPr>
      <w:bookmarkStart w:id="13" w:name="_Toc324835439"/>
      <w:r>
        <w:t>Strategy</w:t>
      </w:r>
      <w:bookmarkEnd w:id="13"/>
    </w:p>
    <w:p w:rsidR="00214F88" w:rsidRDefault="00CF4F1C" w:rsidP="00855BFA">
      <w:pPr>
        <w:pStyle w:val="ListParagraph"/>
        <w:numPr>
          <w:ilvl w:val="0"/>
          <w:numId w:val="14"/>
        </w:numPr>
      </w:pPr>
      <w:r>
        <w:t>Provide an online social support platform</w:t>
      </w:r>
    </w:p>
    <w:p w:rsidR="00214F88" w:rsidRDefault="00214F88" w:rsidP="00855BFA">
      <w:pPr>
        <w:pStyle w:val="ListParagraph"/>
        <w:numPr>
          <w:ilvl w:val="0"/>
          <w:numId w:val="14"/>
        </w:numPr>
      </w:pPr>
      <w:r w:rsidRPr="00EF22BB">
        <w:t>Strengthen Customer Engagement</w:t>
      </w:r>
    </w:p>
    <w:p w:rsidR="00214F88" w:rsidRDefault="00214F88" w:rsidP="00855BFA">
      <w:pPr>
        <w:pStyle w:val="ListParagraph"/>
        <w:numPr>
          <w:ilvl w:val="0"/>
          <w:numId w:val="14"/>
        </w:numPr>
      </w:pPr>
      <w:r w:rsidRPr="00EF22BB">
        <w:t>Leverage community feedback and insights</w:t>
      </w:r>
    </w:p>
    <w:p w:rsidR="00E967B5" w:rsidRDefault="00D456E3" w:rsidP="00E967B5">
      <w:pPr>
        <w:pStyle w:val="Heading2"/>
      </w:pPr>
      <w:bookmarkStart w:id="14" w:name="_Toc324835440"/>
      <w:r>
        <w:t>Objectives</w:t>
      </w:r>
      <w:bookmarkEnd w:id="14"/>
    </w:p>
    <w:p w:rsidR="00A8620D" w:rsidRDefault="00A8620D" w:rsidP="00855BFA">
      <w:pPr>
        <w:pStyle w:val="ListParagraph"/>
        <w:numPr>
          <w:ilvl w:val="0"/>
          <w:numId w:val="17"/>
        </w:numPr>
      </w:pPr>
      <w:r>
        <w:t xml:space="preserve">Deliver Phase 1 release of Communities by End of </w:t>
      </w:r>
      <w:r w:rsidR="00CF4F1C">
        <w:t>August 29,2012</w:t>
      </w:r>
      <w:r>
        <w:t xml:space="preserve"> to migrate Communities and Reviews off of the Viewpoints platform. </w:t>
      </w:r>
    </w:p>
    <w:p w:rsidR="00A8620D" w:rsidRDefault="00A8620D" w:rsidP="00855BFA">
      <w:pPr>
        <w:pStyle w:val="ListParagraph"/>
        <w:numPr>
          <w:ilvl w:val="0"/>
          <w:numId w:val="17"/>
        </w:numPr>
      </w:pPr>
      <w:r>
        <w:t>Deliver Phase 2 relea</w:t>
      </w:r>
      <w:r w:rsidR="00210F62">
        <w:t>se</w:t>
      </w:r>
      <w:r w:rsidR="00CF4F1C">
        <w:t xml:space="preserve"> of additional functionality in two week iterations beginning August 29, 2012 through October 30, 2012. </w:t>
      </w:r>
    </w:p>
    <w:p w:rsidR="00214F88" w:rsidRPr="00214F88" w:rsidRDefault="00214F88" w:rsidP="00214F88">
      <w:pPr>
        <w:ind w:left="720"/>
      </w:pPr>
    </w:p>
    <w:p w:rsidR="00186D8E" w:rsidRPr="00D456E3" w:rsidRDefault="00186D8E" w:rsidP="00D456E3">
      <w:pPr>
        <w:pStyle w:val="Heading2"/>
        <w:rPr>
          <w:sz w:val="24"/>
        </w:rPr>
      </w:pPr>
      <w:bookmarkStart w:id="15" w:name="_Toc324835441"/>
      <w:r>
        <w:t>Guiding Principles</w:t>
      </w:r>
      <w:bookmarkEnd w:id="15"/>
    </w:p>
    <w:p w:rsidR="00214F88" w:rsidRDefault="00214F88" w:rsidP="006F2404">
      <w:pPr>
        <w:ind w:left="720"/>
      </w:pPr>
      <w:r>
        <w:t xml:space="preserve">To </w:t>
      </w:r>
      <w:r w:rsidR="0004448C">
        <w:t xml:space="preserve">be the leader in online social support communities and delight our customers through every touchpoint.  </w:t>
      </w:r>
    </w:p>
    <w:p w:rsidR="006F2404" w:rsidRPr="00214F88" w:rsidRDefault="006F2404" w:rsidP="006F2404">
      <w:pPr>
        <w:ind w:left="720"/>
        <w:rPr>
          <w:b/>
        </w:rPr>
      </w:pPr>
    </w:p>
    <w:p w:rsidR="00214F88" w:rsidRPr="00EF22BB" w:rsidRDefault="00214F88" w:rsidP="00FD035C">
      <w:pPr>
        <w:ind w:left="720" w:firstLine="360"/>
        <w:rPr>
          <w:b/>
          <w:bCs/>
        </w:rPr>
      </w:pPr>
      <w:r>
        <w:rPr>
          <w:b/>
          <w:bCs/>
        </w:rPr>
        <w:t>1. For Customers:</w:t>
      </w:r>
    </w:p>
    <w:p w:rsidR="00214F88" w:rsidRDefault="00214F88" w:rsidP="00855BFA">
      <w:pPr>
        <w:pStyle w:val="ListParagraph"/>
        <w:numPr>
          <w:ilvl w:val="0"/>
          <w:numId w:val="15"/>
        </w:numPr>
        <w:ind w:left="1440"/>
      </w:pPr>
      <w:r w:rsidRPr="00EF22BB">
        <w:t>to connect with SHC, product experts and enthusiasts: ask questions, share advice</w:t>
      </w:r>
      <w:r w:rsidR="0004448C">
        <w:t xml:space="preserve"> and feedback</w:t>
      </w:r>
      <w:r w:rsidRPr="00EF22BB">
        <w:t xml:space="preserve">, </w:t>
      </w:r>
      <w:r w:rsidR="0004448C">
        <w:t>receive answers</w:t>
      </w:r>
    </w:p>
    <w:p w:rsidR="00214F88" w:rsidRDefault="00214F88" w:rsidP="00855BFA">
      <w:pPr>
        <w:pStyle w:val="ListParagraph"/>
        <w:numPr>
          <w:ilvl w:val="0"/>
          <w:numId w:val="15"/>
        </w:numPr>
        <w:ind w:left="1440"/>
      </w:pPr>
      <w:r w:rsidRPr="00EF22BB">
        <w:t>to be heard, to be helped, to receive excellent customer care</w:t>
      </w:r>
    </w:p>
    <w:p w:rsidR="00214F88" w:rsidRDefault="00214F88" w:rsidP="00855BFA">
      <w:pPr>
        <w:pStyle w:val="ListParagraph"/>
        <w:numPr>
          <w:ilvl w:val="0"/>
          <w:numId w:val="15"/>
        </w:numPr>
        <w:ind w:left="1440"/>
      </w:pPr>
      <w:r w:rsidRPr="00EF22BB">
        <w:t xml:space="preserve">to find Information: Guides, Articles, Blogs, Videos, etc. </w:t>
      </w:r>
    </w:p>
    <w:p w:rsidR="00214F88" w:rsidRPr="00EF22BB" w:rsidRDefault="00214F88" w:rsidP="00214F88">
      <w:pPr>
        <w:ind w:left="720"/>
      </w:pPr>
    </w:p>
    <w:p w:rsidR="00214F88" w:rsidRPr="00EF22BB" w:rsidRDefault="00214F88" w:rsidP="00FD035C">
      <w:pPr>
        <w:ind w:left="720" w:firstLine="360"/>
      </w:pPr>
      <w:r>
        <w:rPr>
          <w:b/>
          <w:bCs/>
        </w:rPr>
        <w:t>2.</w:t>
      </w:r>
      <w:r w:rsidR="00FD035C">
        <w:rPr>
          <w:b/>
          <w:bCs/>
        </w:rPr>
        <w:t xml:space="preserve"> </w:t>
      </w:r>
      <w:r>
        <w:rPr>
          <w:b/>
          <w:bCs/>
        </w:rPr>
        <w:t xml:space="preserve">For SHC: </w:t>
      </w:r>
    </w:p>
    <w:p w:rsidR="00214F88" w:rsidRDefault="00214F88" w:rsidP="00855BFA">
      <w:pPr>
        <w:pStyle w:val="ListParagraph"/>
        <w:numPr>
          <w:ilvl w:val="0"/>
          <w:numId w:val="16"/>
        </w:numPr>
        <w:ind w:left="1440"/>
      </w:pPr>
      <w:r w:rsidRPr="00EF22BB">
        <w:t>a deeper engagement with our customers to create brand ambassadors</w:t>
      </w:r>
    </w:p>
    <w:p w:rsidR="0004448C" w:rsidRDefault="0004448C" w:rsidP="00855BFA">
      <w:pPr>
        <w:pStyle w:val="ListParagraph"/>
        <w:numPr>
          <w:ilvl w:val="0"/>
          <w:numId w:val="16"/>
        </w:numPr>
        <w:ind w:left="1440"/>
      </w:pPr>
      <w:r>
        <w:lastRenderedPageBreak/>
        <w:t>reduce contact costs through digital interactions</w:t>
      </w:r>
    </w:p>
    <w:p w:rsidR="00214F88" w:rsidRDefault="00214F88" w:rsidP="00855BFA">
      <w:pPr>
        <w:pStyle w:val="ListParagraph"/>
        <w:numPr>
          <w:ilvl w:val="0"/>
          <w:numId w:val="16"/>
        </w:numPr>
        <w:ind w:left="1440"/>
      </w:pPr>
      <w:r w:rsidRPr="00EF22BB">
        <w:t>to drive conversion/sales by influencing, shaping, informing and enabling customer shopping behaviors and buying decisions</w:t>
      </w:r>
    </w:p>
    <w:p w:rsidR="00214F88" w:rsidRDefault="00214F88" w:rsidP="00855BFA">
      <w:pPr>
        <w:pStyle w:val="ListParagraph"/>
        <w:numPr>
          <w:ilvl w:val="0"/>
          <w:numId w:val="16"/>
        </w:numPr>
        <w:ind w:left="1440"/>
      </w:pPr>
      <w:r w:rsidRPr="00EF22BB">
        <w:t>ongoing feedback on our products and marketing initiatives</w:t>
      </w:r>
    </w:p>
    <w:p w:rsidR="00214F88" w:rsidRDefault="00214F88" w:rsidP="00855BFA">
      <w:pPr>
        <w:pStyle w:val="ListParagraph"/>
        <w:numPr>
          <w:ilvl w:val="0"/>
          <w:numId w:val="16"/>
        </w:numPr>
        <w:ind w:left="1440"/>
      </w:pPr>
      <w:r w:rsidRPr="00EF22BB">
        <w:t>valuable UGC which is optimized for SEO and is considered more reliable</w:t>
      </w:r>
    </w:p>
    <w:p w:rsidR="00214F88" w:rsidRDefault="00214F88" w:rsidP="00855BFA">
      <w:pPr>
        <w:pStyle w:val="ListParagraph"/>
        <w:numPr>
          <w:ilvl w:val="0"/>
          <w:numId w:val="16"/>
        </w:numPr>
        <w:ind w:left="1440"/>
      </w:pPr>
      <w:r w:rsidRPr="00EF22BB">
        <w:t>to connect our customers with our brands, products and initiatives, to provide increased customer conversion and in turn increase lifetime value.</w:t>
      </w:r>
    </w:p>
    <w:p w:rsidR="009E567E" w:rsidRDefault="009E567E" w:rsidP="00E51AA1">
      <w:pPr>
        <w:rPr>
          <w:b/>
          <w:sz w:val="28"/>
          <w:szCs w:val="28"/>
        </w:rPr>
      </w:pPr>
    </w:p>
    <w:p w:rsidR="00186D8E" w:rsidRDefault="000F3640" w:rsidP="00186D8E">
      <w:pPr>
        <w:pStyle w:val="Heading2"/>
        <w:numPr>
          <w:ilvl w:val="0"/>
          <w:numId w:val="3"/>
        </w:numPr>
        <w:shd w:val="pct20" w:color="auto" w:fill="auto"/>
        <w:tabs>
          <w:tab w:val="clear" w:pos="1152"/>
          <w:tab w:val="num" w:pos="270"/>
        </w:tabs>
        <w:spacing w:before="0"/>
        <w:ind w:left="270" w:hanging="270"/>
        <w:rPr>
          <w:rFonts w:cs="Arial"/>
          <w:sz w:val="28"/>
        </w:rPr>
      </w:pPr>
      <w:bookmarkStart w:id="16" w:name="_Toc324835442"/>
      <w:r>
        <w:rPr>
          <w:rFonts w:cs="Arial"/>
          <w:sz w:val="28"/>
        </w:rPr>
        <w:t>Components and</w:t>
      </w:r>
      <w:r w:rsidR="002E6AFF">
        <w:rPr>
          <w:rFonts w:cs="Arial"/>
          <w:sz w:val="28"/>
        </w:rPr>
        <w:t xml:space="preserve"> Functional </w:t>
      </w:r>
      <w:r w:rsidR="00F30D0E">
        <w:rPr>
          <w:rFonts w:cs="Arial"/>
          <w:sz w:val="28"/>
        </w:rPr>
        <w:t>Requirements</w:t>
      </w:r>
      <w:bookmarkEnd w:id="16"/>
    </w:p>
    <w:p w:rsidR="00D17BCF" w:rsidRDefault="0004448C" w:rsidP="00D17BCF">
      <w:bookmarkStart w:id="17" w:name="_Toc308433900"/>
      <w:r>
        <w:t>User Roles</w:t>
      </w:r>
    </w:p>
    <w:tbl>
      <w:tblPr>
        <w:tblStyle w:val="LightGrid-Accent11"/>
        <w:tblW w:w="0" w:type="auto"/>
        <w:tblLook w:val="04A0"/>
      </w:tblPr>
      <w:tblGrid>
        <w:gridCol w:w="4923"/>
        <w:gridCol w:w="4923"/>
      </w:tblGrid>
      <w:tr w:rsidR="0004448C" w:rsidTr="00EC3C67">
        <w:trPr>
          <w:cnfStyle w:val="100000000000"/>
        </w:trPr>
        <w:tc>
          <w:tcPr>
            <w:cnfStyle w:val="001000000000"/>
            <w:tcW w:w="4923" w:type="dxa"/>
          </w:tcPr>
          <w:p w:rsidR="0004448C" w:rsidRDefault="0004448C" w:rsidP="00EC3C67">
            <w:r>
              <w:t>User Role</w:t>
            </w:r>
          </w:p>
        </w:tc>
        <w:tc>
          <w:tcPr>
            <w:tcW w:w="4923" w:type="dxa"/>
          </w:tcPr>
          <w:p w:rsidR="0004448C" w:rsidRDefault="0004448C" w:rsidP="00EC3C67">
            <w:pPr>
              <w:cnfStyle w:val="100000000000"/>
            </w:pPr>
            <w:r>
              <w:t>Description</w:t>
            </w:r>
          </w:p>
        </w:tc>
      </w:tr>
      <w:tr w:rsidR="0004448C" w:rsidTr="00EC3C67">
        <w:trPr>
          <w:cnfStyle w:val="000000100000"/>
        </w:trPr>
        <w:tc>
          <w:tcPr>
            <w:cnfStyle w:val="001000000000"/>
            <w:tcW w:w="4923" w:type="dxa"/>
          </w:tcPr>
          <w:p w:rsidR="0004448C" w:rsidRDefault="0004448C" w:rsidP="00EC3C67">
            <w:r>
              <w:t>Business</w:t>
            </w:r>
          </w:p>
        </w:tc>
        <w:tc>
          <w:tcPr>
            <w:tcW w:w="4923" w:type="dxa"/>
          </w:tcPr>
          <w:p w:rsidR="0004448C" w:rsidRDefault="0004448C" w:rsidP="00EC3C67">
            <w:pPr>
              <w:cnfStyle w:val="000000100000"/>
            </w:pPr>
            <w:r>
              <w:t>Moderator, Expert, Customer Care Agent</w:t>
            </w:r>
          </w:p>
        </w:tc>
      </w:tr>
      <w:tr w:rsidR="0004448C" w:rsidTr="00EC3C67">
        <w:trPr>
          <w:cnfStyle w:val="000000010000"/>
        </w:trPr>
        <w:tc>
          <w:tcPr>
            <w:cnfStyle w:val="001000000000"/>
            <w:tcW w:w="4923" w:type="dxa"/>
          </w:tcPr>
          <w:p w:rsidR="0004448C" w:rsidRDefault="0004448C" w:rsidP="00EC3C67">
            <w:r>
              <w:t>User</w:t>
            </w:r>
          </w:p>
        </w:tc>
        <w:tc>
          <w:tcPr>
            <w:tcW w:w="4923" w:type="dxa"/>
          </w:tcPr>
          <w:p w:rsidR="0004448C" w:rsidRDefault="0004448C" w:rsidP="00EC3C67">
            <w:pPr>
              <w:cnfStyle w:val="000000010000"/>
            </w:pPr>
            <w:r>
              <w:t>Customer, Member</w:t>
            </w:r>
          </w:p>
        </w:tc>
      </w:tr>
      <w:tr w:rsidR="0004448C" w:rsidTr="00EC3C67">
        <w:trPr>
          <w:cnfStyle w:val="000000100000"/>
        </w:trPr>
        <w:tc>
          <w:tcPr>
            <w:cnfStyle w:val="001000000000"/>
            <w:tcW w:w="4923" w:type="dxa"/>
          </w:tcPr>
          <w:p w:rsidR="0004448C" w:rsidRDefault="0004448C" w:rsidP="00EC3C67">
            <w:r>
              <w:t>System</w:t>
            </w:r>
          </w:p>
        </w:tc>
        <w:tc>
          <w:tcPr>
            <w:tcW w:w="4923" w:type="dxa"/>
          </w:tcPr>
          <w:p w:rsidR="0004448C" w:rsidRDefault="0004448C" w:rsidP="00EC3C67">
            <w:pPr>
              <w:cnfStyle w:val="000000100000"/>
            </w:pPr>
            <w:r>
              <w:t>Non-human user; automated interaction</w:t>
            </w:r>
          </w:p>
        </w:tc>
      </w:tr>
    </w:tbl>
    <w:p w:rsidR="00607DCD" w:rsidRDefault="00607DCD" w:rsidP="00607DCD">
      <w:pPr>
        <w:pStyle w:val="Heading2"/>
        <w:tabs>
          <w:tab w:val="clear" w:pos="1980"/>
        </w:tabs>
      </w:pPr>
      <w:bookmarkStart w:id="18" w:name="_Toc324835443"/>
      <w:r>
        <w:t xml:space="preserve">Register and Sign On </w:t>
      </w:r>
      <w:r w:rsidR="003736A6">
        <w:t xml:space="preserve">Requirements </w:t>
      </w:r>
      <w:r>
        <w:t>– P1</w:t>
      </w:r>
      <w:bookmarkEnd w:id="17"/>
      <w:bookmarkEnd w:id="1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0"/>
        <w:gridCol w:w="8725"/>
      </w:tblGrid>
      <w:tr w:rsidR="00607DCD" w:rsidRPr="001068D4" w:rsidTr="00484614">
        <w:tc>
          <w:tcPr>
            <w:tcW w:w="810" w:type="dxa"/>
            <w:shd w:val="clear" w:color="auto" w:fill="B6DDE8"/>
          </w:tcPr>
          <w:p w:rsidR="00607DCD" w:rsidRPr="001068D4" w:rsidRDefault="00607DCD" w:rsidP="00E52AC5">
            <w:pPr>
              <w:rPr>
                <w:rFonts w:ascii="Arial" w:hAnsi="Arial" w:cs="Arial"/>
                <w:b/>
                <w:sz w:val="18"/>
                <w:szCs w:val="20"/>
              </w:rPr>
            </w:pPr>
            <w:r w:rsidRPr="001068D4">
              <w:rPr>
                <w:rFonts w:ascii="Arial" w:hAnsi="Arial" w:cs="Arial"/>
                <w:b/>
                <w:sz w:val="18"/>
                <w:szCs w:val="20"/>
              </w:rPr>
              <w:t>Req #</w:t>
            </w:r>
          </w:p>
        </w:tc>
        <w:tc>
          <w:tcPr>
            <w:tcW w:w="8725" w:type="dxa"/>
            <w:shd w:val="clear" w:color="auto" w:fill="B6DDE8"/>
          </w:tcPr>
          <w:p w:rsidR="00607DCD" w:rsidRPr="001068D4" w:rsidRDefault="00607DCD" w:rsidP="009426B4">
            <w:pPr>
              <w:rPr>
                <w:rFonts w:ascii="Arial" w:hAnsi="Arial" w:cs="Arial"/>
                <w:b/>
                <w:sz w:val="18"/>
                <w:szCs w:val="20"/>
              </w:rPr>
            </w:pPr>
            <w:r w:rsidRPr="001068D4">
              <w:rPr>
                <w:rFonts w:ascii="Arial" w:hAnsi="Arial" w:cs="Arial"/>
                <w:b/>
                <w:sz w:val="18"/>
                <w:szCs w:val="20"/>
              </w:rPr>
              <w:t xml:space="preserve">Description  </w:t>
            </w:r>
          </w:p>
        </w:tc>
      </w:tr>
      <w:tr w:rsidR="009E335E" w:rsidRPr="001068D4" w:rsidTr="00484614">
        <w:tc>
          <w:tcPr>
            <w:tcW w:w="810" w:type="dxa"/>
          </w:tcPr>
          <w:p w:rsidR="009E335E" w:rsidRPr="001068D4" w:rsidRDefault="009E335E" w:rsidP="009426B4">
            <w:pPr>
              <w:rPr>
                <w:rFonts w:ascii="Arial" w:hAnsi="Arial" w:cs="Arial"/>
                <w:sz w:val="18"/>
                <w:szCs w:val="20"/>
              </w:rPr>
            </w:pPr>
            <w:r>
              <w:rPr>
                <w:rFonts w:ascii="Arial" w:hAnsi="Arial" w:cs="Arial"/>
                <w:sz w:val="18"/>
                <w:szCs w:val="20"/>
              </w:rPr>
              <w:t>3.1</w:t>
            </w:r>
          </w:p>
        </w:tc>
        <w:tc>
          <w:tcPr>
            <w:tcW w:w="8725" w:type="dxa"/>
          </w:tcPr>
          <w:p w:rsidR="009E335E" w:rsidRPr="009E335E" w:rsidRDefault="009E335E" w:rsidP="009E335E">
            <w:pPr>
              <w:rPr>
                <w:rFonts w:ascii="Arial" w:hAnsi="Arial" w:cs="Arial"/>
                <w:b/>
                <w:sz w:val="20"/>
                <w:szCs w:val="20"/>
              </w:rPr>
            </w:pPr>
            <w:r w:rsidRPr="009E335E">
              <w:rPr>
                <w:rFonts w:ascii="Arial" w:hAnsi="Arial" w:cs="Arial"/>
                <w:b/>
                <w:sz w:val="20"/>
                <w:szCs w:val="20"/>
              </w:rPr>
              <w:t>Register</w:t>
            </w:r>
          </w:p>
          <w:p w:rsidR="009E335E" w:rsidRDefault="009E335E" w:rsidP="009E335E">
            <w:pPr>
              <w:rPr>
                <w:rFonts w:ascii="Arial" w:hAnsi="Arial" w:cs="Arial"/>
                <w:sz w:val="20"/>
                <w:szCs w:val="20"/>
              </w:rPr>
            </w:pPr>
            <w:r>
              <w:rPr>
                <w:rFonts w:ascii="Arial" w:hAnsi="Arial" w:cs="Arial"/>
                <w:sz w:val="20"/>
                <w:szCs w:val="20"/>
              </w:rPr>
              <w:t xml:space="preserve">User does not have existing SHC account </w:t>
            </w:r>
          </w:p>
          <w:p w:rsidR="009E335E" w:rsidRDefault="009E335E" w:rsidP="00077E44">
            <w:pPr>
              <w:pStyle w:val="ListParagraph"/>
              <w:numPr>
                <w:ilvl w:val="0"/>
                <w:numId w:val="50"/>
              </w:numPr>
              <w:rPr>
                <w:rFonts w:ascii="Arial" w:hAnsi="Arial" w:cs="Arial"/>
                <w:sz w:val="20"/>
                <w:szCs w:val="20"/>
              </w:rPr>
            </w:pPr>
            <w:r w:rsidRPr="009E335E">
              <w:rPr>
                <w:rFonts w:ascii="Arial" w:hAnsi="Arial" w:cs="Arial"/>
                <w:sz w:val="20"/>
                <w:szCs w:val="20"/>
              </w:rPr>
              <w:t>When trying to post content, User is prompted with in flow simple sign on to enter email address and create username and prechecked box to sign up for Community emails, can uncheck to opt out.</w:t>
            </w:r>
          </w:p>
          <w:p w:rsidR="009E335E" w:rsidRDefault="009E335E" w:rsidP="00077E44">
            <w:pPr>
              <w:pStyle w:val="ListParagraph"/>
              <w:numPr>
                <w:ilvl w:val="0"/>
                <w:numId w:val="50"/>
              </w:numPr>
              <w:rPr>
                <w:rFonts w:ascii="Arial" w:hAnsi="Arial" w:cs="Arial"/>
                <w:sz w:val="20"/>
                <w:szCs w:val="20"/>
              </w:rPr>
            </w:pPr>
            <w:r w:rsidRPr="009E335E">
              <w:rPr>
                <w:rFonts w:ascii="Arial" w:hAnsi="Arial" w:cs="Arial"/>
                <w:sz w:val="20"/>
                <w:szCs w:val="20"/>
              </w:rPr>
              <w:t xml:space="preserve">When registering from header link User is prompted with </w:t>
            </w:r>
            <w:r>
              <w:rPr>
                <w:rFonts w:ascii="Arial" w:hAnsi="Arial" w:cs="Arial"/>
                <w:sz w:val="20"/>
                <w:szCs w:val="20"/>
              </w:rPr>
              <w:t>login</w:t>
            </w:r>
            <w:r w:rsidRPr="009E335E">
              <w:rPr>
                <w:rFonts w:ascii="Arial" w:hAnsi="Arial" w:cs="Arial"/>
                <w:sz w:val="20"/>
                <w:szCs w:val="20"/>
              </w:rPr>
              <w:t xml:space="preserve"> form that includes Username as a required field. </w:t>
            </w:r>
          </w:p>
          <w:p w:rsidR="009E335E" w:rsidRPr="009E335E" w:rsidRDefault="009E335E" w:rsidP="00077E44">
            <w:pPr>
              <w:pStyle w:val="ListParagraph"/>
              <w:numPr>
                <w:ilvl w:val="0"/>
                <w:numId w:val="50"/>
              </w:numPr>
              <w:rPr>
                <w:rFonts w:ascii="Arial" w:hAnsi="Arial" w:cs="Arial"/>
                <w:sz w:val="20"/>
                <w:szCs w:val="20"/>
              </w:rPr>
            </w:pPr>
            <w:r w:rsidRPr="009E335E">
              <w:rPr>
                <w:rFonts w:ascii="Arial" w:hAnsi="Arial" w:cs="Arial"/>
                <w:sz w:val="20"/>
                <w:szCs w:val="20"/>
              </w:rPr>
              <w:t>User signs in using Open ID login – prompt after signing in to create a username for communities and reviews</w:t>
            </w:r>
          </w:p>
          <w:p w:rsidR="009E335E" w:rsidRPr="009E335E" w:rsidRDefault="009E335E" w:rsidP="009E335E">
            <w:pPr>
              <w:pStyle w:val="ListParagraph"/>
              <w:rPr>
                <w:rFonts w:ascii="Arial" w:hAnsi="Arial" w:cs="Arial"/>
                <w:sz w:val="20"/>
                <w:szCs w:val="20"/>
              </w:rPr>
            </w:pPr>
          </w:p>
          <w:p w:rsidR="009E335E" w:rsidRPr="009E335E" w:rsidRDefault="009E335E" w:rsidP="009E335E">
            <w:pPr>
              <w:rPr>
                <w:rFonts w:ascii="Arial" w:hAnsi="Arial" w:cs="Arial"/>
                <w:sz w:val="20"/>
                <w:szCs w:val="20"/>
              </w:rPr>
            </w:pPr>
            <w:r w:rsidRPr="009E335E">
              <w:rPr>
                <w:rFonts w:ascii="Arial" w:hAnsi="Arial" w:cs="Arial"/>
                <w:b/>
                <w:sz w:val="20"/>
                <w:szCs w:val="20"/>
              </w:rPr>
              <w:t>Functional Requirement:</w:t>
            </w:r>
            <w:r w:rsidRPr="009E335E">
              <w:rPr>
                <w:rFonts w:ascii="Arial" w:hAnsi="Arial" w:cs="Arial"/>
                <w:sz w:val="20"/>
                <w:szCs w:val="20"/>
              </w:rPr>
              <w:t xml:space="preserve"> Standard Registration links are needed: Sign in, terms of use, privacy policy, </w:t>
            </w:r>
            <w:commentRangeStart w:id="19"/>
            <w:r w:rsidRPr="009E335E">
              <w:rPr>
                <w:rFonts w:ascii="Arial" w:hAnsi="Arial" w:cs="Arial"/>
                <w:sz w:val="20"/>
                <w:szCs w:val="20"/>
              </w:rPr>
              <w:t>Open ID</w:t>
            </w:r>
            <w:commentRangeEnd w:id="19"/>
            <w:r w:rsidR="00772D12">
              <w:rPr>
                <w:rStyle w:val="CommentReference"/>
              </w:rPr>
              <w:commentReference w:id="19"/>
            </w:r>
          </w:p>
          <w:p w:rsidR="009E335E" w:rsidRPr="009E335E" w:rsidRDefault="009E335E" w:rsidP="009E335E">
            <w:pPr>
              <w:rPr>
                <w:rFonts w:ascii="Arial" w:hAnsi="Arial" w:cs="Arial"/>
                <w:sz w:val="20"/>
                <w:szCs w:val="20"/>
              </w:rPr>
            </w:pPr>
          </w:p>
        </w:tc>
      </w:tr>
      <w:tr w:rsidR="009E335E" w:rsidRPr="001068D4" w:rsidTr="00484614">
        <w:tc>
          <w:tcPr>
            <w:tcW w:w="810" w:type="dxa"/>
          </w:tcPr>
          <w:p w:rsidR="009E335E" w:rsidRPr="001068D4" w:rsidRDefault="009E335E" w:rsidP="009426B4">
            <w:pPr>
              <w:rPr>
                <w:rFonts w:ascii="Arial" w:hAnsi="Arial" w:cs="Arial"/>
                <w:sz w:val="18"/>
                <w:szCs w:val="20"/>
              </w:rPr>
            </w:pPr>
          </w:p>
        </w:tc>
        <w:tc>
          <w:tcPr>
            <w:tcW w:w="8725" w:type="dxa"/>
          </w:tcPr>
          <w:p w:rsidR="009E335E" w:rsidRPr="009E335E" w:rsidRDefault="009E335E" w:rsidP="009E335E">
            <w:pPr>
              <w:rPr>
                <w:rFonts w:ascii="Arial" w:hAnsi="Arial" w:cs="Arial"/>
                <w:b/>
                <w:sz w:val="20"/>
                <w:szCs w:val="20"/>
              </w:rPr>
            </w:pPr>
            <w:r w:rsidRPr="009E335E">
              <w:rPr>
                <w:rFonts w:ascii="Arial" w:hAnsi="Arial" w:cs="Arial"/>
                <w:b/>
                <w:sz w:val="20"/>
                <w:szCs w:val="20"/>
              </w:rPr>
              <w:t>Sign On</w:t>
            </w:r>
          </w:p>
          <w:p w:rsidR="009E335E" w:rsidRPr="009E335E" w:rsidRDefault="009E335E" w:rsidP="009E335E">
            <w:pPr>
              <w:rPr>
                <w:rFonts w:ascii="Arial" w:hAnsi="Arial" w:cs="Arial"/>
                <w:sz w:val="20"/>
                <w:szCs w:val="20"/>
              </w:rPr>
            </w:pPr>
            <w:r>
              <w:rPr>
                <w:rFonts w:ascii="Arial" w:hAnsi="Arial" w:cs="Arial"/>
                <w:sz w:val="20"/>
                <w:szCs w:val="20"/>
              </w:rPr>
              <w:t>User has an SHC account</w:t>
            </w:r>
          </w:p>
          <w:p w:rsidR="009E335E" w:rsidRDefault="009E335E" w:rsidP="00077E44">
            <w:pPr>
              <w:pStyle w:val="ListParagraph"/>
              <w:numPr>
                <w:ilvl w:val="0"/>
                <w:numId w:val="51"/>
              </w:numPr>
              <w:rPr>
                <w:rFonts w:ascii="Arial" w:hAnsi="Arial" w:cs="Arial"/>
                <w:sz w:val="20"/>
                <w:szCs w:val="20"/>
              </w:rPr>
            </w:pPr>
            <w:r>
              <w:rPr>
                <w:rFonts w:ascii="Arial" w:hAnsi="Arial" w:cs="Arial"/>
                <w:sz w:val="20"/>
                <w:szCs w:val="20"/>
              </w:rPr>
              <w:t>User is interacting with Communities site and wants to leave UGC</w:t>
            </w:r>
          </w:p>
          <w:p w:rsidR="009E335E" w:rsidRDefault="009E335E" w:rsidP="00077E44">
            <w:pPr>
              <w:pStyle w:val="ListParagraph"/>
              <w:numPr>
                <w:ilvl w:val="0"/>
                <w:numId w:val="51"/>
              </w:numPr>
              <w:rPr>
                <w:rFonts w:ascii="Arial" w:hAnsi="Arial" w:cs="Arial"/>
                <w:sz w:val="20"/>
                <w:szCs w:val="20"/>
              </w:rPr>
            </w:pPr>
            <w:r>
              <w:rPr>
                <w:rFonts w:ascii="Arial" w:hAnsi="Arial" w:cs="Arial"/>
                <w:sz w:val="20"/>
                <w:szCs w:val="20"/>
              </w:rPr>
              <w:t>User is prompted with in flow simple sign on for email address and password.</w:t>
            </w:r>
          </w:p>
          <w:p w:rsidR="009E335E" w:rsidRDefault="009E335E" w:rsidP="00077E44">
            <w:pPr>
              <w:pStyle w:val="ListParagraph"/>
              <w:numPr>
                <w:ilvl w:val="0"/>
                <w:numId w:val="51"/>
              </w:numPr>
              <w:rPr>
                <w:rFonts w:ascii="Arial" w:hAnsi="Arial" w:cs="Arial"/>
                <w:sz w:val="20"/>
                <w:szCs w:val="20"/>
              </w:rPr>
            </w:pPr>
            <w:r>
              <w:rPr>
                <w:rFonts w:ascii="Arial" w:hAnsi="Arial" w:cs="Arial"/>
                <w:sz w:val="20"/>
                <w:szCs w:val="20"/>
              </w:rPr>
              <w:t xml:space="preserve">User has WCS account but never created a username in past. User is prompted to </w:t>
            </w:r>
            <w:r>
              <w:rPr>
                <w:rFonts w:ascii="Arial" w:hAnsi="Arial" w:cs="Arial"/>
                <w:sz w:val="20"/>
                <w:szCs w:val="20"/>
              </w:rPr>
              <w:lastRenderedPageBreak/>
              <w:t>create a username. If User has existing username then there is no change in process after standard login prompt.</w:t>
            </w:r>
          </w:p>
          <w:p w:rsidR="009E335E" w:rsidRDefault="009E335E" w:rsidP="00077E44">
            <w:pPr>
              <w:pStyle w:val="ListParagraph"/>
              <w:numPr>
                <w:ilvl w:val="0"/>
                <w:numId w:val="51"/>
              </w:numPr>
              <w:rPr>
                <w:rFonts w:ascii="Arial" w:hAnsi="Arial" w:cs="Arial"/>
                <w:sz w:val="20"/>
                <w:szCs w:val="20"/>
              </w:rPr>
            </w:pPr>
            <w:r>
              <w:rPr>
                <w:rFonts w:ascii="Arial" w:hAnsi="Arial" w:cs="Arial"/>
                <w:sz w:val="20"/>
                <w:szCs w:val="20"/>
              </w:rPr>
              <w:t>UGC displays username</w:t>
            </w:r>
          </w:p>
          <w:p w:rsidR="009E335E" w:rsidRDefault="009E335E" w:rsidP="009E335E">
            <w:pPr>
              <w:rPr>
                <w:rFonts w:ascii="Arial" w:hAnsi="Arial" w:cs="Arial"/>
                <w:sz w:val="20"/>
                <w:szCs w:val="20"/>
              </w:rPr>
            </w:pPr>
          </w:p>
          <w:p w:rsidR="009E335E" w:rsidRPr="009E335E" w:rsidRDefault="009E335E" w:rsidP="009C2BA6">
            <w:pPr>
              <w:rPr>
                <w:rFonts w:ascii="Arial" w:hAnsi="Arial" w:cs="Arial"/>
                <w:sz w:val="20"/>
                <w:szCs w:val="20"/>
              </w:rPr>
            </w:pPr>
            <w:r w:rsidRPr="009E335E">
              <w:rPr>
                <w:rFonts w:ascii="Arial" w:hAnsi="Arial" w:cs="Arial"/>
                <w:b/>
                <w:sz w:val="20"/>
                <w:szCs w:val="20"/>
              </w:rPr>
              <w:t>Functional Requirement:</w:t>
            </w:r>
            <w:r>
              <w:rPr>
                <w:rFonts w:ascii="Arial" w:hAnsi="Arial" w:cs="Arial"/>
                <w:sz w:val="20"/>
                <w:szCs w:val="20"/>
              </w:rPr>
              <w:t xml:space="preserve"> Standard Sign In links are needed: Forgot Password, Register, Open ID</w:t>
            </w:r>
          </w:p>
        </w:tc>
      </w:tr>
    </w:tbl>
    <w:p w:rsidR="009E335E" w:rsidRDefault="009E335E" w:rsidP="009E335E">
      <w:pPr>
        <w:pStyle w:val="Heading2"/>
        <w:numPr>
          <w:ilvl w:val="0"/>
          <w:numId w:val="0"/>
        </w:numPr>
        <w:ind w:left="1386" w:hanging="576"/>
      </w:pPr>
    </w:p>
    <w:p w:rsidR="003075F8" w:rsidRDefault="003075F8" w:rsidP="003075F8">
      <w:pPr>
        <w:pStyle w:val="Heading2"/>
      </w:pPr>
      <w:bookmarkStart w:id="20" w:name="_Toc324835444"/>
      <w:r>
        <w:t xml:space="preserve">Communities Profile </w:t>
      </w:r>
      <w:r w:rsidR="003736A6">
        <w:t>Requirements</w:t>
      </w:r>
      <w:r>
        <w:t xml:space="preserve"> – P1</w:t>
      </w:r>
      <w:bookmarkEnd w:id="2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0"/>
        <w:gridCol w:w="8730"/>
      </w:tblGrid>
      <w:tr w:rsidR="00397072" w:rsidRPr="001068D4" w:rsidTr="00CD29FE">
        <w:tc>
          <w:tcPr>
            <w:tcW w:w="810" w:type="dxa"/>
            <w:shd w:val="clear" w:color="auto" w:fill="B6DDE8"/>
          </w:tcPr>
          <w:p w:rsidR="00397072" w:rsidRPr="001068D4" w:rsidRDefault="00397072" w:rsidP="006B3A18">
            <w:pPr>
              <w:rPr>
                <w:rFonts w:ascii="Arial" w:hAnsi="Arial" w:cs="Arial"/>
                <w:b/>
                <w:sz w:val="18"/>
                <w:szCs w:val="20"/>
              </w:rPr>
            </w:pPr>
            <w:r w:rsidRPr="001068D4">
              <w:rPr>
                <w:rFonts w:ascii="Arial" w:hAnsi="Arial" w:cs="Arial"/>
                <w:b/>
                <w:sz w:val="18"/>
                <w:szCs w:val="20"/>
              </w:rPr>
              <w:t>Req #</w:t>
            </w:r>
          </w:p>
        </w:tc>
        <w:tc>
          <w:tcPr>
            <w:tcW w:w="8730" w:type="dxa"/>
            <w:shd w:val="clear" w:color="auto" w:fill="B6DDE8"/>
          </w:tcPr>
          <w:p w:rsidR="00397072" w:rsidRPr="001068D4" w:rsidRDefault="00397072" w:rsidP="006B3A18">
            <w:pPr>
              <w:rPr>
                <w:rFonts w:ascii="Arial" w:hAnsi="Arial" w:cs="Arial"/>
                <w:b/>
                <w:sz w:val="18"/>
                <w:szCs w:val="20"/>
              </w:rPr>
            </w:pPr>
            <w:r w:rsidRPr="001068D4">
              <w:rPr>
                <w:rFonts w:ascii="Arial" w:hAnsi="Arial" w:cs="Arial"/>
                <w:b/>
                <w:sz w:val="18"/>
                <w:szCs w:val="20"/>
              </w:rPr>
              <w:t xml:space="preserve">Description  </w:t>
            </w:r>
          </w:p>
        </w:tc>
      </w:tr>
      <w:tr w:rsidR="00665C1E" w:rsidRPr="001068D4" w:rsidTr="00CD29FE">
        <w:tc>
          <w:tcPr>
            <w:tcW w:w="810" w:type="dxa"/>
          </w:tcPr>
          <w:p w:rsidR="00665C1E" w:rsidRPr="00F57A7E" w:rsidRDefault="006E38B1" w:rsidP="000E43F8">
            <w:pPr>
              <w:rPr>
                <w:rFonts w:ascii="Arial" w:hAnsi="Arial" w:cs="Arial"/>
                <w:sz w:val="20"/>
                <w:szCs w:val="20"/>
              </w:rPr>
            </w:pPr>
            <w:r>
              <w:rPr>
                <w:rFonts w:ascii="Arial" w:hAnsi="Arial" w:cs="Arial"/>
                <w:sz w:val="20"/>
                <w:szCs w:val="20"/>
              </w:rPr>
              <w:t>3.2</w:t>
            </w:r>
            <w:r w:rsidR="00665C1E" w:rsidRPr="00F57A7E">
              <w:rPr>
                <w:rFonts w:ascii="Arial" w:hAnsi="Arial" w:cs="Arial"/>
                <w:sz w:val="20"/>
                <w:szCs w:val="20"/>
              </w:rPr>
              <w:t>.</w:t>
            </w:r>
            <w:r w:rsidR="00CD29FE">
              <w:rPr>
                <w:rFonts w:ascii="Arial" w:hAnsi="Arial" w:cs="Arial"/>
                <w:sz w:val="20"/>
                <w:szCs w:val="20"/>
              </w:rPr>
              <w:t>1</w:t>
            </w:r>
          </w:p>
        </w:tc>
        <w:tc>
          <w:tcPr>
            <w:tcW w:w="8730" w:type="dxa"/>
          </w:tcPr>
          <w:p w:rsidR="00665C1E" w:rsidRDefault="00665C1E" w:rsidP="000E43F8">
            <w:pPr>
              <w:rPr>
                <w:rFonts w:ascii="Arial" w:hAnsi="Arial" w:cs="Arial"/>
                <w:sz w:val="20"/>
                <w:szCs w:val="20"/>
              </w:rPr>
            </w:pPr>
            <w:r>
              <w:rPr>
                <w:rFonts w:ascii="Arial" w:hAnsi="Arial" w:cs="Arial"/>
                <w:sz w:val="20"/>
                <w:szCs w:val="20"/>
              </w:rPr>
              <w:t xml:space="preserve">Full Communities Profile: </w:t>
            </w:r>
          </w:p>
          <w:p w:rsidR="00665C1E" w:rsidRDefault="00665C1E" w:rsidP="000E43F8">
            <w:pPr>
              <w:rPr>
                <w:rFonts w:ascii="Arial" w:hAnsi="Arial" w:cs="Arial"/>
                <w:sz w:val="20"/>
                <w:szCs w:val="20"/>
              </w:rPr>
            </w:pPr>
            <w:r>
              <w:rPr>
                <w:rFonts w:ascii="Arial" w:hAnsi="Arial" w:cs="Arial"/>
                <w:sz w:val="20"/>
                <w:szCs w:val="20"/>
              </w:rPr>
              <w:t xml:space="preserve">User Information: </w:t>
            </w:r>
          </w:p>
          <w:p w:rsidR="00665C1E" w:rsidRDefault="00665C1E" w:rsidP="00077E44">
            <w:pPr>
              <w:pStyle w:val="ListParagraph"/>
              <w:numPr>
                <w:ilvl w:val="0"/>
                <w:numId w:val="55"/>
              </w:numPr>
              <w:rPr>
                <w:rFonts w:ascii="Arial" w:hAnsi="Arial" w:cs="Arial"/>
                <w:sz w:val="20"/>
                <w:szCs w:val="20"/>
              </w:rPr>
            </w:pPr>
            <w:r>
              <w:rPr>
                <w:rFonts w:ascii="Arial" w:hAnsi="Arial" w:cs="Arial"/>
                <w:sz w:val="20"/>
                <w:szCs w:val="20"/>
              </w:rPr>
              <w:t>User Name</w:t>
            </w:r>
          </w:p>
          <w:p w:rsidR="00665C1E" w:rsidRDefault="00665C1E" w:rsidP="00077E44">
            <w:pPr>
              <w:pStyle w:val="ListParagraph"/>
              <w:numPr>
                <w:ilvl w:val="0"/>
                <w:numId w:val="55"/>
              </w:numPr>
              <w:rPr>
                <w:rFonts w:ascii="Arial" w:hAnsi="Arial" w:cs="Arial"/>
                <w:sz w:val="20"/>
                <w:szCs w:val="20"/>
              </w:rPr>
            </w:pPr>
            <w:r>
              <w:rPr>
                <w:rFonts w:ascii="Arial" w:hAnsi="Arial" w:cs="Arial"/>
                <w:sz w:val="20"/>
                <w:szCs w:val="20"/>
              </w:rPr>
              <w:t>Profile Photo</w:t>
            </w:r>
          </w:p>
          <w:p w:rsidR="00665C1E" w:rsidRDefault="0059415A" w:rsidP="00077E44">
            <w:pPr>
              <w:pStyle w:val="ListParagraph"/>
              <w:numPr>
                <w:ilvl w:val="0"/>
                <w:numId w:val="55"/>
              </w:numPr>
              <w:rPr>
                <w:rFonts w:ascii="Arial" w:hAnsi="Arial" w:cs="Arial"/>
                <w:sz w:val="20"/>
                <w:szCs w:val="20"/>
              </w:rPr>
            </w:pPr>
            <w:r>
              <w:rPr>
                <w:rFonts w:ascii="Arial" w:hAnsi="Arial" w:cs="Arial"/>
                <w:sz w:val="20"/>
                <w:szCs w:val="20"/>
              </w:rPr>
              <w:t>L</w:t>
            </w:r>
            <w:r w:rsidR="00665C1E">
              <w:rPr>
                <w:rFonts w:ascii="Arial" w:hAnsi="Arial" w:cs="Arial"/>
                <w:sz w:val="20"/>
                <w:szCs w:val="20"/>
              </w:rPr>
              <w:t>ocation if opted in</w:t>
            </w:r>
          </w:p>
          <w:p w:rsidR="00665C1E" w:rsidRDefault="00665C1E" w:rsidP="00077E44">
            <w:pPr>
              <w:pStyle w:val="ListParagraph"/>
              <w:numPr>
                <w:ilvl w:val="0"/>
                <w:numId w:val="55"/>
              </w:numPr>
              <w:rPr>
                <w:rFonts w:ascii="Arial" w:hAnsi="Arial" w:cs="Arial"/>
                <w:sz w:val="20"/>
                <w:szCs w:val="20"/>
              </w:rPr>
            </w:pPr>
            <w:r>
              <w:rPr>
                <w:rFonts w:ascii="Arial" w:hAnsi="Arial" w:cs="Arial"/>
                <w:sz w:val="20"/>
                <w:szCs w:val="20"/>
              </w:rPr>
              <w:t xml:space="preserve">Badges </w:t>
            </w:r>
          </w:p>
          <w:p w:rsidR="00665C1E" w:rsidRDefault="0004448C" w:rsidP="00077E44">
            <w:pPr>
              <w:pStyle w:val="ListParagraph"/>
              <w:numPr>
                <w:ilvl w:val="0"/>
                <w:numId w:val="55"/>
              </w:numPr>
              <w:rPr>
                <w:rFonts w:ascii="Arial" w:hAnsi="Arial" w:cs="Arial"/>
                <w:sz w:val="20"/>
                <w:szCs w:val="20"/>
              </w:rPr>
            </w:pPr>
            <w:r>
              <w:rPr>
                <w:rFonts w:ascii="Arial" w:hAnsi="Arial" w:cs="Arial"/>
                <w:sz w:val="20"/>
                <w:szCs w:val="20"/>
              </w:rPr>
              <w:t>Questions Asked</w:t>
            </w:r>
          </w:p>
          <w:p w:rsidR="008C595B" w:rsidRPr="00F57A7E" w:rsidRDefault="00665C1E" w:rsidP="000E43F8">
            <w:pPr>
              <w:rPr>
                <w:rFonts w:ascii="Arial" w:hAnsi="Arial" w:cs="Arial"/>
                <w:sz w:val="20"/>
                <w:szCs w:val="20"/>
              </w:rPr>
            </w:pPr>
            <w:r>
              <w:rPr>
                <w:rFonts w:ascii="Arial" w:hAnsi="Arial" w:cs="Arial"/>
                <w:sz w:val="20"/>
                <w:szCs w:val="20"/>
              </w:rPr>
              <w:t>Badges Link to static communities page with explanation of badges</w:t>
            </w:r>
          </w:p>
        </w:tc>
      </w:tr>
      <w:tr w:rsidR="00665C1E" w:rsidRPr="001068D4" w:rsidTr="00CD29FE">
        <w:tc>
          <w:tcPr>
            <w:tcW w:w="810" w:type="dxa"/>
          </w:tcPr>
          <w:p w:rsidR="00665C1E" w:rsidRDefault="006E38B1" w:rsidP="000E43F8">
            <w:pPr>
              <w:rPr>
                <w:rFonts w:ascii="Arial" w:hAnsi="Arial" w:cs="Arial"/>
                <w:sz w:val="20"/>
                <w:szCs w:val="20"/>
              </w:rPr>
            </w:pPr>
            <w:r>
              <w:rPr>
                <w:rFonts w:ascii="Arial" w:hAnsi="Arial" w:cs="Arial"/>
                <w:sz w:val="20"/>
                <w:szCs w:val="20"/>
              </w:rPr>
              <w:t>3.2</w:t>
            </w:r>
            <w:r w:rsidR="00665C1E">
              <w:rPr>
                <w:rFonts w:ascii="Arial" w:hAnsi="Arial" w:cs="Arial"/>
                <w:sz w:val="20"/>
                <w:szCs w:val="20"/>
              </w:rPr>
              <w:t>.</w:t>
            </w:r>
            <w:r w:rsidR="0004448C">
              <w:rPr>
                <w:rFonts w:ascii="Arial" w:hAnsi="Arial" w:cs="Arial"/>
                <w:sz w:val="20"/>
                <w:szCs w:val="20"/>
              </w:rPr>
              <w:t>2</w:t>
            </w:r>
          </w:p>
        </w:tc>
        <w:tc>
          <w:tcPr>
            <w:tcW w:w="8730" w:type="dxa"/>
          </w:tcPr>
          <w:p w:rsidR="00665C1E" w:rsidRDefault="00665C1E" w:rsidP="000E43F8">
            <w:pPr>
              <w:rPr>
                <w:rFonts w:ascii="Arial" w:hAnsi="Arial" w:cs="Arial"/>
                <w:sz w:val="20"/>
                <w:szCs w:val="20"/>
              </w:rPr>
            </w:pPr>
            <w:r>
              <w:rPr>
                <w:rFonts w:ascii="Arial" w:hAnsi="Arial" w:cs="Arial"/>
                <w:sz w:val="20"/>
                <w:szCs w:val="20"/>
              </w:rPr>
              <w:t xml:space="preserve">Discussion Activity shows user discussions he has posted in that have had activity in the last 30 days.  </w:t>
            </w:r>
          </w:p>
        </w:tc>
      </w:tr>
      <w:tr w:rsidR="00657C93" w:rsidRPr="001068D4" w:rsidTr="00CD29FE">
        <w:tc>
          <w:tcPr>
            <w:tcW w:w="810" w:type="dxa"/>
          </w:tcPr>
          <w:p w:rsidR="00657C93" w:rsidRDefault="00657C93" w:rsidP="000E43F8">
            <w:pPr>
              <w:rPr>
                <w:rFonts w:ascii="Arial" w:hAnsi="Arial" w:cs="Arial"/>
                <w:sz w:val="20"/>
                <w:szCs w:val="20"/>
              </w:rPr>
            </w:pPr>
            <w:r>
              <w:rPr>
                <w:rFonts w:ascii="Arial" w:hAnsi="Arial" w:cs="Arial"/>
                <w:sz w:val="20"/>
                <w:szCs w:val="20"/>
              </w:rPr>
              <w:t>3.2.</w:t>
            </w:r>
            <w:r w:rsidR="0004448C">
              <w:rPr>
                <w:rFonts w:ascii="Arial" w:hAnsi="Arial" w:cs="Arial"/>
                <w:sz w:val="20"/>
                <w:szCs w:val="20"/>
              </w:rPr>
              <w:t>3</w:t>
            </w:r>
          </w:p>
        </w:tc>
        <w:tc>
          <w:tcPr>
            <w:tcW w:w="8730" w:type="dxa"/>
          </w:tcPr>
          <w:p w:rsidR="00C00A91" w:rsidRDefault="00C00A91" w:rsidP="000E43F8">
            <w:pPr>
              <w:rPr>
                <w:rFonts w:ascii="Arial" w:hAnsi="Arial" w:cs="Arial"/>
                <w:sz w:val="20"/>
                <w:szCs w:val="20"/>
              </w:rPr>
            </w:pPr>
            <w:r>
              <w:rPr>
                <w:rFonts w:ascii="Arial" w:hAnsi="Arial" w:cs="Arial"/>
                <w:sz w:val="20"/>
                <w:szCs w:val="20"/>
              </w:rPr>
              <w:t xml:space="preserve">Contact a moderator contact (mailto: client) </w:t>
            </w:r>
          </w:p>
          <w:p w:rsidR="00322165" w:rsidRDefault="00C00A91">
            <w:pPr>
              <w:pStyle w:val="ListParagraph"/>
              <w:numPr>
                <w:ilvl w:val="0"/>
                <w:numId w:val="59"/>
              </w:numPr>
              <w:rPr>
                <w:rFonts w:ascii="Arial" w:hAnsi="Arial" w:cs="Arial"/>
                <w:sz w:val="20"/>
                <w:szCs w:val="20"/>
              </w:rPr>
            </w:pPr>
            <w:r>
              <w:rPr>
                <w:rFonts w:ascii="Arial" w:hAnsi="Arial" w:cs="Arial"/>
                <w:sz w:val="20"/>
                <w:szCs w:val="20"/>
              </w:rPr>
              <w:t xml:space="preserve">Include help text – please include a way for us to contact you in the note. </w:t>
            </w:r>
          </w:p>
        </w:tc>
      </w:tr>
    </w:tbl>
    <w:p w:rsidR="00397072" w:rsidRDefault="00397072" w:rsidP="003075F8">
      <w:pPr>
        <w:rPr>
          <w:b/>
          <w:i/>
          <w:color w:val="FF0000"/>
          <w:szCs w:val="22"/>
        </w:rPr>
      </w:pPr>
    </w:p>
    <w:p w:rsidR="003075F8" w:rsidRPr="003075F8" w:rsidRDefault="009C2BA6" w:rsidP="003075F8">
      <w:pPr>
        <w:rPr>
          <w:color w:val="FF0000"/>
          <w:szCs w:val="22"/>
        </w:rPr>
      </w:pPr>
      <w:r>
        <w:rPr>
          <w:color w:val="FF0000"/>
          <w:szCs w:val="22"/>
        </w:rPr>
        <w:t xml:space="preserve">WCS Profile to not be modified in first phase; existing integration (My Stuff and Order Center links) to be maintained only. </w:t>
      </w:r>
    </w:p>
    <w:p w:rsidR="00105978" w:rsidRDefault="00105978" w:rsidP="000D3277">
      <w:pPr>
        <w:pStyle w:val="Heading2"/>
      </w:pPr>
      <w:bookmarkStart w:id="21" w:name="_Toc324835445"/>
      <w:r>
        <w:t>Header</w:t>
      </w:r>
      <w:bookmarkEnd w:id="21"/>
      <w:r>
        <w:t xml:space="preserve"> </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105978" w:rsidRPr="001068D4" w:rsidTr="00105978">
        <w:tc>
          <w:tcPr>
            <w:tcW w:w="810" w:type="dxa"/>
            <w:shd w:val="clear" w:color="auto" w:fill="B6DDE8"/>
          </w:tcPr>
          <w:p w:rsidR="00105978" w:rsidRPr="001068D4" w:rsidRDefault="00105978" w:rsidP="00105978">
            <w:pPr>
              <w:rPr>
                <w:rFonts w:ascii="Arial" w:hAnsi="Arial" w:cs="Arial"/>
                <w:b/>
                <w:sz w:val="18"/>
                <w:szCs w:val="20"/>
              </w:rPr>
            </w:pPr>
            <w:r w:rsidRPr="001068D4">
              <w:rPr>
                <w:rFonts w:ascii="Arial" w:hAnsi="Arial" w:cs="Arial"/>
                <w:b/>
                <w:sz w:val="18"/>
                <w:szCs w:val="20"/>
              </w:rPr>
              <w:t>Req #</w:t>
            </w:r>
          </w:p>
        </w:tc>
        <w:tc>
          <w:tcPr>
            <w:tcW w:w="8730" w:type="dxa"/>
            <w:shd w:val="clear" w:color="auto" w:fill="B6DDE8"/>
          </w:tcPr>
          <w:p w:rsidR="00105978" w:rsidRPr="001068D4" w:rsidRDefault="00105978" w:rsidP="00105978">
            <w:pPr>
              <w:rPr>
                <w:rFonts w:ascii="Arial" w:hAnsi="Arial" w:cs="Arial"/>
                <w:b/>
                <w:sz w:val="18"/>
                <w:szCs w:val="20"/>
              </w:rPr>
            </w:pPr>
            <w:r w:rsidRPr="001068D4">
              <w:rPr>
                <w:rFonts w:ascii="Arial" w:hAnsi="Arial" w:cs="Arial"/>
                <w:b/>
                <w:sz w:val="18"/>
                <w:szCs w:val="20"/>
              </w:rPr>
              <w:t xml:space="preserve">Description </w:t>
            </w:r>
          </w:p>
        </w:tc>
      </w:tr>
      <w:tr w:rsidR="00105978" w:rsidRPr="001068D4" w:rsidTr="00105978">
        <w:tc>
          <w:tcPr>
            <w:tcW w:w="810" w:type="dxa"/>
          </w:tcPr>
          <w:p w:rsidR="00105978" w:rsidRPr="001068D4" w:rsidRDefault="00105978" w:rsidP="00105978">
            <w:pPr>
              <w:rPr>
                <w:rFonts w:ascii="Arial" w:hAnsi="Arial" w:cs="Arial"/>
                <w:sz w:val="18"/>
                <w:szCs w:val="20"/>
              </w:rPr>
            </w:pPr>
            <w:r w:rsidRPr="001068D4">
              <w:rPr>
                <w:rFonts w:ascii="Arial" w:hAnsi="Arial" w:cs="Arial"/>
                <w:sz w:val="18"/>
                <w:szCs w:val="20"/>
              </w:rPr>
              <w:t>3.3.1</w:t>
            </w:r>
          </w:p>
        </w:tc>
        <w:tc>
          <w:tcPr>
            <w:tcW w:w="8730" w:type="dxa"/>
          </w:tcPr>
          <w:p w:rsidR="00105978" w:rsidRPr="00BC3F20" w:rsidRDefault="00105978" w:rsidP="00105978">
            <w:pPr>
              <w:rPr>
                <w:rFonts w:ascii="Arial" w:hAnsi="Arial" w:cs="Arial"/>
                <w:b/>
                <w:sz w:val="18"/>
                <w:szCs w:val="20"/>
              </w:rPr>
            </w:pPr>
            <w:r>
              <w:rPr>
                <w:rFonts w:ascii="Arial" w:hAnsi="Arial" w:cs="Arial"/>
                <w:b/>
                <w:sz w:val="18"/>
                <w:szCs w:val="20"/>
              </w:rPr>
              <w:t xml:space="preserve">Header </w:t>
            </w:r>
          </w:p>
          <w:p w:rsidR="00105978" w:rsidRDefault="00105978" w:rsidP="00077E44">
            <w:pPr>
              <w:pStyle w:val="ListParagraph"/>
              <w:numPr>
                <w:ilvl w:val="0"/>
                <w:numId w:val="41"/>
              </w:numPr>
              <w:rPr>
                <w:rFonts w:ascii="Arial" w:hAnsi="Arial" w:cs="Arial"/>
                <w:sz w:val="18"/>
                <w:szCs w:val="20"/>
              </w:rPr>
            </w:pPr>
            <w:r>
              <w:rPr>
                <w:rFonts w:ascii="Arial" w:hAnsi="Arial" w:cs="Arial"/>
                <w:sz w:val="18"/>
                <w:szCs w:val="20"/>
              </w:rPr>
              <w:t>Log in /</w:t>
            </w:r>
            <w:r w:rsidR="00813201">
              <w:rPr>
                <w:rFonts w:ascii="Arial" w:hAnsi="Arial" w:cs="Arial"/>
                <w:sz w:val="18"/>
                <w:szCs w:val="20"/>
              </w:rPr>
              <w:t xml:space="preserve"> Join the Communities; Log Out </w:t>
            </w:r>
          </w:p>
          <w:p w:rsidR="00105978" w:rsidRDefault="00105978" w:rsidP="00077E44">
            <w:pPr>
              <w:pStyle w:val="ListParagraph"/>
              <w:numPr>
                <w:ilvl w:val="0"/>
                <w:numId w:val="41"/>
              </w:numPr>
              <w:rPr>
                <w:rFonts w:ascii="Arial" w:hAnsi="Arial" w:cs="Arial"/>
                <w:sz w:val="18"/>
                <w:szCs w:val="20"/>
              </w:rPr>
            </w:pPr>
            <w:r>
              <w:rPr>
                <w:rFonts w:ascii="Arial" w:hAnsi="Arial" w:cs="Arial"/>
                <w:sz w:val="18"/>
                <w:szCs w:val="20"/>
              </w:rPr>
              <w:t>Customer Service link</w:t>
            </w:r>
          </w:p>
          <w:p w:rsidR="00105978" w:rsidRDefault="00105978" w:rsidP="00077E44">
            <w:pPr>
              <w:pStyle w:val="ListParagraph"/>
              <w:numPr>
                <w:ilvl w:val="0"/>
                <w:numId w:val="41"/>
              </w:numPr>
              <w:rPr>
                <w:rFonts w:ascii="Arial" w:hAnsi="Arial" w:cs="Arial"/>
                <w:sz w:val="18"/>
                <w:szCs w:val="20"/>
              </w:rPr>
            </w:pPr>
            <w:r>
              <w:rPr>
                <w:rFonts w:ascii="Arial" w:hAnsi="Arial" w:cs="Arial"/>
                <w:sz w:val="18"/>
                <w:szCs w:val="20"/>
              </w:rPr>
              <w:t>Search</w:t>
            </w:r>
          </w:p>
          <w:p w:rsidR="00813187" w:rsidRDefault="00813187" w:rsidP="00077E44">
            <w:pPr>
              <w:pStyle w:val="ListParagraph"/>
              <w:numPr>
                <w:ilvl w:val="1"/>
                <w:numId w:val="41"/>
              </w:numPr>
              <w:rPr>
                <w:rFonts w:ascii="Arial" w:hAnsi="Arial" w:cs="Arial"/>
                <w:sz w:val="18"/>
                <w:szCs w:val="20"/>
              </w:rPr>
            </w:pPr>
            <w:r>
              <w:rPr>
                <w:rFonts w:ascii="Arial" w:hAnsi="Arial" w:cs="Arial"/>
                <w:sz w:val="18"/>
                <w:szCs w:val="20"/>
              </w:rPr>
              <w:t>Results indicate what type of results are displayed (i.e. whether the content is a blog, Q&amp;A, etc)</w:t>
            </w:r>
          </w:p>
          <w:p w:rsidR="00813187" w:rsidRDefault="00813187" w:rsidP="00077E44">
            <w:pPr>
              <w:pStyle w:val="ListParagraph"/>
              <w:numPr>
                <w:ilvl w:val="1"/>
                <w:numId w:val="41"/>
              </w:numPr>
              <w:rPr>
                <w:rFonts w:ascii="Arial" w:hAnsi="Arial" w:cs="Arial"/>
                <w:sz w:val="18"/>
                <w:szCs w:val="20"/>
              </w:rPr>
            </w:pPr>
            <w:r>
              <w:rPr>
                <w:rFonts w:ascii="Arial" w:hAnsi="Arial" w:cs="Arial"/>
                <w:sz w:val="18"/>
                <w:szCs w:val="20"/>
              </w:rPr>
              <w:t xml:space="preserve">User can filter through search results </w:t>
            </w:r>
          </w:p>
          <w:p w:rsidR="00105978" w:rsidRDefault="00105978" w:rsidP="00077E44">
            <w:pPr>
              <w:pStyle w:val="ListParagraph"/>
              <w:numPr>
                <w:ilvl w:val="0"/>
                <w:numId w:val="41"/>
              </w:numPr>
              <w:rPr>
                <w:rFonts w:ascii="Arial" w:hAnsi="Arial" w:cs="Arial"/>
                <w:sz w:val="18"/>
                <w:szCs w:val="20"/>
              </w:rPr>
            </w:pPr>
            <w:r>
              <w:rPr>
                <w:rFonts w:ascii="Arial" w:hAnsi="Arial" w:cs="Arial"/>
                <w:sz w:val="18"/>
                <w:szCs w:val="20"/>
              </w:rPr>
              <w:lastRenderedPageBreak/>
              <w:t>Number of Members</w:t>
            </w:r>
          </w:p>
          <w:p w:rsidR="00813187" w:rsidRPr="00813187" w:rsidRDefault="00813187" w:rsidP="00077E44">
            <w:pPr>
              <w:pStyle w:val="ListParagraph"/>
              <w:numPr>
                <w:ilvl w:val="0"/>
                <w:numId w:val="41"/>
              </w:numPr>
              <w:rPr>
                <w:rFonts w:ascii="Arial" w:hAnsi="Arial" w:cs="Arial"/>
                <w:sz w:val="18"/>
                <w:szCs w:val="20"/>
              </w:rPr>
            </w:pPr>
            <w:r>
              <w:rPr>
                <w:rFonts w:ascii="Arial" w:hAnsi="Arial" w:cs="Arial"/>
                <w:sz w:val="18"/>
                <w:szCs w:val="20"/>
              </w:rPr>
              <w:t>Link for MyKmart directing people to associate page (existing)</w:t>
            </w:r>
          </w:p>
        </w:tc>
      </w:tr>
      <w:tr w:rsidR="00105978" w:rsidRPr="001068D4" w:rsidTr="00105978">
        <w:tc>
          <w:tcPr>
            <w:tcW w:w="810" w:type="dxa"/>
          </w:tcPr>
          <w:p w:rsidR="00105978" w:rsidRPr="001068D4" w:rsidRDefault="00105978" w:rsidP="00105978">
            <w:pPr>
              <w:rPr>
                <w:rFonts w:ascii="Arial" w:hAnsi="Arial" w:cs="Arial"/>
                <w:sz w:val="18"/>
                <w:szCs w:val="20"/>
              </w:rPr>
            </w:pPr>
            <w:r w:rsidRPr="001068D4">
              <w:rPr>
                <w:rFonts w:ascii="Arial" w:hAnsi="Arial" w:cs="Arial"/>
                <w:sz w:val="18"/>
                <w:szCs w:val="20"/>
              </w:rPr>
              <w:lastRenderedPageBreak/>
              <w:t>3.3.2</w:t>
            </w:r>
          </w:p>
        </w:tc>
        <w:tc>
          <w:tcPr>
            <w:tcW w:w="8730" w:type="dxa"/>
          </w:tcPr>
          <w:p w:rsidR="00105978" w:rsidRPr="00105978" w:rsidRDefault="00105978" w:rsidP="00105978">
            <w:pPr>
              <w:rPr>
                <w:rFonts w:ascii="Arial" w:hAnsi="Arial" w:cs="Arial"/>
                <w:b/>
                <w:sz w:val="18"/>
                <w:szCs w:val="20"/>
              </w:rPr>
            </w:pPr>
            <w:r w:rsidRPr="00105978">
              <w:rPr>
                <w:rFonts w:ascii="Arial" w:hAnsi="Arial" w:cs="Arial"/>
                <w:b/>
                <w:sz w:val="18"/>
                <w:szCs w:val="20"/>
              </w:rPr>
              <w:t xml:space="preserve">Site Navigation </w:t>
            </w:r>
          </w:p>
          <w:p w:rsidR="00105978" w:rsidRDefault="00105978" w:rsidP="00077E44">
            <w:pPr>
              <w:pStyle w:val="ListParagraph"/>
              <w:numPr>
                <w:ilvl w:val="0"/>
                <w:numId w:val="40"/>
              </w:numPr>
              <w:rPr>
                <w:rFonts w:ascii="Arial" w:hAnsi="Arial" w:cs="Arial"/>
                <w:sz w:val="18"/>
                <w:szCs w:val="20"/>
              </w:rPr>
            </w:pPr>
            <w:r>
              <w:rPr>
                <w:rFonts w:ascii="Arial" w:hAnsi="Arial" w:cs="Arial"/>
                <w:sz w:val="18"/>
                <w:szCs w:val="20"/>
              </w:rPr>
              <w:t>Home</w:t>
            </w:r>
          </w:p>
          <w:p w:rsidR="00105978" w:rsidRPr="00105978" w:rsidRDefault="0004448C" w:rsidP="00077E44">
            <w:pPr>
              <w:pStyle w:val="ListParagraph"/>
              <w:numPr>
                <w:ilvl w:val="0"/>
                <w:numId w:val="40"/>
              </w:numPr>
              <w:rPr>
                <w:rFonts w:ascii="Arial" w:hAnsi="Arial" w:cs="Arial"/>
                <w:sz w:val="18"/>
                <w:szCs w:val="20"/>
              </w:rPr>
            </w:pPr>
            <w:r>
              <w:rPr>
                <w:rFonts w:ascii="Arial" w:hAnsi="Arial" w:cs="Arial"/>
                <w:sz w:val="18"/>
                <w:szCs w:val="20"/>
              </w:rPr>
              <w:t>Categories (L&amp;G, Appliances, Fitness – Phase 1)</w:t>
            </w:r>
          </w:p>
          <w:p w:rsidR="00105978" w:rsidRDefault="0004448C" w:rsidP="00077E44">
            <w:pPr>
              <w:pStyle w:val="ListParagraph"/>
              <w:numPr>
                <w:ilvl w:val="0"/>
                <w:numId w:val="40"/>
              </w:numPr>
              <w:rPr>
                <w:rFonts w:ascii="Arial" w:hAnsi="Arial" w:cs="Arial"/>
                <w:sz w:val="18"/>
                <w:szCs w:val="20"/>
              </w:rPr>
            </w:pPr>
            <w:r>
              <w:rPr>
                <w:rFonts w:ascii="Arial" w:hAnsi="Arial" w:cs="Arial"/>
                <w:sz w:val="18"/>
                <w:szCs w:val="20"/>
              </w:rPr>
              <w:t xml:space="preserve">Customer Service </w:t>
            </w:r>
          </w:p>
          <w:p w:rsidR="00105978" w:rsidRDefault="00105978" w:rsidP="00077E44">
            <w:pPr>
              <w:pStyle w:val="ListParagraph"/>
              <w:numPr>
                <w:ilvl w:val="0"/>
                <w:numId w:val="40"/>
              </w:numPr>
              <w:rPr>
                <w:rFonts w:ascii="Arial" w:hAnsi="Arial" w:cs="Arial"/>
                <w:sz w:val="18"/>
                <w:szCs w:val="20"/>
              </w:rPr>
            </w:pPr>
            <w:r>
              <w:rPr>
                <w:rFonts w:ascii="Arial" w:hAnsi="Arial" w:cs="Arial"/>
                <w:sz w:val="18"/>
                <w:szCs w:val="20"/>
              </w:rPr>
              <w:t>Buying Guides</w:t>
            </w:r>
          </w:p>
          <w:p w:rsidR="00105978" w:rsidRDefault="00105978" w:rsidP="00077E44">
            <w:pPr>
              <w:pStyle w:val="ListParagraph"/>
              <w:numPr>
                <w:ilvl w:val="0"/>
                <w:numId w:val="40"/>
              </w:numPr>
              <w:rPr>
                <w:rFonts w:ascii="Arial" w:hAnsi="Arial" w:cs="Arial"/>
                <w:sz w:val="18"/>
                <w:szCs w:val="20"/>
              </w:rPr>
            </w:pPr>
            <w:r>
              <w:rPr>
                <w:rFonts w:ascii="Arial" w:hAnsi="Arial" w:cs="Arial"/>
                <w:sz w:val="18"/>
                <w:szCs w:val="20"/>
              </w:rPr>
              <w:t xml:space="preserve">Blog </w:t>
            </w:r>
          </w:p>
          <w:p w:rsidR="00105978" w:rsidRDefault="00105978" w:rsidP="00077E44">
            <w:pPr>
              <w:pStyle w:val="ListParagraph"/>
              <w:numPr>
                <w:ilvl w:val="1"/>
                <w:numId w:val="40"/>
              </w:numPr>
              <w:rPr>
                <w:rFonts w:ascii="Arial" w:hAnsi="Arial" w:cs="Arial"/>
                <w:sz w:val="18"/>
                <w:szCs w:val="20"/>
              </w:rPr>
            </w:pPr>
            <w:r>
              <w:rPr>
                <w:rFonts w:ascii="Arial" w:hAnsi="Arial" w:cs="Arial"/>
                <w:sz w:val="18"/>
                <w:szCs w:val="20"/>
              </w:rPr>
              <w:t xml:space="preserve">Page where all blog posts are aggregated, regardless what </w:t>
            </w:r>
            <w:r w:rsidR="0004448C">
              <w:rPr>
                <w:rFonts w:ascii="Arial" w:hAnsi="Arial" w:cs="Arial"/>
                <w:sz w:val="18"/>
                <w:szCs w:val="20"/>
              </w:rPr>
              <w:t>category the</w:t>
            </w:r>
            <w:r>
              <w:rPr>
                <w:rFonts w:ascii="Arial" w:hAnsi="Arial" w:cs="Arial"/>
                <w:sz w:val="18"/>
                <w:szCs w:val="20"/>
              </w:rPr>
              <w:t xml:space="preserve"> blog was written under</w:t>
            </w:r>
          </w:p>
          <w:p w:rsidR="00105978" w:rsidRPr="00657C93" w:rsidRDefault="00105978" w:rsidP="00077E44">
            <w:pPr>
              <w:pStyle w:val="ListParagraph"/>
              <w:numPr>
                <w:ilvl w:val="0"/>
                <w:numId w:val="40"/>
              </w:numPr>
              <w:rPr>
                <w:rFonts w:ascii="Arial" w:hAnsi="Arial" w:cs="Arial"/>
                <w:b/>
                <w:sz w:val="18"/>
                <w:szCs w:val="20"/>
              </w:rPr>
            </w:pPr>
            <w:r>
              <w:rPr>
                <w:rFonts w:ascii="Arial" w:hAnsi="Arial" w:cs="Arial"/>
                <w:sz w:val="18"/>
                <w:szCs w:val="20"/>
              </w:rPr>
              <w:t>Experts</w:t>
            </w:r>
            <w:r w:rsidR="00434572" w:rsidRPr="00434572">
              <w:rPr>
                <w:rFonts w:ascii="Arial" w:hAnsi="Arial" w:cs="Arial"/>
                <w:b/>
                <w:sz w:val="18"/>
                <w:szCs w:val="20"/>
              </w:rPr>
              <w:t xml:space="preserve"> (Phase two) </w:t>
            </w:r>
          </w:p>
          <w:p w:rsidR="00105978" w:rsidRPr="00484614" w:rsidRDefault="00105978" w:rsidP="00077E44">
            <w:pPr>
              <w:pStyle w:val="ListParagraph"/>
              <w:numPr>
                <w:ilvl w:val="0"/>
                <w:numId w:val="40"/>
              </w:numPr>
              <w:rPr>
                <w:rFonts w:ascii="Arial" w:hAnsi="Arial" w:cs="Arial"/>
                <w:sz w:val="18"/>
                <w:szCs w:val="20"/>
              </w:rPr>
            </w:pPr>
          </w:p>
        </w:tc>
      </w:tr>
      <w:tr w:rsidR="00813187" w:rsidRPr="001068D4" w:rsidTr="00105978">
        <w:tc>
          <w:tcPr>
            <w:tcW w:w="810" w:type="dxa"/>
          </w:tcPr>
          <w:p w:rsidR="00813187" w:rsidRPr="001068D4" w:rsidRDefault="00813187" w:rsidP="00105978">
            <w:pPr>
              <w:rPr>
                <w:rFonts w:ascii="Arial" w:hAnsi="Arial" w:cs="Arial"/>
                <w:sz w:val="18"/>
                <w:szCs w:val="20"/>
              </w:rPr>
            </w:pPr>
            <w:r>
              <w:rPr>
                <w:rFonts w:ascii="Arial" w:hAnsi="Arial" w:cs="Arial"/>
                <w:sz w:val="18"/>
                <w:szCs w:val="20"/>
              </w:rPr>
              <w:t>3.3.3</w:t>
            </w:r>
          </w:p>
        </w:tc>
        <w:tc>
          <w:tcPr>
            <w:tcW w:w="8730" w:type="dxa"/>
          </w:tcPr>
          <w:p w:rsidR="00813187" w:rsidRDefault="0004448C" w:rsidP="00105978">
            <w:pPr>
              <w:rPr>
                <w:rFonts w:ascii="Arial" w:hAnsi="Arial" w:cs="Arial"/>
                <w:b/>
                <w:sz w:val="18"/>
                <w:szCs w:val="20"/>
              </w:rPr>
            </w:pPr>
            <w:r>
              <w:rPr>
                <w:rFonts w:ascii="Arial" w:hAnsi="Arial" w:cs="Arial"/>
                <w:b/>
                <w:sz w:val="18"/>
                <w:szCs w:val="20"/>
              </w:rPr>
              <w:t>Navigation Message</w:t>
            </w:r>
          </w:p>
          <w:p w:rsidR="00813187" w:rsidRPr="0004448C" w:rsidRDefault="00813187" w:rsidP="0004448C">
            <w:pPr>
              <w:pStyle w:val="ListParagraph"/>
              <w:numPr>
                <w:ilvl w:val="0"/>
                <w:numId w:val="49"/>
              </w:numPr>
              <w:rPr>
                <w:rFonts w:ascii="Arial" w:hAnsi="Arial" w:cs="Arial"/>
                <w:b/>
                <w:sz w:val="18"/>
                <w:szCs w:val="20"/>
              </w:rPr>
            </w:pPr>
            <w:r>
              <w:rPr>
                <w:rFonts w:ascii="Arial" w:hAnsi="Arial" w:cs="Arial"/>
                <w:sz w:val="18"/>
                <w:szCs w:val="20"/>
              </w:rPr>
              <w:t xml:space="preserve">Highlighted section on the navigation bar </w:t>
            </w:r>
            <w:r w:rsidR="0004448C">
              <w:rPr>
                <w:rFonts w:ascii="Arial" w:hAnsi="Arial" w:cs="Arial"/>
                <w:sz w:val="18"/>
                <w:szCs w:val="20"/>
              </w:rPr>
              <w:t xml:space="preserve">that </w:t>
            </w:r>
            <w:r w:rsidRPr="00813187">
              <w:rPr>
                <w:rFonts w:ascii="Arial" w:hAnsi="Arial" w:cs="Arial"/>
                <w:sz w:val="18"/>
                <w:szCs w:val="20"/>
              </w:rPr>
              <w:t xml:space="preserve">links to any part of the site that admin wants highlighted. Text is input by admin  </w:t>
            </w:r>
          </w:p>
          <w:p w:rsidR="0004448C" w:rsidRPr="0004448C" w:rsidRDefault="0004448C" w:rsidP="0004448C">
            <w:pPr>
              <w:pStyle w:val="ListParagraph"/>
              <w:numPr>
                <w:ilvl w:val="0"/>
                <w:numId w:val="49"/>
              </w:numPr>
              <w:rPr>
                <w:rFonts w:ascii="Arial" w:hAnsi="Arial" w:cs="Arial"/>
                <w:b/>
                <w:sz w:val="18"/>
                <w:szCs w:val="20"/>
              </w:rPr>
            </w:pPr>
            <w:r>
              <w:rPr>
                <w:rFonts w:ascii="Arial" w:hAnsi="Arial" w:cs="Arial"/>
                <w:sz w:val="18"/>
                <w:szCs w:val="20"/>
              </w:rPr>
              <w:t xml:space="preserve">Updated in Admin tool </w:t>
            </w:r>
          </w:p>
          <w:p w:rsidR="0004448C" w:rsidRPr="00813187" w:rsidRDefault="0004448C" w:rsidP="0004448C">
            <w:pPr>
              <w:pStyle w:val="ListParagraph"/>
              <w:numPr>
                <w:ilvl w:val="0"/>
                <w:numId w:val="49"/>
              </w:numPr>
              <w:rPr>
                <w:rFonts w:ascii="Arial" w:hAnsi="Arial" w:cs="Arial"/>
                <w:b/>
                <w:sz w:val="18"/>
                <w:szCs w:val="20"/>
              </w:rPr>
            </w:pPr>
            <w:r>
              <w:rPr>
                <w:rFonts w:ascii="Arial" w:hAnsi="Arial" w:cs="Arial"/>
                <w:sz w:val="18"/>
                <w:szCs w:val="20"/>
              </w:rPr>
              <w:t xml:space="preserve">Current example: </w:t>
            </w:r>
            <w:r w:rsidR="00EC3C67">
              <w:rPr>
                <w:rFonts w:ascii="Arial" w:hAnsi="Arial" w:cs="Arial"/>
                <w:noProof/>
                <w:sz w:val="18"/>
                <w:szCs w:val="20"/>
              </w:rPr>
              <w:drawing>
                <wp:inline distT="0" distB="0" distL="0" distR="0">
                  <wp:extent cx="4838700" cy="723900"/>
                  <wp:effectExtent l="171450" t="133350" r="361950" b="3048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4838700" cy="723900"/>
                          </a:xfrm>
                          <a:prstGeom prst="rect">
                            <a:avLst/>
                          </a:prstGeom>
                          <a:ln>
                            <a:noFill/>
                          </a:ln>
                          <a:effectLst>
                            <a:outerShdw blurRad="292100" dist="139700" dir="2700000" algn="tl" rotWithShape="0">
                              <a:srgbClr val="333333">
                                <a:alpha val="65000"/>
                              </a:srgbClr>
                            </a:outerShdw>
                          </a:effectLst>
                        </pic:spPr>
                      </pic:pic>
                    </a:graphicData>
                  </a:graphic>
                </wp:inline>
              </w:drawing>
            </w:r>
          </w:p>
        </w:tc>
      </w:tr>
      <w:tr w:rsidR="004944FD" w:rsidRPr="001068D4" w:rsidTr="00105978">
        <w:tc>
          <w:tcPr>
            <w:tcW w:w="810" w:type="dxa"/>
          </w:tcPr>
          <w:p w:rsidR="004944FD" w:rsidRDefault="004944FD" w:rsidP="00105978">
            <w:pPr>
              <w:rPr>
                <w:rFonts w:ascii="Arial" w:hAnsi="Arial" w:cs="Arial"/>
                <w:sz w:val="18"/>
                <w:szCs w:val="20"/>
              </w:rPr>
            </w:pPr>
            <w:r>
              <w:rPr>
                <w:rFonts w:ascii="Arial" w:hAnsi="Arial" w:cs="Arial"/>
                <w:sz w:val="18"/>
                <w:szCs w:val="20"/>
              </w:rPr>
              <w:t>3.3.4</w:t>
            </w:r>
          </w:p>
        </w:tc>
        <w:tc>
          <w:tcPr>
            <w:tcW w:w="8730" w:type="dxa"/>
          </w:tcPr>
          <w:p w:rsidR="004944FD" w:rsidRDefault="004944FD" w:rsidP="00105978">
            <w:pPr>
              <w:rPr>
                <w:rFonts w:ascii="Arial" w:hAnsi="Arial" w:cs="Arial"/>
                <w:b/>
                <w:sz w:val="18"/>
                <w:szCs w:val="20"/>
              </w:rPr>
            </w:pPr>
            <w:r>
              <w:rPr>
                <w:rFonts w:ascii="Arial" w:hAnsi="Arial" w:cs="Arial"/>
                <w:b/>
                <w:sz w:val="18"/>
                <w:szCs w:val="20"/>
              </w:rPr>
              <w:t xml:space="preserve">Qualtrics feedback link </w:t>
            </w:r>
          </w:p>
        </w:tc>
      </w:tr>
    </w:tbl>
    <w:p w:rsidR="000D3277" w:rsidRDefault="000D3277" w:rsidP="000D3277">
      <w:pPr>
        <w:pStyle w:val="Heading2"/>
      </w:pPr>
      <w:bookmarkStart w:id="22" w:name="_Toc324835446"/>
      <w:r>
        <w:t>Homepage</w:t>
      </w:r>
      <w:r w:rsidR="00304407">
        <w:t xml:space="preserve"> </w:t>
      </w:r>
      <w:r>
        <w:t>– P1 &amp; P2</w:t>
      </w:r>
      <w:bookmarkEnd w:id="22"/>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0D3277" w:rsidRPr="001068D4" w:rsidTr="00F37A79">
        <w:tc>
          <w:tcPr>
            <w:tcW w:w="810" w:type="dxa"/>
            <w:shd w:val="clear" w:color="auto" w:fill="B6DDE8"/>
          </w:tcPr>
          <w:p w:rsidR="000D3277" w:rsidRPr="001068D4" w:rsidRDefault="000D3277" w:rsidP="000D3277">
            <w:pPr>
              <w:rPr>
                <w:rFonts w:ascii="Arial" w:hAnsi="Arial" w:cs="Arial"/>
                <w:b/>
                <w:sz w:val="18"/>
                <w:szCs w:val="20"/>
              </w:rPr>
            </w:pPr>
            <w:r w:rsidRPr="001068D4">
              <w:rPr>
                <w:rFonts w:ascii="Arial" w:hAnsi="Arial" w:cs="Arial"/>
                <w:b/>
                <w:sz w:val="18"/>
                <w:szCs w:val="20"/>
              </w:rPr>
              <w:t>Req #</w:t>
            </w:r>
          </w:p>
        </w:tc>
        <w:tc>
          <w:tcPr>
            <w:tcW w:w="8730" w:type="dxa"/>
            <w:shd w:val="clear" w:color="auto" w:fill="B6DDE8"/>
          </w:tcPr>
          <w:p w:rsidR="000D3277" w:rsidRPr="001068D4" w:rsidRDefault="000D3277" w:rsidP="000D3277">
            <w:pPr>
              <w:rPr>
                <w:rFonts w:ascii="Arial" w:hAnsi="Arial" w:cs="Arial"/>
                <w:b/>
                <w:sz w:val="18"/>
                <w:szCs w:val="20"/>
              </w:rPr>
            </w:pPr>
            <w:r w:rsidRPr="001068D4">
              <w:rPr>
                <w:rFonts w:ascii="Arial" w:hAnsi="Arial" w:cs="Arial"/>
                <w:b/>
                <w:sz w:val="18"/>
                <w:szCs w:val="20"/>
              </w:rPr>
              <w:t xml:space="preserve">Description </w:t>
            </w:r>
          </w:p>
        </w:tc>
      </w:tr>
      <w:tr w:rsidR="000D3277" w:rsidRPr="001068D4" w:rsidTr="00F37A79">
        <w:tc>
          <w:tcPr>
            <w:tcW w:w="810" w:type="dxa"/>
          </w:tcPr>
          <w:p w:rsidR="000D3277" w:rsidRPr="001068D4" w:rsidRDefault="00105978" w:rsidP="000D3277">
            <w:pPr>
              <w:rPr>
                <w:rFonts w:ascii="Arial" w:hAnsi="Arial" w:cs="Arial"/>
                <w:sz w:val="18"/>
                <w:szCs w:val="20"/>
              </w:rPr>
            </w:pPr>
            <w:r>
              <w:rPr>
                <w:rFonts w:ascii="Arial" w:hAnsi="Arial" w:cs="Arial"/>
                <w:sz w:val="18"/>
                <w:szCs w:val="20"/>
              </w:rPr>
              <w:t>3.4</w:t>
            </w:r>
            <w:r w:rsidR="000D3277" w:rsidRPr="001068D4">
              <w:rPr>
                <w:rFonts w:ascii="Arial" w:hAnsi="Arial" w:cs="Arial"/>
                <w:sz w:val="18"/>
                <w:szCs w:val="20"/>
              </w:rPr>
              <w:t>.</w:t>
            </w:r>
            <w:r w:rsidR="00CD29FE">
              <w:rPr>
                <w:rFonts w:ascii="Arial" w:hAnsi="Arial" w:cs="Arial"/>
                <w:sz w:val="18"/>
                <w:szCs w:val="20"/>
              </w:rPr>
              <w:t>1</w:t>
            </w:r>
          </w:p>
        </w:tc>
        <w:tc>
          <w:tcPr>
            <w:tcW w:w="8730" w:type="dxa"/>
          </w:tcPr>
          <w:p w:rsidR="000D3277" w:rsidRPr="00CC2E29" w:rsidRDefault="00CD29FE" w:rsidP="000D3277">
            <w:pPr>
              <w:rPr>
                <w:rFonts w:ascii="Arial" w:hAnsi="Arial" w:cs="Arial"/>
                <w:b/>
                <w:sz w:val="18"/>
                <w:szCs w:val="20"/>
              </w:rPr>
            </w:pPr>
            <w:r>
              <w:rPr>
                <w:rFonts w:ascii="Arial" w:hAnsi="Arial" w:cs="Arial"/>
                <w:b/>
                <w:sz w:val="18"/>
                <w:szCs w:val="20"/>
              </w:rPr>
              <w:t xml:space="preserve">Homepage (same view for logged in and logged out) </w:t>
            </w:r>
          </w:p>
          <w:p w:rsidR="000D3277" w:rsidRDefault="00484614" w:rsidP="00077E44">
            <w:pPr>
              <w:pStyle w:val="ListParagraph"/>
              <w:numPr>
                <w:ilvl w:val="0"/>
                <w:numId w:val="40"/>
              </w:numPr>
              <w:rPr>
                <w:rFonts w:ascii="Arial" w:hAnsi="Arial" w:cs="Arial"/>
                <w:sz w:val="18"/>
                <w:szCs w:val="20"/>
              </w:rPr>
            </w:pPr>
            <w:r>
              <w:rPr>
                <w:rFonts w:ascii="Arial" w:hAnsi="Arial" w:cs="Arial"/>
                <w:sz w:val="18"/>
                <w:szCs w:val="20"/>
              </w:rPr>
              <w:t>User sees featured</w:t>
            </w:r>
            <w:r w:rsidR="000D3277" w:rsidRPr="00CC2E29">
              <w:rPr>
                <w:rFonts w:ascii="Arial" w:hAnsi="Arial" w:cs="Arial"/>
                <w:sz w:val="18"/>
                <w:szCs w:val="20"/>
              </w:rPr>
              <w:t xml:space="preserve"> </w:t>
            </w:r>
            <w:r w:rsidR="000D3277">
              <w:rPr>
                <w:rFonts w:ascii="Arial" w:hAnsi="Arial" w:cs="Arial"/>
                <w:sz w:val="18"/>
                <w:szCs w:val="20"/>
              </w:rPr>
              <w:t>Blog posts</w:t>
            </w:r>
            <w:r w:rsidR="000D3277" w:rsidRPr="00CC2E29">
              <w:rPr>
                <w:rFonts w:ascii="Arial" w:hAnsi="Arial" w:cs="Arial"/>
                <w:sz w:val="18"/>
                <w:szCs w:val="20"/>
              </w:rPr>
              <w:t xml:space="preserve"> </w:t>
            </w:r>
            <w:r w:rsidR="000D3277">
              <w:rPr>
                <w:rFonts w:ascii="Arial" w:hAnsi="Arial" w:cs="Arial"/>
                <w:sz w:val="18"/>
                <w:szCs w:val="20"/>
              </w:rPr>
              <w:t>from the site</w:t>
            </w:r>
          </w:p>
          <w:p w:rsidR="000D3277" w:rsidRDefault="000D3277" w:rsidP="00077E44">
            <w:pPr>
              <w:pStyle w:val="ListParagraph"/>
              <w:numPr>
                <w:ilvl w:val="0"/>
                <w:numId w:val="40"/>
              </w:numPr>
              <w:rPr>
                <w:rFonts w:ascii="Arial" w:hAnsi="Arial" w:cs="Arial"/>
                <w:sz w:val="18"/>
                <w:szCs w:val="20"/>
              </w:rPr>
            </w:pPr>
            <w:r w:rsidRPr="00CC2E29">
              <w:rPr>
                <w:rFonts w:ascii="Arial" w:hAnsi="Arial" w:cs="Arial"/>
                <w:sz w:val="18"/>
                <w:szCs w:val="20"/>
              </w:rPr>
              <w:t xml:space="preserve">User sees </w:t>
            </w:r>
            <w:r w:rsidR="00484614">
              <w:rPr>
                <w:rFonts w:ascii="Arial" w:hAnsi="Arial" w:cs="Arial"/>
                <w:sz w:val="18"/>
                <w:szCs w:val="20"/>
              </w:rPr>
              <w:t>featured</w:t>
            </w:r>
            <w:r w:rsidRPr="00CC2E29">
              <w:rPr>
                <w:rFonts w:ascii="Arial" w:hAnsi="Arial" w:cs="Arial"/>
                <w:sz w:val="18"/>
                <w:szCs w:val="20"/>
              </w:rPr>
              <w:t xml:space="preserve"> Q&amp;A made throughout the site</w:t>
            </w:r>
          </w:p>
          <w:p w:rsidR="0094412D" w:rsidRDefault="0094412D" w:rsidP="00077E44">
            <w:pPr>
              <w:pStyle w:val="ListParagraph"/>
              <w:numPr>
                <w:ilvl w:val="0"/>
                <w:numId w:val="40"/>
              </w:numPr>
              <w:rPr>
                <w:rFonts w:ascii="Arial" w:hAnsi="Arial" w:cs="Arial"/>
                <w:sz w:val="18"/>
                <w:szCs w:val="20"/>
              </w:rPr>
            </w:pPr>
            <w:r>
              <w:rPr>
                <w:rFonts w:ascii="Arial" w:hAnsi="Arial" w:cs="Arial"/>
                <w:sz w:val="18"/>
                <w:szCs w:val="20"/>
              </w:rPr>
              <w:t xml:space="preserve">Recent activity on the site </w:t>
            </w:r>
          </w:p>
          <w:p w:rsidR="00F422EB" w:rsidRPr="00484614" w:rsidRDefault="00F422EB" w:rsidP="00077E44">
            <w:pPr>
              <w:pStyle w:val="ListParagraph"/>
              <w:numPr>
                <w:ilvl w:val="0"/>
                <w:numId w:val="40"/>
              </w:numPr>
              <w:rPr>
                <w:rFonts w:ascii="Arial" w:hAnsi="Arial" w:cs="Arial"/>
                <w:sz w:val="18"/>
                <w:szCs w:val="20"/>
              </w:rPr>
            </w:pPr>
            <w:r>
              <w:rPr>
                <w:rFonts w:ascii="Arial" w:hAnsi="Arial" w:cs="Arial"/>
                <w:sz w:val="18"/>
                <w:szCs w:val="20"/>
              </w:rPr>
              <w:t xml:space="preserve">Ad Units </w:t>
            </w:r>
            <w:r w:rsidRPr="00F422EB">
              <w:rPr>
                <w:rFonts w:ascii="Arial" w:hAnsi="Arial" w:cs="Arial"/>
                <w:b/>
                <w:sz w:val="18"/>
                <w:szCs w:val="20"/>
              </w:rPr>
              <w:t>(3.11)</w:t>
            </w:r>
          </w:p>
          <w:p w:rsidR="00484614" w:rsidRDefault="00484614" w:rsidP="00077E44">
            <w:pPr>
              <w:pStyle w:val="ListParagraph"/>
              <w:numPr>
                <w:ilvl w:val="0"/>
                <w:numId w:val="40"/>
              </w:numPr>
              <w:rPr>
                <w:rFonts w:ascii="Arial" w:hAnsi="Arial" w:cs="Arial"/>
                <w:sz w:val="18"/>
                <w:szCs w:val="20"/>
              </w:rPr>
            </w:pPr>
            <w:r w:rsidRPr="00484614">
              <w:rPr>
                <w:rFonts w:ascii="Arial" w:hAnsi="Arial" w:cs="Arial"/>
                <w:sz w:val="18"/>
                <w:szCs w:val="20"/>
              </w:rPr>
              <w:t xml:space="preserve">Featured </w:t>
            </w:r>
            <w:r w:rsidR="0004448C">
              <w:rPr>
                <w:rFonts w:ascii="Arial" w:hAnsi="Arial" w:cs="Arial"/>
                <w:sz w:val="18"/>
                <w:szCs w:val="20"/>
              </w:rPr>
              <w:t>Business member – controlled through CMS</w:t>
            </w:r>
          </w:p>
          <w:p w:rsidR="0004448C" w:rsidRDefault="0004448C" w:rsidP="00077E44">
            <w:pPr>
              <w:pStyle w:val="ListParagraph"/>
              <w:numPr>
                <w:ilvl w:val="0"/>
                <w:numId w:val="40"/>
              </w:numPr>
              <w:rPr>
                <w:rFonts w:ascii="Arial" w:hAnsi="Arial" w:cs="Arial"/>
                <w:sz w:val="18"/>
                <w:szCs w:val="20"/>
              </w:rPr>
            </w:pPr>
            <w:r>
              <w:rPr>
                <w:rFonts w:ascii="Arial" w:hAnsi="Arial" w:cs="Arial"/>
                <w:sz w:val="18"/>
                <w:szCs w:val="20"/>
              </w:rPr>
              <w:t xml:space="preserve">SEO optimized  </w:t>
            </w:r>
          </w:p>
          <w:p w:rsidR="00B17AB9" w:rsidRPr="00484614" w:rsidRDefault="00B17AB9" w:rsidP="00077E44">
            <w:pPr>
              <w:pStyle w:val="ListParagraph"/>
              <w:numPr>
                <w:ilvl w:val="0"/>
                <w:numId w:val="40"/>
              </w:numPr>
              <w:rPr>
                <w:rFonts w:ascii="Arial" w:hAnsi="Arial" w:cs="Arial"/>
                <w:sz w:val="18"/>
                <w:szCs w:val="20"/>
              </w:rPr>
            </w:pPr>
          </w:p>
        </w:tc>
      </w:tr>
      <w:tr w:rsidR="00583326" w:rsidRPr="001068D4" w:rsidTr="00F37A79">
        <w:tc>
          <w:tcPr>
            <w:tcW w:w="810" w:type="dxa"/>
          </w:tcPr>
          <w:p w:rsidR="00583326" w:rsidRPr="001068D4" w:rsidRDefault="00105978" w:rsidP="000D3277">
            <w:pPr>
              <w:rPr>
                <w:rFonts w:ascii="Arial" w:hAnsi="Arial" w:cs="Arial"/>
                <w:sz w:val="18"/>
                <w:szCs w:val="20"/>
              </w:rPr>
            </w:pPr>
            <w:r>
              <w:rPr>
                <w:rFonts w:ascii="Arial" w:hAnsi="Arial" w:cs="Arial"/>
                <w:sz w:val="18"/>
                <w:szCs w:val="20"/>
              </w:rPr>
              <w:t>3.4</w:t>
            </w:r>
            <w:r w:rsidR="00583326">
              <w:rPr>
                <w:rFonts w:ascii="Arial" w:hAnsi="Arial" w:cs="Arial"/>
                <w:sz w:val="18"/>
                <w:szCs w:val="20"/>
              </w:rPr>
              <w:t>.</w:t>
            </w:r>
            <w:r w:rsidR="00CD29FE">
              <w:rPr>
                <w:rFonts w:ascii="Arial" w:hAnsi="Arial" w:cs="Arial"/>
                <w:sz w:val="18"/>
                <w:szCs w:val="20"/>
              </w:rPr>
              <w:t>2</w:t>
            </w:r>
          </w:p>
        </w:tc>
        <w:tc>
          <w:tcPr>
            <w:tcW w:w="8730" w:type="dxa"/>
          </w:tcPr>
          <w:p w:rsidR="00583326" w:rsidRDefault="00583326" w:rsidP="000D3277">
            <w:pPr>
              <w:rPr>
                <w:rFonts w:ascii="Arial" w:hAnsi="Arial" w:cs="Arial"/>
                <w:b/>
                <w:sz w:val="18"/>
                <w:szCs w:val="20"/>
              </w:rPr>
            </w:pPr>
            <w:r>
              <w:rPr>
                <w:rFonts w:ascii="Arial" w:hAnsi="Arial" w:cs="Arial"/>
                <w:b/>
                <w:sz w:val="18"/>
                <w:szCs w:val="20"/>
              </w:rPr>
              <w:t>Communities Specific Search</w:t>
            </w:r>
          </w:p>
          <w:p w:rsidR="00583326" w:rsidRDefault="00583326" w:rsidP="00077E44">
            <w:pPr>
              <w:pStyle w:val="ListParagraph"/>
              <w:numPr>
                <w:ilvl w:val="0"/>
                <w:numId w:val="42"/>
              </w:numPr>
              <w:rPr>
                <w:rFonts w:ascii="Arial" w:hAnsi="Arial" w:cs="Arial"/>
                <w:sz w:val="18"/>
                <w:szCs w:val="20"/>
              </w:rPr>
            </w:pPr>
            <w:r>
              <w:rPr>
                <w:rFonts w:ascii="Arial" w:hAnsi="Arial" w:cs="Arial"/>
                <w:sz w:val="18"/>
                <w:szCs w:val="20"/>
              </w:rPr>
              <w:t xml:space="preserve">User can search keywords to find Communities content, search should look for relevant titles, </w:t>
            </w:r>
            <w:r>
              <w:rPr>
                <w:rFonts w:ascii="Arial" w:hAnsi="Arial" w:cs="Arial"/>
                <w:sz w:val="18"/>
                <w:szCs w:val="20"/>
              </w:rPr>
              <w:lastRenderedPageBreak/>
              <w:t>content and meta tags, and tags</w:t>
            </w:r>
          </w:p>
          <w:p w:rsidR="00583326" w:rsidRPr="001C675D" w:rsidRDefault="001C675D" w:rsidP="0004448C">
            <w:pPr>
              <w:pStyle w:val="ListParagraph"/>
              <w:numPr>
                <w:ilvl w:val="1"/>
                <w:numId w:val="42"/>
              </w:numPr>
              <w:rPr>
                <w:rFonts w:ascii="Arial" w:hAnsi="Arial" w:cs="Arial"/>
                <w:sz w:val="18"/>
                <w:szCs w:val="20"/>
              </w:rPr>
            </w:pPr>
            <w:r>
              <w:rPr>
                <w:rFonts w:ascii="Arial" w:hAnsi="Arial" w:cs="Arial"/>
                <w:sz w:val="18"/>
                <w:szCs w:val="20"/>
              </w:rPr>
              <w:t>Clearly identified content in results (blog post, vs Q&amp;A, vs</w:t>
            </w:r>
            <w:r w:rsidR="0004448C">
              <w:rPr>
                <w:rFonts w:ascii="Arial" w:hAnsi="Arial" w:cs="Arial"/>
                <w:sz w:val="18"/>
                <w:szCs w:val="20"/>
              </w:rPr>
              <w:t xml:space="preserve"> Buying Guide</w:t>
            </w:r>
            <w:r>
              <w:rPr>
                <w:rFonts w:ascii="Arial" w:hAnsi="Arial" w:cs="Arial"/>
                <w:sz w:val="18"/>
                <w:szCs w:val="20"/>
              </w:rPr>
              <w:t xml:space="preserve">) </w:t>
            </w:r>
          </w:p>
        </w:tc>
      </w:tr>
      <w:tr w:rsidR="00F37A79" w:rsidRPr="001068D4" w:rsidTr="00F37A79">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F37A79" w:rsidRPr="001068D4" w:rsidRDefault="00F37A79" w:rsidP="005005DE">
            <w:pPr>
              <w:rPr>
                <w:rFonts w:ascii="Arial" w:hAnsi="Arial" w:cs="Arial"/>
                <w:b/>
                <w:sz w:val="18"/>
                <w:szCs w:val="20"/>
              </w:rPr>
            </w:pPr>
            <w:r w:rsidRPr="001068D4">
              <w:rPr>
                <w:rFonts w:ascii="Arial" w:hAnsi="Arial" w:cs="Arial"/>
                <w:b/>
                <w:sz w:val="18"/>
                <w:szCs w:val="20"/>
              </w:rPr>
              <w:lastRenderedPageBreak/>
              <w:t>Req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F37A79" w:rsidRPr="001068D4" w:rsidRDefault="00F37A79" w:rsidP="005005DE">
            <w:pPr>
              <w:rPr>
                <w:rFonts w:ascii="Arial" w:hAnsi="Arial" w:cs="Arial"/>
                <w:b/>
                <w:sz w:val="18"/>
                <w:szCs w:val="20"/>
              </w:rPr>
            </w:pPr>
            <w:r w:rsidRPr="001068D4">
              <w:rPr>
                <w:rFonts w:ascii="Arial" w:hAnsi="Arial" w:cs="Arial"/>
                <w:b/>
                <w:sz w:val="18"/>
                <w:szCs w:val="20"/>
              </w:rPr>
              <w:t xml:space="preserve">Description </w:t>
            </w:r>
          </w:p>
        </w:tc>
      </w:tr>
      <w:tr w:rsidR="00CD29FE" w:rsidRPr="001068D4" w:rsidTr="00F37A79">
        <w:tc>
          <w:tcPr>
            <w:tcW w:w="810" w:type="dxa"/>
          </w:tcPr>
          <w:p w:rsidR="00CD29FE" w:rsidRDefault="00CD29FE" w:rsidP="000D3277">
            <w:pPr>
              <w:rPr>
                <w:rFonts w:ascii="Arial" w:hAnsi="Arial" w:cs="Arial"/>
                <w:sz w:val="18"/>
                <w:szCs w:val="20"/>
              </w:rPr>
            </w:pPr>
            <w:r>
              <w:rPr>
                <w:rFonts w:ascii="Arial" w:hAnsi="Arial" w:cs="Arial"/>
                <w:sz w:val="18"/>
                <w:szCs w:val="20"/>
              </w:rPr>
              <w:t>3.4</w:t>
            </w:r>
            <w:r w:rsidRPr="001068D4">
              <w:rPr>
                <w:rFonts w:ascii="Arial" w:hAnsi="Arial" w:cs="Arial"/>
                <w:sz w:val="18"/>
                <w:szCs w:val="20"/>
              </w:rPr>
              <w:t>.</w:t>
            </w:r>
            <w:r>
              <w:rPr>
                <w:rFonts w:ascii="Arial" w:hAnsi="Arial" w:cs="Arial"/>
                <w:sz w:val="18"/>
                <w:szCs w:val="20"/>
              </w:rPr>
              <w:t>3</w:t>
            </w:r>
          </w:p>
        </w:tc>
        <w:tc>
          <w:tcPr>
            <w:tcW w:w="8730" w:type="dxa"/>
          </w:tcPr>
          <w:p w:rsidR="00CD29FE" w:rsidRPr="00BC3F20" w:rsidRDefault="00CD29FE" w:rsidP="00CD29FE">
            <w:pPr>
              <w:rPr>
                <w:rFonts w:ascii="Arial" w:hAnsi="Arial" w:cs="Arial"/>
                <w:b/>
                <w:sz w:val="18"/>
                <w:szCs w:val="20"/>
              </w:rPr>
            </w:pPr>
            <w:r>
              <w:rPr>
                <w:rFonts w:ascii="Arial" w:hAnsi="Arial" w:cs="Arial"/>
                <w:b/>
                <w:sz w:val="18"/>
                <w:szCs w:val="20"/>
              </w:rPr>
              <w:t>Signed in User homepage</w:t>
            </w:r>
          </w:p>
          <w:p w:rsidR="00EC3C67" w:rsidRDefault="00EC3C67" w:rsidP="00CD29FE">
            <w:pPr>
              <w:pStyle w:val="ListParagraph"/>
              <w:numPr>
                <w:ilvl w:val="0"/>
                <w:numId w:val="41"/>
              </w:numPr>
              <w:rPr>
                <w:rFonts w:ascii="Arial" w:hAnsi="Arial" w:cs="Arial"/>
                <w:sz w:val="18"/>
                <w:szCs w:val="20"/>
              </w:rPr>
            </w:pPr>
            <w:r>
              <w:rPr>
                <w:rFonts w:ascii="Arial" w:hAnsi="Arial" w:cs="Arial"/>
                <w:sz w:val="18"/>
                <w:szCs w:val="20"/>
              </w:rPr>
              <w:t>Welcome So and So</w:t>
            </w:r>
          </w:p>
          <w:p w:rsidR="00CD29FE" w:rsidRDefault="00CD29FE" w:rsidP="00CD29FE">
            <w:pPr>
              <w:pStyle w:val="ListParagraph"/>
              <w:numPr>
                <w:ilvl w:val="0"/>
                <w:numId w:val="41"/>
              </w:numPr>
              <w:rPr>
                <w:rFonts w:ascii="Arial" w:hAnsi="Arial" w:cs="Arial"/>
                <w:sz w:val="18"/>
                <w:szCs w:val="20"/>
              </w:rPr>
            </w:pPr>
            <w:r>
              <w:rPr>
                <w:rFonts w:ascii="Arial" w:hAnsi="Arial" w:cs="Arial"/>
                <w:sz w:val="18"/>
                <w:szCs w:val="20"/>
              </w:rPr>
              <w:t xml:space="preserve">Recent Blog posts and Buying Guides from </w:t>
            </w:r>
            <w:r w:rsidR="0004448C">
              <w:rPr>
                <w:rFonts w:ascii="Arial" w:hAnsi="Arial" w:cs="Arial"/>
                <w:sz w:val="18"/>
                <w:szCs w:val="20"/>
              </w:rPr>
              <w:t>Category Pages</w:t>
            </w:r>
          </w:p>
          <w:p w:rsidR="00CD29FE" w:rsidRDefault="00CD29FE" w:rsidP="00CD29FE">
            <w:pPr>
              <w:pStyle w:val="ListParagraph"/>
              <w:numPr>
                <w:ilvl w:val="0"/>
                <w:numId w:val="41"/>
              </w:numPr>
              <w:rPr>
                <w:rFonts w:ascii="Arial" w:hAnsi="Arial" w:cs="Arial"/>
                <w:sz w:val="18"/>
                <w:szCs w:val="20"/>
              </w:rPr>
            </w:pPr>
            <w:r w:rsidRPr="00F422EB">
              <w:rPr>
                <w:rFonts w:ascii="Arial" w:hAnsi="Arial" w:cs="Arial"/>
                <w:sz w:val="18"/>
                <w:szCs w:val="20"/>
              </w:rPr>
              <w:t xml:space="preserve">Ad Units </w:t>
            </w:r>
            <w:r w:rsidRPr="00F422EB">
              <w:rPr>
                <w:rFonts w:ascii="Arial" w:hAnsi="Arial" w:cs="Arial"/>
                <w:b/>
                <w:sz w:val="18"/>
                <w:szCs w:val="20"/>
              </w:rPr>
              <w:t>(3.11)</w:t>
            </w:r>
            <w:r>
              <w:rPr>
                <w:rFonts w:ascii="Arial" w:hAnsi="Arial" w:cs="Arial"/>
                <w:sz w:val="18"/>
                <w:szCs w:val="20"/>
              </w:rPr>
              <w:t xml:space="preserve"> – Preset ad units  </w:t>
            </w:r>
          </w:p>
          <w:p w:rsidR="00CD29FE" w:rsidRDefault="00CD29FE" w:rsidP="00CD29FE">
            <w:pPr>
              <w:pStyle w:val="ListParagraph"/>
              <w:numPr>
                <w:ilvl w:val="0"/>
                <w:numId w:val="41"/>
              </w:numPr>
              <w:rPr>
                <w:rFonts w:ascii="Arial" w:hAnsi="Arial" w:cs="Arial"/>
                <w:sz w:val="18"/>
                <w:szCs w:val="20"/>
              </w:rPr>
            </w:pPr>
            <w:r>
              <w:rPr>
                <w:rFonts w:ascii="Arial" w:hAnsi="Arial" w:cs="Arial"/>
                <w:sz w:val="18"/>
                <w:szCs w:val="20"/>
              </w:rPr>
              <w:t xml:space="preserve">Featured </w:t>
            </w:r>
            <w:r w:rsidR="0004448C">
              <w:rPr>
                <w:rFonts w:ascii="Arial" w:hAnsi="Arial" w:cs="Arial"/>
                <w:sz w:val="18"/>
                <w:szCs w:val="20"/>
              </w:rPr>
              <w:t xml:space="preserve">Business </w:t>
            </w:r>
            <w:r>
              <w:rPr>
                <w:rFonts w:ascii="Arial" w:hAnsi="Arial" w:cs="Arial"/>
                <w:sz w:val="18"/>
                <w:szCs w:val="20"/>
              </w:rPr>
              <w:t>Member</w:t>
            </w:r>
            <w:r w:rsidR="0004448C">
              <w:rPr>
                <w:rFonts w:ascii="Arial" w:hAnsi="Arial" w:cs="Arial"/>
                <w:sz w:val="18"/>
                <w:szCs w:val="20"/>
              </w:rPr>
              <w:t xml:space="preserve"> (controlled through CMS)</w:t>
            </w:r>
            <w:r>
              <w:rPr>
                <w:rFonts w:ascii="Arial" w:hAnsi="Arial" w:cs="Arial"/>
                <w:sz w:val="18"/>
                <w:szCs w:val="20"/>
              </w:rPr>
              <w:t xml:space="preserve"> </w:t>
            </w:r>
          </w:p>
          <w:p w:rsidR="00CD29FE" w:rsidRDefault="00CD29FE" w:rsidP="000D3277">
            <w:pPr>
              <w:rPr>
                <w:rFonts w:ascii="Arial" w:hAnsi="Arial" w:cs="Arial"/>
                <w:sz w:val="18"/>
                <w:szCs w:val="20"/>
              </w:rPr>
            </w:pPr>
            <w:r>
              <w:rPr>
                <w:rFonts w:ascii="Arial" w:hAnsi="Arial" w:cs="Arial"/>
                <w:sz w:val="18"/>
                <w:szCs w:val="20"/>
              </w:rPr>
              <w:t xml:space="preserve"> </w:t>
            </w:r>
          </w:p>
        </w:tc>
      </w:tr>
    </w:tbl>
    <w:p w:rsidR="00E909F8" w:rsidRDefault="00DF291E" w:rsidP="00E909F8">
      <w:pPr>
        <w:pStyle w:val="Heading2"/>
      </w:pPr>
      <w:bookmarkStart w:id="23" w:name="_Toc324835447"/>
      <w:r>
        <w:t>Q&amp;A</w:t>
      </w:r>
      <w:r w:rsidR="003736A6">
        <w:t xml:space="preserve"> and Commenting</w:t>
      </w:r>
      <w:r>
        <w:t xml:space="preserve"> Requirements – </w:t>
      </w:r>
      <w:r w:rsidR="00E909F8">
        <w:t>P1</w:t>
      </w:r>
      <w:bookmarkEnd w:id="23"/>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DF291E" w:rsidRPr="001068D4" w:rsidTr="00F37A79">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E52AC5" w:rsidP="00E52AC5">
            <w:pPr>
              <w:rPr>
                <w:rFonts w:ascii="Arial" w:hAnsi="Arial" w:cs="Arial"/>
                <w:b/>
                <w:sz w:val="18"/>
                <w:szCs w:val="20"/>
              </w:rPr>
            </w:pPr>
            <w:r w:rsidRPr="001068D4">
              <w:rPr>
                <w:rFonts w:ascii="Arial" w:hAnsi="Arial" w:cs="Arial"/>
                <w:b/>
                <w:sz w:val="18"/>
                <w:szCs w:val="20"/>
              </w:rPr>
              <w:t>Req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6B0278" w:rsidRPr="001068D4" w:rsidTr="00F37A79">
        <w:tc>
          <w:tcPr>
            <w:tcW w:w="810" w:type="dxa"/>
          </w:tcPr>
          <w:p w:rsidR="006B0278" w:rsidRPr="001068D4" w:rsidRDefault="00105978" w:rsidP="001068D4">
            <w:pPr>
              <w:rPr>
                <w:rFonts w:ascii="Arial" w:hAnsi="Arial" w:cs="Arial"/>
                <w:sz w:val="18"/>
              </w:rPr>
            </w:pPr>
            <w:r>
              <w:rPr>
                <w:rFonts w:ascii="Arial" w:hAnsi="Arial" w:cs="Arial"/>
                <w:sz w:val="18"/>
              </w:rPr>
              <w:t>3.5</w:t>
            </w:r>
            <w:r w:rsidR="006B0278" w:rsidRPr="001068D4">
              <w:rPr>
                <w:rFonts w:ascii="Arial" w:hAnsi="Arial" w:cs="Arial"/>
                <w:sz w:val="18"/>
              </w:rPr>
              <w:t>.1</w:t>
            </w:r>
          </w:p>
        </w:tc>
        <w:tc>
          <w:tcPr>
            <w:tcW w:w="8730" w:type="dxa"/>
          </w:tcPr>
          <w:p w:rsidR="009247A5" w:rsidRPr="001068D4" w:rsidRDefault="009247A5" w:rsidP="009247A5">
            <w:pPr>
              <w:rPr>
                <w:rFonts w:ascii="Arial" w:hAnsi="Arial" w:cs="Arial"/>
                <w:sz w:val="18"/>
              </w:rPr>
            </w:pPr>
            <w:r w:rsidRPr="001068D4">
              <w:rPr>
                <w:rFonts w:ascii="Arial" w:hAnsi="Arial" w:cs="Arial"/>
                <w:sz w:val="18"/>
              </w:rPr>
              <w:t xml:space="preserve">Structured question and answer </w:t>
            </w:r>
            <w:r w:rsidR="0047661E">
              <w:rPr>
                <w:rFonts w:ascii="Arial" w:hAnsi="Arial" w:cs="Arial"/>
                <w:sz w:val="18"/>
              </w:rPr>
              <w:t>in</w:t>
            </w:r>
            <w:r w:rsidRPr="001068D4">
              <w:rPr>
                <w:rFonts w:ascii="Arial" w:hAnsi="Arial" w:cs="Arial"/>
                <w:sz w:val="18"/>
              </w:rPr>
              <w:t xml:space="preserve"> discussion</w:t>
            </w:r>
            <w:r w:rsidR="0047661E">
              <w:rPr>
                <w:rFonts w:ascii="Arial" w:hAnsi="Arial" w:cs="Arial"/>
                <w:sz w:val="18"/>
              </w:rPr>
              <w:t xml:space="preserve"> type</w:t>
            </w:r>
            <w:r w:rsidRPr="001068D4">
              <w:rPr>
                <w:rFonts w:ascii="Arial" w:hAnsi="Arial" w:cs="Arial"/>
                <w:sz w:val="18"/>
              </w:rPr>
              <w:t xml:space="preserve"> forum. </w:t>
            </w:r>
          </w:p>
          <w:p w:rsidR="009247A5" w:rsidRDefault="009247A5" w:rsidP="00077E44">
            <w:pPr>
              <w:pStyle w:val="ListParagraph"/>
              <w:numPr>
                <w:ilvl w:val="0"/>
                <w:numId w:val="27"/>
              </w:numPr>
              <w:rPr>
                <w:rFonts w:ascii="Arial" w:hAnsi="Arial" w:cs="Arial"/>
                <w:sz w:val="18"/>
              </w:rPr>
            </w:pPr>
            <w:r w:rsidRPr="001068D4">
              <w:rPr>
                <w:rFonts w:ascii="Arial" w:hAnsi="Arial" w:cs="Arial"/>
                <w:sz w:val="18"/>
              </w:rPr>
              <w:t xml:space="preserve">Ask questions </w:t>
            </w:r>
          </w:p>
          <w:p w:rsidR="00D0039E" w:rsidRDefault="0047661E" w:rsidP="00077E44">
            <w:pPr>
              <w:pStyle w:val="ListParagraph"/>
              <w:numPr>
                <w:ilvl w:val="1"/>
                <w:numId w:val="27"/>
              </w:numPr>
              <w:rPr>
                <w:rFonts w:ascii="Arial" w:hAnsi="Arial" w:cs="Arial"/>
                <w:sz w:val="18"/>
              </w:rPr>
            </w:pPr>
            <w:commentRangeStart w:id="24"/>
            <w:r>
              <w:rPr>
                <w:rFonts w:ascii="Arial" w:hAnsi="Arial" w:cs="Arial"/>
                <w:sz w:val="18"/>
              </w:rPr>
              <w:t xml:space="preserve">Add tags from predefined list </w:t>
            </w:r>
            <w:commentRangeEnd w:id="24"/>
            <w:r>
              <w:rPr>
                <w:rStyle w:val="CommentReference"/>
              </w:rPr>
              <w:commentReference w:id="24"/>
            </w:r>
            <w:r w:rsidR="00D0039E">
              <w:rPr>
                <w:rFonts w:ascii="Arial" w:hAnsi="Arial" w:cs="Arial"/>
                <w:sz w:val="18"/>
              </w:rPr>
              <w:t xml:space="preserve"> and show associated tags. </w:t>
            </w:r>
          </w:p>
          <w:p w:rsidR="00D0039E" w:rsidRDefault="00D0039E" w:rsidP="000E43F8">
            <w:pPr>
              <w:pStyle w:val="ListParagraph"/>
              <w:numPr>
                <w:ilvl w:val="2"/>
                <w:numId w:val="27"/>
              </w:numPr>
              <w:rPr>
                <w:rFonts w:ascii="Arial" w:hAnsi="Arial" w:cs="Arial"/>
                <w:sz w:val="18"/>
              </w:rPr>
            </w:pPr>
            <w:r>
              <w:rPr>
                <w:rFonts w:ascii="Arial" w:hAnsi="Arial" w:cs="Arial"/>
                <w:sz w:val="18"/>
              </w:rPr>
              <w:t>Limit of 5 tags</w:t>
            </w:r>
          </w:p>
          <w:p w:rsidR="000E43F8" w:rsidRPr="000E43F8" w:rsidRDefault="00D0039E" w:rsidP="000E43F8">
            <w:pPr>
              <w:pStyle w:val="ListParagraph"/>
              <w:numPr>
                <w:ilvl w:val="2"/>
                <w:numId w:val="27"/>
              </w:numPr>
              <w:rPr>
                <w:rFonts w:ascii="Arial" w:hAnsi="Arial" w:cs="Arial"/>
                <w:sz w:val="18"/>
              </w:rPr>
            </w:pPr>
            <w:r>
              <w:rPr>
                <w:rFonts w:ascii="Arial" w:hAnsi="Arial" w:cs="Arial"/>
                <w:sz w:val="18"/>
              </w:rPr>
              <w:t xml:space="preserve">Tags should be searchable but not displayed </w:t>
            </w:r>
          </w:p>
          <w:p w:rsidR="00D0039E" w:rsidRDefault="00D0039E" w:rsidP="00077E44">
            <w:pPr>
              <w:pStyle w:val="ListParagraph"/>
              <w:numPr>
                <w:ilvl w:val="2"/>
                <w:numId w:val="27"/>
              </w:numPr>
              <w:rPr>
                <w:rFonts w:ascii="Arial" w:hAnsi="Arial" w:cs="Arial"/>
                <w:sz w:val="18"/>
              </w:rPr>
            </w:pPr>
            <w:r w:rsidRPr="00D0039E">
              <w:rPr>
                <w:rFonts w:ascii="Arial" w:hAnsi="Arial" w:cs="Arial"/>
                <w:b/>
                <w:sz w:val="18"/>
              </w:rPr>
              <w:t>Functional Requirement:</w:t>
            </w:r>
            <w:r>
              <w:rPr>
                <w:rFonts w:ascii="Arial" w:hAnsi="Arial" w:cs="Arial"/>
                <w:sz w:val="18"/>
              </w:rPr>
              <w:t xml:space="preserve"> tags can be tied to Answer network P2</w:t>
            </w:r>
          </w:p>
          <w:p w:rsidR="000E43F8" w:rsidRPr="000E43F8" w:rsidRDefault="000E43F8" w:rsidP="000E43F8">
            <w:pPr>
              <w:pStyle w:val="ListParagraph"/>
              <w:numPr>
                <w:ilvl w:val="1"/>
                <w:numId w:val="27"/>
              </w:numPr>
              <w:rPr>
                <w:rFonts w:ascii="Arial" w:hAnsi="Arial" w:cs="Arial"/>
                <w:sz w:val="18"/>
              </w:rPr>
            </w:pPr>
            <w:r w:rsidRPr="000E43F8">
              <w:rPr>
                <w:rFonts w:ascii="Arial" w:hAnsi="Arial" w:cs="Arial"/>
                <w:sz w:val="18"/>
              </w:rPr>
              <w:t>Add topic to the Q&amp;A</w:t>
            </w:r>
          </w:p>
          <w:p w:rsidR="009247A5" w:rsidRDefault="009247A5" w:rsidP="00077E44">
            <w:pPr>
              <w:pStyle w:val="ListParagraph"/>
              <w:numPr>
                <w:ilvl w:val="0"/>
                <w:numId w:val="27"/>
              </w:numPr>
              <w:rPr>
                <w:rFonts w:ascii="Arial" w:hAnsi="Arial" w:cs="Arial"/>
                <w:sz w:val="18"/>
              </w:rPr>
            </w:pPr>
            <w:r w:rsidRPr="001068D4">
              <w:rPr>
                <w:rFonts w:ascii="Arial" w:hAnsi="Arial" w:cs="Arial"/>
                <w:sz w:val="18"/>
              </w:rPr>
              <w:t>Answer</w:t>
            </w:r>
            <w:r w:rsidR="000A21AA">
              <w:rPr>
                <w:rFonts w:ascii="Arial" w:hAnsi="Arial" w:cs="Arial"/>
                <w:sz w:val="18"/>
              </w:rPr>
              <w:t xml:space="preserve"> / Comment on</w:t>
            </w:r>
            <w:r w:rsidRPr="001068D4">
              <w:rPr>
                <w:rFonts w:ascii="Arial" w:hAnsi="Arial" w:cs="Arial"/>
                <w:sz w:val="18"/>
              </w:rPr>
              <w:t xml:space="preserve"> questions</w:t>
            </w:r>
          </w:p>
          <w:p w:rsidR="000E43F8" w:rsidRDefault="000E43F8" w:rsidP="000E43F8">
            <w:pPr>
              <w:pStyle w:val="ListParagraph"/>
              <w:numPr>
                <w:ilvl w:val="1"/>
                <w:numId w:val="27"/>
              </w:numPr>
              <w:rPr>
                <w:rFonts w:ascii="Arial" w:hAnsi="Arial" w:cs="Arial"/>
                <w:sz w:val="18"/>
              </w:rPr>
            </w:pPr>
            <w:r>
              <w:rPr>
                <w:rFonts w:ascii="Arial" w:hAnsi="Arial" w:cs="Arial"/>
                <w:sz w:val="18"/>
              </w:rPr>
              <w:t xml:space="preserve">Displaying answers are truncated if over set character limit – reader can expand and collapse as desired. </w:t>
            </w:r>
          </w:p>
          <w:p w:rsidR="0004448C" w:rsidRDefault="0004448C" w:rsidP="000E43F8">
            <w:pPr>
              <w:pStyle w:val="ListParagraph"/>
              <w:numPr>
                <w:ilvl w:val="1"/>
                <w:numId w:val="27"/>
              </w:numPr>
              <w:rPr>
                <w:rFonts w:ascii="Arial" w:hAnsi="Arial" w:cs="Arial"/>
                <w:sz w:val="18"/>
              </w:rPr>
            </w:pPr>
            <w:r>
              <w:rPr>
                <w:rFonts w:ascii="Arial" w:hAnsi="Arial" w:cs="Arial"/>
                <w:sz w:val="18"/>
              </w:rPr>
              <w:t>Vote an answer helpful</w:t>
            </w:r>
          </w:p>
          <w:p w:rsidR="00EC3C67" w:rsidRPr="001068D4" w:rsidRDefault="00EC3C67" w:rsidP="00EC3C67">
            <w:pPr>
              <w:pStyle w:val="ListParagraph"/>
              <w:numPr>
                <w:ilvl w:val="2"/>
                <w:numId w:val="27"/>
              </w:numPr>
              <w:rPr>
                <w:rFonts w:ascii="Arial" w:hAnsi="Arial" w:cs="Arial"/>
                <w:sz w:val="18"/>
              </w:rPr>
            </w:pPr>
            <w:r w:rsidRPr="00EC3C67">
              <w:rPr>
                <w:rFonts w:ascii="Arial" w:hAnsi="Arial" w:cs="Arial"/>
                <w:b/>
                <w:i/>
                <w:sz w:val="18"/>
              </w:rPr>
              <w:t>Functional Requirements</w:t>
            </w:r>
            <w:r>
              <w:rPr>
                <w:rFonts w:ascii="Arial" w:hAnsi="Arial" w:cs="Arial"/>
                <w:sz w:val="18"/>
              </w:rPr>
              <w:t xml:space="preserve">: Restrict SHC IP. </w:t>
            </w:r>
          </w:p>
          <w:p w:rsidR="009247A5" w:rsidRPr="001068D4" w:rsidRDefault="009247A5" w:rsidP="00077E44">
            <w:pPr>
              <w:pStyle w:val="ListParagraph"/>
              <w:numPr>
                <w:ilvl w:val="0"/>
                <w:numId w:val="27"/>
              </w:numPr>
              <w:rPr>
                <w:rFonts w:ascii="Arial" w:hAnsi="Arial" w:cs="Arial"/>
                <w:sz w:val="18"/>
              </w:rPr>
            </w:pPr>
            <w:r w:rsidRPr="001068D4">
              <w:rPr>
                <w:rFonts w:ascii="Arial" w:hAnsi="Arial" w:cs="Arial"/>
                <w:sz w:val="18"/>
              </w:rPr>
              <w:t>Search questions / answers</w:t>
            </w:r>
          </w:p>
          <w:p w:rsidR="009247A5" w:rsidRPr="001068D4" w:rsidRDefault="0047661E" w:rsidP="00077E44">
            <w:pPr>
              <w:pStyle w:val="ListParagraph"/>
              <w:numPr>
                <w:ilvl w:val="0"/>
                <w:numId w:val="27"/>
              </w:numPr>
              <w:rPr>
                <w:rFonts w:ascii="Arial" w:hAnsi="Arial" w:cs="Arial"/>
                <w:sz w:val="18"/>
              </w:rPr>
            </w:pPr>
            <w:r>
              <w:rPr>
                <w:rFonts w:ascii="Arial" w:hAnsi="Arial" w:cs="Arial"/>
                <w:sz w:val="18"/>
              </w:rPr>
              <w:t>Share to social networks</w:t>
            </w:r>
          </w:p>
          <w:p w:rsidR="009247A5" w:rsidRPr="001068D4" w:rsidRDefault="009247A5" w:rsidP="00077E44">
            <w:pPr>
              <w:pStyle w:val="ListParagraph"/>
              <w:numPr>
                <w:ilvl w:val="0"/>
                <w:numId w:val="27"/>
              </w:numPr>
              <w:rPr>
                <w:rFonts w:ascii="Arial" w:hAnsi="Arial" w:cs="Arial"/>
                <w:sz w:val="18"/>
              </w:rPr>
            </w:pPr>
            <w:r w:rsidRPr="001068D4">
              <w:rPr>
                <w:rFonts w:ascii="Arial" w:hAnsi="Arial" w:cs="Arial"/>
                <w:sz w:val="18"/>
              </w:rPr>
              <w:t xml:space="preserve">Receive notifications of new comments (feed and if opted in, </w:t>
            </w:r>
            <w:commentRangeStart w:id="25"/>
            <w:r w:rsidRPr="001068D4">
              <w:rPr>
                <w:rFonts w:ascii="Arial" w:hAnsi="Arial" w:cs="Arial"/>
                <w:sz w:val="18"/>
              </w:rPr>
              <w:t>email</w:t>
            </w:r>
            <w:commentRangeEnd w:id="25"/>
            <w:r w:rsidR="00C5462C">
              <w:rPr>
                <w:rStyle w:val="CommentReference"/>
              </w:rPr>
              <w:commentReference w:id="25"/>
            </w:r>
            <w:r w:rsidRPr="001068D4">
              <w:rPr>
                <w:rFonts w:ascii="Arial" w:hAnsi="Arial" w:cs="Arial"/>
                <w:sz w:val="18"/>
              </w:rPr>
              <w:t xml:space="preserve">)  </w:t>
            </w:r>
          </w:p>
          <w:p w:rsidR="00B9739D" w:rsidRDefault="0047661E" w:rsidP="00B9739D">
            <w:pPr>
              <w:pStyle w:val="ListParagraph"/>
              <w:numPr>
                <w:ilvl w:val="0"/>
                <w:numId w:val="27"/>
              </w:numPr>
              <w:rPr>
                <w:rFonts w:ascii="Arial" w:hAnsi="Arial" w:cs="Arial"/>
                <w:sz w:val="18"/>
              </w:rPr>
            </w:pPr>
            <w:r>
              <w:rPr>
                <w:rFonts w:ascii="Arial" w:hAnsi="Arial" w:cs="Arial"/>
                <w:sz w:val="18"/>
              </w:rPr>
              <w:t>Vote on/Select a best answer</w:t>
            </w:r>
            <w:r w:rsidR="009247A5" w:rsidRPr="001068D4">
              <w:rPr>
                <w:rFonts w:ascii="Arial" w:hAnsi="Arial" w:cs="Arial"/>
                <w:sz w:val="18"/>
              </w:rPr>
              <w:t xml:space="preserve">   </w:t>
            </w:r>
          </w:p>
          <w:p w:rsidR="00AF6D38" w:rsidRPr="00B9739D" w:rsidRDefault="00AF6D38" w:rsidP="00B9739D">
            <w:pPr>
              <w:pStyle w:val="ListParagraph"/>
              <w:numPr>
                <w:ilvl w:val="0"/>
                <w:numId w:val="27"/>
              </w:numPr>
              <w:rPr>
                <w:rFonts w:ascii="Arial" w:hAnsi="Arial" w:cs="Arial"/>
                <w:sz w:val="18"/>
              </w:rPr>
            </w:pPr>
            <w:r>
              <w:rPr>
                <w:rFonts w:ascii="Arial" w:hAnsi="Arial" w:cs="Arial"/>
                <w:sz w:val="18"/>
              </w:rPr>
              <w:t xml:space="preserve">SEO Optimized </w:t>
            </w:r>
          </w:p>
          <w:p w:rsidR="000E43F8" w:rsidRPr="000E43F8" w:rsidRDefault="000E43F8" w:rsidP="00AF6D38">
            <w:pPr>
              <w:rPr>
                <w:rFonts w:ascii="Arial" w:hAnsi="Arial" w:cs="Arial"/>
                <w:b/>
                <w:sz w:val="18"/>
              </w:rPr>
            </w:pPr>
            <w:r w:rsidRPr="000E43F8">
              <w:rPr>
                <w:rFonts w:ascii="Arial" w:hAnsi="Arial" w:cs="Arial"/>
                <w:b/>
                <w:sz w:val="18"/>
              </w:rPr>
              <w:t>Functional requirement</w:t>
            </w:r>
            <w:r>
              <w:rPr>
                <w:rFonts w:ascii="Arial" w:hAnsi="Arial" w:cs="Arial"/>
                <w:b/>
                <w:sz w:val="18"/>
              </w:rPr>
              <w:t>s</w:t>
            </w:r>
            <w:r w:rsidRPr="000E43F8">
              <w:rPr>
                <w:rFonts w:ascii="Arial" w:hAnsi="Arial" w:cs="Arial"/>
                <w:b/>
                <w:sz w:val="18"/>
              </w:rPr>
              <w:t xml:space="preserve">: </w:t>
            </w:r>
            <w:r w:rsidRPr="000E43F8">
              <w:rPr>
                <w:rFonts w:ascii="Arial" w:hAnsi="Arial" w:cs="Arial"/>
                <w:sz w:val="18"/>
              </w:rPr>
              <w:t xml:space="preserve">Spell Check </w:t>
            </w:r>
            <w:r>
              <w:rPr>
                <w:rFonts w:ascii="Arial" w:hAnsi="Arial" w:cs="Arial"/>
                <w:sz w:val="18"/>
              </w:rPr>
              <w:t>hyper linking</w:t>
            </w:r>
            <w:r w:rsidR="00AF6D38">
              <w:rPr>
                <w:rFonts w:ascii="Arial" w:hAnsi="Arial" w:cs="Arial"/>
                <w:sz w:val="18"/>
              </w:rPr>
              <w:t>, and paste PDFs,</w:t>
            </w:r>
            <w:r>
              <w:rPr>
                <w:rFonts w:ascii="Arial" w:hAnsi="Arial" w:cs="Arial"/>
                <w:sz w:val="18"/>
              </w:rPr>
              <w:t xml:space="preserve">that is limited to Admin / Moderator / Associate and Expert badged users </w:t>
            </w:r>
          </w:p>
        </w:tc>
      </w:tr>
      <w:tr w:rsidR="006B0278" w:rsidRPr="001068D4" w:rsidTr="00F37A79">
        <w:tc>
          <w:tcPr>
            <w:tcW w:w="810" w:type="dxa"/>
            <w:tcBorders>
              <w:bottom w:val="single" w:sz="4" w:space="0" w:color="000000"/>
            </w:tcBorders>
          </w:tcPr>
          <w:p w:rsidR="006B0278" w:rsidRPr="001068D4" w:rsidRDefault="00105978" w:rsidP="001068D4">
            <w:pPr>
              <w:rPr>
                <w:rFonts w:ascii="Arial" w:hAnsi="Arial" w:cs="Arial"/>
                <w:sz w:val="18"/>
              </w:rPr>
            </w:pPr>
            <w:r>
              <w:rPr>
                <w:rFonts w:ascii="Arial" w:hAnsi="Arial" w:cs="Arial"/>
                <w:sz w:val="18"/>
              </w:rPr>
              <w:t>3.5</w:t>
            </w:r>
            <w:r w:rsidR="006B0278" w:rsidRPr="001068D4">
              <w:rPr>
                <w:rFonts w:ascii="Arial" w:hAnsi="Arial" w:cs="Arial"/>
                <w:sz w:val="18"/>
              </w:rPr>
              <w:t>.2</w:t>
            </w:r>
          </w:p>
        </w:tc>
        <w:tc>
          <w:tcPr>
            <w:tcW w:w="8730" w:type="dxa"/>
            <w:tcBorders>
              <w:bottom w:val="single" w:sz="4" w:space="0" w:color="000000"/>
            </w:tcBorders>
          </w:tcPr>
          <w:p w:rsidR="009247A5" w:rsidRPr="001068D4" w:rsidRDefault="009247A5" w:rsidP="009247A5">
            <w:pPr>
              <w:rPr>
                <w:rFonts w:ascii="Arial" w:hAnsi="Arial" w:cs="Arial"/>
                <w:sz w:val="18"/>
              </w:rPr>
            </w:pPr>
            <w:r w:rsidRPr="001068D4">
              <w:rPr>
                <w:rFonts w:ascii="Arial" w:hAnsi="Arial" w:cs="Arial"/>
                <w:sz w:val="18"/>
              </w:rPr>
              <w:t>Q&amp;A functionality to be available for</w:t>
            </w:r>
          </w:p>
          <w:p w:rsidR="009247A5" w:rsidRPr="001068D4" w:rsidRDefault="00AF6D38" w:rsidP="00077E44">
            <w:pPr>
              <w:pStyle w:val="ListParagraph"/>
              <w:numPr>
                <w:ilvl w:val="0"/>
                <w:numId w:val="25"/>
              </w:numPr>
              <w:rPr>
                <w:rFonts w:ascii="Arial" w:hAnsi="Arial" w:cs="Arial"/>
                <w:sz w:val="18"/>
              </w:rPr>
            </w:pPr>
            <w:r>
              <w:rPr>
                <w:rFonts w:ascii="Arial" w:hAnsi="Arial" w:cs="Arial"/>
                <w:sz w:val="18"/>
              </w:rPr>
              <w:t>Category Pages</w:t>
            </w:r>
          </w:p>
          <w:p w:rsidR="00D0039E" w:rsidRDefault="00AF6D38" w:rsidP="00077E44">
            <w:pPr>
              <w:pStyle w:val="ListParagraph"/>
              <w:numPr>
                <w:ilvl w:val="0"/>
                <w:numId w:val="25"/>
              </w:numPr>
              <w:rPr>
                <w:rFonts w:ascii="Arial" w:hAnsi="Arial" w:cs="Arial"/>
                <w:sz w:val="18"/>
              </w:rPr>
            </w:pPr>
            <w:r>
              <w:rPr>
                <w:rFonts w:ascii="Arial" w:hAnsi="Arial" w:cs="Arial"/>
                <w:sz w:val="18"/>
              </w:rPr>
              <w:t xml:space="preserve">Other platforms (i.e.sears.com, kmart.com) </w:t>
            </w:r>
            <w:r w:rsidR="00EC3C67">
              <w:rPr>
                <w:rFonts w:ascii="Arial" w:hAnsi="Arial" w:cs="Arial"/>
                <w:sz w:val="18"/>
              </w:rPr>
              <w:t xml:space="preserve"> – build functionality so it can be in future. </w:t>
            </w:r>
          </w:p>
          <w:p w:rsidR="009247A5" w:rsidRDefault="00D0039E" w:rsidP="00077E44">
            <w:pPr>
              <w:pStyle w:val="ListParagraph"/>
              <w:numPr>
                <w:ilvl w:val="1"/>
                <w:numId w:val="25"/>
              </w:numPr>
              <w:rPr>
                <w:rFonts w:ascii="Arial" w:hAnsi="Arial" w:cs="Arial"/>
                <w:sz w:val="18"/>
              </w:rPr>
            </w:pPr>
            <w:r>
              <w:rPr>
                <w:rFonts w:ascii="Arial" w:hAnsi="Arial" w:cs="Arial"/>
                <w:sz w:val="18"/>
              </w:rPr>
              <w:t>Vertical, Category, SubCategory</w:t>
            </w:r>
          </w:p>
          <w:p w:rsidR="00D0039E" w:rsidRPr="00D0039E" w:rsidRDefault="00D0039E" w:rsidP="00077E44">
            <w:pPr>
              <w:pStyle w:val="ListParagraph"/>
              <w:numPr>
                <w:ilvl w:val="1"/>
                <w:numId w:val="25"/>
              </w:numPr>
              <w:rPr>
                <w:rFonts w:ascii="Arial" w:hAnsi="Arial" w:cs="Arial"/>
                <w:sz w:val="18"/>
              </w:rPr>
            </w:pPr>
            <w:r>
              <w:rPr>
                <w:rFonts w:ascii="Arial" w:hAnsi="Arial" w:cs="Arial"/>
                <w:sz w:val="18"/>
              </w:rPr>
              <w:t>Offers</w:t>
            </w:r>
          </w:p>
          <w:p w:rsidR="00EC3C67" w:rsidRPr="00EC3C67" w:rsidRDefault="00EC3C67" w:rsidP="00077E44">
            <w:pPr>
              <w:pStyle w:val="ListParagraph"/>
              <w:numPr>
                <w:ilvl w:val="0"/>
                <w:numId w:val="25"/>
              </w:numPr>
              <w:rPr>
                <w:rFonts w:ascii="Arial" w:hAnsi="Arial" w:cs="Arial"/>
                <w:sz w:val="18"/>
              </w:rPr>
            </w:pPr>
            <w:r w:rsidRPr="00EC3C67">
              <w:rPr>
                <w:rFonts w:ascii="Arial" w:hAnsi="Arial" w:cs="Arial"/>
                <w:sz w:val="18"/>
              </w:rPr>
              <w:lastRenderedPageBreak/>
              <w:t>Home Page</w:t>
            </w:r>
          </w:p>
          <w:p w:rsidR="00F63B50" w:rsidRPr="001068D4" w:rsidRDefault="00F63B50" w:rsidP="00077E44">
            <w:pPr>
              <w:pStyle w:val="ListParagraph"/>
              <w:numPr>
                <w:ilvl w:val="0"/>
                <w:numId w:val="27"/>
              </w:numPr>
              <w:rPr>
                <w:rFonts w:ascii="Arial" w:hAnsi="Arial" w:cs="Arial"/>
                <w:sz w:val="18"/>
              </w:rPr>
            </w:pPr>
            <w:r>
              <w:rPr>
                <w:rFonts w:ascii="Arial" w:hAnsi="Arial" w:cs="Arial"/>
                <w:sz w:val="18"/>
              </w:rPr>
              <w:t xml:space="preserve">Customer Service </w:t>
            </w:r>
          </w:p>
        </w:tc>
      </w:tr>
      <w:tr w:rsidR="003736A6" w:rsidRPr="001068D4" w:rsidTr="00F37A79">
        <w:tc>
          <w:tcPr>
            <w:tcW w:w="810" w:type="dxa"/>
            <w:tcBorders>
              <w:bottom w:val="single" w:sz="4" w:space="0" w:color="000000"/>
            </w:tcBorders>
          </w:tcPr>
          <w:p w:rsidR="003736A6" w:rsidRPr="001068D4" w:rsidRDefault="00105978" w:rsidP="001068D4">
            <w:pPr>
              <w:rPr>
                <w:rFonts w:ascii="Arial" w:hAnsi="Arial" w:cs="Arial"/>
                <w:sz w:val="18"/>
              </w:rPr>
            </w:pPr>
            <w:r>
              <w:rPr>
                <w:rFonts w:ascii="Arial" w:hAnsi="Arial" w:cs="Arial"/>
                <w:sz w:val="18"/>
              </w:rPr>
              <w:lastRenderedPageBreak/>
              <w:t>3.5</w:t>
            </w:r>
            <w:r w:rsidR="003736A6" w:rsidRPr="001068D4">
              <w:rPr>
                <w:rFonts w:ascii="Arial" w:hAnsi="Arial" w:cs="Arial"/>
                <w:sz w:val="18"/>
              </w:rPr>
              <w:t>.3</w:t>
            </w:r>
          </w:p>
        </w:tc>
        <w:tc>
          <w:tcPr>
            <w:tcW w:w="8730" w:type="dxa"/>
            <w:tcBorders>
              <w:bottom w:val="single" w:sz="4" w:space="0" w:color="000000"/>
            </w:tcBorders>
          </w:tcPr>
          <w:p w:rsidR="00060C19" w:rsidRDefault="00060C19" w:rsidP="003736A6">
            <w:pPr>
              <w:rPr>
                <w:rFonts w:ascii="Arial" w:hAnsi="Arial" w:cs="Arial"/>
                <w:sz w:val="18"/>
                <w:szCs w:val="22"/>
              </w:rPr>
            </w:pPr>
            <w:r>
              <w:rPr>
                <w:rFonts w:ascii="Arial" w:hAnsi="Arial" w:cs="Arial"/>
                <w:sz w:val="18"/>
                <w:szCs w:val="22"/>
              </w:rPr>
              <w:t>Comments</w:t>
            </w:r>
          </w:p>
          <w:p w:rsidR="003736A6" w:rsidRDefault="003736A6" w:rsidP="00077E44">
            <w:pPr>
              <w:pStyle w:val="ListParagraph"/>
              <w:numPr>
                <w:ilvl w:val="0"/>
                <w:numId w:val="47"/>
              </w:numPr>
              <w:rPr>
                <w:rFonts w:ascii="Arial" w:hAnsi="Arial" w:cs="Arial"/>
                <w:sz w:val="18"/>
                <w:szCs w:val="22"/>
              </w:rPr>
            </w:pPr>
            <w:r w:rsidRPr="00060C19">
              <w:rPr>
                <w:rFonts w:ascii="Arial" w:hAnsi="Arial" w:cs="Arial"/>
                <w:sz w:val="18"/>
                <w:szCs w:val="22"/>
              </w:rPr>
              <w:t>Ability for User</w:t>
            </w:r>
            <w:r w:rsidR="009247A5" w:rsidRPr="00060C19">
              <w:rPr>
                <w:rFonts w:ascii="Arial" w:hAnsi="Arial" w:cs="Arial"/>
                <w:sz w:val="18"/>
                <w:szCs w:val="22"/>
              </w:rPr>
              <w:t>s to</w:t>
            </w:r>
            <w:r w:rsidRPr="00060C19">
              <w:rPr>
                <w:rFonts w:ascii="Arial" w:hAnsi="Arial" w:cs="Arial"/>
                <w:sz w:val="18"/>
                <w:szCs w:val="22"/>
              </w:rPr>
              <w:t xml:space="preserve"> comment on: </w:t>
            </w:r>
          </w:p>
          <w:p w:rsidR="000A21AA" w:rsidRDefault="000A21AA" w:rsidP="00077E44">
            <w:pPr>
              <w:pStyle w:val="ListParagraph"/>
              <w:numPr>
                <w:ilvl w:val="1"/>
                <w:numId w:val="47"/>
              </w:numPr>
              <w:rPr>
                <w:rFonts w:ascii="Arial" w:hAnsi="Arial" w:cs="Arial"/>
                <w:sz w:val="18"/>
                <w:szCs w:val="22"/>
              </w:rPr>
            </w:pPr>
            <w:r>
              <w:rPr>
                <w:rFonts w:ascii="Arial" w:hAnsi="Arial" w:cs="Arial"/>
                <w:sz w:val="18"/>
                <w:szCs w:val="22"/>
              </w:rPr>
              <w:t>Q&amp;A</w:t>
            </w:r>
          </w:p>
          <w:p w:rsidR="000A21AA" w:rsidRDefault="003736A6" w:rsidP="00077E44">
            <w:pPr>
              <w:pStyle w:val="ListParagraph"/>
              <w:numPr>
                <w:ilvl w:val="1"/>
                <w:numId w:val="47"/>
              </w:numPr>
              <w:rPr>
                <w:rFonts w:ascii="Arial" w:hAnsi="Arial" w:cs="Arial"/>
                <w:sz w:val="18"/>
                <w:szCs w:val="22"/>
              </w:rPr>
            </w:pPr>
            <w:r w:rsidRPr="000A21AA">
              <w:rPr>
                <w:rFonts w:ascii="Arial" w:hAnsi="Arial" w:cs="Arial"/>
                <w:sz w:val="18"/>
                <w:szCs w:val="22"/>
              </w:rPr>
              <w:t>Blogs</w:t>
            </w:r>
          </w:p>
          <w:p w:rsidR="000A21AA" w:rsidRDefault="003736A6" w:rsidP="00077E44">
            <w:pPr>
              <w:pStyle w:val="ListParagraph"/>
              <w:numPr>
                <w:ilvl w:val="1"/>
                <w:numId w:val="47"/>
              </w:numPr>
              <w:rPr>
                <w:rFonts w:ascii="Arial" w:hAnsi="Arial" w:cs="Arial"/>
                <w:sz w:val="18"/>
                <w:szCs w:val="22"/>
              </w:rPr>
            </w:pPr>
            <w:r w:rsidRPr="000A21AA">
              <w:rPr>
                <w:rFonts w:ascii="Arial" w:hAnsi="Arial" w:cs="Arial"/>
                <w:sz w:val="18"/>
                <w:szCs w:val="22"/>
              </w:rPr>
              <w:t>Buying Guides</w:t>
            </w:r>
          </w:p>
          <w:p w:rsidR="00322165" w:rsidRDefault="00322165">
            <w:pPr>
              <w:pStyle w:val="ListParagraph"/>
              <w:ind w:left="1440"/>
              <w:rPr>
                <w:rFonts w:ascii="Arial" w:hAnsi="Arial" w:cs="Arial"/>
                <w:sz w:val="18"/>
                <w:szCs w:val="22"/>
              </w:rPr>
            </w:pPr>
          </w:p>
        </w:tc>
      </w:tr>
      <w:tr w:rsidR="00BC63D7" w:rsidRPr="001068D4" w:rsidTr="00F37A79">
        <w:tc>
          <w:tcPr>
            <w:tcW w:w="810" w:type="dxa"/>
            <w:tcBorders>
              <w:bottom w:val="single" w:sz="4" w:space="0" w:color="000000"/>
            </w:tcBorders>
          </w:tcPr>
          <w:p w:rsidR="00BC63D7" w:rsidRPr="001068D4" w:rsidRDefault="00105978" w:rsidP="001068D4">
            <w:pPr>
              <w:rPr>
                <w:rFonts w:ascii="Arial" w:hAnsi="Arial" w:cs="Arial"/>
                <w:sz w:val="18"/>
              </w:rPr>
            </w:pPr>
            <w:r>
              <w:rPr>
                <w:rFonts w:ascii="Arial" w:hAnsi="Arial" w:cs="Arial"/>
                <w:sz w:val="18"/>
              </w:rPr>
              <w:t>3.5</w:t>
            </w:r>
            <w:r w:rsidR="00BC63D7">
              <w:rPr>
                <w:rFonts w:ascii="Arial" w:hAnsi="Arial" w:cs="Arial"/>
                <w:sz w:val="18"/>
              </w:rPr>
              <w:t>.4</w:t>
            </w:r>
          </w:p>
        </w:tc>
        <w:tc>
          <w:tcPr>
            <w:tcW w:w="8730" w:type="dxa"/>
            <w:tcBorders>
              <w:bottom w:val="single" w:sz="4" w:space="0" w:color="000000"/>
            </w:tcBorders>
          </w:tcPr>
          <w:p w:rsidR="00BC63D7" w:rsidRDefault="003627A5" w:rsidP="003736A6">
            <w:pPr>
              <w:rPr>
                <w:rFonts w:ascii="Arial" w:hAnsi="Arial" w:cs="Arial"/>
                <w:b/>
                <w:sz w:val="18"/>
                <w:szCs w:val="22"/>
              </w:rPr>
            </w:pPr>
            <w:r>
              <w:rPr>
                <w:rFonts w:ascii="Arial" w:hAnsi="Arial" w:cs="Arial"/>
                <w:sz w:val="18"/>
                <w:szCs w:val="22"/>
              </w:rPr>
              <w:t xml:space="preserve">Q&amp;A </w:t>
            </w:r>
            <w:r w:rsidR="00BC63D7">
              <w:rPr>
                <w:rFonts w:ascii="Arial" w:hAnsi="Arial" w:cs="Arial"/>
                <w:sz w:val="18"/>
                <w:szCs w:val="22"/>
              </w:rPr>
              <w:t xml:space="preserve"> and Comments can be flagged for concern by readers </w:t>
            </w:r>
            <w:r w:rsidR="00BC63D7" w:rsidRPr="0061067B">
              <w:rPr>
                <w:rFonts w:ascii="Arial" w:hAnsi="Arial" w:cs="Arial"/>
                <w:b/>
                <w:sz w:val="18"/>
                <w:szCs w:val="22"/>
              </w:rPr>
              <w:t>(refer to Moderation tool PRD)</w:t>
            </w:r>
          </w:p>
          <w:p w:rsidR="00622436" w:rsidRPr="00622436" w:rsidRDefault="00622436" w:rsidP="00077E44">
            <w:pPr>
              <w:pStyle w:val="ListParagraph"/>
              <w:numPr>
                <w:ilvl w:val="0"/>
                <w:numId w:val="48"/>
              </w:numPr>
              <w:rPr>
                <w:rFonts w:ascii="Arial" w:hAnsi="Arial" w:cs="Arial"/>
                <w:sz w:val="18"/>
                <w:szCs w:val="22"/>
              </w:rPr>
            </w:pPr>
            <w:r>
              <w:rPr>
                <w:rFonts w:ascii="Arial" w:hAnsi="Arial" w:cs="Arial"/>
                <w:sz w:val="18"/>
                <w:szCs w:val="22"/>
              </w:rPr>
              <w:t>Flagger must enter a comment with flag</w:t>
            </w:r>
          </w:p>
        </w:tc>
      </w:tr>
      <w:tr w:rsidR="00AF6D38" w:rsidRPr="001068D4" w:rsidTr="00F37A79">
        <w:tc>
          <w:tcPr>
            <w:tcW w:w="810" w:type="dxa"/>
            <w:tcBorders>
              <w:bottom w:val="single" w:sz="4" w:space="0" w:color="000000"/>
            </w:tcBorders>
          </w:tcPr>
          <w:p w:rsidR="00AF6D38" w:rsidRDefault="00AF6D38" w:rsidP="001068D4">
            <w:pPr>
              <w:rPr>
                <w:rFonts w:ascii="Arial" w:hAnsi="Arial" w:cs="Arial"/>
                <w:sz w:val="18"/>
              </w:rPr>
            </w:pPr>
            <w:r>
              <w:rPr>
                <w:rFonts w:ascii="Arial" w:hAnsi="Arial" w:cs="Arial"/>
                <w:sz w:val="18"/>
              </w:rPr>
              <w:t>3.5.5</w:t>
            </w:r>
          </w:p>
        </w:tc>
        <w:tc>
          <w:tcPr>
            <w:tcW w:w="8730" w:type="dxa"/>
            <w:tcBorders>
              <w:bottom w:val="single" w:sz="4" w:space="0" w:color="000000"/>
            </w:tcBorders>
          </w:tcPr>
          <w:p w:rsidR="00AF6D38" w:rsidRDefault="00AF6D38" w:rsidP="00AF6D38">
            <w:pPr>
              <w:rPr>
                <w:rFonts w:ascii="Arial" w:hAnsi="Arial" w:cs="Arial"/>
                <w:sz w:val="18"/>
                <w:szCs w:val="22"/>
              </w:rPr>
            </w:pPr>
            <w:r>
              <w:rPr>
                <w:rFonts w:ascii="Arial" w:hAnsi="Arial" w:cs="Arial"/>
                <w:sz w:val="18"/>
                <w:szCs w:val="22"/>
              </w:rPr>
              <w:t>Resolution Notifications:</w:t>
            </w:r>
          </w:p>
          <w:p w:rsidR="00AF6D38" w:rsidRDefault="00AF6D38" w:rsidP="00AF6D38">
            <w:pPr>
              <w:rPr>
                <w:rFonts w:ascii="Arial" w:hAnsi="Arial" w:cs="Arial"/>
                <w:sz w:val="18"/>
                <w:szCs w:val="22"/>
              </w:rPr>
            </w:pPr>
            <w:r>
              <w:rPr>
                <w:rFonts w:ascii="Arial" w:hAnsi="Arial" w:cs="Arial"/>
                <w:sz w:val="18"/>
                <w:szCs w:val="22"/>
              </w:rPr>
              <w:t>Once the business responds to a user and resolves the question/issue; business will prompt system to send a follow up email to user to ask if they were satisfied with the response/service</w:t>
            </w:r>
          </w:p>
          <w:p w:rsidR="00AF6D38" w:rsidRDefault="00AF6D38" w:rsidP="00AF6D38">
            <w:pPr>
              <w:pStyle w:val="ListParagraph"/>
              <w:numPr>
                <w:ilvl w:val="0"/>
                <w:numId w:val="48"/>
              </w:numPr>
              <w:rPr>
                <w:rFonts w:ascii="Arial" w:hAnsi="Arial" w:cs="Arial"/>
                <w:sz w:val="18"/>
                <w:szCs w:val="22"/>
              </w:rPr>
            </w:pPr>
            <w:r w:rsidRPr="003229C0">
              <w:rPr>
                <w:rFonts w:ascii="Arial" w:hAnsi="Arial" w:cs="Arial"/>
                <w:sz w:val="18"/>
                <w:szCs w:val="22"/>
              </w:rPr>
              <w:t>Notification includes questions:  “where you satisified with the service you received? Yes/no buttons</w:t>
            </w:r>
          </w:p>
          <w:p w:rsidR="00AF6D38" w:rsidRDefault="00AF6D38" w:rsidP="00AF6D38">
            <w:pPr>
              <w:pStyle w:val="ListParagraph"/>
              <w:numPr>
                <w:ilvl w:val="0"/>
                <w:numId w:val="48"/>
              </w:numPr>
              <w:rPr>
                <w:rFonts w:ascii="Arial" w:hAnsi="Arial" w:cs="Arial"/>
                <w:sz w:val="18"/>
                <w:szCs w:val="22"/>
              </w:rPr>
            </w:pPr>
            <w:r w:rsidRPr="003229C0">
              <w:rPr>
                <w:rFonts w:ascii="Arial" w:hAnsi="Arial" w:cs="Arial"/>
                <w:sz w:val="18"/>
                <w:szCs w:val="22"/>
              </w:rPr>
              <w:t xml:space="preserve">Click </w:t>
            </w:r>
            <w:r>
              <w:rPr>
                <w:rFonts w:ascii="Arial" w:hAnsi="Arial" w:cs="Arial"/>
                <w:sz w:val="18"/>
                <w:szCs w:val="22"/>
              </w:rPr>
              <w:t>on yes</w:t>
            </w:r>
            <w:r w:rsidRPr="003229C0">
              <w:rPr>
                <w:rFonts w:ascii="Arial" w:hAnsi="Arial" w:cs="Arial"/>
                <w:sz w:val="18"/>
                <w:szCs w:val="22"/>
              </w:rPr>
              <w:t xml:space="preserve"> will </w:t>
            </w:r>
            <w:r>
              <w:rPr>
                <w:rFonts w:ascii="Arial" w:hAnsi="Arial" w:cs="Arial"/>
                <w:sz w:val="18"/>
                <w:szCs w:val="22"/>
              </w:rPr>
              <w:t>trigger a “satisified” icon to appear</w:t>
            </w:r>
            <w:r w:rsidRPr="003229C0">
              <w:rPr>
                <w:rFonts w:ascii="Arial" w:hAnsi="Arial" w:cs="Arial"/>
                <w:sz w:val="18"/>
                <w:szCs w:val="22"/>
              </w:rPr>
              <w:t xml:space="preserve"> on original post</w:t>
            </w:r>
            <w:r>
              <w:rPr>
                <w:rFonts w:ascii="Arial" w:hAnsi="Arial" w:cs="Arial"/>
                <w:sz w:val="18"/>
                <w:szCs w:val="22"/>
              </w:rPr>
              <w:t>; no will display nothing</w:t>
            </w:r>
          </w:p>
          <w:p w:rsidR="00D17BCF" w:rsidRPr="00D17BCF" w:rsidRDefault="00AF6D38" w:rsidP="00D17BCF">
            <w:pPr>
              <w:pStyle w:val="ListParagraph"/>
              <w:numPr>
                <w:ilvl w:val="0"/>
                <w:numId w:val="48"/>
              </w:numPr>
              <w:rPr>
                <w:rFonts w:ascii="Arial" w:hAnsi="Arial" w:cs="Arial"/>
                <w:sz w:val="18"/>
                <w:szCs w:val="22"/>
              </w:rPr>
            </w:pPr>
            <w:r>
              <w:rPr>
                <w:rFonts w:ascii="Arial" w:hAnsi="Arial" w:cs="Arial"/>
                <w:sz w:val="18"/>
                <w:szCs w:val="22"/>
              </w:rPr>
              <w:t>If no is clicked, system notifies business to follow up; process repeats</w:t>
            </w:r>
          </w:p>
        </w:tc>
      </w:tr>
      <w:tr w:rsidR="00D31509" w:rsidRPr="001068D4" w:rsidTr="00F37A79">
        <w:tc>
          <w:tcPr>
            <w:tcW w:w="810" w:type="dxa"/>
            <w:tcBorders>
              <w:bottom w:val="single" w:sz="4" w:space="0" w:color="000000"/>
            </w:tcBorders>
          </w:tcPr>
          <w:p w:rsidR="00D31509" w:rsidRPr="001068D4" w:rsidRDefault="00105978" w:rsidP="001068D4">
            <w:pPr>
              <w:rPr>
                <w:rFonts w:ascii="Arial" w:hAnsi="Arial" w:cs="Arial"/>
                <w:sz w:val="18"/>
              </w:rPr>
            </w:pPr>
            <w:r>
              <w:rPr>
                <w:rFonts w:ascii="Arial" w:hAnsi="Arial" w:cs="Arial"/>
                <w:sz w:val="18"/>
              </w:rPr>
              <w:t>3.5</w:t>
            </w:r>
            <w:r w:rsidR="00D31509">
              <w:rPr>
                <w:rFonts w:ascii="Arial" w:hAnsi="Arial" w:cs="Arial"/>
                <w:sz w:val="18"/>
              </w:rPr>
              <w:t>.</w:t>
            </w:r>
            <w:r w:rsidR="00AF6D38">
              <w:rPr>
                <w:rFonts w:ascii="Arial" w:hAnsi="Arial" w:cs="Arial"/>
                <w:sz w:val="18"/>
              </w:rPr>
              <w:t>6</w:t>
            </w:r>
          </w:p>
        </w:tc>
        <w:tc>
          <w:tcPr>
            <w:tcW w:w="8730" w:type="dxa"/>
            <w:tcBorders>
              <w:bottom w:val="single" w:sz="4" w:space="0" w:color="000000"/>
            </w:tcBorders>
          </w:tcPr>
          <w:p w:rsidR="00AF6D38" w:rsidRDefault="00D31509" w:rsidP="001068D4">
            <w:pPr>
              <w:rPr>
                <w:rFonts w:ascii="Arial" w:hAnsi="Arial" w:cs="Arial"/>
                <w:sz w:val="18"/>
              </w:rPr>
            </w:pPr>
            <w:r>
              <w:rPr>
                <w:rFonts w:ascii="Arial" w:hAnsi="Arial" w:cs="Arial"/>
                <w:sz w:val="18"/>
              </w:rPr>
              <w:t>Opt into Answer Network</w:t>
            </w:r>
            <w:r w:rsidR="00AC5514">
              <w:rPr>
                <w:rFonts w:ascii="Arial" w:hAnsi="Arial" w:cs="Arial"/>
                <w:sz w:val="18"/>
              </w:rPr>
              <w:t xml:space="preserve"> </w:t>
            </w:r>
          </w:p>
          <w:p w:rsidR="00D17BCF" w:rsidRPr="00D17BCF" w:rsidRDefault="00AF6D38" w:rsidP="00D17BCF">
            <w:pPr>
              <w:pStyle w:val="ListParagraph"/>
              <w:numPr>
                <w:ilvl w:val="0"/>
                <w:numId w:val="64"/>
              </w:numPr>
              <w:rPr>
                <w:rFonts w:ascii="Arial" w:hAnsi="Arial" w:cs="Arial"/>
                <w:sz w:val="18"/>
              </w:rPr>
            </w:pPr>
            <w:r w:rsidRPr="003229C0">
              <w:rPr>
                <w:rFonts w:ascii="Arial" w:hAnsi="Arial" w:cs="Arial"/>
                <w:sz w:val="18"/>
              </w:rPr>
              <w:t>Users can opt-in to categories and/or sub-categories to receive notifications of questions posted</w:t>
            </w:r>
            <w:r w:rsidR="00D17BCF" w:rsidRPr="00D17BCF">
              <w:rPr>
                <w:rFonts w:ascii="Arial" w:hAnsi="Arial" w:cs="Arial"/>
                <w:sz w:val="18"/>
              </w:rPr>
              <w:t xml:space="preserve">When User comments on Question, prompt User to opt in to answer other questions within the same topic or interest group </w:t>
            </w:r>
          </w:p>
        </w:tc>
      </w:tr>
      <w:tr w:rsidR="00F37A79" w:rsidRPr="001068D4" w:rsidTr="00060C19">
        <w:tc>
          <w:tcPr>
            <w:tcW w:w="9540" w:type="dxa"/>
            <w:gridSpan w:val="2"/>
            <w:shd w:val="clear" w:color="auto" w:fill="B6DDE8" w:themeFill="accent5" w:themeFillTint="66"/>
          </w:tcPr>
          <w:p w:rsidR="00F37A79" w:rsidRPr="001068D4" w:rsidRDefault="00F37A79" w:rsidP="005005DE">
            <w:pPr>
              <w:rPr>
                <w:rFonts w:ascii="Arial" w:hAnsi="Arial" w:cs="Arial"/>
                <w:b/>
                <w:sz w:val="18"/>
                <w:szCs w:val="20"/>
              </w:rPr>
            </w:pPr>
            <w:r w:rsidRPr="001068D4">
              <w:rPr>
                <w:rFonts w:ascii="Arial" w:hAnsi="Arial" w:cs="Arial"/>
                <w:b/>
                <w:sz w:val="18"/>
                <w:szCs w:val="20"/>
              </w:rPr>
              <w:t xml:space="preserve">Future planned enhancements </w:t>
            </w:r>
          </w:p>
        </w:tc>
      </w:tr>
      <w:tr w:rsidR="00F37A79" w:rsidRPr="001068D4" w:rsidTr="00060C19">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F37A79" w:rsidRPr="001068D4" w:rsidRDefault="00F37A79" w:rsidP="005005DE">
            <w:pPr>
              <w:rPr>
                <w:rFonts w:ascii="Arial" w:hAnsi="Arial" w:cs="Arial"/>
                <w:b/>
                <w:sz w:val="18"/>
                <w:szCs w:val="20"/>
              </w:rPr>
            </w:pPr>
            <w:r w:rsidRPr="001068D4">
              <w:rPr>
                <w:rFonts w:ascii="Arial" w:hAnsi="Arial" w:cs="Arial"/>
                <w:b/>
                <w:sz w:val="18"/>
                <w:szCs w:val="20"/>
              </w:rPr>
              <w:t>Req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F37A79" w:rsidRPr="001068D4" w:rsidRDefault="00F37A79" w:rsidP="005005DE">
            <w:pPr>
              <w:rPr>
                <w:rFonts w:ascii="Arial" w:hAnsi="Arial" w:cs="Arial"/>
                <w:b/>
                <w:sz w:val="18"/>
                <w:szCs w:val="20"/>
              </w:rPr>
            </w:pPr>
            <w:r w:rsidRPr="001068D4">
              <w:rPr>
                <w:rFonts w:ascii="Arial" w:hAnsi="Arial" w:cs="Arial"/>
                <w:b/>
                <w:sz w:val="18"/>
                <w:szCs w:val="20"/>
              </w:rPr>
              <w:t xml:space="preserve">Description </w:t>
            </w:r>
          </w:p>
        </w:tc>
      </w:tr>
      <w:tr w:rsidR="006B0278" w:rsidRPr="001068D4" w:rsidTr="000E43F8">
        <w:tc>
          <w:tcPr>
            <w:tcW w:w="810" w:type="dxa"/>
          </w:tcPr>
          <w:p w:rsidR="006B0278" w:rsidRPr="001068D4" w:rsidRDefault="00105978" w:rsidP="001068D4">
            <w:pPr>
              <w:rPr>
                <w:rFonts w:ascii="Arial" w:hAnsi="Arial" w:cs="Arial"/>
                <w:sz w:val="18"/>
              </w:rPr>
            </w:pPr>
            <w:r>
              <w:rPr>
                <w:rFonts w:ascii="Arial" w:hAnsi="Arial" w:cs="Arial"/>
                <w:sz w:val="18"/>
              </w:rPr>
              <w:t>3.5</w:t>
            </w:r>
            <w:r w:rsidR="003736A6" w:rsidRPr="001068D4">
              <w:rPr>
                <w:rFonts w:ascii="Arial" w:hAnsi="Arial" w:cs="Arial"/>
                <w:sz w:val="18"/>
              </w:rPr>
              <w:t>.</w:t>
            </w:r>
            <w:r w:rsidR="00AF6D38">
              <w:rPr>
                <w:rFonts w:ascii="Arial" w:hAnsi="Arial" w:cs="Arial"/>
                <w:sz w:val="18"/>
              </w:rPr>
              <w:t>7</w:t>
            </w:r>
          </w:p>
        </w:tc>
        <w:tc>
          <w:tcPr>
            <w:tcW w:w="8730" w:type="dxa"/>
          </w:tcPr>
          <w:p w:rsidR="006B0278" w:rsidRPr="00AC5514" w:rsidRDefault="006B0278" w:rsidP="00077E44">
            <w:pPr>
              <w:pStyle w:val="ListParagraph"/>
              <w:numPr>
                <w:ilvl w:val="0"/>
                <w:numId w:val="28"/>
              </w:numPr>
              <w:rPr>
                <w:rFonts w:ascii="Arial" w:hAnsi="Arial" w:cs="Arial"/>
                <w:b/>
                <w:sz w:val="18"/>
              </w:rPr>
            </w:pPr>
            <w:r w:rsidRPr="001068D4">
              <w:rPr>
                <w:rFonts w:ascii="Arial" w:hAnsi="Arial" w:cs="Arial"/>
                <w:sz w:val="18"/>
              </w:rPr>
              <w:t xml:space="preserve">Upload video/image in either post or comment. </w:t>
            </w:r>
            <w:r w:rsidR="00AF6D38">
              <w:rPr>
                <w:rFonts w:ascii="Arial" w:hAnsi="Arial" w:cs="Arial"/>
                <w:sz w:val="18"/>
              </w:rPr>
              <w:t>business only with admin rights</w:t>
            </w:r>
          </w:p>
          <w:p w:rsidR="00322165" w:rsidRDefault="00322165">
            <w:pPr>
              <w:pStyle w:val="ListParagraph"/>
              <w:rPr>
                <w:rFonts w:ascii="Arial" w:hAnsi="Arial" w:cs="Arial"/>
                <w:sz w:val="18"/>
              </w:rPr>
            </w:pPr>
          </w:p>
        </w:tc>
      </w:tr>
    </w:tbl>
    <w:p w:rsidR="000E43F8" w:rsidRDefault="000E43F8" w:rsidP="000E43F8"/>
    <w:p w:rsidR="000E43F8" w:rsidRPr="000E43F8" w:rsidRDefault="000E43F8" w:rsidP="000E43F8">
      <w:pPr>
        <w:rPr>
          <w:b/>
          <w:sz w:val="28"/>
        </w:rPr>
      </w:pPr>
      <w:r w:rsidRPr="000E43F8">
        <w:rPr>
          <w:b/>
          <w:sz w:val="28"/>
        </w:rPr>
        <w:t xml:space="preserve">Functional Requirement: </w:t>
      </w:r>
    </w:p>
    <w:p w:rsidR="00DF291E" w:rsidRDefault="00DF291E" w:rsidP="00DF291E">
      <w:pPr>
        <w:pStyle w:val="Heading2"/>
      </w:pPr>
      <w:bookmarkStart w:id="26" w:name="_Toc324835448"/>
      <w:r>
        <w:t xml:space="preserve">Following </w:t>
      </w:r>
      <w:r w:rsidR="003736A6">
        <w:t xml:space="preserve">Requirements </w:t>
      </w:r>
      <w:r>
        <w:t>– P1</w:t>
      </w:r>
      <w:bookmarkEnd w:id="26"/>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0"/>
        <w:gridCol w:w="8730"/>
      </w:tblGrid>
      <w:tr w:rsidR="00DF291E" w:rsidRPr="001068D4" w:rsidTr="00484614">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E52AC5" w:rsidP="009426B4">
            <w:pPr>
              <w:rPr>
                <w:rFonts w:ascii="Arial" w:hAnsi="Arial" w:cs="Arial"/>
                <w:b/>
                <w:sz w:val="18"/>
                <w:szCs w:val="20"/>
              </w:rPr>
            </w:pPr>
            <w:r w:rsidRPr="001068D4">
              <w:rPr>
                <w:rFonts w:ascii="Arial" w:hAnsi="Arial" w:cs="Arial"/>
                <w:b/>
                <w:sz w:val="18"/>
                <w:szCs w:val="20"/>
              </w:rPr>
              <w:t>Req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DF291E" w:rsidRPr="001068D4" w:rsidTr="00484614">
        <w:tc>
          <w:tcPr>
            <w:tcW w:w="810" w:type="dxa"/>
          </w:tcPr>
          <w:p w:rsidR="00DF291E" w:rsidRPr="001068D4" w:rsidRDefault="00105978" w:rsidP="009426B4">
            <w:pPr>
              <w:rPr>
                <w:rFonts w:ascii="Arial" w:hAnsi="Arial" w:cs="Arial"/>
                <w:sz w:val="18"/>
                <w:szCs w:val="20"/>
              </w:rPr>
            </w:pPr>
            <w:r>
              <w:rPr>
                <w:rFonts w:ascii="Arial" w:hAnsi="Arial" w:cs="Arial"/>
                <w:sz w:val="18"/>
                <w:szCs w:val="20"/>
              </w:rPr>
              <w:t>3.6</w:t>
            </w:r>
            <w:r w:rsidR="00DF291E" w:rsidRPr="001068D4">
              <w:rPr>
                <w:rFonts w:ascii="Arial" w:hAnsi="Arial" w:cs="Arial"/>
                <w:sz w:val="18"/>
                <w:szCs w:val="20"/>
              </w:rPr>
              <w:t>.</w:t>
            </w:r>
            <w:r w:rsidR="00544D28">
              <w:rPr>
                <w:rFonts w:ascii="Arial" w:hAnsi="Arial" w:cs="Arial"/>
                <w:sz w:val="18"/>
                <w:szCs w:val="20"/>
              </w:rPr>
              <w:t>1</w:t>
            </w:r>
          </w:p>
        </w:tc>
        <w:tc>
          <w:tcPr>
            <w:tcW w:w="8730" w:type="dxa"/>
          </w:tcPr>
          <w:p w:rsidR="00DF291E" w:rsidRPr="001068D4" w:rsidRDefault="00DF291E" w:rsidP="00855BFA">
            <w:pPr>
              <w:pStyle w:val="ListParagraph"/>
              <w:numPr>
                <w:ilvl w:val="0"/>
                <w:numId w:val="20"/>
              </w:numPr>
              <w:rPr>
                <w:rFonts w:ascii="Arial" w:hAnsi="Arial" w:cs="Arial"/>
                <w:sz w:val="18"/>
                <w:szCs w:val="20"/>
              </w:rPr>
            </w:pPr>
            <w:r w:rsidRPr="001068D4">
              <w:rPr>
                <w:rFonts w:ascii="Arial" w:hAnsi="Arial" w:cs="Arial"/>
                <w:sz w:val="18"/>
                <w:szCs w:val="20"/>
              </w:rPr>
              <w:t>Q&amp;A</w:t>
            </w:r>
            <w:r w:rsidR="00900E46">
              <w:rPr>
                <w:rFonts w:ascii="Arial" w:hAnsi="Arial" w:cs="Arial"/>
                <w:sz w:val="18"/>
                <w:szCs w:val="20"/>
              </w:rPr>
              <w:t xml:space="preserve"> </w:t>
            </w:r>
            <w:r w:rsidR="00813187">
              <w:rPr>
                <w:rFonts w:ascii="Arial" w:hAnsi="Arial" w:cs="Arial"/>
                <w:b/>
                <w:sz w:val="18"/>
                <w:szCs w:val="20"/>
              </w:rPr>
              <w:t>(3.5</w:t>
            </w:r>
            <w:r w:rsidR="00900E46" w:rsidRPr="00900E46">
              <w:rPr>
                <w:rFonts w:ascii="Arial" w:hAnsi="Arial" w:cs="Arial"/>
                <w:b/>
                <w:sz w:val="18"/>
                <w:szCs w:val="20"/>
              </w:rPr>
              <w:t>)</w:t>
            </w:r>
            <w:r w:rsidR="00900E46">
              <w:rPr>
                <w:rFonts w:ascii="Arial" w:hAnsi="Arial" w:cs="Arial"/>
                <w:sz w:val="18"/>
                <w:szCs w:val="20"/>
              </w:rPr>
              <w:t xml:space="preserve"> </w:t>
            </w:r>
          </w:p>
          <w:p w:rsidR="00322165" w:rsidRDefault="00322165">
            <w:pPr>
              <w:pStyle w:val="ListParagraph"/>
              <w:rPr>
                <w:rFonts w:ascii="Arial" w:hAnsi="Arial" w:cs="Arial"/>
                <w:sz w:val="18"/>
                <w:szCs w:val="20"/>
              </w:rPr>
            </w:pPr>
          </w:p>
        </w:tc>
      </w:tr>
      <w:tr w:rsidR="00813187" w:rsidRPr="001068D4" w:rsidTr="00484614">
        <w:tc>
          <w:tcPr>
            <w:tcW w:w="810" w:type="dxa"/>
          </w:tcPr>
          <w:p w:rsidR="00813187" w:rsidRDefault="00813187" w:rsidP="009426B4">
            <w:pPr>
              <w:rPr>
                <w:rFonts w:ascii="Arial" w:hAnsi="Arial" w:cs="Arial"/>
                <w:sz w:val="18"/>
                <w:szCs w:val="20"/>
              </w:rPr>
            </w:pPr>
            <w:r>
              <w:rPr>
                <w:rFonts w:ascii="Arial" w:hAnsi="Arial" w:cs="Arial"/>
                <w:sz w:val="18"/>
                <w:szCs w:val="20"/>
              </w:rPr>
              <w:t>3.6.</w:t>
            </w:r>
            <w:r w:rsidR="00544D28">
              <w:rPr>
                <w:rFonts w:ascii="Arial" w:hAnsi="Arial" w:cs="Arial"/>
                <w:sz w:val="18"/>
                <w:szCs w:val="20"/>
              </w:rPr>
              <w:t>2</w:t>
            </w:r>
          </w:p>
        </w:tc>
        <w:tc>
          <w:tcPr>
            <w:tcW w:w="8730" w:type="dxa"/>
          </w:tcPr>
          <w:p w:rsidR="00544D28" w:rsidRDefault="00813187" w:rsidP="00AF6D38">
            <w:pPr>
              <w:rPr>
                <w:rFonts w:ascii="Arial" w:hAnsi="Arial" w:cs="Arial"/>
                <w:sz w:val="18"/>
                <w:szCs w:val="20"/>
              </w:rPr>
            </w:pPr>
            <w:r>
              <w:rPr>
                <w:rFonts w:ascii="Arial" w:hAnsi="Arial" w:cs="Arial"/>
                <w:sz w:val="18"/>
                <w:szCs w:val="20"/>
              </w:rPr>
              <w:t xml:space="preserve">User can </w:t>
            </w:r>
            <w:r w:rsidR="00AF6D38">
              <w:rPr>
                <w:rFonts w:ascii="Arial" w:hAnsi="Arial" w:cs="Arial"/>
                <w:sz w:val="18"/>
                <w:szCs w:val="20"/>
              </w:rPr>
              <w:t xml:space="preserve">opt-out to receiving category Question Post notifications </w:t>
            </w:r>
            <w:r>
              <w:rPr>
                <w:rFonts w:ascii="Arial" w:hAnsi="Arial" w:cs="Arial"/>
                <w:sz w:val="18"/>
                <w:szCs w:val="20"/>
              </w:rPr>
              <w:t>anything he/she has followed.</w:t>
            </w:r>
          </w:p>
          <w:p w:rsidR="00813187" w:rsidRPr="001068D4" w:rsidRDefault="00544D28" w:rsidP="00AF6D38">
            <w:pPr>
              <w:rPr>
                <w:rFonts w:ascii="Arial" w:hAnsi="Arial" w:cs="Arial"/>
                <w:sz w:val="18"/>
                <w:szCs w:val="20"/>
              </w:rPr>
            </w:pPr>
            <w:r>
              <w:rPr>
                <w:rFonts w:ascii="Arial" w:hAnsi="Arial" w:cs="Arial"/>
                <w:sz w:val="18"/>
                <w:szCs w:val="20"/>
              </w:rPr>
              <w:t>Settings page</w:t>
            </w:r>
            <w:r w:rsidR="00813187">
              <w:rPr>
                <w:rFonts w:ascii="Arial" w:hAnsi="Arial" w:cs="Arial"/>
                <w:sz w:val="18"/>
                <w:szCs w:val="20"/>
              </w:rPr>
              <w:t xml:space="preserve"> </w:t>
            </w:r>
          </w:p>
        </w:tc>
      </w:tr>
    </w:tbl>
    <w:p w:rsidR="0019486C" w:rsidRDefault="00010A0C" w:rsidP="0019486C">
      <w:pPr>
        <w:pStyle w:val="Heading2"/>
      </w:pPr>
      <w:bookmarkStart w:id="27" w:name="_Toc324835449"/>
      <w:r>
        <w:lastRenderedPageBreak/>
        <w:t>Badging</w:t>
      </w:r>
      <w:r w:rsidR="001106B5">
        <w:t xml:space="preserve"> Requirements </w:t>
      </w:r>
      <w:r w:rsidR="003736A6">
        <w:t xml:space="preserve">– </w:t>
      </w:r>
      <w:r w:rsidR="0019486C">
        <w:t>P1</w:t>
      </w:r>
      <w:bookmarkEnd w:id="27"/>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DF291E" w:rsidRPr="001068D4" w:rsidTr="00484614">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E52AC5" w:rsidP="009426B4">
            <w:pPr>
              <w:rPr>
                <w:rFonts w:ascii="Arial" w:hAnsi="Arial" w:cs="Arial"/>
                <w:b/>
                <w:sz w:val="18"/>
                <w:szCs w:val="20"/>
              </w:rPr>
            </w:pPr>
            <w:r w:rsidRPr="001068D4">
              <w:rPr>
                <w:rFonts w:ascii="Arial" w:hAnsi="Arial" w:cs="Arial"/>
                <w:b/>
                <w:sz w:val="18"/>
                <w:szCs w:val="20"/>
              </w:rPr>
              <w:t>Req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3736A6" w:rsidRPr="001068D4" w:rsidTr="00484614">
        <w:tc>
          <w:tcPr>
            <w:tcW w:w="810" w:type="dxa"/>
          </w:tcPr>
          <w:p w:rsidR="001106B5" w:rsidRPr="001068D4" w:rsidRDefault="00105978" w:rsidP="00E72E89">
            <w:pPr>
              <w:rPr>
                <w:rFonts w:ascii="Arial" w:hAnsi="Arial" w:cs="Arial"/>
                <w:sz w:val="18"/>
                <w:szCs w:val="20"/>
              </w:rPr>
            </w:pPr>
            <w:r>
              <w:rPr>
                <w:rFonts w:ascii="Arial" w:hAnsi="Arial" w:cs="Arial"/>
                <w:sz w:val="18"/>
                <w:szCs w:val="20"/>
              </w:rPr>
              <w:t>3.7</w:t>
            </w:r>
            <w:r w:rsidR="001106B5">
              <w:rPr>
                <w:rFonts w:ascii="Arial" w:hAnsi="Arial" w:cs="Arial"/>
                <w:sz w:val="18"/>
                <w:szCs w:val="20"/>
              </w:rPr>
              <w:t>.</w:t>
            </w:r>
            <w:r w:rsidR="00AF6D38">
              <w:rPr>
                <w:rFonts w:ascii="Arial" w:hAnsi="Arial" w:cs="Arial"/>
                <w:sz w:val="18"/>
                <w:szCs w:val="20"/>
              </w:rPr>
              <w:t>1</w:t>
            </w:r>
          </w:p>
        </w:tc>
        <w:tc>
          <w:tcPr>
            <w:tcW w:w="8730" w:type="dxa"/>
          </w:tcPr>
          <w:p w:rsidR="00FD035C" w:rsidRPr="0096336F" w:rsidRDefault="00FD035C" w:rsidP="003736A6">
            <w:pPr>
              <w:rPr>
                <w:rFonts w:ascii="Arial" w:hAnsi="Arial" w:cs="Arial"/>
                <w:b/>
                <w:sz w:val="18"/>
                <w:szCs w:val="20"/>
              </w:rPr>
            </w:pPr>
            <w:r w:rsidRPr="0096336F">
              <w:rPr>
                <w:rFonts w:ascii="Arial" w:hAnsi="Arial" w:cs="Arial"/>
                <w:b/>
                <w:sz w:val="18"/>
                <w:szCs w:val="20"/>
              </w:rPr>
              <w:t xml:space="preserve">Reputation </w:t>
            </w:r>
          </w:p>
          <w:p w:rsidR="003736A6" w:rsidRDefault="0096336F" w:rsidP="00077E44">
            <w:pPr>
              <w:pStyle w:val="ListParagraph"/>
              <w:numPr>
                <w:ilvl w:val="0"/>
                <w:numId w:val="30"/>
              </w:numPr>
              <w:rPr>
                <w:rFonts w:ascii="Arial" w:hAnsi="Arial" w:cs="Arial"/>
                <w:sz w:val="18"/>
                <w:szCs w:val="20"/>
              </w:rPr>
            </w:pPr>
            <w:r w:rsidRPr="0096336F">
              <w:rPr>
                <w:rFonts w:ascii="Arial" w:hAnsi="Arial" w:cs="Arial"/>
                <w:sz w:val="18"/>
                <w:szCs w:val="20"/>
              </w:rPr>
              <w:t>Badges</w:t>
            </w:r>
          </w:p>
          <w:p w:rsidR="00CF4F1C" w:rsidRDefault="008E31D8">
            <w:pPr>
              <w:pStyle w:val="ListParagraph"/>
              <w:numPr>
                <w:ilvl w:val="1"/>
                <w:numId w:val="30"/>
              </w:numPr>
              <w:rPr>
                <w:rFonts w:ascii="Arial" w:hAnsi="Arial" w:cs="Arial"/>
                <w:sz w:val="18"/>
                <w:szCs w:val="20"/>
              </w:rPr>
            </w:pPr>
            <w:r>
              <w:rPr>
                <w:rFonts w:ascii="Arial" w:hAnsi="Arial" w:cs="Arial"/>
                <w:sz w:val="18"/>
                <w:szCs w:val="20"/>
              </w:rPr>
              <w:t xml:space="preserve">Expert – Manually added through Admin/Moderation tool </w:t>
            </w:r>
          </w:p>
          <w:p w:rsidR="00544D28" w:rsidRDefault="00544D28" w:rsidP="00544D28">
            <w:pPr>
              <w:pStyle w:val="ListParagraph"/>
              <w:numPr>
                <w:ilvl w:val="2"/>
                <w:numId w:val="30"/>
              </w:numPr>
              <w:rPr>
                <w:rFonts w:ascii="Arial" w:hAnsi="Arial" w:cs="Arial"/>
                <w:sz w:val="18"/>
                <w:szCs w:val="20"/>
              </w:rPr>
            </w:pPr>
            <w:r>
              <w:rPr>
                <w:rFonts w:ascii="Arial" w:hAnsi="Arial" w:cs="Arial"/>
                <w:sz w:val="18"/>
                <w:szCs w:val="20"/>
              </w:rPr>
              <w:t>Different look/feel to public profile page</w:t>
            </w:r>
          </w:p>
          <w:p w:rsidR="00AF6D38" w:rsidRDefault="008E31D8">
            <w:pPr>
              <w:pStyle w:val="ListParagraph"/>
              <w:numPr>
                <w:ilvl w:val="1"/>
                <w:numId w:val="30"/>
              </w:numPr>
              <w:rPr>
                <w:rFonts w:ascii="Arial" w:hAnsi="Arial" w:cs="Arial"/>
                <w:sz w:val="18"/>
                <w:szCs w:val="20"/>
              </w:rPr>
            </w:pPr>
            <w:r>
              <w:rPr>
                <w:rFonts w:ascii="Arial" w:hAnsi="Arial" w:cs="Arial"/>
                <w:sz w:val="18"/>
                <w:szCs w:val="20"/>
              </w:rPr>
              <w:t>Associate – appears for anyone who has an employee ID in membership profile</w:t>
            </w:r>
          </w:p>
          <w:p w:rsidR="00D17BCF" w:rsidRDefault="00D17BCF" w:rsidP="00D17BCF">
            <w:pPr>
              <w:pStyle w:val="ListParagraph"/>
              <w:numPr>
                <w:ilvl w:val="2"/>
                <w:numId w:val="30"/>
              </w:numPr>
              <w:rPr>
                <w:rFonts w:ascii="Arial" w:hAnsi="Arial" w:cs="Arial"/>
                <w:sz w:val="18"/>
                <w:szCs w:val="20"/>
              </w:rPr>
            </w:pPr>
            <w:r w:rsidRPr="00D17BCF">
              <w:rPr>
                <w:rFonts w:ascii="Arial" w:hAnsi="Arial" w:cs="Arial"/>
                <w:b/>
                <w:i/>
                <w:sz w:val="18"/>
                <w:szCs w:val="20"/>
              </w:rPr>
              <w:t>Functional requirement</w:t>
            </w:r>
            <w:r w:rsidR="00AF6D38">
              <w:rPr>
                <w:rFonts w:ascii="Arial" w:hAnsi="Arial" w:cs="Arial"/>
                <w:sz w:val="18"/>
                <w:szCs w:val="20"/>
              </w:rPr>
              <w:t>: integrate with LDAP for automatic add/removal of associate badge BUT also need to badge associates that interact on the site without</w:t>
            </w:r>
            <w:r w:rsidR="00010A0C">
              <w:rPr>
                <w:rFonts w:ascii="Arial" w:hAnsi="Arial" w:cs="Arial"/>
                <w:sz w:val="18"/>
                <w:szCs w:val="20"/>
              </w:rPr>
              <w:t xml:space="preserve"> using admin tool. </w:t>
            </w:r>
          </w:p>
          <w:p w:rsidR="00CF4F1C" w:rsidRDefault="008E31D8">
            <w:pPr>
              <w:pStyle w:val="ListParagraph"/>
              <w:numPr>
                <w:ilvl w:val="1"/>
                <w:numId w:val="30"/>
              </w:numPr>
              <w:rPr>
                <w:rFonts w:ascii="Arial" w:hAnsi="Arial" w:cs="Arial"/>
                <w:sz w:val="18"/>
                <w:szCs w:val="20"/>
              </w:rPr>
            </w:pPr>
            <w:r>
              <w:rPr>
                <w:rFonts w:ascii="Arial" w:hAnsi="Arial" w:cs="Arial"/>
                <w:sz w:val="18"/>
                <w:szCs w:val="20"/>
              </w:rPr>
              <w:t xml:space="preserve">Customer Care Network – tied to CCN employees working within the communities </w:t>
            </w:r>
          </w:p>
          <w:p w:rsidR="00D17BCF" w:rsidRDefault="00AF6D38" w:rsidP="00D17BCF">
            <w:pPr>
              <w:pStyle w:val="ListParagraph"/>
              <w:numPr>
                <w:ilvl w:val="2"/>
                <w:numId w:val="30"/>
              </w:numPr>
              <w:rPr>
                <w:rFonts w:ascii="Arial" w:hAnsi="Arial" w:cs="Arial"/>
                <w:sz w:val="18"/>
                <w:szCs w:val="20"/>
              </w:rPr>
            </w:pPr>
            <w:r w:rsidRPr="00AF6D38">
              <w:rPr>
                <w:rFonts w:ascii="Arial" w:hAnsi="Arial" w:cs="Arial"/>
                <w:b/>
                <w:i/>
                <w:sz w:val="18"/>
                <w:szCs w:val="20"/>
              </w:rPr>
              <w:t>Functional requirement</w:t>
            </w:r>
            <w:r>
              <w:rPr>
                <w:rFonts w:ascii="Arial" w:hAnsi="Arial" w:cs="Arial"/>
                <w:sz w:val="18"/>
                <w:szCs w:val="20"/>
              </w:rPr>
              <w:t>: integrate with LDAP for automatic add/removal of associate badge</w:t>
            </w:r>
          </w:p>
          <w:p w:rsidR="00CF4F1C" w:rsidRDefault="008E31D8">
            <w:pPr>
              <w:pStyle w:val="ListParagraph"/>
              <w:numPr>
                <w:ilvl w:val="1"/>
                <w:numId w:val="30"/>
              </w:numPr>
              <w:rPr>
                <w:rFonts w:ascii="Arial" w:hAnsi="Arial" w:cs="Arial"/>
                <w:sz w:val="18"/>
                <w:szCs w:val="20"/>
              </w:rPr>
            </w:pPr>
            <w:r>
              <w:rPr>
                <w:rFonts w:ascii="Arial" w:hAnsi="Arial" w:cs="Arial"/>
                <w:sz w:val="18"/>
                <w:szCs w:val="20"/>
              </w:rPr>
              <w:t>Moderator Badge – Assigned to anyone with Admin/Moderator tool access</w:t>
            </w:r>
            <w:r w:rsidR="00010A0C">
              <w:rPr>
                <w:rFonts w:ascii="Arial" w:hAnsi="Arial" w:cs="Arial"/>
                <w:sz w:val="18"/>
                <w:szCs w:val="20"/>
              </w:rPr>
              <w:t xml:space="preserve">; manually added </w:t>
            </w:r>
          </w:p>
          <w:p w:rsidR="00CF4F1C" w:rsidRDefault="008E31D8">
            <w:pPr>
              <w:pStyle w:val="ListParagraph"/>
              <w:numPr>
                <w:ilvl w:val="1"/>
                <w:numId w:val="30"/>
              </w:numPr>
              <w:rPr>
                <w:rFonts w:ascii="Arial" w:hAnsi="Arial" w:cs="Arial"/>
                <w:sz w:val="18"/>
                <w:szCs w:val="20"/>
              </w:rPr>
            </w:pPr>
            <w:r>
              <w:rPr>
                <w:rFonts w:ascii="Arial" w:hAnsi="Arial" w:cs="Arial"/>
                <w:sz w:val="18"/>
                <w:szCs w:val="20"/>
              </w:rPr>
              <w:t>Vendors – Manually added through Admin/Moderation tool</w:t>
            </w:r>
          </w:p>
          <w:p w:rsidR="00CF4F1C" w:rsidRDefault="00CF4F1C">
            <w:pPr>
              <w:pStyle w:val="ListParagraph"/>
              <w:numPr>
                <w:ilvl w:val="1"/>
                <w:numId w:val="30"/>
              </w:numPr>
              <w:rPr>
                <w:rFonts w:ascii="Arial" w:hAnsi="Arial" w:cs="Arial"/>
                <w:sz w:val="18"/>
                <w:szCs w:val="20"/>
              </w:rPr>
            </w:pPr>
          </w:p>
        </w:tc>
      </w:tr>
    </w:tbl>
    <w:p w:rsidR="00FB4E73" w:rsidRDefault="00793BF0" w:rsidP="006746EB">
      <w:pPr>
        <w:pStyle w:val="Heading2"/>
      </w:pPr>
      <w:bookmarkStart w:id="28" w:name="_Toc307838668"/>
      <w:bookmarkStart w:id="29" w:name="_Toc307838669"/>
      <w:bookmarkStart w:id="30" w:name="_Toc307838703"/>
      <w:bookmarkStart w:id="31" w:name="_Toc307838712"/>
      <w:bookmarkStart w:id="32" w:name="_Toc307838713"/>
      <w:bookmarkStart w:id="33" w:name="_Toc307838714"/>
      <w:bookmarkStart w:id="34" w:name="_Toc324835450"/>
      <w:bookmarkEnd w:id="28"/>
      <w:bookmarkEnd w:id="29"/>
      <w:bookmarkEnd w:id="30"/>
      <w:bookmarkEnd w:id="31"/>
      <w:bookmarkEnd w:id="32"/>
      <w:bookmarkEnd w:id="33"/>
      <w:r>
        <w:t xml:space="preserve">Social Integration Requirements </w:t>
      </w:r>
      <w:r w:rsidR="005E51D2">
        <w:t xml:space="preserve">– </w:t>
      </w:r>
      <w:r w:rsidR="0019486C">
        <w:t>P1</w:t>
      </w:r>
      <w:bookmarkEnd w:id="34"/>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3748BC" w:rsidRPr="001068D4" w:rsidTr="000F1FE1">
        <w:tc>
          <w:tcPr>
            <w:tcW w:w="9540" w:type="dxa"/>
            <w:gridSpan w:val="2"/>
            <w:shd w:val="clear" w:color="auto" w:fill="B6DDE8" w:themeFill="accent5" w:themeFillTint="66"/>
          </w:tcPr>
          <w:p w:rsidR="003748BC" w:rsidRPr="001068D4" w:rsidRDefault="003748BC" w:rsidP="000F1FE1">
            <w:pPr>
              <w:rPr>
                <w:rFonts w:ascii="Arial" w:hAnsi="Arial" w:cs="Arial"/>
                <w:b/>
                <w:sz w:val="18"/>
                <w:szCs w:val="20"/>
              </w:rPr>
            </w:pPr>
            <w:r w:rsidRPr="001068D4">
              <w:rPr>
                <w:rFonts w:ascii="Arial" w:hAnsi="Arial" w:cs="Arial"/>
                <w:b/>
                <w:sz w:val="18"/>
                <w:szCs w:val="20"/>
              </w:rPr>
              <w:t xml:space="preserve">Phase </w:t>
            </w:r>
            <w:r>
              <w:rPr>
                <w:rFonts w:ascii="Arial" w:hAnsi="Arial" w:cs="Arial"/>
                <w:b/>
                <w:sz w:val="18"/>
                <w:szCs w:val="20"/>
              </w:rPr>
              <w:t>One</w:t>
            </w:r>
          </w:p>
        </w:tc>
      </w:tr>
      <w:tr w:rsidR="00DF291E" w:rsidRPr="001068D4" w:rsidTr="00ED012E">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E52AC5" w:rsidP="009426B4">
            <w:pPr>
              <w:rPr>
                <w:rFonts w:ascii="Arial" w:hAnsi="Arial" w:cs="Arial"/>
                <w:b/>
                <w:sz w:val="18"/>
                <w:szCs w:val="20"/>
              </w:rPr>
            </w:pPr>
            <w:r w:rsidRPr="001068D4">
              <w:rPr>
                <w:rFonts w:ascii="Arial" w:hAnsi="Arial" w:cs="Arial"/>
                <w:b/>
                <w:sz w:val="18"/>
                <w:szCs w:val="20"/>
              </w:rPr>
              <w:t>Req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630F1F" w:rsidRPr="001068D4" w:rsidTr="00ED012E">
        <w:tc>
          <w:tcPr>
            <w:tcW w:w="810" w:type="dxa"/>
          </w:tcPr>
          <w:p w:rsidR="00630F1F" w:rsidRPr="001068D4" w:rsidRDefault="00105978" w:rsidP="004413AA">
            <w:pPr>
              <w:rPr>
                <w:rFonts w:ascii="Arial" w:hAnsi="Arial" w:cs="Arial"/>
                <w:sz w:val="18"/>
                <w:szCs w:val="20"/>
              </w:rPr>
            </w:pPr>
            <w:r>
              <w:rPr>
                <w:rFonts w:ascii="Arial" w:hAnsi="Arial" w:cs="Arial"/>
                <w:sz w:val="18"/>
                <w:szCs w:val="20"/>
              </w:rPr>
              <w:t>3.8</w:t>
            </w:r>
            <w:r w:rsidR="00630F1F" w:rsidRPr="001068D4">
              <w:rPr>
                <w:rFonts w:ascii="Arial" w:hAnsi="Arial" w:cs="Arial"/>
                <w:sz w:val="18"/>
                <w:szCs w:val="20"/>
              </w:rPr>
              <w:t>.1</w:t>
            </w:r>
          </w:p>
        </w:tc>
        <w:tc>
          <w:tcPr>
            <w:tcW w:w="8730" w:type="dxa"/>
          </w:tcPr>
          <w:p w:rsidR="00630F1F" w:rsidRPr="00ED012E" w:rsidRDefault="00630F1F" w:rsidP="000F1FE1">
            <w:pPr>
              <w:tabs>
                <w:tab w:val="left" w:pos="3690"/>
              </w:tabs>
              <w:rPr>
                <w:rFonts w:ascii="Arial" w:hAnsi="Arial" w:cs="Arial"/>
                <w:b/>
                <w:sz w:val="18"/>
                <w:szCs w:val="20"/>
              </w:rPr>
            </w:pPr>
            <w:r w:rsidRPr="00ED012E">
              <w:rPr>
                <w:rFonts w:ascii="Arial" w:hAnsi="Arial" w:cs="Arial"/>
                <w:b/>
                <w:sz w:val="18"/>
                <w:szCs w:val="20"/>
              </w:rPr>
              <w:t xml:space="preserve">Share It Functionality </w:t>
            </w:r>
          </w:p>
          <w:p w:rsidR="00630F1F" w:rsidRPr="004A48D6" w:rsidRDefault="00630F1F" w:rsidP="00077E44">
            <w:pPr>
              <w:pStyle w:val="ListParagraph"/>
              <w:numPr>
                <w:ilvl w:val="0"/>
                <w:numId w:val="30"/>
              </w:numPr>
              <w:tabs>
                <w:tab w:val="left" w:pos="3690"/>
              </w:tabs>
              <w:rPr>
                <w:rFonts w:ascii="Arial" w:hAnsi="Arial" w:cs="Arial"/>
                <w:b/>
                <w:sz w:val="18"/>
                <w:szCs w:val="20"/>
              </w:rPr>
            </w:pPr>
            <w:r>
              <w:rPr>
                <w:rFonts w:ascii="Arial" w:hAnsi="Arial" w:cs="Arial"/>
                <w:sz w:val="18"/>
                <w:szCs w:val="20"/>
              </w:rPr>
              <w:t>Blogs</w:t>
            </w:r>
            <w:r w:rsidR="004A48D6">
              <w:rPr>
                <w:rFonts w:ascii="Arial" w:hAnsi="Arial" w:cs="Arial"/>
                <w:sz w:val="18"/>
                <w:szCs w:val="20"/>
              </w:rPr>
              <w:t xml:space="preserve"> </w:t>
            </w:r>
            <w:r w:rsidR="004A48D6" w:rsidRPr="004A48D6">
              <w:rPr>
                <w:rFonts w:ascii="Arial" w:hAnsi="Arial" w:cs="Arial"/>
                <w:b/>
                <w:sz w:val="18"/>
                <w:szCs w:val="20"/>
              </w:rPr>
              <w:t>(3.</w:t>
            </w:r>
            <w:r w:rsidR="00C11CA1">
              <w:rPr>
                <w:rFonts w:ascii="Arial" w:hAnsi="Arial" w:cs="Arial"/>
                <w:b/>
                <w:sz w:val="18"/>
                <w:szCs w:val="20"/>
              </w:rPr>
              <w:t>10</w:t>
            </w:r>
            <w:r w:rsidR="004A48D6" w:rsidRPr="004A48D6">
              <w:rPr>
                <w:rFonts w:ascii="Arial" w:hAnsi="Arial" w:cs="Arial"/>
                <w:b/>
                <w:sz w:val="18"/>
                <w:szCs w:val="20"/>
              </w:rPr>
              <w:t>)</w:t>
            </w:r>
          </w:p>
          <w:p w:rsidR="00630F1F" w:rsidRDefault="00630F1F" w:rsidP="00077E44">
            <w:pPr>
              <w:pStyle w:val="ListParagraph"/>
              <w:numPr>
                <w:ilvl w:val="0"/>
                <w:numId w:val="30"/>
              </w:numPr>
              <w:tabs>
                <w:tab w:val="left" w:pos="3690"/>
              </w:tabs>
              <w:rPr>
                <w:rFonts w:ascii="Arial" w:hAnsi="Arial" w:cs="Arial"/>
                <w:sz w:val="18"/>
                <w:szCs w:val="20"/>
              </w:rPr>
            </w:pPr>
            <w:r>
              <w:rPr>
                <w:rFonts w:ascii="Arial" w:hAnsi="Arial" w:cs="Arial"/>
                <w:sz w:val="18"/>
                <w:szCs w:val="20"/>
              </w:rPr>
              <w:t>Buying Guides</w:t>
            </w:r>
            <w:r w:rsidR="004A48D6">
              <w:rPr>
                <w:rFonts w:ascii="Arial" w:hAnsi="Arial" w:cs="Arial"/>
                <w:sz w:val="18"/>
                <w:szCs w:val="20"/>
              </w:rPr>
              <w:t xml:space="preserve"> </w:t>
            </w:r>
            <w:r w:rsidR="004A48D6" w:rsidRPr="004A48D6">
              <w:rPr>
                <w:rFonts w:ascii="Arial" w:hAnsi="Arial" w:cs="Arial"/>
                <w:b/>
                <w:sz w:val="18"/>
                <w:szCs w:val="20"/>
              </w:rPr>
              <w:t>(3.</w:t>
            </w:r>
            <w:r w:rsidR="00C11CA1">
              <w:rPr>
                <w:rFonts w:ascii="Arial" w:hAnsi="Arial" w:cs="Arial"/>
                <w:b/>
                <w:sz w:val="18"/>
                <w:szCs w:val="20"/>
              </w:rPr>
              <w:t>10</w:t>
            </w:r>
            <w:r w:rsidR="004A48D6" w:rsidRPr="004A48D6">
              <w:rPr>
                <w:rFonts w:ascii="Arial" w:hAnsi="Arial" w:cs="Arial"/>
                <w:b/>
                <w:sz w:val="18"/>
                <w:szCs w:val="20"/>
              </w:rPr>
              <w:t>)</w:t>
            </w:r>
          </w:p>
          <w:p w:rsidR="00630F1F" w:rsidRDefault="00630F1F" w:rsidP="00077E44">
            <w:pPr>
              <w:pStyle w:val="ListParagraph"/>
              <w:numPr>
                <w:ilvl w:val="0"/>
                <w:numId w:val="30"/>
              </w:numPr>
              <w:tabs>
                <w:tab w:val="left" w:pos="3690"/>
              </w:tabs>
              <w:rPr>
                <w:rFonts w:ascii="Arial" w:hAnsi="Arial" w:cs="Arial"/>
                <w:sz w:val="18"/>
                <w:szCs w:val="20"/>
              </w:rPr>
            </w:pPr>
            <w:r>
              <w:rPr>
                <w:rFonts w:ascii="Arial" w:hAnsi="Arial" w:cs="Arial"/>
                <w:sz w:val="18"/>
                <w:szCs w:val="20"/>
              </w:rPr>
              <w:t>Q</w:t>
            </w:r>
            <w:r w:rsidR="00010A0C">
              <w:rPr>
                <w:rFonts w:ascii="Arial" w:hAnsi="Arial" w:cs="Arial"/>
                <w:sz w:val="18"/>
                <w:szCs w:val="20"/>
              </w:rPr>
              <w:t>uestion Post</w:t>
            </w:r>
            <w:r>
              <w:rPr>
                <w:rFonts w:ascii="Arial" w:hAnsi="Arial" w:cs="Arial"/>
                <w:sz w:val="18"/>
                <w:szCs w:val="20"/>
              </w:rPr>
              <w:t xml:space="preserve"> </w:t>
            </w:r>
            <w:r w:rsidRPr="00630F1F">
              <w:rPr>
                <w:rFonts w:ascii="Arial" w:hAnsi="Arial" w:cs="Arial"/>
                <w:b/>
                <w:sz w:val="18"/>
                <w:szCs w:val="20"/>
              </w:rPr>
              <w:t>(3.4)</w:t>
            </w:r>
          </w:p>
          <w:p w:rsidR="00630F1F" w:rsidRPr="001068D4" w:rsidRDefault="000C434C" w:rsidP="000F1FE1">
            <w:pPr>
              <w:rPr>
                <w:rFonts w:ascii="Arial" w:hAnsi="Arial" w:cs="Arial"/>
                <w:sz w:val="18"/>
                <w:szCs w:val="20"/>
              </w:rPr>
            </w:pPr>
            <w:r>
              <w:rPr>
                <w:rFonts w:ascii="Arial" w:hAnsi="Arial" w:cs="Arial"/>
                <w:b/>
                <w:sz w:val="18"/>
                <w:szCs w:val="20"/>
              </w:rPr>
              <w:t xml:space="preserve"> </w:t>
            </w:r>
            <w:r w:rsidRPr="000C434C">
              <w:rPr>
                <w:rFonts w:ascii="Arial" w:hAnsi="Arial" w:cs="Arial"/>
                <w:sz w:val="18"/>
                <w:szCs w:val="20"/>
              </w:rPr>
              <w:t>Category Page</w:t>
            </w:r>
            <w:r>
              <w:rPr>
                <w:rFonts w:ascii="Arial" w:hAnsi="Arial" w:cs="Arial"/>
                <w:b/>
                <w:sz w:val="18"/>
                <w:szCs w:val="20"/>
              </w:rPr>
              <w:t xml:space="preserve"> </w:t>
            </w:r>
            <w:r w:rsidR="00630F1F" w:rsidRPr="00630F1F">
              <w:rPr>
                <w:rFonts w:ascii="Arial" w:hAnsi="Arial" w:cs="Arial"/>
                <w:b/>
                <w:i/>
                <w:sz w:val="18"/>
                <w:szCs w:val="20"/>
              </w:rPr>
              <w:t>Functional Requirement:</w:t>
            </w:r>
            <w:r w:rsidR="00630F1F">
              <w:rPr>
                <w:rFonts w:ascii="Arial" w:hAnsi="Arial" w:cs="Arial"/>
                <w:sz w:val="18"/>
                <w:szCs w:val="20"/>
              </w:rPr>
              <w:t xml:space="preserve"> Use existing Share It Capabilities</w:t>
            </w:r>
          </w:p>
        </w:tc>
      </w:tr>
    </w:tbl>
    <w:p w:rsidR="005651CB" w:rsidRDefault="00630F1F" w:rsidP="005651CB">
      <w:pPr>
        <w:pStyle w:val="Heading2"/>
      </w:pPr>
      <w:bookmarkStart w:id="35" w:name="_Toc324835451"/>
      <w:r>
        <w:t>Customer Service Requirements</w:t>
      </w:r>
      <w:r w:rsidR="00612DF6">
        <w:t xml:space="preserve"> –</w:t>
      </w:r>
      <w:r>
        <w:t xml:space="preserve"> </w:t>
      </w:r>
      <w:r w:rsidR="005651CB">
        <w:t>P</w:t>
      </w:r>
      <w:r>
        <w:t>1 &amp; P2</w:t>
      </w:r>
      <w:bookmarkEnd w:id="35"/>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3748BC" w:rsidRPr="001068D4" w:rsidTr="003748BC">
        <w:tc>
          <w:tcPr>
            <w:tcW w:w="9540" w:type="dxa"/>
            <w:gridSpan w:val="2"/>
            <w:shd w:val="clear" w:color="auto" w:fill="B6DDE8" w:themeFill="accent5" w:themeFillTint="66"/>
          </w:tcPr>
          <w:p w:rsidR="003748BC" w:rsidRPr="001068D4" w:rsidRDefault="003748BC" w:rsidP="003748BC">
            <w:pPr>
              <w:rPr>
                <w:rFonts w:ascii="Arial" w:hAnsi="Arial" w:cs="Arial"/>
                <w:b/>
                <w:sz w:val="18"/>
                <w:szCs w:val="20"/>
              </w:rPr>
            </w:pPr>
            <w:r w:rsidRPr="001068D4">
              <w:rPr>
                <w:rFonts w:ascii="Arial" w:hAnsi="Arial" w:cs="Arial"/>
                <w:b/>
                <w:sz w:val="18"/>
                <w:szCs w:val="20"/>
              </w:rPr>
              <w:t xml:space="preserve">Phase </w:t>
            </w:r>
            <w:r>
              <w:rPr>
                <w:rFonts w:ascii="Arial" w:hAnsi="Arial" w:cs="Arial"/>
                <w:b/>
                <w:sz w:val="18"/>
                <w:szCs w:val="20"/>
              </w:rPr>
              <w:t>One</w:t>
            </w:r>
          </w:p>
        </w:tc>
      </w:tr>
      <w:tr w:rsidR="00DF291E" w:rsidRPr="001068D4" w:rsidTr="003748BC">
        <w:tc>
          <w:tcPr>
            <w:tcW w:w="810" w:type="dxa"/>
            <w:shd w:val="clear" w:color="auto" w:fill="B6DDE8"/>
          </w:tcPr>
          <w:p w:rsidR="00DF291E" w:rsidRPr="001068D4" w:rsidRDefault="00E52AC5" w:rsidP="009426B4">
            <w:pPr>
              <w:rPr>
                <w:rFonts w:ascii="Arial" w:hAnsi="Arial" w:cs="Arial"/>
                <w:b/>
                <w:sz w:val="18"/>
                <w:szCs w:val="20"/>
              </w:rPr>
            </w:pPr>
            <w:r w:rsidRPr="001068D4">
              <w:rPr>
                <w:rFonts w:ascii="Arial" w:hAnsi="Arial" w:cs="Arial"/>
                <w:b/>
                <w:sz w:val="18"/>
                <w:szCs w:val="20"/>
              </w:rPr>
              <w:t>Req #</w:t>
            </w:r>
          </w:p>
        </w:tc>
        <w:tc>
          <w:tcPr>
            <w:tcW w:w="8730" w:type="dxa"/>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E72E89" w:rsidRPr="001068D4" w:rsidTr="003748BC">
        <w:tc>
          <w:tcPr>
            <w:tcW w:w="810" w:type="dxa"/>
          </w:tcPr>
          <w:p w:rsidR="00E72E89" w:rsidRPr="001068D4" w:rsidRDefault="00993E57" w:rsidP="00DF291E">
            <w:pPr>
              <w:rPr>
                <w:rFonts w:ascii="Arial" w:hAnsi="Arial" w:cs="Arial"/>
                <w:sz w:val="18"/>
                <w:szCs w:val="20"/>
              </w:rPr>
            </w:pPr>
            <w:r w:rsidRPr="001068D4">
              <w:rPr>
                <w:rFonts w:ascii="Arial" w:hAnsi="Arial" w:cs="Arial"/>
                <w:sz w:val="18"/>
                <w:szCs w:val="20"/>
              </w:rPr>
              <w:t>3.</w:t>
            </w:r>
            <w:r w:rsidR="00105978">
              <w:rPr>
                <w:rFonts w:ascii="Arial" w:hAnsi="Arial" w:cs="Arial"/>
                <w:sz w:val="18"/>
                <w:szCs w:val="20"/>
              </w:rPr>
              <w:t>9</w:t>
            </w:r>
            <w:r w:rsidR="00E72E89" w:rsidRPr="001068D4">
              <w:rPr>
                <w:rFonts w:ascii="Arial" w:hAnsi="Arial" w:cs="Arial"/>
                <w:sz w:val="18"/>
                <w:szCs w:val="20"/>
              </w:rPr>
              <w:t>.1</w:t>
            </w:r>
          </w:p>
        </w:tc>
        <w:tc>
          <w:tcPr>
            <w:tcW w:w="8730" w:type="dxa"/>
          </w:tcPr>
          <w:p w:rsidR="00E72E89" w:rsidRDefault="00F63B50" w:rsidP="00E72E89">
            <w:pPr>
              <w:rPr>
                <w:rFonts w:ascii="Arial" w:hAnsi="Arial" w:cs="Arial"/>
                <w:sz w:val="18"/>
                <w:szCs w:val="20"/>
              </w:rPr>
            </w:pPr>
            <w:r>
              <w:rPr>
                <w:rFonts w:ascii="Arial" w:hAnsi="Arial" w:cs="Arial"/>
                <w:sz w:val="18"/>
                <w:szCs w:val="20"/>
              </w:rPr>
              <w:t>Communities Specific Customer Service page</w:t>
            </w:r>
          </w:p>
          <w:p w:rsidR="00000000" w:rsidRDefault="00010A0C">
            <w:pPr>
              <w:pStyle w:val="ListParagraph"/>
              <w:numPr>
                <w:ilvl w:val="0"/>
                <w:numId w:val="32"/>
              </w:numPr>
              <w:rPr>
                <w:ins w:id="36" w:author="jmassud" w:date="2012-05-24T11:18:00Z"/>
                <w:rFonts w:ascii="Arial" w:hAnsi="Arial" w:cs="Arial"/>
                <w:b/>
                <w:snapToGrid w:val="0"/>
                <w:spacing w:val="2"/>
                <w:sz w:val="18"/>
                <w:szCs w:val="20"/>
              </w:rPr>
              <w:pPrChange w:id="37" w:author="jmassud" w:date="2012-05-24T11:19:00Z">
                <w:pPr>
                  <w:pStyle w:val="ListParagraph"/>
                  <w:keepNext/>
                  <w:keepLines/>
                  <w:numPr>
                    <w:ilvl w:val="1"/>
                    <w:numId w:val="32"/>
                  </w:numPr>
                  <w:tabs>
                    <w:tab w:val="left" w:leader="dot" w:pos="3600"/>
                    <w:tab w:val="left" w:pos="5040"/>
                    <w:tab w:val="left" w:pos="5760"/>
                  </w:tabs>
                  <w:spacing w:before="480"/>
                  <w:ind w:left="1440" w:hanging="360"/>
                </w:pPr>
              </w:pPrChange>
            </w:pPr>
            <w:r>
              <w:rPr>
                <w:rFonts w:ascii="Arial" w:hAnsi="Arial" w:cs="Arial"/>
                <w:sz w:val="18"/>
                <w:szCs w:val="20"/>
              </w:rPr>
              <w:t>Q&amp;A – select category (routes to different areas of the business)</w:t>
            </w:r>
          </w:p>
          <w:p w:rsidR="00F63B50" w:rsidRDefault="00010A0C" w:rsidP="00077E44">
            <w:pPr>
              <w:pStyle w:val="ListParagraph"/>
              <w:numPr>
                <w:ilvl w:val="1"/>
                <w:numId w:val="32"/>
              </w:numPr>
              <w:rPr>
                <w:rFonts w:ascii="Arial" w:hAnsi="Arial" w:cs="Arial"/>
                <w:sz w:val="18"/>
                <w:szCs w:val="20"/>
              </w:rPr>
            </w:pPr>
            <w:del w:id="38" w:author="jmassud" w:date="2012-05-24T11:19:00Z">
              <w:r w:rsidDel="009B7EC5">
                <w:rPr>
                  <w:rFonts w:ascii="Arial" w:hAnsi="Arial" w:cs="Arial"/>
                  <w:sz w:val="18"/>
                  <w:szCs w:val="20"/>
                </w:rPr>
                <w:delText>Order Issue</w:delText>
              </w:r>
            </w:del>
            <w:ins w:id="39" w:author="jmassud" w:date="2012-05-24T11:19:00Z">
              <w:r w:rsidR="009B7EC5">
                <w:rPr>
                  <w:rFonts w:ascii="Arial" w:hAnsi="Arial" w:cs="Arial"/>
                  <w:sz w:val="18"/>
                  <w:szCs w:val="20"/>
                </w:rPr>
                <w:t>Product Repair</w:t>
              </w:r>
            </w:ins>
          </w:p>
          <w:p w:rsidR="00F63B50" w:rsidRDefault="00F63B50" w:rsidP="00077E44">
            <w:pPr>
              <w:pStyle w:val="ListParagraph"/>
              <w:numPr>
                <w:ilvl w:val="1"/>
                <w:numId w:val="32"/>
              </w:numPr>
              <w:rPr>
                <w:ins w:id="40" w:author="jmassud" w:date="2012-05-24T11:20:00Z"/>
                <w:rFonts w:ascii="Arial" w:hAnsi="Arial" w:cs="Arial"/>
                <w:sz w:val="18"/>
                <w:szCs w:val="20"/>
              </w:rPr>
            </w:pPr>
            <w:del w:id="41" w:author="jmassud" w:date="2012-05-24T11:19:00Z">
              <w:r w:rsidDel="009B7EC5">
                <w:rPr>
                  <w:rFonts w:ascii="Arial" w:hAnsi="Arial" w:cs="Arial"/>
                  <w:sz w:val="18"/>
                  <w:szCs w:val="20"/>
                </w:rPr>
                <w:delText>Delivery</w:delText>
              </w:r>
            </w:del>
            <w:ins w:id="42" w:author="jmassud" w:date="2012-05-24T11:19:00Z">
              <w:r w:rsidR="009B7EC5">
                <w:rPr>
                  <w:rFonts w:ascii="Arial" w:hAnsi="Arial" w:cs="Arial"/>
                  <w:sz w:val="18"/>
                  <w:szCs w:val="20"/>
                </w:rPr>
                <w:t xml:space="preserve"> Product Quality</w:t>
              </w:r>
            </w:ins>
          </w:p>
          <w:p w:rsidR="009B7EC5" w:rsidRDefault="009B7EC5" w:rsidP="00077E44">
            <w:pPr>
              <w:pStyle w:val="ListParagraph"/>
              <w:numPr>
                <w:ilvl w:val="1"/>
                <w:numId w:val="32"/>
              </w:numPr>
              <w:rPr>
                <w:ins w:id="43" w:author="jmassud" w:date="2012-05-24T11:20:00Z"/>
                <w:rFonts w:ascii="Arial" w:hAnsi="Arial" w:cs="Arial"/>
                <w:sz w:val="18"/>
                <w:szCs w:val="20"/>
              </w:rPr>
            </w:pPr>
            <w:ins w:id="44" w:author="jmassud" w:date="2012-05-24T11:20:00Z">
              <w:r>
                <w:rPr>
                  <w:rFonts w:ascii="Arial" w:hAnsi="Arial" w:cs="Arial"/>
                  <w:sz w:val="18"/>
                  <w:szCs w:val="20"/>
                </w:rPr>
                <w:t>Service Contracts</w:t>
              </w:r>
            </w:ins>
          </w:p>
          <w:p w:rsidR="009B7EC5" w:rsidRDefault="009B7EC5" w:rsidP="00077E44">
            <w:pPr>
              <w:pStyle w:val="ListParagraph"/>
              <w:numPr>
                <w:ilvl w:val="1"/>
                <w:numId w:val="32"/>
              </w:numPr>
              <w:rPr>
                <w:ins w:id="45" w:author="jmassud" w:date="2012-05-24T11:20:00Z"/>
                <w:rFonts w:ascii="Arial" w:hAnsi="Arial" w:cs="Arial"/>
                <w:sz w:val="18"/>
                <w:szCs w:val="20"/>
              </w:rPr>
            </w:pPr>
            <w:ins w:id="46" w:author="jmassud" w:date="2012-05-24T11:20:00Z">
              <w:r>
                <w:rPr>
                  <w:rFonts w:ascii="Arial" w:hAnsi="Arial" w:cs="Arial"/>
                  <w:sz w:val="18"/>
                  <w:szCs w:val="20"/>
                </w:rPr>
                <w:lastRenderedPageBreak/>
                <w:t xml:space="preserve">Retail </w:t>
              </w:r>
            </w:ins>
            <w:ins w:id="47" w:author="jmassud" w:date="2012-05-24T11:21:00Z">
              <w:r>
                <w:rPr>
                  <w:rFonts w:ascii="Arial" w:hAnsi="Arial" w:cs="Arial"/>
                  <w:sz w:val="18"/>
                  <w:szCs w:val="20"/>
                </w:rPr>
                <w:t xml:space="preserve">(Sears Store Experience / Kmart Store Experience) </w:t>
              </w:r>
            </w:ins>
          </w:p>
          <w:p w:rsidR="009B7EC5" w:rsidRDefault="009B7EC5" w:rsidP="00077E44">
            <w:pPr>
              <w:pStyle w:val="ListParagraph"/>
              <w:numPr>
                <w:ilvl w:val="1"/>
                <w:numId w:val="32"/>
              </w:numPr>
              <w:rPr>
                <w:ins w:id="48" w:author="jmassud" w:date="2012-05-24T11:20:00Z"/>
                <w:rFonts w:ascii="Arial" w:hAnsi="Arial" w:cs="Arial"/>
                <w:sz w:val="18"/>
                <w:szCs w:val="20"/>
              </w:rPr>
            </w:pPr>
            <w:ins w:id="49" w:author="jmassud" w:date="2012-05-24T11:20:00Z">
              <w:r>
                <w:rPr>
                  <w:rFonts w:ascii="Arial" w:hAnsi="Arial" w:cs="Arial"/>
                  <w:sz w:val="18"/>
                  <w:szCs w:val="20"/>
                </w:rPr>
                <w:t>Third Party</w:t>
              </w:r>
            </w:ins>
          </w:p>
          <w:p w:rsidR="009B7EC5" w:rsidRDefault="009B7EC5" w:rsidP="00077E44">
            <w:pPr>
              <w:pStyle w:val="ListParagraph"/>
              <w:numPr>
                <w:ilvl w:val="1"/>
                <w:numId w:val="32"/>
              </w:numPr>
              <w:rPr>
                <w:ins w:id="50" w:author="jmassud" w:date="2012-05-24T11:25:00Z"/>
                <w:rFonts w:ascii="Arial" w:hAnsi="Arial" w:cs="Arial"/>
                <w:sz w:val="18"/>
                <w:szCs w:val="20"/>
              </w:rPr>
            </w:pPr>
            <w:ins w:id="51" w:author="jmassud" w:date="2012-05-24T11:21:00Z">
              <w:r>
                <w:rPr>
                  <w:rFonts w:ascii="Arial" w:hAnsi="Arial" w:cs="Arial"/>
                  <w:sz w:val="18"/>
                  <w:szCs w:val="20"/>
                </w:rPr>
                <w:t xml:space="preserve">Direct Commerce </w:t>
              </w:r>
            </w:ins>
          </w:p>
          <w:p w:rsidR="00000000" w:rsidRDefault="009B7EC5">
            <w:pPr>
              <w:pStyle w:val="ListParagraph"/>
              <w:numPr>
                <w:ilvl w:val="2"/>
                <w:numId w:val="32"/>
              </w:numPr>
              <w:rPr>
                <w:ins w:id="52" w:author="jmassud" w:date="2012-05-24T11:25:00Z"/>
                <w:rFonts w:ascii="Arial" w:hAnsi="Arial" w:cs="Arial"/>
                <w:sz w:val="18"/>
                <w:szCs w:val="20"/>
              </w:rPr>
              <w:pPrChange w:id="53" w:author="jmassud" w:date="2012-05-24T11:25:00Z">
                <w:pPr>
                  <w:pStyle w:val="ListParagraph"/>
                  <w:numPr>
                    <w:ilvl w:val="1"/>
                    <w:numId w:val="32"/>
                  </w:numPr>
                  <w:ind w:left="1440" w:hanging="360"/>
                </w:pPr>
              </w:pPrChange>
            </w:pPr>
            <w:ins w:id="54" w:author="jmassud" w:date="2012-05-24T11:25:00Z">
              <w:r>
                <w:rPr>
                  <w:rFonts w:ascii="Arial" w:hAnsi="Arial" w:cs="Arial"/>
                  <w:sz w:val="18"/>
                  <w:szCs w:val="20"/>
                </w:rPr>
                <w:t>Kmart</w:t>
              </w:r>
            </w:ins>
          </w:p>
          <w:p w:rsidR="00000000" w:rsidRDefault="009B7EC5">
            <w:pPr>
              <w:pStyle w:val="ListParagraph"/>
              <w:numPr>
                <w:ilvl w:val="2"/>
                <w:numId w:val="32"/>
              </w:numPr>
              <w:rPr>
                <w:ins w:id="55" w:author="jmassud" w:date="2012-05-24T11:25:00Z"/>
                <w:rFonts w:ascii="Arial" w:hAnsi="Arial" w:cs="Arial"/>
                <w:sz w:val="18"/>
                <w:szCs w:val="20"/>
              </w:rPr>
              <w:pPrChange w:id="56" w:author="jmassud" w:date="2012-05-24T11:25:00Z">
                <w:pPr>
                  <w:pStyle w:val="ListParagraph"/>
                  <w:numPr>
                    <w:ilvl w:val="1"/>
                    <w:numId w:val="32"/>
                  </w:numPr>
                  <w:ind w:left="1440" w:hanging="360"/>
                </w:pPr>
              </w:pPrChange>
            </w:pPr>
            <w:ins w:id="57" w:author="jmassud" w:date="2012-05-24T11:25:00Z">
              <w:r>
                <w:rPr>
                  <w:rFonts w:ascii="Arial" w:hAnsi="Arial" w:cs="Arial"/>
                  <w:sz w:val="18"/>
                  <w:szCs w:val="20"/>
                </w:rPr>
                <w:t>Sears</w:t>
              </w:r>
            </w:ins>
          </w:p>
          <w:p w:rsidR="00000000" w:rsidRDefault="009B7EC5">
            <w:pPr>
              <w:pStyle w:val="ListParagraph"/>
              <w:numPr>
                <w:ilvl w:val="2"/>
                <w:numId w:val="32"/>
              </w:numPr>
              <w:rPr>
                <w:ins w:id="58" w:author="jmassud" w:date="2012-05-24T11:21:00Z"/>
                <w:rFonts w:ascii="Arial" w:hAnsi="Arial" w:cs="Arial"/>
                <w:sz w:val="18"/>
                <w:szCs w:val="20"/>
              </w:rPr>
              <w:pPrChange w:id="59" w:author="jmassud" w:date="2012-05-24T11:25:00Z">
                <w:pPr>
                  <w:pStyle w:val="ListParagraph"/>
                  <w:numPr>
                    <w:ilvl w:val="1"/>
                    <w:numId w:val="32"/>
                  </w:numPr>
                  <w:ind w:left="1440" w:hanging="360"/>
                </w:pPr>
              </w:pPrChange>
            </w:pPr>
            <w:ins w:id="60" w:author="jmassud" w:date="2012-05-24T11:25:00Z">
              <w:r>
                <w:rPr>
                  <w:rFonts w:ascii="Arial" w:hAnsi="Arial" w:cs="Arial"/>
                  <w:sz w:val="18"/>
                  <w:szCs w:val="20"/>
                </w:rPr>
                <w:t>Catalog</w:t>
              </w:r>
            </w:ins>
          </w:p>
          <w:p w:rsidR="009B7EC5" w:rsidRDefault="009B7EC5" w:rsidP="00077E44">
            <w:pPr>
              <w:pStyle w:val="ListParagraph"/>
              <w:numPr>
                <w:ilvl w:val="1"/>
                <w:numId w:val="32"/>
              </w:numPr>
              <w:rPr>
                <w:ins w:id="61" w:author="jmassud" w:date="2012-05-24T11:21:00Z"/>
                <w:rFonts w:ascii="Arial" w:hAnsi="Arial" w:cs="Arial"/>
                <w:sz w:val="18"/>
                <w:szCs w:val="20"/>
              </w:rPr>
            </w:pPr>
            <w:ins w:id="62" w:author="jmassud" w:date="2012-05-24T11:21:00Z">
              <w:r>
                <w:rPr>
                  <w:rFonts w:ascii="Arial" w:hAnsi="Arial" w:cs="Arial"/>
                  <w:sz w:val="18"/>
                  <w:szCs w:val="20"/>
                </w:rPr>
                <w:t>Home Delivery</w:t>
              </w:r>
            </w:ins>
          </w:p>
          <w:p w:rsidR="009B7EC5" w:rsidRDefault="009B7EC5" w:rsidP="00077E44">
            <w:pPr>
              <w:pStyle w:val="ListParagraph"/>
              <w:numPr>
                <w:ilvl w:val="1"/>
                <w:numId w:val="32"/>
              </w:numPr>
              <w:rPr>
                <w:rFonts w:ascii="Arial" w:hAnsi="Arial" w:cs="Arial"/>
                <w:sz w:val="18"/>
                <w:szCs w:val="20"/>
              </w:rPr>
            </w:pPr>
            <w:ins w:id="63" w:author="jmassud" w:date="2012-05-24T11:21:00Z">
              <w:r>
                <w:rPr>
                  <w:rFonts w:ascii="Arial" w:hAnsi="Arial" w:cs="Arial"/>
                  <w:sz w:val="18"/>
                  <w:szCs w:val="20"/>
                </w:rPr>
                <w:t>Parts</w:t>
              </w:r>
            </w:ins>
          </w:p>
          <w:p w:rsidR="00F63B50" w:rsidRDefault="00F63B50" w:rsidP="00077E44">
            <w:pPr>
              <w:pStyle w:val="ListParagraph"/>
              <w:numPr>
                <w:ilvl w:val="1"/>
                <w:numId w:val="32"/>
              </w:numPr>
              <w:rPr>
                <w:ins w:id="64" w:author="jmassud" w:date="2012-05-24T11:21:00Z"/>
                <w:rFonts w:ascii="Arial" w:hAnsi="Arial" w:cs="Arial"/>
                <w:sz w:val="18"/>
                <w:szCs w:val="20"/>
              </w:rPr>
            </w:pPr>
            <w:r>
              <w:rPr>
                <w:rFonts w:ascii="Arial" w:hAnsi="Arial" w:cs="Arial"/>
                <w:sz w:val="18"/>
                <w:szCs w:val="20"/>
              </w:rPr>
              <w:t>Installation</w:t>
            </w:r>
          </w:p>
          <w:p w:rsidR="009B7EC5" w:rsidRDefault="009B7EC5" w:rsidP="00077E44">
            <w:pPr>
              <w:pStyle w:val="ListParagraph"/>
              <w:numPr>
                <w:ilvl w:val="1"/>
                <w:numId w:val="32"/>
              </w:numPr>
              <w:rPr>
                <w:rFonts w:ascii="Arial" w:hAnsi="Arial" w:cs="Arial"/>
                <w:sz w:val="18"/>
                <w:szCs w:val="20"/>
              </w:rPr>
            </w:pPr>
            <w:ins w:id="65" w:author="jmassud" w:date="2012-05-24T11:21:00Z">
              <w:r>
                <w:rPr>
                  <w:rFonts w:ascii="Arial" w:hAnsi="Arial" w:cs="Arial"/>
                  <w:sz w:val="18"/>
                  <w:szCs w:val="20"/>
                </w:rPr>
                <w:t>Automotive</w:t>
              </w:r>
            </w:ins>
          </w:p>
          <w:p w:rsidR="00F63B50" w:rsidRDefault="00F63B50" w:rsidP="00077E44">
            <w:pPr>
              <w:pStyle w:val="ListParagraph"/>
              <w:numPr>
                <w:ilvl w:val="1"/>
                <w:numId w:val="32"/>
              </w:numPr>
              <w:rPr>
                <w:rFonts w:ascii="Arial" w:hAnsi="Arial" w:cs="Arial"/>
                <w:sz w:val="18"/>
                <w:szCs w:val="20"/>
              </w:rPr>
            </w:pPr>
            <w:del w:id="66" w:author="jmassud" w:date="2012-05-24T11:23:00Z">
              <w:r w:rsidDel="009B7EC5">
                <w:rPr>
                  <w:rFonts w:ascii="Arial" w:hAnsi="Arial" w:cs="Arial"/>
                  <w:sz w:val="18"/>
                  <w:szCs w:val="20"/>
                </w:rPr>
                <w:delText xml:space="preserve">Part Orders &amp; Inquiries </w:delText>
              </w:r>
            </w:del>
            <w:ins w:id="67" w:author="jmassud" w:date="2012-05-24T11:23:00Z">
              <w:r w:rsidR="009B7EC5">
                <w:rPr>
                  <w:rFonts w:ascii="Arial" w:hAnsi="Arial" w:cs="Arial"/>
                  <w:sz w:val="18"/>
                  <w:szCs w:val="20"/>
                </w:rPr>
                <w:t xml:space="preserve">Corporate </w:t>
              </w:r>
            </w:ins>
          </w:p>
          <w:p w:rsidR="00F63B50" w:rsidRDefault="00F63B50" w:rsidP="00077E44">
            <w:pPr>
              <w:pStyle w:val="ListParagraph"/>
              <w:numPr>
                <w:ilvl w:val="1"/>
                <w:numId w:val="32"/>
              </w:numPr>
              <w:rPr>
                <w:ins w:id="68" w:author="jmassud" w:date="2012-05-24T11:24:00Z"/>
                <w:rFonts w:ascii="Arial" w:hAnsi="Arial" w:cs="Arial"/>
                <w:sz w:val="18"/>
                <w:szCs w:val="20"/>
              </w:rPr>
            </w:pPr>
            <w:del w:id="69" w:author="jmassud" w:date="2012-05-24T11:24:00Z">
              <w:r w:rsidDel="009B7EC5">
                <w:rPr>
                  <w:rFonts w:ascii="Arial" w:hAnsi="Arial" w:cs="Arial"/>
                  <w:sz w:val="18"/>
                  <w:szCs w:val="20"/>
                </w:rPr>
                <w:delText>Repair</w:delText>
              </w:r>
            </w:del>
            <w:ins w:id="70" w:author="jmassud" w:date="2012-05-24T11:24:00Z">
              <w:r w:rsidR="009B7EC5">
                <w:rPr>
                  <w:rFonts w:ascii="Arial" w:hAnsi="Arial" w:cs="Arial"/>
                  <w:sz w:val="18"/>
                  <w:szCs w:val="20"/>
                </w:rPr>
                <w:t>Home Improvement</w:t>
              </w:r>
            </w:ins>
          </w:p>
          <w:p w:rsidR="009B7EC5" w:rsidRDefault="009B7EC5" w:rsidP="00077E44">
            <w:pPr>
              <w:pStyle w:val="ListParagraph"/>
              <w:numPr>
                <w:ilvl w:val="1"/>
                <w:numId w:val="32"/>
              </w:numPr>
              <w:rPr>
                <w:rFonts w:ascii="Arial" w:hAnsi="Arial" w:cs="Arial"/>
                <w:sz w:val="18"/>
                <w:szCs w:val="20"/>
              </w:rPr>
            </w:pPr>
            <w:ins w:id="71" w:author="jmassud" w:date="2012-05-24T11:24:00Z">
              <w:r>
                <w:rPr>
                  <w:rFonts w:ascii="Arial" w:hAnsi="Arial" w:cs="Arial"/>
                  <w:sz w:val="18"/>
                  <w:szCs w:val="20"/>
                </w:rPr>
                <w:t>Credit</w:t>
              </w:r>
            </w:ins>
          </w:p>
          <w:p w:rsidR="007F79F6" w:rsidRDefault="009B7EC5" w:rsidP="00077E44">
            <w:pPr>
              <w:pStyle w:val="ListParagraph"/>
              <w:numPr>
                <w:ilvl w:val="1"/>
                <w:numId w:val="32"/>
              </w:numPr>
              <w:rPr>
                <w:ins w:id="72" w:author="jmassud" w:date="2012-05-24T11:25:00Z"/>
                <w:rFonts w:ascii="Arial" w:hAnsi="Arial" w:cs="Arial"/>
                <w:sz w:val="18"/>
                <w:szCs w:val="20"/>
              </w:rPr>
            </w:pPr>
            <w:ins w:id="73" w:author="jmassud" w:date="2012-05-24T11:25:00Z">
              <w:r>
                <w:rPr>
                  <w:rFonts w:ascii="Arial" w:hAnsi="Arial" w:cs="Arial"/>
                  <w:sz w:val="18"/>
                  <w:szCs w:val="20"/>
                </w:rPr>
                <w:t xml:space="preserve">Catalog </w:t>
              </w:r>
            </w:ins>
            <w:del w:id="74" w:author="jmassud" w:date="2012-05-24T11:24:00Z">
              <w:r w:rsidR="00010A0C" w:rsidDel="009B7EC5">
                <w:rPr>
                  <w:rFonts w:ascii="Arial" w:hAnsi="Arial" w:cs="Arial"/>
                  <w:sz w:val="18"/>
                  <w:szCs w:val="20"/>
                </w:rPr>
                <w:delText>Others TBD</w:delText>
              </w:r>
            </w:del>
          </w:p>
          <w:p w:rsidR="009B7EC5" w:rsidRDefault="009B7EC5" w:rsidP="00077E44">
            <w:pPr>
              <w:pStyle w:val="ListParagraph"/>
              <w:numPr>
                <w:ilvl w:val="1"/>
                <w:numId w:val="32"/>
              </w:numPr>
              <w:rPr>
                <w:ins w:id="75" w:author="jmassud" w:date="2012-05-24T11:25:00Z"/>
                <w:rFonts w:ascii="Arial" w:hAnsi="Arial" w:cs="Arial"/>
                <w:sz w:val="18"/>
                <w:szCs w:val="20"/>
              </w:rPr>
            </w:pPr>
            <w:ins w:id="76" w:author="jmassud" w:date="2012-05-24T11:25:00Z">
              <w:r>
                <w:rPr>
                  <w:rFonts w:ascii="Arial" w:hAnsi="Arial" w:cs="Arial"/>
                  <w:sz w:val="18"/>
                  <w:szCs w:val="20"/>
                </w:rPr>
                <w:t>Licensed Businesses</w:t>
              </w:r>
            </w:ins>
          </w:p>
          <w:p w:rsidR="009B7EC5" w:rsidRDefault="009B7EC5" w:rsidP="00077E44">
            <w:pPr>
              <w:pStyle w:val="ListParagraph"/>
              <w:numPr>
                <w:ilvl w:val="1"/>
                <w:numId w:val="32"/>
              </w:numPr>
              <w:rPr>
                <w:rFonts w:ascii="Arial" w:hAnsi="Arial" w:cs="Arial"/>
                <w:sz w:val="18"/>
                <w:szCs w:val="20"/>
              </w:rPr>
            </w:pPr>
            <w:ins w:id="77" w:author="jmassud" w:date="2012-05-24T11:25:00Z">
              <w:r>
                <w:rPr>
                  <w:rFonts w:ascii="Arial" w:hAnsi="Arial" w:cs="Arial"/>
                  <w:sz w:val="18"/>
                  <w:szCs w:val="20"/>
                </w:rPr>
                <w:t>Direct Mail</w:t>
              </w:r>
            </w:ins>
          </w:p>
          <w:p w:rsidR="00010A0C" w:rsidRDefault="00010A0C" w:rsidP="00010A0C">
            <w:pPr>
              <w:pStyle w:val="ListParagraph"/>
              <w:numPr>
                <w:ilvl w:val="0"/>
                <w:numId w:val="32"/>
              </w:numPr>
              <w:rPr>
                <w:rFonts w:ascii="Arial" w:hAnsi="Arial" w:cs="Arial"/>
                <w:sz w:val="18"/>
                <w:szCs w:val="20"/>
              </w:rPr>
            </w:pPr>
            <w:r>
              <w:rPr>
                <w:rFonts w:ascii="Arial" w:hAnsi="Arial" w:cs="Arial"/>
                <w:sz w:val="18"/>
                <w:szCs w:val="20"/>
              </w:rPr>
              <w:t>FAQ page based on common customer questions – updateable through CMS</w:t>
            </w:r>
          </w:p>
          <w:p w:rsidR="00010A0C" w:rsidRDefault="00010A0C" w:rsidP="00010A0C">
            <w:pPr>
              <w:pStyle w:val="ListParagraph"/>
              <w:numPr>
                <w:ilvl w:val="0"/>
                <w:numId w:val="32"/>
              </w:numPr>
              <w:rPr>
                <w:rFonts w:ascii="Arial" w:hAnsi="Arial" w:cs="Arial"/>
                <w:sz w:val="18"/>
                <w:szCs w:val="20"/>
              </w:rPr>
            </w:pPr>
            <w:r w:rsidRPr="003229C0">
              <w:rPr>
                <w:rFonts w:ascii="Arial" w:hAnsi="Arial" w:cs="Arial"/>
                <w:sz w:val="18"/>
                <w:szCs w:val="20"/>
              </w:rPr>
              <w:t xml:space="preserve">Featured </w:t>
            </w:r>
            <w:r>
              <w:rPr>
                <w:rFonts w:ascii="Arial" w:hAnsi="Arial" w:cs="Arial"/>
                <w:sz w:val="18"/>
                <w:szCs w:val="20"/>
              </w:rPr>
              <w:t>Business</w:t>
            </w:r>
            <w:r w:rsidRPr="003229C0">
              <w:rPr>
                <w:rFonts w:ascii="Arial" w:hAnsi="Arial" w:cs="Arial"/>
                <w:sz w:val="18"/>
                <w:szCs w:val="20"/>
              </w:rPr>
              <w:t xml:space="preserve"> Members on duty – updateable through CMS; assign admin rights to update to agents</w:t>
            </w:r>
          </w:p>
          <w:p w:rsidR="00010A0C" w:rsidRDefault="00010A0C" w:rsidP="00010A0C">
            <w:pPr>
              <w:pStyle w:val="ListParagraph"/>
              <w:numPr>
                <w:ilvl w:val="0"/>
                <w:numId w:val="32"/>
              </w:numPr>
              <w:rPr>
                <w:rFonts w:ascii="Arial" w:hAnsi="Arial" w:cs="Arial"/>
                <w:sz w:val="18"/>
                <w:szCs w:val="20"/>
              </w:rPr>
            </w:pPr>
            <w:r w:rsidRPr="003229C0">
              <w:rPr>
                <w:rFonts w:ascii="Arial" w:hAnsi="Arial" w:cs="Arial"/>
                <w:sz w:val="18"/>
                <w:szCs w:val="20"/>
              </w:rPr>
              <w:t xml:space="preserve">Ability for </w:t>
            </w:r>
            <w:r>
              <w:rPr>
                <w:rFonts w:ascii="Arial" w:hAnsi="Arial" w:cs="Arial"/>
                <w:sz w:val="18"/>
                <w:szCs w:val="20"/>
              </w:rPr>
              <w:t>user (original poster only)</w:t>
            </w:r>
            <w:r w:rsidRPr="003229C0">
              <w:rPr>
                <w:rFonts w:ascii="Arial" w:hAnsi="Arial" w:cs="Arial"/>
                <w:sz w:val="18"/>
                <w:szCs w:val="20"/>
              </w:rPr>
              <w:t xml:space="preserve"> </w:t>
            </w:r>
            <w:r w:rsidR="00AE5671">
              <w:rPr>
                <w:rFonts w:ascii="Arial" w:hAnsi="Arial" w:cs="Arial"/>
                <w:sz w:val="18"/>
                <w:szCs w:val="20"/>
              </w:rPr>
              <w:t xml:space="preserve">on his/her submit Q&amp;A </w:t>
            </w:r>
            <w:r w:rsidRPr="003229C0">
              <w:rPr>
                <w:rFonts w:ascii="Arial" w:hAnsi="Arial" w:cs="Arial"/>
                <w:sz w:val="18"/>
                <w:szCs w:val="20"/>
              </w:rPr>
              <w:t>to indicate on the answer if they were satisfied with the service they received</w:t>
            </w:r>
            <w:r>
              <w:rPr>
                <w:rFonts w:ascii="Arial" w:hAnsi="Arial" w:cs="Arial"/>
                <w:sz w:val="18"/>
                <w:szCs w:val="20"/>
              </w:rPr>
              <w:t xml:space="preserve"> from the business; once clicked option is removed; cannot be edited</w:t>
            </w:r>
          </w:p>
          <w:p w:rsidR="00AE5671" w:rsidRDefault="00AE5671" w:rsidP="00010A0C">
            <w:pPr>
              <w:pStyle w:val="ListParagraph"/>
              <w:numPr>
                <w:ilvl w:val="0"/>
                <w:numId w:val="32"/>
              </w:numPr>
              <w:rPr>
                <w:rFonts w:ascii="Arial" w:hAnsi="Arial" w:cs="Arial"/>
                <w:sz w:val="18"/>
                <w:szCs w:val="20"/>
              </w:rPr>
            </w:pPr>
            <w:r>
              <w:rPr>
                <w:rFonts w:ascii="Arial" w:hAnsi="Arial" w:cs="Arial"/>
                <w:sz w:val="18"/>
                <w:szCs w:val="20"/>
              </w:rPr>
              <w:t>Manuals</w:t>
            </w:r>
          </w:p>
          <w:p w:rsidR="00322165" w:rsidRDefault="001818D8">
            <w:pPr>
              <w:pStyle w:val="ListParagraph"/>
              <w:numPr>
                <w:ilvl w:val="1"/>
                <w:numId w:val="32"/>
              </w:numPr>
              <w:rPr>
                <w:rFonts w:ascii="Arial" w:hAnsi="Arial" w:cs="Arial"/>
                <w:sz w:val="18"/>
                <w:szCs w:val="20"/>
              </w:rPr>
            </w:pPr>
            <w:r>
              <w:rPr>
                <w:rFonts w:ascii="Arial" w:hAnsi="Arial" w:cs="Arial"/>
                <w:sz w:val="18"/>
                <w:szCs w:val="20"/>
              </w:rPr>
              <w:t>Area under Customer Service that a</w:t>
            </w:r>
            <w:r w:rsidR="00AE5671">
              <w:rPr>
                <w:rFonts w:ascii="Arial" w:hAnsi="Arial" w:cs="Arial"/>
                <w:sz w:val="18"/>
                <w:szCs w:val="20"/>
              </w:rPr>
              <w:t>llows for User to search by item/model number and/or Product name to view and download manuals</w:t>
            </w:r>
          </w:p>
          <w:p w:rsidR="00322165" w:rsidRDefault="00AE5671">
            <w:pPr>
              <w:pStyle w:val="ListParagraph"/>
              <w:numPr>
                <w:ilvl w:val="1"/>
                <w:numId w:val="32"/>
              </w:numPr>
              <w:rPr>
                <w:rFonts w:ascii="Arial" w:hAnsi="Arial" w:cs="Arial"/>
                <w:sz w:val="18"/>
                <w:szCs w:val="20"/>
              </w:rPr>
            </w:pPr>
            <w:r>
              <w:rPr>
                <w:rFonts w:ascii="Arial" w:hAnsi="Arial" w:cs="Arial"/>
                <w:sz w:val="18"/>
                <w:szCs w:val="20"/>
              </w:rPr>
              <w:t>Manuals can also be linked to through Q&amp;A</w:t>
            </w:r>
          </w:p>
          <w:p w:rsidR="00D17BCF" w:rsidRDefault="00D17BCF" w:rsidP="00D17BCF">
            <w:pPr>
              <w:pStyle w:val="ListParagraph"/>
              <w:ind w:left="1440"/>
              <w:rPr>
                <w:rFonts w:ascii="Arial" w:hAnsi="Arial" w:cs="Arial"/>
                <w:sz w:val="18"/>
                <w:szCs w:val="20"/>
              </w:rPr>
            </w:pPr>
          </w:p>
        </w:tc>
      </w:tr>
      <w:tr w:rsidR="003748BC" w:rsidRPr="001068D4" w:rsidTr="003748BC">
        <w:tc>
          <w:tcPr>
            <w:tcW w:w="9540" w:type="dxa"/>
            <w:gridSpan w:val="2"/>
            <w:shd w:val="clear" w:color="auto" w:fill="B6DDE8" w:themeFill="accent5" w:themeFillTint="66"/>
          </w:tcPr>
          <w:p w:rsidR="003748BC" w:rsidRPr="001068D4" w:rsidRDefault="003748BC" w:rsidP="000F1FE1">
            <w:pPr>
              <w:rPr>
                <w:rFonts w:ascii="Arial" w:hAnsi="Arial" w:cs="Arial"/>
                <w:b/>
                <w:sz w:val="18"/>
                <w:szCs w:val="20"/>
              </w:rPr>
            </w:pPr>
            <w:r w:rsidRPr="001068D4">
              <w:rPr>
                <w:rFonts w:ascii="Arial" w:hAnsi="Arial" w:cs="Arial"/>
                <w:b/>
                <w:sz w:val="18"/>
                <w:szCs w:val="20"/>
              </w:rPr>
              <w:lastRenderedPageBreak/>
              <w:t>Phase Two</w:t>
            </w:r>
          </w:p>
        </w:tc>
      </w:tr>
      <w:tr w:rsidR="00F63B50" w:rsidRPr="001068D4" w:rsidTr="000F1FE1">
        <w:tc>
          <w:tcPr>
            <w:tcW w:w="810" w:type="dxa"/>
            <w:shd w:val="clear" w:color="auto" w:fill="B6DDE8"/>
          </w:tcPr>
          <w:p w:rsidR="00F63B50" w:rsidRPr="001068D4" w:rsidRDefault="00F63B50" w:rsidP="000F1FE1">
            <w:pPr>
              <w:rPr>
                <w:rFonts w:ascii="Arial" w:hAnsi="Arial" w:cs="Arial"/>
                <w:b/>
                <w:sz w:val="18"/>
                <w:szCs w:val="20"/>
              </w:rPr>
            </w:pPr>
            <w:r w:rsidRPr="001068D4">
              <w:rPr>
                <w:rFonts w:ascii="Arial" w:hAnsi="Arial" w:cs="Arial"/>
                <w:b/>
                <w:sz w:val="18"/>
                <w:szCs w:val="20"/>
              </w:rPr>
              <w:t>Req #</w:t>
            </w:r>
          </w:p>
        </w:tc>
        <w:tc>
          <w:tcPr>
            <w:tcW w:w="8730" w:type="dxa"/>
            <w:shd w:val="clear" w:color="auto" w:fill="B6DDE8"/>
          </w:tcPr>
          <w:p w:rsidR="00F63B50" w:rsidRPr="001068D4" w:rsidRDefault="00F63B50" w:rsidP="000F1FE1">
            <w:pPr>
              <w:rPr>
                <w:rFonts w:ascii="Arial" w:hAnsi="Arial" w:cs="Arial"/>
                <w:b/>
                <w:sz w:val="18"/>
                <w:szCs w:val="20"/>
              </w:rPr>
            </w:pPr>
            <w:r w:rsidRPr="001068D4">
              <w:rPr>
                <w:rFonts w:ascii="Arial" w:hAnsi="Arial" w:cs="Arial"/>
                <w:b/>
                <w:sz w:val="18"/>
                <w:szCs w:val="20"/>
              </w:rPr>
              <w:t xml:space="preserve">Description </w:t>
            </w:r>
          </w:p>
        </w:tc>
      </w:tr>
      <w:tr w:rsidR="00E64B04" w:rsidRPr="001068D4" w:rsidTr="000F1FE1">
        <w:tc>
          <w:tcPr>
            <w:tcW w:w="810" w:type="dxa"/>
            <w:tcBorders>
              <w:bottom w:val="single" w:sz="4" w:space="0" w:color="000000"/>
            </w:tcBorders>
          </w:tcPr>
          <w:p w:rsidR="00E64B04" w:rsidRPr="001068D4" w:rsidRDefault="00105978" w:rsidP="000F1FE1">
            <w:pPr>
              <w:rPr>
                <w:rFonts w:ascii="Arial" w:hAnsi="Arial" w:cs="Arial"/>
                <w:sz w:val="18"/>
                <w:szCs w:val="20"/>
              </w:rPr>
            </w:pPr>
            <w:r>
              <w:rPr>
                <w:rFonts w:ascii="Arial" w:hAnsi="Arial" w:cs="Arial"/>
                <w:sz w:val="18"/>
                <w:szCs w:val="20"/>
              </w:rPr>
              <w:t>3.9</w:t>
            </w:r>
            <w:r w:rsidR="00E64B04">
              <w:rPr>
                <w:rFonts w:ascii="Arial" w:hAnsi="Arial" w:cs="Arial"/>
                <w:sz w:val="18"/>
                <w:szCs w:val="20"/>
              </w:rPr>
              <w:t>.</w:t>
            </w:r>
            <w:r w:rsidR="000C434C">
              <w:rPr>
                <w:rFonts w:ascii="Arial" w:hAnsi="Arial" w:cs="Arial"/>
                <w:sz w:val="18"/>
                <w:szCs w:val="20"/>
              </w:rPr>
              <w:t>2</w:t>
            </w:r>
          </w:p>
        </w:tc>
        <w:tc>
          <w:tcPr>
            <w:tcW w:w="8730" w:type="dxa"/>
            <w:tcBorders>
              <w:bottom w:val="single" w:sz="4" w:space="0" w:color="000000"/>
            </w:tcBorders>
          </w:tcPr>
          <w:p w:rsidR="00E64B04" w:rsidRPr="001068D4" w:rsidRDefault="00010A0C" w:rsidP="000F1FE1">
            <w:pPr>
              <w:rPr>
                <w:rFonts w:ascii="Arial" w:hAnsi="Arial" w:cs="Arial"/>
                <w:sz w:val="18"/>
                <w:szCs w:val="20"/>
              </w:rPr>
            </w:pPr>
            <w:r>
              <w:rPr>
                <w:rFonts w:ascii="Arial" w:hAnsi="Arial" w:cs="Arial"/>
                <w:sz w:val="18"/>
                <w:szCs w:val="20"/>
              </w:rPr>
              <w:t>Customer Service Help form enables user to submit a request for help privately to the business; form submission should be integrated into KANA as an email submission</w:t>
            </w:r>
            <w:r w:rsidDel="00010A0C">
              <w:rPr>
                <w:rFonts w:ascii="Arial" w:hAnsi="Arial" w:cs="Arial"/>
                <w:sz w:val="18"/>
                <w:szCs w:val="20"/>
              </w:rPr>
              <w:t xml:space="preserve"> </w:t>
            </w:r>
            <w:r w:rsidR="00E64B04" w:rsidRPr="00E64B04">
              <w:rPr>
                <w:rFonts w:ascii="Arial" w:hAnsi="Arial" w:cs="Arial"/>
                <w:b/>
                <w:i/>
                <w:sz w:val="18"/>
                <w:szCs w:val="20"/>
              </w:rPr>
              <w:t>Functional Requirement:</w:t>
            </w:r>
            <w:r w:rsidR="00E64B04">
              <w:rPr>
                <w:rFonts w:ascii="Arial" w:hAnsi="Arial" w:cs="Arial"/>
                <w:sz w:val="18"/>
                <w:szCs w:val="20"/>
              </w:rPr>
              <w:t xml:space="preserve"> Integration into Kana (to work with Eric in Des Moines on integration) </w:t>
            </w:r>
          </w:p>
        </w:tc>
      </w:tr>
    </w:tbl>
    <w:p w:rsidR="005651CB" w:rsidRDefault="00010A0C" w:rsidP="005651CB">
      <w:pPr>
        <w:pStyle w:val="Heading2"/>
      </w:pPr>
      <w:bookmarkStart w:id="78" w:name="_Toc324835452"/>
      <w:r>
        <w:t xml:space="preserve">Blogging and Buying Guides </w:t>
      </w:r>
      <w:r w:rsidR="00EF6DDD">
        <w:t xml:space="preserve">– </w:t>
      </w:r>
      <w:r w:rsidR="005651CB">
        <w:t>P</w:t>
      </w:r>
      <w:r w:rsidR="00EF6DDD">
        <w:t>1</w:t>
      </w:r>
      <w:bookmarkEnd w:id="78"/>
      <w:r w:rsidR="007F79F6">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7"/>
        <w:gridCol w:w="8730"/>
      </w:tblGrid>
      <w:tr w:rsidR="00DF291E" w:rsidRPr="001068D4" w:rsidTr="00836BFE">
        <w:tc>
          <w:tcPr>
            <w:tcW w:w="817" w:type="dxa"/>
            <w:shd w:val="clear" w:color="auto" w:fill="B6DDE8"/>
          </w:tcPr>
          <w:p w:rsidR="00DF291E" w:rsidRPr="001068D4" w:rsidRDefault="00E52AC5" w:rsidP="009426B4">
            <w:pPr>
              <w:rPr>
                <w:rFonts w:ascii="Arial" w:hAnsi="Arial" w:cs="Arial"/>
                <w:b/>
                <w:sz w:val="18"/>
                <w:szCs w:val="20"/>
              </w:rPr>
            </w:pPr>
            <w:r w:rsidRPr="001068D4">
              <w:rPr>
                <w:rFonts w:ascii="Arial" w:hAnsi="Arial" w:cs="Arial"/>
                <w:b/>
                <w:sz w:val="18"/>
                <w:szCs w:val="20"/>
              </w:rPr>
              <w:t>Req #</w:t>
            </w:r>
          </w:p>
        </w:tc>
        <w:tc>
          <w:tcPr>
            <w:tcW w:w="8730" w:type="dxa"/>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DC3C4F" w:rsidRPr="001068D4" w:rsidTr="00836BFE">
        <w:tc>
          <w:tcPr>
            <w:tcW w:w="817" w:type="dxa"/>
          </w:tcPr>
          <w:p w:rsidR="00DC3C4F" w:rsidRPr="001068D4" w:rsidRDefault="007636F7" w:rsidP="00E72E89">
            <w:pPr>
              <w:rPr>
                <w:rFonts w:ascii="Arial" w:hAnsi="Arial" w:cs="Arial"/>
                <w:sz w:val="18"/>
                <w:szCs w:val="20"/>
              </w:rPr>
            </w:pPr>
            <w:r w:rsidRPr="001068D4">
              <w:rPr>
                <w:rFonts w:ascii="Arial" w:hAnsi="Arial" w:cs="Arial"/>
                <w:sz w:val="18"/>
                <w:szCs w:val="20"/>
              </w:rPr>
              <w:t>3.</w:t>
            </w:r>
            <w:r w:rsidR="00105978">
              <w:rPr>
                <w:rFonts w:ascii="Arial" w:hAnsi="Arial" w:cs="Arial"/>
                <w:sz w:val="18"/>
                <w:szCs w:val="20"/>
              </w:rPr>
              <w:t>10</w:t>
            </w:r>
            <w:r w:rsidR="00DC3C4F" w:rsidRPr="001068D4">
              <w:rPr>
                <w:rFonts w:ascii="Arial" w:hAnsi="Arial" w:cs="Arial"/>
                <w:sz w:val="18"/>
                <w:szCs w:val="20"/>
              </w:rPr>
              <w:t>.</w:t>
            </w:r>
            <w:r w:rsidR="00836BFE">
              <w:rPr>
                <w:rFonts w:ascii="Arial" w:hAnsi="Arial" w:cs="Arial"/>
                <w:sz w:val="18"/>
                <w:szCs w:val="20"/>
              </w:rPr>
              <w:t>1</w:t>
            </w:r>
          </w:p>
        </w:tc>
        <w:tc>
          <w:tcPr>
            <w:tcW w:w="8730" w:type="dxa"/>
          </w:tcPr>
          <w:p w:rsidR="00C815F9" w:rsidRDefault="009E6B02">
            <w:pPr>
              <w:rPr>
                <w:rFonts w:ascii="Arial" w:hAnsi="Arial" w:cs="Arial"/>
                <w:sz w:val="18"/>
                <w:szCs w:val="20"/>
              </w:rPr>
            </w:pPr>
            <w:r w:rsidRPr="009E6B02">
              <w:rPr>
                <w:rFonts w:ascii="Arial" w:hAnsi="Arial" w:cs="Arial"/>
                <w:sz w:val="18"/>
                <w:szCs w:val="20"/>
              </w:rPr>
              <w:t xml:space="preserve">SHC </w:t>
            </w:r>
            <w:r w:rsidR="00836BFE">
              <w:rPr>
                <w:rFonts w:ascii="Arial" w:hAnsi="Arial" w:cs="Arial"/>
                <w:sz w:val="18"/>
                <w:szCs w:val="20"/>
              </w:rPr>
              <w:t xml:space="preserve">editorial </w:t>
            </w:r>
            <w:r w:rsidRPr="009E6B02">
              <w:rPr>
                <w:rFonts w:ascii="Arial" w:hAnsi="Arial" w:cs="Arial"/>
                <w:sz w:val="18"/>
                <w:szCs w:val="20"/>
              </w:rPr>
              <w:t xml:space="preserve">content displayed within </w:t>
            </w:r>
          </w:p>
          <w:p w:rsidR="00EF6DDD" w:rsidRDefault="00EF6DDD" w:rsidP="00077E44">
            <w:pPr>
              <w:pStyle w:val="ListParagraph"/>
              <w:numPr>
                <w:ilvl w:val="0"/>
                <w:numId w:val="34"/>
              </w:numPr>
              <w:rPr>
                <w:rFonts w:ascii="Arial" w:hAnsi="Arial" w:cs="Arial"/>
                <w:b/>
                <w:sz w:val="18"/>
                <w:szCs w:val="20"/>
              </w:rPr>
            </w:pPr>
            <w:r w:rsidRPr="00711FF0">
              <w:rPr>
                <w:rFonts w:ascii="Arial" w:hAnsi="Arial" w:cs="Arial"/>
                <w:b/>
                <w:sz w:val="18"/>
                <w:szCs w:val="20"/>
              </w:rPr>
              <w:lastRenderedPageBreak/>
              <w:t>Blogs</w:t>
            </w:r>
            <w:r w:rsidR="00010A0C">
              <w:rPr>
                <w:rFonts w:ascii="Arial" w:hAnsi="Arial" w:cs="Arial"/>
                <w:b/>
                <w:sz w:val="18"/>
                <w:szCs w:val="20"/>
              </w:rPr>
              <w:t xml:space="preserve"> </w:t>
            </w:r>
          </w:p>
          <w:p w:rsidR="00C815F9" w:rsidRDefault="00711FF0">
            <w:pPr>
              <w:pStyle w:val="ListParagraph"/>
              <w:numPr>
                <w:ilvl w:val="1"/>
                <w:numId w:val="34"/>
              </w:numPr>
              <w:rPr>
                <w:rFonts w:ascii="Arial" w:hAnsi="Arial" w:cs="Arial"/>
                <w:sz w:val="18"/>
                <w:szCs w:val="20"/>
              </w:rPr>
            </w:pPr>
            <w:r>
              <w:rPr>
                <w:rFonts w:ascii="Arial" w:hAnsi="Arial" w:cs="Arial"/>
                <w:sz w:val="18"/>
                <w:szCs w:val="20"/>
              </w:rPr>
              <w:t>Interest</w:t>
            </w:r>
            <w:r w:rsidR="00836BFE">
              <w:rPr>
                <w:rFonts w:ascii="Arial" w:hAnsi="Arial" w:cs="Arial"/>
                <w:sz w:val="18"/>
                <w:szCs w:val="20"/>
              </w:rPr>
              <w:t xml:space="preserve"> Category</w:t>
            </w:r>
            <w:r w:rsidR="00010A0C">
              <w:rPr>
                <w:rFonts w:ascii="Arial" w:hAnsi="Arial" w:cs="Arial"/>
                <w:sz w:val="18"/>
                <w:szCs w:val="20"/>
              </w:rPr>
              <w:t xml:space="preserve"> </w:t>
            </w:r>
            <w:r>
              <w:rPr>
                <w:rFonts w:ascii="Arial" w:hAnsi="Arial" w:cs="Arial"/>
                <w:sz w:val="18"/>
                <w:szCs w:val="20"/>
              </w:rPr>
              <w:t xml:space="preserve">specific blog posts </w:t>
            </w:r>
          </w:p>
          <w:p w:rsidR="00C815F9" w:rsidRDefault="00836BFE">
            <w:pPr>
              <w:pStyle w:val="ListParagraph"/>
              <w:numPr>
                <w:ilvl w:val="1"/>
                <w:numId w:val="34"/>
              </w:numPr>
              <w:rPr>
                <w:rFonts w:ascii="Arial" w:hAnsi="Arial" w:cs="Arial"/>
                <w:sz w:val="18"/>
                <w:szCs w:val="20"/>
              </w:rPr>
            </w:pPr>
            <w:r>
              <w:rPr>
                <w:rFonts w:ascii="Arial" w:hAnsi="Arial" w:cs="Arial"/>
                <w:sz w:val="18"/>
              </w:rPr>
              <w:t xml:space="preserve">Ability to search by  </w:t>
            </w:r>
          </w:p>
          <w:p w:rsidR="00C815F9" w:rsidRDefault="009E6B02">
            <w:pPr>
              <w:pStyle w:val="ListParagraph"/>
              <w:numPr>
                <w:ilvl w:val="2"/>
                <w:numId w:val="34"/>
              </w:numPr>
              <w:rPr>
                <w:rFonts w:ascii="Arial" w:hAnsi="Arial" w:cs="Arial"/>
                <w:sz w:val="18"/>
                <w:szCs w:val="20"/>
              </w:rPr>
            </w:pPr>
            <w:r w:rsidRPr="009E6B02">
              <w:rPr>
                <w:rFonts w:ascii="Arial" w:hAnsi="Arial" w:cs="Arial"/>
                <w:sz w:val="18"/>
              </w:rPr>
              <w:t>Author</w:t>
            </w:r>
          </w:p>
          <w:p w:rsidR="00C815F9" w:rsidRDefault="009E6B02">
            <w:pPr>
              <w:pStyle w:val="ListParagraph"/>
              <w:numPr>
                <w:ilvl w:val="2"/>
                <w:numId w:val="34"/>
              </w:numPr>
              <w:rPr>
                <w:rFonts w:ascii="Arial" w:hAnsi="Arial" w:cs="Arial"/>
                <w:sz w:val="18"/>
                <w:szCs w:val="20"/>
              </w:rPr>
            </w:pPr>
            <w:r w:rsidRPr="009E6B02">
              <w:rPr>
                <w:rFonts w:ascii="Arial" w:hAnsi="Arial" w:cs="Arial"/>
                <w:sz w:val="18"/>
              </w:rPr>
              <w:t>Tags</w:t>
            </w:r>
          </w:p>
          <w:p w:rsidR="00EF6DDD" w:rsidRDefault="00EF6DDD" w:rsidP="00077E44">
            <w:pPr>
              <w:pStyle w:val="ListParagraph"/>
              <w:numPr>
                <w:ilvl w:val="0"/>
                <w:numId w:val="34"/>
              </w:numPr>
              <w:rPr>
                <w:rFonts w:ascii="Arial" w:hAnsi="Arial" w:cs="Arial"/>
                <w:b/>
                <w:sz w:val="18"/>
                <w:szCs w:val="20"/>
              </w:rPr>
            </w:pPr>
            <w:r w:rsidRPr="00711FF0">
              <w:rPr>
                <w:rFonts w:ascii="Arial" w:hAnsi="Arial" w:cs="Arial"/>
                <w:b/>
                <w:sz w:val="18"/>
                <w:szCs w:val="20"/>
              </w:rPr>
              <w:t>Buying Guides</w:t>
            </w:r>
          </w:p>
          <w:p w:rsidR="00711FF0" w:rsidRPr="00711FF0" w:rsidRDefault="00711FF0" w:rsidP="00077E44">
            <w:pPr>
              <w:pStyle w:val="ListParagraph"/>
              <w:numPr>
                <w:ilvl w:val="1"/>
                <w:numId w:val="34"/>
              </w:numPr>
              <w:rPr>
                <w:rFonts w:ascii="Arial" w:hAnsi="Arial" w:cs="Arial"/>
                <w:sz w:val="18"/>
                <w:szCs w:val="20"/>
              </w:rPr>
            </w:pPr>
            <w:r w:rsidRPr="00711FF0">
              <w:rPr>
                <w:rFonts w:ascii="Arial" w:hAnsi="Arial" w:cs="Arial"/>
                <w:sz w:val="18"/>
                <w:szCs w:val="20"/>
              </w:rPr>
              <w:t xml:space="preserve">Vertical specific </w:t>
            </w:r>
          </w:p>
          <w:p w:rsidR="00836BFE" w:rsidRPr="00836BFE" w:rsidRDefault="00711FF0" w:rsidP="00836BFE">
            <w:pPr>
              <w:pStyle w:val="ListParagraph"/>
              <w:numPr>
                <w:ilvl w:val="1"/>
                <w:numId w:val="34"/>
              </w:numPr>
              <w:rPr>
                <w:rFonts w:ascii="Arial" w:hAnsi="Arial" w:cs="Arial"/>
                <w:b/>
                <w:sz w:val="18"/>
                <w:szCs w:val="20"/>
              </w:rPr>
            </w:pPr>
            <w:r>
              <w:rPr>
                <w:rFonts w:ascii="Arial" w:hAnsi="Arial" w:cs="Arial"/>
                <w:sz w:val="18"/>
                <w:szCs w:val="20"/>
              </w:rPr>
              <w:t xml:space="preserve">Longer than blogs, should have different look / feel than blog (e.g. page turn) </w:t>
            </w:r>
          </w:p>
          <w:p w:rsidR="00711FF0" w:rsidRPr="00711FF0" w:rsidRDefault="00711FF0" w:rsidP="00077E44">
            <w:pPr>
              <w:pStyle w:val="ListParagraph"/>
              <w:numPr>
                <w:ilvl w:val="1"/>
                <w:numId w:val="34"/>
              </w:numPr>
              <w:rPr>
                <w:rFonts w:ascii="Arial" w:hAnsi="Arial" w:cs="Arial"/>
                <w:sz w:val="18"/>
                <w:szCs w:val="20"/>
              </w:rPr>
            </w:pPr>
          </w:p>
        </w:tc>
      </w:tr>
    </w:tbl>
    <w:p w:rsidR="00BA5B1D" w:rsidRDefault="00010A0C" w:rsidP="00FC67F3">
      <w:pPr>
        <w:pStyle w:val="Heading2"/>
      </w:pPr>
      <w:bookmarkStart w:id="79" w:name="_Toc324835453"/>
      <w:r>
        <w:lastRenderedPageBreak/>
        <w:t xml:space="preserve">Category </w:t>
      </w:r>
      <w:r w:rsidR="00654D12">
        <w:t xml:space="preserve">Page </w:t>
      </w:r>
      <w:r w:rsidR="000F1FE1">
        <w:t>Requirements</w:t>
      </w:r>
      <w:r w:rsidR="00711FF0">
        <w:t xml:space="preserve"> – </w:t>
      </w:r>
      <w:r w:rsidR="00C92745">
        <w:t>P</w:t>
      </w:r>
      <w:r w:rsidR="00C815F9">
        <w:t>1</w:t>
      </w:r>
      <w:bookmarkEnd w:id="79"/>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4944FD" w:rsidRPr="001068D4" w:rsidTr="004944FD">
        <w:tc>
          <w:tcPr>
            <w:tcW w:w="9540" w:type="dxa"/>
            <w:gridSpan w:val="2"/>
            <w:shd w:val="clear" w:color="auto" w:fill="B6DDE8" w:themeFill="accent5" w:themeFillTint="66"/>
          </w:tcPr>
          <w:p w:rsidR="004944FD" w:rsidRPr="001068D4" w:rsidRDefault="004944FD" w:rsidP="00C815F9">
            <w:pPr>
              <w:rPr>
                <w:rFonts w:ascii="Arial" w:hAnsi="Arial" w:cs="Arial"/>
                <w:b/>
                <w:sz w:val="18"/>
                <w:szCs w:val="20"/>
              </w:rPr>
            </w:pPr>
            <w:r w:rsidRPr="001068D4">
              <w:rPr>
                <w:rFonts w:ascii="Arial" w:hAnsi="Arial" w:cs="Arial"/>
                <w:b/>
                <w:sz w:val="18"/>
                <w:szCs w:val="20"/>
              </w:rPr>
              <w:t>Phase Two</w:t>
            </w:r>
          </w:p>
        </w:tc>
      </w:tr>
      <w:tr w:rsidR="00DF291E" w:rsidRPr="001068D4" w:rsidTr="004944FD">
        <w:tc>
          <w:tcPr>
            <w:tcW w:w="810" w:type="dxa"/>
            <w:shd w:val="clear" w:color="auto" w:fill="B6DDE8"/>
          </w:tcPr>
          <w:p w:rsidR="00DF291E" w:rsidRPr="001068D4" w:rsidRDefault="00E52AC5" w:rsidP="009426B4">
            <w:pPr>
              <w:rPr>
                <w:rFonts w:ascii="Arial" w:hAnsi="Arial" w:cs="Arial"/>
                <w:b/>
                <w:sz w:val="18"/>
                <w:szCs w:val="20"/>
              </w:rPr>
            </w:pPr>
            <w:r w:rsidRPr="001068D4">
              <w:rPr>
                <w:rFonts w:ascii="Arial" w:hAnsi="Arial" w:cs="Arial"/>
                <w:b/>
                <w:sz w:val="18"/>
                <w:szCs w:val="20"/>
              </w:rPr>
              <w:t>Req #</w:t>
            </w:r>
          </w:p>
        </w:tc>
        <w:tc>
          <w:tcPr>
            <w:tcW w:w="8730" w:type="dxa"/>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BA5B1D" w:rsidRPr="001068D4" w:rsidTr="004944FD">
        <w:tc>
          <w:tcPr>
            <w:tcW w:w="810" w:type="dxa"/>
          </w:tcPr>
          <w:p w:rsidR="00BA5B1D" w:rsidRPr="001068D4" w:rsidRDefault="007636F7" w:rsidP="00DF291E">
            <w:pPr>
              <w:rPr>
                <w:rFonts w:ascii="Arial" w:hAnsi="Arial" w:cs="Arial"/>
                <w:sz w:val="18"/>
                <w:szCs w:val="20"/>
              </w:rPr>
            </w:pPr>
            <w:r w:rsidRPr="001068D4">
              <w:rPr>
                <w:rFonts w:ascii="Arial" w:hAnsi="Arial" w:cs="Arial"/>
                <w:sz w:val="18"/>
                <w:szCs w:val="20"/>
              </w:rPr>
              <w:t>3.</w:t>
            </w:r>
            <w:r w:rsidR="00105978">
              <w:rPr>
                <w:rFonts w:ascii="Arial" w:hAnsi="Arial" w:cs="Arial"/>
                <w:sz w:val="18"/>
                <w:szCs w:val="20"/>
              </w:rPr>
              <w:t>11</w:t>
            </w:r>
            <w:r w:rsidR="00BA5B1D" w:rsidRPr="001068D4">
              <w:rPr>
                <w:rFonts w:ascii="Arial" w:hAnsi="Arial" w:cs="Arial"/>
                <w:sz w:val="18"/>
                <w:szCs w:val="20"/>
              </w:rPr>
              <w:t>.1</w:t>
            </w:r>
          </w:p>
        </w:tc>
        <w:tc>
          <w:tcPr>
            <w:tcW w:w="8730" w:type="dxa"/>
          </w:tcPr>
          <w:p w:rsidR="00BA5B1D" w:rsidRDefault="000F1FE1" w:rsidP="000F1FE1">
            <w:pPr>
              <w:tabs>
                <w:tab w:val="left" w:pos="2805"/>
              </w:tabs>
              <w:rPr>
                <w:rFonts w:ascii="Arial" w:hAnsi="Arial" w:cs="Arial"/>
                <w:sz w:val="18"/>
                <w:szCs w:val="20"/>
              </w:rPr>
            </w:pPr>
            <w:r>
              <w:rPr>
                <w:rFonts w:ascii="Arial" w:hAnsi="Arial" w:cs="Arial"/>
                <w:sz w:val="18"/>
                <w:szCs w:val="20"/>
              </w:rPr>
              <w:t xml:space="preserve">Template based </w:t>
            </w:r>
            <w:r>
              <w:rPr>
                <w:rFonts w:ascii="Arial" w:hAnsi="Arial" w:cs="Arial"/>
                <w:sz w:val="18"/>
                <w:szCs w:val="20"/>
              </w:rPr>
              <w:tab/>
            </w:r>
          </w:p>
          <w:p w:rsidR="000F1FE1" w:rsidRDefault="000F1FE1" w:rsidP="00077E44">
            <w:pPr>
              <w:pStyle w:val="ListParagraph"/>
              <w:numPr>
                <w:ilvl w:val="0"/>
                <w:numId w:val="38"/>
              </w:numPr>
              <w:rPr>
                <w:rFonts w:ascii="Arial" w:hAnsi="Arial" w:cs="Arial"/>
                <w:sz w:val="18"/>
                <w:szCs w:val="20"/>
              </w:rPr>
            </w:pPr>
            <w:r>
              <w:rPr>
                <w:rFonts w:ascii="Arial" w:hAnsi="Arial" w:cs="Arial"/>
                <w:sz w:val="18"/>
                <w:szCs w:val="20"/>
              </w:rPr>
              <w:t xml:space="preserve">Plug and play features to create new </w:t>
            </w:r>
            <w:r w:rsidR="00584011">
              <w:rPr>
                <w:rFonts w:ascii="Arial" w:hAnsi="Arial" w:cs="Arial"/>
                <w:sz w:val="18"/>
                <w:szCs w:val="20"/>
              </w:rPr>
              <w:t xml:space="preserve">category </w:t>
            </w:r>
            <w:r w:rsidR="00654D12">
              <w:rPr>
                <w:rFonts w:ascii="Arial" w:hAnsi="Arial" w:cs="Arial"/>
                <w:sz w:val="18"/>
                <w:szCs w:val="20"/>
              </w:rPr>
              <w:t xml:space="preserve">page </w:t>
            </w:r>
            <w:r>
              <w:rPr>
                <w:rFonts w:ascii="Arial" w:hAnsi="Arial" w:cs="Arial"/>
                <w:sz w:val="18"/>
                <w:szCs w:val="20"/>
              </w:rPr>
              <w:t>on the fly through admin tool</w:t>
            </w:r>
          </w:p>
          <w:p w:rsidR="000F1FE1" w:rsidRDefault="000F1FE1" w:rsidP="0051761F">
            <w:pPr>
              <w:pStyle w:val="ListParagraph"/>
              <w:numPr>
                <w:ilvl w:val="1"/>
                <w:numId w:val="38"/>
              </w:numPr>
              <w:rPr>
                <w:rFonts w:ascii="Arial" w:hAnsi="Arial" w:cs="Arial"/>
                <w:sz w:val="18"/>
                <w:szCs w:val="20"/>
              </w:rPr>
            </w:pPr>
            <w:r>
              <w:rPr>
                <w:rFonts w:ascii="Arial" w:hAnsi="Arial" w:cs="Arial"/>
                <w:sz w:val="18"/>
                <w:szCs w:val="20"/>
              </w:rPr>
              <w:t>Blog</w:t>
            </w:r>
            <w:r w:rsidR="00D31509">
              <w:rPr>
                <w:rFonts w:ascii="Arial" w:hAnsi="Arial" w:cs="Arial"/>
                <w:sz w:val="18"/>
                <w:szCs w:val="20"/>
              </w:rPr>
              <w:t xml:space="preserve"> </w:t>
            </w:r>
            <w:r w:rsidR="00D31509" w:rsidRPr="00D31509">
              <w:rPr>
                <w:rFonts w:ascii="Arial" w:hAnsi="Arial" w:cs="Arial"/>
                <w:b/>
                <w:sz w:val="18"/>
                <w:szCs w:val="20"/>
              </w:rPr>
              <w:t>(3.</w:t>
            </w:r>
            <w:r w:rsidR="00584011">
              <w:rPr>
                <w:rFonts w:ascii="Arial" w:hAnsi="Arial" w:cs="Arial"/>
                <w:b/>
                <w:sz w:val="18"/>
                <w:szCs w:val="20"/>
              </w:rPr>
              <w:t>10</w:t>
            </w:r>
            <w:r w:rsidR="00D31509" w:rsidRPr="00D31509">
              <w:rPr>
                <w:rFonts w:ascii="Arial" w:hAnsi="Arial" w:cs="Arial"/>
                <w:b/>
                <w:sz w:val="18"/>
                <w:szCs w:val="20"/>
              </w:rPr>
              <w:t>)</w:t>
            </w:r>
          </w:p>
          <w:p w:rsidR="004A48D6" w:rsidRPr="00D31509" w:rsidRDefault="004A48D6" w:rsidP="0051761F">
            <w:pPr>
              <w:pStyle w:val="ListParagraph"/>
              <w:numPr>
                <w:ilvl w:val="1"/>
                <w:numId w:val="38"/>
              </w:numPr>
              <w:rPr>
                <w:rFonts w:ascii="Arial" w:hAnsi="Arial" w:cs="Arial"/>
                <w:sz w:val="18"/>
                <w:szCs w:val="20"/>
              </w:rPr>
            </w:pPr>
            <w:r>
              <w:rPr>
                <w:rFonts w:ascii="Arial" w:hAnsi="Arial" w:cs="Arial"/>
                <w:sz w:val="18"/>
                <w:szCs w:val="20"/>
              </w:rPr>
              <w:t>Buying Guides</w:t>
            </w:r>
            <w:r w:rsidR="00D31509">
              <w:rPr>
                <w:rFonts w:ascii="Arial" w:hAnsi="Arial" w:cs="Arial"/>
                <w:sz w:val="18"/>
                <w:szCs w:val="20"/>
              </w:rPr>
              <w:t xml:space="preserve">  </w:t>
            </w:r>
            <w:r w:rsidR="00D31509" w:rsidRPr="00D31509">
              <w:rPr>
                <w:rFonts w:ascii="Arial" w:hAnsi="Arial" w:cs="Arial"/>
                <w:b/>
                <w:sz w:val="18"/>
                <w:szCs w:val="20"/>
              </w:rPr>
              <w:t>(3.</w:t>
            </w:r>
            <w:r w:rsidR="00584011">
              <w:rPr>
                <w:rFonts w:ascii="Arial" w:hAnsi="Arial" w:cs="Arial"/>
                <w:b/>
                <w:sz w:val="18"/>
                <w:szCs w:val="20"/>
              </w:rPr>
              <w:t>10</w:t>
            </w:r>
            <w:r w:rsidR="00D31509" w:rsidRPr="00D31509">
              <w:rPr>
                <w:rFonts w:ascii="Arial" w:hAnsi="Arial" w:cs="Arial"/>
                <w:b/>
                <w:sz w:val="18"/>
                <w:szCs w:val="20"/>
              </w:rPr>
              <w:t>)</w:t>
            </w:r>
          </w:p>
          <w:p w:rsidR="000F1FE1" w:rsidRDefault="000F1FE1" w:rsidP="0051761F">
            <w:pPr>
              <w:pStyle w:val="ListParagraph"/>
              <w:numPr>
                <w:ilvl w:val="1"/>
                <w:numId w:val="38"/>
              </w:numPr>
              <w:rPr>
                <w:rFonts w:ascii="Arial" w:hAnsi="Arial" w:cs="Arial"/>
                <w:sz w:val="18"/>
                <w:szCs w:val="20"/>
              </w:rPr>
            </w:pPr>
            <w:r>
              <w:rPr>
                <w:rFonts w:ascii="Arial" w:hAnsi="Arial" w:cs="Arial"/>
                <w:sz w:val="18"/>
                <w:szCs w:val="20"/>
              </w:rPr>
              <w:t>Q&amp;A</w:t>
            </w:r>
            <w:r w:rsidR="00D31509">
              <w:rPr>
                <w:rFonts w:ascii="Arial" w:hAnsi="Arial" w:cs="Arial"/>
                <w:sz w:val="18"/>
                <w:szCs w:val="20"/>
              </w:rPr>
              <w:t xml:space="preserve"> </w:t>
            </w:r>
            <w:r w:rsidR="00D31509" w:rsidRPr="00D31509">
              <w:rPr>
                <w:rFonts w:ascii="Arial" w:hAnsi="Arial" w:cs="Arial"/>
                <w:b/>
                <w:sz w:val="18"/>
                <w:szCs w:val="20"/>
              </w:rPr>
              <w:t>(3.4)</w:t>
            </w:r>
          </w:p>
          <w:p w:rsidR="000F1FE1" w:rsidRDefault="000F1FE1" w:rsidP="0051761F">
            <w:pPr>
              <w:pStyle w:val="ListParagraph"/>
              <w:numPr>
                <w:ilvl w:val="1"/>
                <w:numId w:val="38"/>
              </w:numPr>
              <w:rPr>
                <w:rFonts w:ascii="Arial" w:hAnsi="Arial" w:cs="Arial"/>
                <w:sz w:val="18"/>
                <w:szCs w:val="20"/>
              </w:rPr>
            </w:pPr>
            <w:r>
              <w:rPr>
                <w:rFonts w:ascii="Arial" w:hAnsi="Arial" w:cs="Arial"/>
                <w:sz w:val="18"/>
                <w:szCs w:val="20"/>
              </w:rPr>
              <w:t xml:space="preserve">Polls </w:t>
            </w:r>
            <w:r w:rsidR="004A48D6">
              <w:rPr>
                <w:rFonts w:ascii="Arial" w:hAnsi="Arial" w:cs="Arial"/>
                <w:sz w:val="18"/>
                <w:szCs w:val="20"/>
              </w:rPr>
              <w:t>(P2)</w:t>
            </w:r>
          </w:p>
          <w:p w:rsidR="000F1FE1" w:rsidRDefault="000F1FE1" w:rsidP="0051761F">
            <w:pPr>
              <w:pStyle w:val="ListParagraph"/>
              <w:numPr>
                <w:ilvl w:val="1"/>
                <w:numId w:val="38"/>
              </w:numPr>
              <w:rPr>
                <w:rFonts w:ascii="Arial" w:hAnsi="Arial" w:cs="Arial"/>
                <w:sz w:val="18"/>
                <w:szCs w:val="20"/>
              </w:rPr>
            </w:pPr>
            <w:r>
              <w:rPr>
                <w:rFonts w:ascii="Arial" w:hAnsi="Arial" w:cs="Arial"/>
                <w:sz w:val="18"/>
                <w:szCs w:val="20"/>
              </w:rPr>
              <w:t>Video</w:t>
            </w:r>
            <w:r w:rsidR="004A48D6">
              <w:rPr>
                <w:rFonts w:ascii="Arial" w:hAnsi="Arial" w:cs="Arial"/>
                <w:sz w:val="18"/>
                <w:szCs w:val="20"/>
              </w:rPr>
              <w:t xml:space="preserve"> (</w:t>
            </w:r>
            <w:r w:rsidR="00584011">
              <w:rPr>
                <w:rFonts w:ascii="Arial" w:hAnsi="Arial" w:cs="Arial"/>
                <w:sz w:val="18"/>
                <w:szCs w:val="20"/>
              </w:rPr>
              <w:t>drop zones)</w:t>
            </w:r>
          </w:p>
          <w:p w:rsidR="000F1FE1" w:rsidRDefault="000F1FE1" w:rsidP="0051761F">
            <w:pPr>
              <w:pStyle w:val="ListParagraph"/>
              <w:numPr>
                <w:ilvl w:val="1"/>
                <w:numId w:val="38"/>
              </w:numPr>
              <w:rPr>
                <w:rFonts w:ascii="Arial" w:hAnsi="Arial" w:cs="Arial"/>
                <w:sz w:val="18"/>
                <w:szCs w:val="20"/>
              </w:rPr>
            </w:pPr>
            <w:r>
              <w:rPr>
                <w:rFonts w:ascii="Arial" w:hAnsi="Arial" w:cs="Arial"/>
                <w:sz w:val="18"/>
                <w:szCs w:val="20"/>
              </w:rPr>
              <w:t xml:space="preserve">Ads </w:t>
            </w:r>
          </w:p>
          <w:p w:rsidR="00322165" w:rsidRDefault="00322165">
            <w:pPr>
              <w:pStyle w:val="ListParagraph"/>
              <w:ind w:left="1440"/>
              <w:rPr>
                <w:rFonts w:ascii="Arial" w:hAnsi="Arial" w:cs="Arial"/>
                <w:sz w:val="18"/>
                <w:szCs w:val="20"/>
              </w:rPr>
            </w:pPr>
          </w:p>
        </w:tc>
      </w:tr>
    </w:tbl>
    <w:p w:rsidR="006C1FB1" w:rsidRDefault="00C237FA" w:rsidP="006C1FB1">
      <w:pPr>
        <w:pStyle w:val="Heading2"/>
        <w:tabs>
          <w:tab w:val="num" w:pos="1800"/>
        </w:tabs>
        <w:ind w:left="1296"/>
      </w:pPr>
      <w:bookmarkStart w:id="80" w:name="_Toc324835454"/>
      <w:bookmarkStart w:id="81" w:name="_Toc308181874"/>
      <w:commentRangeStart w:id="82"/>
      <w:r>
        <w:t>Ad</w:t>
      </w:r>
      <w:r w:rsidR="00EF395D">
        <w:t>vertisement</w:t>
      </w:r>
      <w:r>
        <w:t xml:space="preserve"> Units – </w:t>
      </w:r>
      <w:r w:rsidR="007636F7">
        <w:t>P</w:t>
      </w:r>
      <w:r>
        <w:t>1</w:t>
      </w:r>
      <w:commentRangeEnd w:id="82"/>
      <w:r w:rsidR="004944FD">
        <w:rPr>
          <w:rStyle w:val="CommentReference"/>
          <w:rFonts w:ascii="Calibri" w:hAnsi="Calibri"/>
          <w:b w:val="0"/>
          <w:spacing w:val="0"/>
          <w:kern w:val="0"/>
        </w:rPr>
        <w:commentReference w:id="82"/>
      </w:r>
      <w:bookmarkEnd w:id="8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0"/>
        <w:gridCol w:w="8730"/>
      </w:tblGrid>
      <w:tr w:rsidR="00DF291E" w:rsidRPr="001068D4" w:rsidTr="00F37A79">
        <w:tc>
          <w:tcPr>
            <w:tcW w:w="810" w:type="dxa"/>
            <w:shd w:val="clear" w:color="auto" w:fill="B6DDE8"/>
          </w:tcPr>
          <w:p w:rsidR="00DF291E" w:rsidRPr="001068D4" w:rsidRDefault="00E52AC5" w:rsidP="009426B4">
            <w:pPr>
              <w:rPr>
                <w:rFonts w:ascii="Arial" w:hAnsi="Arial" w:cs="Arial"/>
                <w:b/>
                <w:sz w:val="18"/>
                <w:szCs w:val="20"/>
              </w:rPr>
            </w:pPr>
            <w:r w:rsidRPr="001068D4">
              <w:rPr>
                <w:rFonts w:ascii="Arial" w:hAnsi="Arial" w:cs="Arial"/>
                <w:b/>
                <w:sz w:val="18"/>
                <w:szCs w:val="20"/>
              </w:rPr>
              <w:t>Req #</w:t>
            </w:r>
          </w:p>
        </w:tc>
        <w:tc>
          <w:tcPr>
            <w:tcW w:w="8730" w:type="dxa"/>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6C1FB1" w:rsidRPr="001068D4" w:rsidTr="00F37A79">
        <w:tc>
          <w:tcPr>
            <w:tcW w:w="810" w:type="dxa"/>
          </w:tcPr>
          <w:p w:rsidR="006C1FB1" w:rsidRPr="001068D4" w:rsidRDefault="007636F7" w:rsidP="007D15D6">
            <w:pPr>
              <w:rPr>
                <w:rFonts w:ascii="Arial" w:hAnsi="Arial" w:cs="Arial"/>
                <w:sz w:val="18"/>
                <w:szCs w:val="20"/>
              </w:rPr>
            </w:pPr>
            <w:r w:rsidRPr="001068D4">
              <w:rPr>
                <w:rFonts w:ascii="Arial" w:hAnsi="Arial" w:cs="Arial"/>
                <w:sz w:val="18"/>
                <w:szCs w:val="20"/>
              </w:rPr>
              <w:t>3.</w:t>
            </w:r>
            <w:r w:rsidR="00105978">
              <w:rPr>
                <w:rFonts w:ascii="Arial" w:hAnsi="Arial" w:cs="Arial"/>
                <w:sz w:val="18"/>
                <w:szCs w:val="20"/>
              </w:rPr>
              <w:t>12</w:t>
            </w:r>
            <w:r w:rsidR="006C1FB1" w:rsidRPr="001068D4">
              <w:rPr>
                <w:rFonts w:ascii="Arial" w:hAnsi="Arial" w:cs="Arial"/>
                <w:sz w:val="18"/>
                <w:szCs w:val="20"/>
              </w:rPr>
              <w:t>.1</w:t>
            </w:r>
          </w:p>
        </w:tc>
        <w:tc>
          <w:tcPr>
            <w:tcW w:w="8730" w:type="dxa"/>
          </w:tcPr>
          <w:p w:rsidR="006C1FB1" w:rsidRDefault="00C237FA" w:rsidP="006C1FB1">
            <w:pPr>
              <w:rPr>
                <w:rFonts w:ascii="Arial" w:hAnsi="Arial" w:cs="Arial"/>
                <w:sz w:val="18"/>
                <w:szCs w:val="20"/>
              </w:rPr>
            </w:pPr>
            <w:r>
              <w:rPr>
                <w:rFonts w:ascii="Arial" w:hAnsi="Arial" w:cs="Arial"/>
                <w:sz w:val="18"/>
                <w:szCs w:val="20"/>
              </w:rPr>
              <w:t xml:space="preserve">Standard size ad unit spots </w:t>
            </w:r>
            <w:r w:rsidR="00F422EB">
              <w:rPr>
                <w:rFonts w:ascii="Arial" w:hAnsi="Arial" w:cs="Arial"/>
                <w:sz w:val="18"/>
                <w:szCs w:val="20"/>
              </w:rPr>
              <w:t>throughout site</w:t>
            </w:r>
            <w:r>
              <w:rPr>
                <w:rFonts w:ascii="Arial" w:hAnsi="Arial" w:cs="Arial"/>
                <w:sz w:val="18"/>
                <w:szCs w:val="20"/>
              </w:rPr>
              <w:t xml:space="preserve"> for internal and external ads </w:t>
            </w:r>
          </w:p>
          <w:p w:rsidR="00584011" w:rsidRDefault="00584011" w:rsidP="00584011">
            <w:pPr>
              <w:pStyle w:val="ListParagraph"/>
              <w:numPr>
                <w:ilvl w:val="0"/>
                <w:numId w:val="35"/>
              </w:numPr>
              <w:rPr>
                <w:rFonts w:ascii="Arial" w:hAnsi="Arial" w:cs="Arial"/>
                <w:sz w:val="18"/>
                <w:szCs w:val="20"/>
              </w:rPr>
            </w:pPr>
            <w:r>
              <w:rPr>
                <w:rFonts w:ascii="Arial" w:hAnsi="Arial" w:cs="Arial"/>
                <w:sz w:val="18"/>
                <w:szCs w:val="20"/>
              </w:rPr>
              <w:t>Various sizes (tbd by UX): should include 3 standard placements on the page which will only appear if an add is published</w:t>
            </w:r>
          </w:p>
          <w:p w:rsidR="00322165" w:rsidRDefault="00322165">
            <w:pPr>
              <w:pStyle w:val="ListParagraph"/>
              <w:rPr>
                <w:rFonts w:ascii="Arial" w:hAnsi="Arial" w:cs="Arial"/>
                <w:sz w:val="18"/>
                <w:szCs w:val="20"/>
              </w:rPr>
            </w:pPr>
          </w:p>
        </w:tc>
      </w:tr>
      <w:tr w:rsidR="006C1FB1" w:rsidRPr="001068D4" w:rsidTr="00F37A79">
        <w:tc>
          <w:tcPr>
            <w:tcW w:w="810" w:type="dxa"/>
          </w:tcPr>
          <w:p w:rsidR="006C1FB1" w:rsidRPr="001068D4" w:rsidRDefault="007636F7" w:rsidP="007D15D6">
            <w:pPr>
              <w:rPr>
                <w:rFonts w:ascii="Arial" w:hAnsi="Arial" w:cs="Arial"/>
                <w:sz w:val="18"/>
                <w:szCs w:val="20"/>
              </w:rPr>
            </w:pPr>
            <w:r w:rsidRPr="001068D4">
              <w:rPr>
                <w:rFonts w:ascii="Arial" w:hAnsi="Arial" w:cs="Arial"/>
                <w:sz w:val="18"/>
                <w:szCs w:val="20"/>
              </w:rPr>
              <w:t>3.</w:t>
            </w:r>
            <w:r w:rsidR="00105978">
              <w:rPr>
                <w:rFonts w:ascii="Arial" w:hAnsi="Arial" w:cs="Arial"/>
                <w:sz w:val="18"/>
                <w:szCs w:val="20"/>
              </w:rPr>
              <w:t>12</w:t>
            </w:r>
            <w:r w:rsidR="006C1FB1" w:rsidRPr="001068D4">
              <w:rPr>
                <w:rFonts w:ascii="Arial" w:hAnsi="Arial" w:cs="Arial"/>
                <w:sz w:val="18"/>
                <w:szCs w:val="20"/>
              </w:rPr>
              <w:t>.2</w:t>
            </w:r>
          </w:p>
        </w:tc>
        <w:tc>
          <w:tcPr>
            <w:tcW w:w="8730" w:type="dxa"/>
          </w:tcPr>
          <w:p w:rsidR="006C1FB1" w:rsidRPr="001068D4" w:rsidRDefault="0094554F" w:rsidP="007D15D6">
            <w:pPr>
              <w:rPr>
                <w:rFonts w:ascii="Arial" w:hAnsi="Arial" w:cs="Arial"/>
                <w:sz w:val="18"/>
                <w:szCs w:val="20"/>
              </w:rPr>
            </w:pPr>
            <w:r>
              <w:rPr>
                <w:rFonts w:ascii="Arial" w:hAnsi="Arial" w:cs="Arial"/>
                <w:sz w:val="18"/>
                <w:szCs w:val="20"/>
              </w:rPr>
              <w:t xml:space="preserve">Configurable through Admin tool </w:t>
            </w:r>
          </w:p>
        </w:tc>
      </w:tr>
    </w:tbl>
    <w:p w:rsidR="00FE0053" w:rsidRDefault="0094554F" w:rsidP="00FE0053">
      <w:pPr>
        <w:pStyle w:val="Heading2"/>
      </w:pPr>
      <w:bookmarkStart w:id="83" w:name="_Toc324835455"/>
      <w:commentRangeStart w:id="84"/>
      <w:r>
        <w:t xml:space="preserve">Emails </w:t>
      </w:r>
      <w:r w:rsidR="009709DB">
        <w:t xml:space="preserve">– </w:t>
      </w:r>
      <w:r w:rsidR="00FE0053">
        <w:t>P</w:t>
      </w:r>
      <w:bookmarkEnd w:id="81"/>
      <w:r>
        <w:t>1</w:t>
      </w:r>
      <w:commentRangeEnd w:id="84"/>
      <w:r w:rsidR="004944FD">
        <w:rPr>
          <w:rStyle w:val="CommentReference"/>
          <w:rFonts w:ascii="Calibri" w:hAnsi="Calibri"/>
          <w:b w:val="0"/>
          <w:spacing w:val="0"/>
          <w:kern w:val="0"/>
        </w:rPr>
        <w:commentReference w:id="84"/>
      </w:r>
      <w:bookmarkEnd w:id="8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0"/>
        <w:gridCol w:w="8640"/>
      </w:tblGrid>
      <w:tr w:rsidR="00DF291E" w:rsidRPr="001068D4" w:rsidTr="00736605">
        <w:tc>
          <w:tcPr>
            <w:tcW w:w="900" w:type="dxa"/>
            <w:shd w:val="clear" w:color="auto" w:fill="B6DDE8"/>
          </w:tcPr>
          <w:p w:rsidR="00DF291E" w:rsidRPr="001068D4" w:rsidRDefault="00E52AC5" w:rsidP="009426B4">
            <w:pPr>
              <w:rPr>
                <w:rFonts w:ascii="Arial" w:hAnsi="Arial" w:cs="Arial"/>
                <w:b/>
                <w:sz w:val="18"/>
                <w:szCs w:val="20"/>
              </w:rPr>
            </w:pPr>
            <w:r w:rsidRPr="001068D4">
              <w:rPr>
                <w:rFonts w:ascii="Arial" w:hAnsi="Arial" w:cs="Arial"/>
                <w:b/>
                <w:sz w:val="18"/>
                <w:szCs w:val="20"/>
              </w:rPr>
              <w:t>Req #</w:t>
            </w:r>
          </w:p>
        </w:tc>
        <w:tc>
          <w:tcPr>
            <w:tcW w:w="8640" w:type="dxa"/>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FE0053" w:rsidRPr="001068D4" w:rsidTr="00736605">
        <w:tc>
          <w:tcPr>
            <w:tcW w:w="900" w:type="dxa"/>
            <w:tcBorders>
              <w:bottom w:val="single" w:sz="4" w:space="0" w:color="000000"/>
            </w:tcBorders>
          </w:tcPr>
          <w:p w:rsidR="00FE0053" w:rsidRPr="001068D4" w:rsidRDefault="00C07EC9" w:rsidP="007D15D6">
            <w:pPr>
              <w:rPr>
                <w:rFonts w:ascii="Arial" w:hAnsi="Arial" w:cs="Arial"/>
                <w:sz w:val="18"/>
                <w:szCs w:val="20"/>
              </w:rPr>
            </w:pPr>
            <w:r w:rsidRPr="001068D4">
              <w:rPr>
                <w:rFonts w:ascii="Arial" w:hAnsi="Arial" w:cs="Arial"/>
                <w:sz w:val="18"/>
                <w:szCs w:val="20"/>
              </w:rPr>
              <w:t>3.</w:t>
            </w:r>
            <w:r w:rsidR="00105978">
              <w:rPr>
                <w:rFonts w:ascii="Arial" w:hAnsi="Arial" w:cs="Arial"/>
                <w:sz w:val="18"/>
                <w:szCs w:val="20"/>
              </w:rPr>
              <w:t>13</w:t>
            </w:r>
            <w:r w:rsidR="00FE0053" w:rsidRPr="001068D4">
              <w:rPr>
                <w:rFonts w:ascii="Arial" w:hAnsi="Arial" w:cs="Arial"/>
                <w:sz w:val="18"/>
                <w:szCs w:val="20"/>
              </w:rPr>
              <w:t>.</w:t>
            </w:r>
            <w:r w:rsidR="00AE5671">
              <w:rPr>
                <w:rFonts w:ascii="Arial" w:hAnsi="Arial" w:cs="Arial"/>
                <w:sz w:val="18"/>
                <w:szCs w:val="20"/>
              </w:rPr>
              <w:t>1</w:t>
            </w:r>
          </w:p>
        </w:tc>
        <w:tc>
          <w:tcPr>
            <w:tcW w:w="8640" w:type="dxa"/>
            <w:tcBorders>
              <w:bottom w:val="single" w:sz="4" w:space="0" w:color="000000"/>
            </w:tcBorders>
          </w:tcPr>
          <w:p w:rsidR="0094554F" w:rsidRPr="0094554F" w:rsidRDefault="0094554F" w:rsidP="0094554F">
            <w:pPr>
              <w:rPr>
                <w:rFonts w:ascii="Arial" w:hAnsi="Arial" w:cs="Arial"/>
                <w:sz w:val="18"/>
                <w:szCs w:val="20"/>
              </w:rPr>
            </w:pPr>
            <w:r w:rsidRPr="0094554F">
              <w:rPr>
                <w:rFonts w:ascii="Arial" w:hAnsi="Arial" w:cs="Arial"/>
                <w:sz w:val="18"/>
                <w:szCs w:val="20"/>
              </w:rPr>
              <w:t>Communities Trigger Emails</w:t>
            </w:r>
          </w:p>
          <w:p w:rsidR="0094554F" w:rsidRPr="0094554F" w:rsidRDefault="0094554F" w:rsidP="00077E44">
            <w:pPr>
              <w:pStyle w:val="ListParagraph"/>
              <w:numPr>
                <w:ilvl w:val="0"/>
                <w:numId w:val="36"/>
              </w:numPr>
              <w:contextualSpacing w:val="0"/>
              <w:rPr>
                <w:rFonts w:ascii="Arial" w:hAnsi="Arial" w:cs="Arial"/>
                <w:sz w:val="18"/>
                <w:szCs w:val="20"/>
              </w:rPr>
            </w:pPr>
            <w:r w:rsidRPr="0094554F">
              <w:rPr>
                <w:rFonts w:ascii="Arial" w:hAnsi="Arial" w:cs="Arial"/>
                <w:sz w:val="18"/>
                <w:szCs w:val="20"/>
              </w:rPr>
              <w:t xml:space="preserve">Notification emails, including: </w:t>
            </w:r>
          </w:p>
          <w:p w:rsidR="0094554F" w:rsidRPr="0094554F" w:rsidRDefault="0094554F" w:rsidP="00077E44">
            <w:pPr>
              <w:pStyle w:val="ListParagraph"/>
              <w:numPr>
                <w:ilvl w:val="1"/>
                <w:numId w:val="36"/>
              </w:numPr>
              <w:contextualSpacing w:val="0"/>
              <w:rPr>
                <w:rFonts w:ascii="Arial" w:hAnsi="Arial" w:cs="Arial"/>
                <w:sz w:val="18"/>
                <w:szCs w:val="20"/>
              </w:rPr>
            </w:pPr>
            <w:r w:rsidRPr="0094554F">
              <w:rPr>
                <w:rFonts w:ascii="Arial" w:hAnsi="Arial" w:cs="Arial"/>
                <w:sz w:val="18"/>
                <w:szCs w:val="20"/>
              </w:rPr>
              <w:lastRenderedPageBreak/>
              <w:t>Welcome</w:t>
            </w:r>
          </w:p>
          <w:p w:rsidR="0094554F" w:rsidRPr="0094554F" w:rsidRDefault="00D7362B" w:rsidP="00077E44">
            <w:pPr>
              <w:pStyle w:val="ListParagraph"/>
              <w:numPr>
                <w:ilvl w:val="1"/>
                <w:numId w:val="36"/>
              </w:numPr>
              <w:contextualSpacing w:val="0"/>
              <w:rPr>
                <w:rFonts w:ascii="Arial" w:hAnsi="Arial" w:cs="Arial"/>
                <w:sz w:val="18"/>
                <w:szCs w:val="20"/>
              </w:rPr>
            </w:pPr>
            <w:r>
              <w:rPr>
                <w:rFonts w:ascii="Arial" w:hAnsi="Arial" w:cs="Arial"/>
                <w:sz w:val="18"/>
                <w:szCs w:val="20"/>
              </w:rPr>
              <w:t>Daily/</w:t>
            </w:r>
            <w:r w:rsidR="0094554F" w:rsidRPr="0094554F">
              <w:rPr>
                <w:rFonts w:ascii="Arial" w:hAnsi="Arial" w:cs="Arial"/>
                <w:sz w:val="18"/>
                <w:szCs w:val="20"/>
              </w:rPr>
              <w:t>Weekly feed</w:t>
            </w:r>
          </w:p>
          <w:p w:rsidR="0094554F" w:rsidRPr="0094554F" w:rsidRDefault="0094554F" w:rsidP="00077E44">
            <w:pPr>
              <w:pStyle w:val="ListParagraph"/>
              <w:numPr>
                <w:ilvl w:val="1"/>
                <w:numId w:val="36"/>
              </w:numPr>
              <w:contextualSpacing w:val="0"/>
              <w:rPr>
                <w:rFonts w:ascii="Arial" w:hAnsi="Arial" w:cs="Arial"/>
                <w:sz w:val="18"/>
                <w:szCs w:val="20"/>
              </w:rPr>
            </w:pPr>
            <w:r w:rsidRPr="0094554F">
              <w:rPr>
                <w:rFonts w:ascii="Arial" w:hAnsi="Arial" w:cs="Arial"/>
                <w:sz w:val="18"/>
                <w:szCs w:val="20"/>
              </w:rPr>
              <w:t xml:space="preserve">Discussions/Q&amp;A comment (opted in) </w:t>
            </w:r>
          </w:p>
          <w:p w:rsidR="0094554F" w:rsidRPr="0094554F" w:rsidRDefault="0094554F" w:rsidP="00077E44">
            <w:pPr>
              <w:pStyle w:val="ListParagraph"/>
              <w:numPr>
                <w:ilvl w:val="1"/>
                <w:numId w:val="36"/>
              </w:numPr>
              <w:contextualSpacing w:val="0"/>
              <w:rPr>
                <w:rFonts w:ascii="Arial" w:hAnsi="Arial" w:cs="Arial"/>
                <w:sz w:val="18"/>
                <w:szCs w:val="20"/>
              </w:rPr>
            </w:pPr>
            <w:r w:rsidRPr="0094554F">
              <w:rPr>
                <w:rFonts w:ascii="Arial" w:hAnsi="Arial" w:cs="Arial"/>
                <w:sz w:val="18"/>
                <w:szCs w:val="20"/>
              </w:rPr>
              <w:t>Answer Network</w:t>
            </w:r>
          </w:p>
          <w:p w:rsidR="00D17BCF" w:rsidRPr="00D17BCF" w:rsidRDefault="00D17BCF" w:rsidP="00D17BCF">
            <w:pPr>
              <w:ind w:left="360"/>
              <w:rPr>
                <w:rFonts w:ascii="Arial" w:hAnsi="Arial" w:cs="Arial"/>
                <w:sz w:val="18"/>
                <w:szCs w:val="20"/>
              </w:rPr>
            </w:pPr>
            <w:r w:rsidRPr="00D17BCF">
              <w:rPr>
                <w:rFonts w:ascii="Arial" w:hAnsi="Arial" w:cs="Arial"/>
                <w:b/>
                <w:i/>
                <w:sz w:val="18"/>
                <w:szCs w:val="18"/>
              </w:rPr>
              <w:t xml:space="preserve">Functional Requirement: </w:t>
            </w:r>
            <w:r w:rsidRPr="00D17BCF">
              <w:rPr>
                <w:rFonts w:ascii="Arial" w:hAnsi="Arial" w:cs="Arial"/>
                <w:sz w:val="18"/>
                <w:szCs w:val="18"/>
              </w:rPr>
              <w:t xml:space="preserve">Emails should be sent through system wherever possible rather than through Responsys; </w:t>
            </w:r>
            <w:r w:rsidRPr="00D17BCF">
              <w:rPr>
                <w:rFonts w:ascii="Arial" w:hAnsi="Arial" w:cs="Arial"/>
                <w:sz w:val="18"/>
                <w:szCs w:val="20"/>
              </w:rPr>
              <w:t>Track performance: OR, CTR, Shares, Conversion, Revenue, etc.  (Omniture integration)</w:t>
            </w:r>
          </w:p>
        </w:tc>
      </w:tr>
      <w:tr w:rsidR="00736605" w:rsidRPr="001068D4" w:rsidTr="00736605">
        <w:tc>
          <w:tcPr>
            <w:tcW w:w="900" w:type="dxa"/>
          </w:tcPr>
          <w:p w:rsidR="00736605" w:rsidRPr="001068D4" w:rsidRDefault="00105978" w:rsidP="007D15D6">
            <w:pPr>
              <w:rPr>
                <w:rFonts w:ascii="Arial" w:hAnsi="Arial" w:cs="Arial"/>
                <w:sz w:val="18"/>
                <w:szCs w:val="20"/>
              </w:rPr>
            </w:pPr>
            <w:r>
              <w:rPr>
                <w:rFonts w:ascii="Arial" w:hAnsi="Arial" w:cs="Arial"/>
                <w:sz w:val="18"/>
                <w:szCs w:val="20"/>
              </w:rPr>
              <w:lastRenderedPageBreak/>
              <w:t>3.13.</w:t>
            </w:r>
            <w:r w:rsidR="00584011">
              <w:rPr>
                <w:rFonts w:ascii="Arial" w:hAnsi="Arial" w:cs="Arial"/>
                <w:sz w:val="18"/>
                <w:szCs w:val="20"/>
              </w:rPr>
              <w:t>3</w:t>
            </w:r>
          </w:p>
        </w:tc>
        <w:tc>
          <w:tcPr>
            <w:tcW w:w="8640" w:type="dxa"/>
          </w:tcPr>
          <w:p w:rsidR="00736605" w:rsidRDefault="00736605" w:rsidP="0094554F">
            <w:pPr>
              <w:rPr>
                <w:rFonts w:ascii="Arial" w:hAnsi="Arial" w:cs="Arial"/>
                <w:sz w:val="18"/>
                <w:szCs w:val="20"/>
              </w:rPr>
            </w:pPr>
            <w:r>
              <w:rPr>
                <w:rFonts w:ascii="Arial" w:hAnsi="Arial" w:cs="Arial"/>
                <w:sz w:val="18"/>
                <w:szCs w:val="20"/>
              </w:rPr>
              <w:t xml:space="preserve">Qualtrics Survey Integration </w:t>
            </w:r>
          </w:p>
          <w:p w:rsidR="00584011" w:rsidRDefault="00584011" w:rsidP="00584011">
            <w:pPr>
              <w:rPr>
                <w:rFonts w:ascii="Arial" w:hAnsi="Arial" w:cs="Arial"/>
                <w:sz w:val="18"/>
                <w:szCs w:val="20"/>
              </w:rPr>
            </w:pPr>
            <w:r>
              <w:rPr>
                <w:rFonts w:ascii="Arial" w:hAnsi="Arial" w:cs="Arial"/>
                <w:sz w:val="18"/>
                <w:szCs w:val="20"/>
              </w:rPr>
              <w:t>Website Feedback</w:t>
            </w:r>
          </w:p>
          <w:p w:rsidR="00584011" w:rsidRDefault="00584011" w:rsidP="00584011">
            <w:pPr>
              <w:pStyle w:val="ListParagraph"/>
              <w:numPr>
                <w:ilvl w:val="0"/>
                <w:numId w:val="65"/>
              </w:numPr>
              <w:rPr>
                <w:rFonts w:ascii="Arial" w:hAnsi="Arial" w:cs="Arial"/>
                <w:sz w:val="18"/>
                <w:szCs w:val="20"/>
              </w:rPr>
            </w:pPr>
            <w:r w:rsidRPr="003229C0">
              <w:rPr>
                <w:rFonts w:ascii="Arial" w:hAnsi="Arial" w:cs="Arial"/>
                <w:sz w:val="18"/>
                <w:szCs w:val="20"/>
              </w:rPr>
              <w:t>Include code for  community feedback form from Qualtrics (Robert Gierwatowski will create)</w:t>
            </w:r>
          </w:p>
          <w:p w:rsidR="00736605" w:rsidRDefault="00584011" w:rsidP="00077E44">
            <w:pPr>
              <w:pStyle w:val="ListParagraph"/>
              <w:numPr>
                <w:ilvl w:val="0"/>
                <w:numId w:val="46"/>
              </w:numPr>
              <w:rPr>
                <w:rFonts w:ascii="Arial" w:hAnsi="Arial" w:cs="Arial"/>
                <w:sz w:val="18"/>
                <w:szCs w:val="20"/>
              </w:rPr>
            </w:pPr>
            <w:r>
              <w:rPr>
                <w:rFonts w:ascii="Arial" w:hAnsi="Arial" w:cs="Arial"/>
                <w:sz w:val="18"/>
                <w:szCs w:val="20"/>
              </w:rPr>
              <w:t>Surveys</w:t>
            </w:r>
            <w:r w:rsidR="00736605" w:rsidRPr="00736605">
              <w:rPr>
                <w:rFonts w:ascii="Arial" w:hAnsi="Arial" w:cs="Arial"/>
                <w:sz w:val="18"/>
                <w:szCs w:val="20"/>
              </w:rPr>
              <w:t xml:space="preserve">Surveys will be emailed by outside system (Qualtrics).   </w:t>
            </w:r>
          </w:p>
          <w:p w:rsidR="00736605" w:rsidRPr="00736605" w:rsidRDefault="00736605" w:rsidP="00077E44">
            <w:pPr>
              <w:pStyle w:val="ListParagraph"/>
              <w:numPr>
                <w:ilvl w:val="0"/>
                <w:numId w:val="46"/>
              </w:numPr>
              <w:rPr>
                <w:rFonts w:ascii="Arial" w:hAnsi="Arial" w:cs="Arial"/>
                <w:sz w:val="18"/>
                <w:szCs w:val="20"/>
              </w:rPr>
            </w:pPr>
            <w:r>
              <w:rPr>
                <w:rFonts w:ascii="Arial" w:hAnsi="Arial" w:cs="Arial"/>
                <w:sz w:val="18"/>
                <w:szCs w:val="20"/>
              </w:rPr>
              <w:t>Admin will need</w:t>
            </w:r>
            <w:r w:rsidR="009709DB">
              <w:rPr>
                <w:rFonts w:ascii="Arial" w:hAnsi="Arial" w:cs="Arial"/>
                <w:sz w:val="18"/>
                <w:szCs w:val="20"/>
              </w:rPr>
              <w:t xml:space="preserve"> ability</w:t>
            </w:r>
            <w:r>
              <w:rPr>
                <w:rFonts w:ascii="Arial" w:hAnsi="Arial" w:cs="Arial"/>
                <w:sz w:val="18"/>
                <w:szCs w:val="20"/>
              </w:rPr>
              <w:t xml:space="preserve"> to </w:t>
            </w:r>
            <w:r w:rsidRPr="00736605">
              <w:rPr>
                <w:rFonts w:ascii="Arial" w:hAnsi="Arial" w:cs="Arial"/>
                <w:sz w:val="18"/>
                <w:szCs w:val="20"/>
              </w:rPr>
              <w:t xml:space="preserve">download lists of members by profile </w:t>
            </w:r>
            <w:r w:rsidR="009709DB">
              <w:rPr>
                <w:rFonts w:ascii="Arial" w:hAnsi="Arial" w:cs="Arial"/>
                <w:sz w:val="18"/>
                <w:szCs w:val="20"/>
              </w:rPr>
              <w:t xml:space="preserve">answers or interest groups </w:t>
            </w:r>
          </w:p>
        </w:tc>
      </w:tr>
    </w:tbl>
    <w:p w:rsidR="00D01769" w:rsidRPr="00D01769" w:rsidRDefault="00D01769" w:rsidP="00D01769">
      <w:pPr>
        <w:rPr>
          <w:color w:val="FF0000"/>
        </w:rPr>
      </w:pPr>
      <w:bookmarkStart w:id="85" w:name="_Toc308181876"/>
      <w:r>
        <w:rPr>
          <w:color w:val="FF0000"/>
        </w:rPr>
        <w:t>Needs to be part of Communities Admin PRD</w:t>
      </w:r>
    </w:p>
    <w:p w:rsidR="00F57245" w:rsidRDefault="00AC5514" w:rsidP="00F57245">
      <w:pPr>
        <w:pStyle w:val="Heading2"/>
        <w:tabs>
          <w:tab w:val="num" w:pos="1800"/>
        </w:tabs>
        <w:ind w:left="1296"/>
      </w:pPr>
      <w:bookmarkStart w:id="86" w:name="_Toc308181930"/>
      <w:bookmarkStart w:id="87" w:name="_Toc324835456"/>
      <w:bookmarkEnd w:id="85"/>
      <w:r>
        <w:t xml:space="preserve">Crowdsourcing – </w:t>
      </w:r>
      <w:r w:rsidR="00F57245" w:rsidRPr="00360ABA">
        <w:t>P2</w:t>
      </w:r>
      <w:bookmarkEnd w:id="86"/>
      <w:bookmarkEnd w:id="8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0"/>
        <w:gridCol w:w="8640"/>
      </w:tblGrid>
      <w:tr w:rsidR="00DF291E" w:rsidRPr="001068D4" w:rsidTr="00333420">
        <w:tc>
          <w:tcPr>
            <w:tcW w:w="900" w:type="dxa"/>
            <w:shd w:val="clear" w:color="auto" w:fill="B6DDE8"/>
          </w:tcPr>
          <w:p w:rsidR="00DF291E" w:rsidRPr="001068D4" w:rsidRDefault="00E52AC5" w:rsidP="009426B4">
            <w:pPr>
              <w:rPr>
                <w:rFonts w:ascii="Arial" w:hAnsi="Arial" w:cs="Arial"/>
                <w:b/>
                <w:sz w:val="18"/>
                <w:szCs w:val="20"/>
              </w:rPr>
            </w:pPr>
            <w:r w:rsidRPr="001068D4">
              <w:rPr>
                <w:rFonts w:ascii="Arial" w:hAnsi="Arial" w:cs="Arial"/>
                <w:b/>
                <w:sz w:val="18"/>
                <w:szCs w:val="20"/>
              </w:rPr>
              <w:t>Req #</w:t>
            </w:r>
          </w:p>
        </w:tc>
        <w:tc>
          <w:tcPr>
            <w:tcW w:w="8640" w:type="dxa"/>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584011" w:rsidRPr="001068D4" w:rsidTr="00333420">
        <w:tc>
          <w:tcPr>
            <w:tcW w:w="900" w:type="dxa"/>
            <w:tcBorders>
              <w:bottom w:val="single" w:sz="4" w:space="0" w:color="000000"/>
            </w:tcBorders>
          </w:tcPr>
          <w:p w:rsidR="00584011" w:rsidRDefault="00584011" w:rsidP="007D15D6">
            <w:pPr>
              <w:rPr>
                <w:rFonts w:ascii="Arial" w:hAnsi="Arial" w:cs="Arial"/>
                <w:sz w:val="18"/>
                <w:szCs w:val="20"/>
              </w:rPr>
            </w:pPr>
            <w:r w:rsidRPr="001068D4">
              <w:rPr>
                <w:rFonts w:ascii="Arial" w:hAnsi="Arial" w:cs="Arial"/>
                <w:sz w:val="18"/>
                <w:szCs w:val="20"/>
              </w:rPr>
              <w:t>3.1</w:t>
            </w:r>
            <w:r w:rsidR="000C434C">
              <w:rPr>
                <w:rFonts w:ascii="Arial" w:hAnsi="Arial" w:cs="Arial"/>
                <w:sz w:val="18"/>
                <w:szCs w:val="20"/>
              </w:rPr>
              <w:t>4</w:t>
            </w:r>
            <w:r>
              <w:rPr>
                <w:rFonts w:ascii="Arial" w:hAnsi="Arial" w:cs="Arial"/>
                <w:sz w:val="18"/>
                <w:szCs w:val="20"/>
              </w:rPr>
              <w:t>.1</w:t>
            </w:r>
          </w:p>
        </w:tc>
        <w:tc>
          <w:tcPr>
            <w:tcW w:w="8640" w:type="dxa"/>
            <w:tcBorders>
              <w:bottom w:val="single" w:sz="4" w:space="0" w:color="000000"/>
            </w:tcBorders>
          </w:tcPr>
          <w:p w:rsidR="00584011" w:rsidRPr="00AC5514" w:rsidRDefault="00584011" w:rsidP="00EC3C67">
            <w:pPr>
              <w:rPr>
                <w:rFonts w:ascii="Arial" w:hAnsi="Arial" w:cs="Arial"/>
                <w:b/>
                <w:sz w:val="18"/>
                <w:szCs w:val="20"/>
              </w:rPr>
            </w:pPr>
            <w:r w:rsidRPr="00AC5514">
              <w:rPr>
                <w:rFonts w:ascii="Arial" w:hAnsi="Arial" w:cs="Arial"/>
                <w:b/>
                <w:sz w:val="18"/>
                <w:szCs w:val="20"/>
              </w:rPr>
              <w:t xml:space="preserve">Polls </w:t>
            </w:r>
          </w:p>
          <w:p w:rsidR="00584011" w:rsidRDefault="00584011" w:rsidP="00EC3C67">
            <w:pPr>
              <w:pStyle w:val="ListParagraph"/>
              <w:numPr>
                <w:ilvl w:val="0"/>
                <w:numId w:val="26"/>
              </w:numPr>
              <w:rPr>
                <w:rFonts w:ascii="Arial" w:hAnsi="Arial" w:cs="Arial"/>
                <w:sz w:val="18"/>
                <w:szCs w:val="20"/>
              </w:rPr>
            </w:pPr>
            <w:r>
              <w:rPr>
                <w:rFonts w:ascii="Arial" w:hAnsi="Arial" w:cs="Arial"/>
                <w:sz w:val="18"/>
                <w:szCs w:val="20"/>
              </w:rPr>
              <w:t>Consistent Template includes:</w:t>
            </w:r>
          </w:p>
          <w:p w:rsidR="00584011" w:rsidRDefault="00584011" w:rsidP="00EC3C67">
            <w:pPr>
              <w:pStyle w:val="ListParagraph"/>
              <w:numPr>
                <w:ilvl w:val="0"/>
                <w:numId w:val="26"/>
              </w:numPr>
              <w:rPr>
                <w:rFonts w:ascii="Arial" w:hAnsi="Arial" w:cs="Arial"/>
                <w:sz w:val="18"/>
                <w:szCs w:val="20"/>
              </w:rPr>
            </w:pPr>
            <w:r>
              <w:rPr>
                <w:rFonts w:ascii="Arial" w:hAnsi="Arial" w:cs="Arial"/>
                <w:sz w:val="18"/>
                <w:szCs w:val="20"/>
              </w:rPr>
              <w:t xml:space="preserve">Question creation using text, image or video </w:t>
            </w:r>
          </w:p>
          <w:p w:rsidR="00584011" w:rsidRDefault="00584011" w:rsidP="00EC3C67">
            <w:pPr>
              <w:pStyle w:val="ListParagraph"/>
              <w:numPr>
                <w:ilvl w:val="0"/>
                <w:numId w:val="26"/>
              </w:numPr>
              <w:rPr>
                <w:rFonts w:ascii="Arial" w:hAnsi="Arial" w:cs="Arial"/>
                <w:sz w:val="18"/>
                <w:szCs w:val="20"/>
              </w:rPr>
            </w:pPr>
            <w:r>
              <w:rPr>
                <w:rFonts w:ascii="Arial" w:hAnsi="Arial" w:cs="Arial"/>
                <w:sz w:val="18"/>
                <w:szCs w:val="20"/>
              </w:rPr>
              <w:t>Multiple answer types: multiple choice, ratings, etc.</w:t>
            </w:r>
          </w:p>
          <w:p w:rsidR="00584011" w:rsidRDefault="00584011" w:rsidP="00EC3C67">
            <w:pPr>
              <w:pStyle w:val="ListParagraph"/>
              <w:numPr>
                <w:ilvl w:val="0"/>
                <w:numId w:val="26"/>
              </w:numPr>
              <w:rPr>
                <w:rFonts w:ascii="Arial" w:hAnsi="Arial" w:cs="Arial"/>
                <w:sz w:val="18"/>
                <w:szCs w:val="20"/>
              </w:rPr>
            </w:pPr>
            <w:r>
              <w:rPr>
                <w:rFonts w:ascii="Arial" w:hAnsi="Arial" w:cs="Arial"/>
                <w:sz w:val="18"/>
                <w:szCs w:val="20"/>
              </w:rPr>
              <w:t>Title and tags</w:t>
            </w:r>
          </w:p>
          <w:p w:rsidR="00584011" w:rsidRDefault="00584011" w:rsidP="00EC3C67">
            <w:pPr>
              <w:pStyle w:val="ListParagraph"/>
              <w:numPr>
                <w:ilvl w:val="0"/>
                <w:numId w:val="26"/>
              </w:numPr>
              <w:rPr>
                <w:rFonts w:ascii="Arial" w:hAnsi="Arial" w:cs="Arial"/>
                <w:sz w:val="18"/>
                <w:szCs w:val="20"/>
              </w:rPr>
            </w:pPr>
            <w:r>
              <w:rPr>
                <w:rFonts w:ascii="Arial" w:hAnsi="Arial" w:cs="Arial"/>
                <w:sz w:val="18"/>
                <w:szCs w:val="20"/>
              </w:rPr>
              <w:t>Crawlable</w:t>
            </w:r>
          </w:p>
          <w:p w:rsidR="00584011" w:rsidRDefault="00584011" w:rsidP="00EC3C67">
            <w:pPr>
              <w:pStyle w:val="ListParagraph"/>
              <w:numPr>
                <w:ilvl w:val="0"/>
                <w:numId w:val="26"/>
              </w:numPr>
              <w:rPr>
                <w:rFonts w:ascii="Arial" w:hAnsi="Arial" w:cs="Arial"/>
                <w:sz w:val="18"/>
                <w:szCs w:val="20"/>
              </w:rPr>
            </w:pPr>
            <w:r>
              <w:rPr>
                <w:rFonts w:ascii="Arial" w:hAnsi="Arial" w:cs="Arial"/>
                <w:sz w:val="18"/>
                <w:szCs w:val="20"/>
              </w:rPr>
              <w:t>Created and published through the Admin tool, results pulled though Admin tool or Business Objects</w:t>
            </w:r>
          </w:p>
          <w:p w:rsidR="00584011" w:rsidRDefault="00584011" w:rsidP="00EC3C67">
            <w:pPr>
              <w:pStyle w:val="ListParagraph"/>
              <w:numPr>
                <w:ilvl w:val="0"/>
                <w:numId w:val="26"/>
              </w:numPr>
              <w:rPr>
                <w:rFonts w:ascii="Arial" w:hAnsi="Arial" w:cs="Arial"/>
                <w:sz w:val="18"/>
                <w:szCs w:val="20"/>
              </w:rPr>
            </w:pPr>
          </w:p>
          <w:p w:rsidR="00584011" w:rsidRDefault="00584011" w:rsidP="00EC3C67">
            <w:pPr>
              <w:pStyle w:val="ListParagraph"/>
              <w:numPr>
                <w:ilvl w:val="0"/>
                <w:numId w:val="26"/>
              </w:numPr>
              <w:rPr>
                <w:rFonts w:ascii="Arial" w:hAnsi="Arial" w:cs="Arial"/>
                <w:sz w:val="18"/>
                <w:szCs w:val="20"/>
              </w:rPr>
            </w:pPr>
            <w:r>
              <w:rPr>
                <w:rFonts w:ascii="Arial" w:hAnsi="Arial" w:cs="Arial"/>
                <w:sz w:val="18"/>
                <w:szCs w:val="20"/>
              </w:rPr>
              <w:t>Select location to publish (home page, category page, other site pages)</w:t>
            </w:r>
          </w:p>
          <w:p w:rsidR="00584011" w:rsidRDefault="00584011" w:rsidP="009709DB">
            <w:pPr>
              <w:rPr>
                <w:rFonts w:ascii="Arial" w:hAnsi="Arial" w:cs="Arial"/>
                <w:b/>
                <w:sz w:val="18"/>
                <w:szCs w:val="20"/>
              </w:rPr>
            </w:pPr>
            <w:r>
              <w:rPr>
                <w:rFonts w:ascii="Arial" w:hAnsi="Arial" w:cs="Arial"/>
                <w:sz w:val="18"/>
                <w:szCs w:val="20"/>
              </w:rPr>
              <w:t xml:space="preserve">Only displays when there is content </w:t>
            </w:r>
          </w:p>
        </w:tc>
      </w:tr>
    </w:tbl>
    <w:p w:rsidR="00543DA7" w:rsidRDefault="00543DA7" w:rsidP="00543DA7">
      <w:pPr>
        <w:pStyle w:val="Heading2"/>
        <w:tabs>
          <w:tab w:val="num" w:pos="1800"/>
        </w:tabs>
        <w:ind w:left="1296"/>
      </w:pPr>
      <w:bookmarkStart w:id="88" w:name="_Toc324835457"/>
      <w:r>
        <w:t>Static Pages – P1</w:t>
      </w:r>
      <w:bookmarkEnd w:id="8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0"/>
        <w:gridCol w:w="8640"/>
      </w:tblGrid>
      <w:tr w:rsidR="00543DA7" w:rsidRPr="001068D4" w:rsidTr="006B3A18">
        <w:tc>
          <w:tcPr>
            <w:tcW w:w="900" w:type="dxa"/>
            <w:shd w:val="clear" w:color="auto" w:fill="B6DDE8"/>
          </w:tcPr>
          <w:p w:rsidR="00543DA7" w:rsidRPr="001068D4" w:rsidRDefault="00543DA7" w:rsidP="006B3A18">
            <w:pPr>
              <w:rPr>
                <w:rFonts w:ascii="Arial" w:hAnsi="Arial" w:cs="Arial"/>
                <w:b/>
                <w:sz w:val="18"/>
                <w:szCs w:val="20"/>
              </w:rPr>
            </w:pPr>
            <w:r w:rsidRPr="001068D4">
              <w:rPr>
                <w:rFonts w:ascii="Arial" w:hAnsi="Arial" w:cs="Arial"/>
                <w:b/>
                <w:sz w:val="18"/>
                <w:szCs w:val="20"/>
              </w:rPr>
              <w:t>Req #</w:t>
            </w:r>
          </w:p>
        </w:tc>
        <w:tc>
          <w:tcPr>
            <w:tcW w:w="8640" w:type="dxa"/>
            <w:shd w:val="clear" w:color="auto" w:fill="B6DDE8"/>
          </w:tcPr>
          <w:p w:rsidR="00543DA7" w:rsidRPr="001068D4" w:rsidRDefault="00543DA7" w:rsidP="006B3A18">
            <w:pPr>
              <w:rPr>
                <w:rFonts w:ascii="Arial" w:hAnsi="Arial" w:cs="Arial"/>
                <w:b/>
                <w:sz w:val="18"/>
                <w:szCs w:val="20"/>
              </w:rPr>
            </w:pPr>
            <w:r w:rsidRPr="001068D4">
              <w:rPr>
                <w:rFonts w:ascii="Arial" w:hAnsi="Arial" w:cs="Arial"/>
                <w:b/>
                <w:sz w:val="18"/>
                <w:szCs w:val="20"/>
              </w:rPr>
              <w:t xml:space="preserve">Description </w:t>
            </w:r>
          </w:p>
        </w:tc>
      </w:tr>
      <w:tr w:rsidR="00543DA7" w:rsidRPr="001068D4" w:rsidTr="006B3A18">
        <w:trPr>
          <w:trHeight w:val="368"/>
        </w:trPr>
        <w:tc>
          <w:tcPr>
            <w:tcW w:w="900" w:type="dxa"/>
          </w:tcPr>
          <w:p w:rsidR="00543DA7" w:rsidRPr="001068D4" w:rsidRDefault="00543DA7" w:rsidP="006B3A18">
            <w:pPr>
              <w:rPr>
                <w:rFonts w:ascii="Arial" w:hAnsi="Arial" w:cs="Arial"/>
                <w:sz w:val="18"/>
                <w:szCs w:val="20"/>
              </w:rPr>
            </w:pPr>
            <w:r w:rsidRPr="001068D4">
              <w:rPr>
                <w:rFonts w:ascii="Arial" w:hAnsi="Arial" w:cs="Arial"/>
                <w:sz w:val="18"/>
                <w:szCs w:val="20"/>
              </w:rPr>
              <w:t>3.1</w:t>
            </w:r>
            <w:r w:rsidR="00584011">
              <w:rPr>
                <w:rFonts w:ascii="Arial" w:hAnsi="Arial" w:cs="Arial"/>
                <w:sz w:val="18"/>
                <w:szCs w:val="20"/>
              </w:rPr>
              <w:t>5</w:t>
            </w:r>
            <w:r>
              <w:rPr>
                <w:rFonts w:ascii="Arial" w:hAnsi="Arial" w:cs="Arial"/>
                <w:sz w:val="18"/>
                <w:szCs w:val="20"/>
              </w:rPr>
              <w:t>.1</w:t>
            </w:r>
          </w:p>
        </w:tc>
        <w:tc>
          <w:tcPr>
            <w:tcW w:w="8640" w:type="dxa"/>
          </w:tcPr>
          <w:p w:rsidR="00543DA7" w:rsidRDefault="00543DA7" w:rsidP="00077E44">
            <w:pPr>
              <w:pStyle w:val="ListParagraph"/>
              <w:numPr>
                <w:ilvl w:val="0"/>
                <w:numId w:val="26"/>
              </w:numPr>
              <w:rPr>
                <w:rFonts w:ascii="Arial" w:hAnsi="Arial" w:cs="Arial"/>
                <w:sz w:val="18"/>
                <w:szCs w:val="20"/>
              </w:rPr>
            </w:pPr>
            <w:r>
              <w:rPr>
                <w:rFonts w:ascii="Arial" w:hAnsi="Arial" w:cs="Arial"/>
                <w:sz w:val="18"/>
                <w:szCs w:val="20"/>
              </w:rPr>
              <w:t>FAQ</w:t>
            </w:r>
          </w:p>
          <w:p w:rsidR="00543DA7" w:rsidRDefault="00543DA7" w:rsidP="00077E44">
            <w:pPr>
              <w:pStyle w:val="ListParagraph"/>
              <w:numPr>
                <w:ilvl w:val="0"/>
                <w:numId w:val="26"/>
              </w:numPr>
              <w:rPr>
                <w:rFonts w:ascii="Arial" w:hAnsi="Arial" w:cs="Arial"/>
                <w:sz w:val="18"/>
                <w:szCs w:val="20"/>
              </w:rPr>
            </w:pPr>
            <w:r>
              <w:rPr>
                <w:rFonts w:ascii="Arial" w:hAnsi="Arial" w:cs="Arial"/>
                <w:sz w:val="18"/>
                <w:szCs w:val="20"/>
              </w:rPr>
              <w:t>About</w:t>
            </w:r>
            <w:r w:rsidR="00C47BD2">
              <w:rPr>
                <w:rFonts w:ascii="Arial" w:hAnsi="Arial" w:cs="Arial"/>
                <w:sz w:val="18"/>
                <w:szCs w:val="20"/>
              </w:rPr>
              <w:t xml:space="preserve"> / Why J</w:t>
            </w:r>
            <w:r>
              <w:rPr>
                <w:rFonts w:ascii="Arial" w:hAnsi="Arial" w:cs="Arial"/>
                <w:sz w:val="18"/>
                <w:szCs w:val="20"/>
              </w:rPr>
              <w:t>oin</w:t>
            </w:r>
          </w:p>
          <w:p w:rsidR="00543DA7" w:rsidRDefault="00543DA7" w:rsidP="00077E44">
            <w:pPr>
              <w:pStyle w:val="ListParagraph"/>
              <w:numPr>
                <w:ilvl w:val="0"/>
                <w:numId w:val="26"/>
              </w:numPr>
              <w:rPr>
                <w:rFonts w:ascii="Arial" w:hAnsi="Arial" w:cs="Arial"/>
                <w:sz w:val="18"/>
                <w:szCs w:val="20"/>
              </w:rPr>
            </w:pPr>
            <w:r>
              <w:rPr>
                <w:rFonts w:ascii="Arial" w:hAnsi="Arial" w:cs="Arial"/>
                <w:sz w:val="18"/>
                <w:szCs w:val="20"/>
              </w:rPr>
              <w:t>Terms of Service</w:t>
            </w:r>
          </w:p>
          <w:p w:rsidR="00543DA7" w:rsidRPr="00543DA7" w:rsidRDefault="00543DA7" w:rsidP="00077E44">
            <w:pPr>
              <w:pStyle w:val="ListParagraph"/>
              <w:numPr>
                <w:ilvl w:val="0"/>
                <w:numId w:val="26"/>
              </w:numPr>
              <w:rPr>
                <w:rFonts w:ascii="Arial" w:hAnsi="Arial" w:cs="Arial"/>
                <w:sz w:val="18"/>
                <w:szCs w:val="20"/>
              </w:rPr>
            </w:pPr>
            <w:r>
              <w:rPr>
                <w:rFonts w:ascii="Arial" w:hAnsi="Arial" w:cs="Arial"/>
                <w:sz w:val="18"/>
                <w:szCs w:val="20"/>
              </w:rPr>
              <w:t>Badges</w:t>
            </w:r>
            <w:r w:rsidR="00584011">
              <w:rPr>
                <w:rFonts w:ascii="Arial" w:hAnsi="Arial" w:cs="Arial"/>
                <w:sz w:val="18"/>
                <w:szCs w:val="20"/>
              </w:rPr>
              <w:t>/Team Page – updateable through CMS as team members change</w:t>
            </w:r>
          </w:p>
        </w:tc>
      </w:tr>
    </w:tbl>
    <w:p w:rsidR="00B6658B" w:rsidRDefault="00B6658B" w:rsidP="00E10289">
      <w:pPr>
        <w:rPr>
          <w:color w:val="1F497D"/>
          <w:szCs w:val="22"/>
        </w:rPr>
      </w:pPr>
    </w:p>
    <w:p w:rsidR="009E335E" w:rsidRDefault="009E335E" w:rsidP="00E10289">
      <w:pPr>
        <w:rPr>
          <w:color w:val="1F497D"/>
          <w:szCs w:val="22"/>
        </w:rPr>
      </w:pPr>
    </w:p>
    <w:p w:rsidR="00032EB8" w:rsidRDefault="00032EB8" w:rsidP="00E10289">
      <w:pPr>
        <w:rPr>
          <w:color w:val="1F497D"/>
          <w:szCs w:val="22"/>
        </w:rPr>
      </w:pPr>
    </w:p>
    <w:p w:rsidR="00B6658B" w:rsidRDefault="00B6658B" w:rsidP="00B6658B">
      <w:pPr>
        <w:pStyle w:val="Heading2"/>
        <w:numPr>
          <w:ilvl w:val="0"/>
          <w:numId w:val="3"/>
        </w:numPr>
        <w:shd w:val="pct20" w:color="auto" w:fill="auto"/>
        <w:tabs>
          <w:tab w:val="clear" w:pos="1152"/>
          <w:tab w:val="num" w:pos="270"/>
        </w:tabs>
        <w:spacing w:before="0"/>
        <w:ind w:left="270" w:hanging="270"/>
        <w:rPr>
          <w:rFonts w:cs="Arial"/>
          <w:sz w:val="28"/>
        </w:rPr>
      </w:pPr>
      <w:bookmarkStart w:id="89" w:name="_Toc324835458"/>
      <w:r>
        <w:rPr>
          <w:rFonts w:cs="Arial"/>
          <w:sz w:val="28"/>
        </w:rPr>
        <w:t>User Experience Requirements</w:t>
      </w:r>
      <w:bookmarkEnd w:id="89"/>
    </w:p>
    <w:p w:rsidR="000A0AAC" w:rsidRPr="00C3486B" w:rsidRDefault="000A0AAC" w:rsidP="00855BFA">
      <w:pPr>
        <w:numPr>
          <w:ilvl w:val="0"/>
          <w:numId w:val="10"/>
        </w:numPr>
        <w:rPr>
          <w:szCs w:val="22"/>
        </w:rPr>
      </w:pPr>
      <w:r w:rsidRPr="00C3486B">
        <w:rPr>
          <w:szCs w:val="22"/>
        </w:rPr>
        <w:t xml:space="preserve">Overall goal is to </w:t>
      </w:r>
      <w:r w:rsidR="00C3486B" w:rsidRPr="00C3486B">
        <w:rPr>
          <w:szCs w:val="22"/>
        </w:rPr>
        <w:t xml:space="preserve">increase awareness of communities and seamless integration with SHC ecommerce sites </w:t>
      </w:r>
    </w:p>
    <w:p w:rsidR="003520EB" w:rsidRPr="00C3486B" w:rsidRDefault="000A0AAC" w:rsidP="00855BFA">
      <w:pPr>
        <w:numPr>
          <w:ilvl w:val="0"/>
          <w:numId w:val="10"/>
        </w:numPr>
        <w:rPr>
          <w:szCs w:val="22"/>
        </w:rPr>
      </w:pPr>
      <w:r w:rsidRPr="00C3486B">
        <w:rPr>
          <w:szCs w:val="22"/>
        </w:rPr>
        <w:t>Experimentation</w:t>
      </w:r>
      <w:r w:rsidR="001A5D4B" w:rsidRPr="00C3486B">
        <w:rPr>
          <w:szCs w:val="22"/>
        </w:rPr>
        <w:t xml:space="preserve">: Should be possible to </w:t>
      </w:r>
      <w:r w:rsidR="00772326" w:rsidRPr="00C3486B">
        <w:rPr>
          <w:szCs w:val="22"/>
        </w:rPr>
        <w:t>quickly</w:t>
      </w:r>
      <w:r w:rsidR="001A5D4B" w:rsidRPr="00C3486B">
        <w:rPr>
          <w:szCs w:val="22"/>
        </w:rPr>
        <w:t xml:space="preserve"> modify UX flows, do A/B testing, get feedback and iterate</w:t>
      </w:r>
    </w:p>
    <w:p w:rsidR="00180F14" w:rsidRPr="00C3486B" w:rsidRDefault="00180F14" w:rsidP="00855BFA">
      <w:pPr>
        <w:numPr>
          <w:ilvl w:val="0"/>
          <w:numId w:val="10"/>
        </w:numPr>
        <w:rPr>
          <w:szCs w:val="22"/>
        </w:rPr>
      </w:pPr>
      <w:r w:rsidRPr="00C3486B">
        <w:rPr>
          <w:szCs w:val="22"/>
        </w:rPr>
        <w:t>Formats: support for desktop, mobile, ipad, in-store kiosk?</w:t>
      </w:r>
    </w:p>
    <w:p w:rsidR="00B6658B" w:rsidRPr="00C3486B" w:rsidRDefault="001A5D4B" w:rsidP="00855BFA">
      <w:pPr>
        <w:numPr>
          <w:ilvl w:val="0"/>
          <w:numId w:val="10"/>
        </w:numPr>
        <w:rPr>
          <w:szCs w:val="22"/>
        </w:rPr>
      </w:pPr>
      <w:r w:rsidRPr="00C3486B">
        <w:rPr>
          <w:szCs w:val="22"/>
        </w:rPr>
        <w:t xml:space="preserve">Supported </w:t>
      </w:r>
      <w:r w:rsidR="00B6658B" w:rsidRPr="00C3486B">
        <w:rPr>
          <w:szCs w:val="22"/>
        </w:rPr>
        <w:t>Browsers</w:t>
      </w:r>
      <w:r w:rsidRPr="00C3486B">
        <w:rPr>
          <w:szCs w:val="22"/>
        </w:rPr>
        <w:t>:</w:t>
      </w:r>
    </w:p>
    <w:p w:rsidR="00180F14" w:rsidRDefault="00180F14" w:rsidP="00180F14">
      <w:pPr>
        <w:ind w:left="432"/>
        <w:rPr>
          <w:color w:val="1F497D"/>
          <w:szCs w:val="22"/>
        </w:rPr>
      </w:pPr>
    </w:p>
    <w:tbl>
      <w:tblPr>
        <w:tblW w:w="0" w:type="auto"/>
        <w:tblInd w:w="1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148"/>
        <w:gridCol w:w="1680"/>
      </w:tblGrid>
      <w:tr w:rsidR="00180F14" w:rsidRPr="009473B7" w:rsidTr="00F665E9">
        <w:tc>
          <w:tcPr>
            <w:tcW w:w="2148" w:type="dxa"/>
          </w:tcPr>
          <w:p w:rsidR="00180F14" w:rsidRPr="009473B7" w:rsidRDefault="00180F14" w:rsidP="00F665E9">
            <w:pPr>
              <w:pStyle w:val="NormalWeb"/>
              <w:rPr>
                <w:rFonts w:ascii="Arial" w:hAnsi="Arial" w:cs="Arial"/>
                <w:b/>
                <w:sz w:val="20"/>
                <w:szCs w:val="20"/>
              </w:rPr>
            </w:pPr>
            <w:r w:rsidRPr="009473B7">
              <w:rPr>
                <w:rFonts w:ascii="Arial" w:hAnsi="Arial" w:cs="Arial"/>
                <w:b/>
                <w:sz w:val="20"/>
                <w:szCs w:val="20"/>
              </w:rPr>
              <w:t>Browser</w:t>
            </w:r>
          </w:p>
        </w:tc>
        <w:tc>
          <w:tcPr>
            <w:tcW w:w="1680" w:type="dxa"/>
          </w:tcPr>
          <w:p w:rsidR="00180F14" w:rsidRPr="009473B7" w:rsidRDefault="00180F14" w:rsidP="00F665E9">
            <w:pPr>
              <w:pStyle w:val="NormalWeb"/>
              <w:rPr>
                <w:rFonts w:ascii="Arial" w:hAnsi="Arial" w:cs="Arial"/>
                <w:b/>
                <w:sz w:val="20"/>
                <w:szCs w:val="20"/>
              </w:rPr>
            </w:pPr>
            <w:r w:rsidRPr="009473B7">
              <w:rPr>
                <w:rFonts w:ascii="Arial" w:hAnsi="Arial" w:cs="Arial"/>
                <w:b/>
                <w:sz w:val="20"/>
                <w:szCs w:val="20"/>
              </w:rPr>
              <w:t>Supported (Y/N)</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Internet Explorer 6</w:t>
            </w:r>
          </w:p>
        </w:tc>
        <w:tc>
          <w:tcPr>
            <w:tcW w:w="1680" w:type="dxa"/>
          </w:tcPr>
          <w:p w:rsidR="00180F14" w:rsidRPr="000A0AAC" w:rsidRDefault="00C8425C" w:rsidP="00F665E9">
            <w:pPr>
              <w:pStyle w:val="ListParagraph"/>
              <w:spacing w:line="480" w:lineRule="auto"/>
              <w:ind w:left="0"/>
              <w:jc w:val="left"/>
              <w:rPr>
                <w:rFonts w:ascii="Arial" w:hAnsi="Arial" w:cs="Arial"/>
                <w:color w:val="FF0000"/>
                <w:sz w:val="20"/>
                <w:szCs w:val="20"/>
              </w:rPr>
            </w:pPr>
            <w:r>
              <w:rPr>
                <w:rFonts w:ascii="Arial" w:hAnsi="Arial" w:cs="Arial"/>
                <w:color w:val="FF0000"/>
                <w:sz w:val="20"/>
                <w:szCs w:val="20"/>
              </w:rPr>
              <w:t>n</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Internet Explorer 7</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y</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Internet Explorer 8</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Y</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Netscape</w:t>
            </w:r>
            <w:r w:rsidR="000A0AAC">
              <w:rPr>
                <w:rFonts w:ascii="Arial" w:hAnsi="Arial" w:cs="Arial"/>
                <w:sz w:val="20"/>
                <w:szCs w:val="20"/>
              </w:rPr>
              <w:t xml:space="preserve"> (version?)</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N</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Safari</w:t>
            </w:r>
            <w:r w:rsidR="000A0AAC">
              <w:rPr>
                <w:rFonts w:ascii="Arial" w:hAnsi="Arial" w:cs="Arial"/>
                <w:sz w:val="20"/>
                <w:szCs w:val="20"/>
              </w:rPr>
              <w:t xml:space="preserve"> (version?)</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Y</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Firefox</w:t>
            </w:r>
            <w:r w:rsidR="000A0AAC">
              <w:rPr>
                <w:rFonts w:ascii="Arial" w:hAnsi="Arial" w:cs="Arial"/>
                <w:sz w:val="20"/>
                <w:szCs w:val="20"/>
              </w:rPr>
              <w:t xml:space="preserve"> (version?)</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Y</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Google Chrome</w:t>
            </w:r>
            <w:r w:rsidR="000A0AAC">
              <w:rPr>
                <w:rFonts w:ascii="Arial" w:hAnsi="Arial" w:cs="Arial"/>
                <w:sz w:val="20"/>
                <w:szCs w:val="20"/>
              </w:rPr>
              <w:t xml:space="preserve"> (version?)</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Other</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p>
        </w:tc>
      </w:tr>
    </w:tbl>
    <w:p w:rsidR="00180F14" w:rsidRDefault="00180F14" w:rsidP="00E10289">
      <w:pPr>
        <w:rPr>
          <w:color w:val="1F497D"/>
          <w:szCs w:val="22"/>
        </w:rPr>
      </w:pPr>
    </w:p>
    <w:p w:rsidR="004B679E" w:rsidRDefault="004B679E" w:rsidP="004B679E">
      <w:pPr>
        <w:rPr>
          <w:color w:val="1F497D"/>
          <w:szCs w:val="22"/>
        </w:rPr>
      </w:pPr>
    </w:p>
    <w:p w:rsidR="004B679E" w:rsidRDefault="004B679E" w:rsidP="004B679E">
      <w:pPr>
        <w:pStyle w:val="Heading2"/>
        <w:numPr>
          <w:ilvl w:val="0"/>
          <w:numId w:val="3"/>
        </w:numPr>
        <w:shd w:val="pct20" w:color="auto" w:fill="auto"/>
        <w:tabs>
          <w:tab w:val="clear" w:pos="1152"/>
          <w:tab w:val="num" w:pos="270"/>
        </w:tabs>
        <w:spacing w:before="0"/>
        <w:ind w:left="270" w:hanging="270"/>
        <w:rPr>
          <w:rFonts w:cs="Arial"/>
          <w:sz w:val="28"/>
        </w:rPr>
      </w:pPr>
      <w:bookmarkStart w:id="90" w:name="_Toc324835459"/>
      <w:r>
        <w:rPr>
          <w:rFonts w:cs="Arial"/>
          <w:sz w:val="28"/>
        </w:rPr>
        <w:t>Integration and Migration</w:t>
      </w:r>
      <w:bookmarkEnd w:id="90"/>
    </w:p>
    <w:p w:rsidR="00266A11" w:rsidRPr="00C3486B" w:rsidRDefault="00266A11" w:rsidP="00855BFA">
      <w:pPr>
        <w:pStyle w:val="ListParagraph"/>
        <w:numPr>
          <w:ilvl w:val="0"/>
          <w:numId w:val="13"/>
        </w:numPr>
        <w:rPr>
          <w:szCs w:val="22"/>
        </w:rPr>
      </w:pPr>
      <w:r w:rsidRPr="00C3486B">
        <w:rPr>
          <w:szCs w:val="22"/>
        </w:rPr>
        <w:t xml:space="preserve">Provide fully documented Web Service APIs for all </w:t>
      </w:r>
      <w:r w:rsidR="00C3486B" w:rsidRPr="00C3486B">
        <w:rPr>
          <w:szCs w:val="22"/>
        </w:rPr>
        <w:t>communities</w:t>
      </w:r>
      <w:r w:rsidRPr="00C3486B">
        <w:rPr>
          <w:szCs w:val="22"/>
        </w:rPr>
        <w:t xml:space="preserve"> functions</w:t>
      </w:r>
      <w:r w:rsidR="00C3486B" w:rsidRPr="00C3486B">
        <w:rPr>
          <w:szCs w:val="22"/>
        </w:rPr>
        <w:t xml:space="preserve"> being pulled into Profile</w:t>
      </w:r>
    </w:p>
    <w:p w:rsidR="00266A11" w:rsidRPr="00C3486B" w:rsidRDefault="00266A11" w:rsidP="00855BFA">
      <w:pPr>
        <w:pStyle w:val="ListParagraph"/>
        <w:numPr>
          <w:ilvl w:val="0"/>
          <w:numId w:val="13"/>
        </w:numPr>
        <w:rPr>
          <w:szCs w:val="22"/>
        </w:rPr>
      </w:pPr>
      <w:r w:rsidRPr="00C3486B">
        <w:rPr>
          <w:szCs w:val="22"/>
        </w:rPr>
        <w:t>Migrate existing user data from Viewpoint to Universal Profile</w:t>
      </w:r>
    </w:p>
    <w:p w:rsidR="00266A11" w:rsidRPr="00C3486B" w:rsidRDefault="00266A11" w:rsidP="00855BFA">
      <w:pPr>
        <w:pStyle w:val="ListParagraph"/>
        <w:numPr>
          <w:ilvl w:val="0"/>
          <w:numId w:val="13"/>
        </w:numPr>
        <w:rPr>
          <w:szCs w:val="22"/>
        </w:rPr>
      </w:pPr>
      <w:r w:rsidRPr="00C3486B">
        <w:rPr>
          <w:szCs w:val="22"/>
        </w:rPr>
        <w:t>Migrate existing reviews</w:t>
      </w:r>
      <w:r w:rsidR="00C3486B" w:rsidRPr="00C3486B">
        <w:rPr>
          <w:szCs w:val="22"/>
        </w:rPr>
        <w:t>, discussions, and profile</w:t>
      </w:r>
      <w:r w:rsidRPr="00C3486B">
        <w:rPr>
          <w:szCs w:val="22"/>
        </w:rPr>
        <w:t xml:space="preserve"> data</w:t>
      </w:r>
      <w:r w:rsidR="00C3486B" w:rsidRPr="00C3486B">
        <w:rPr>
          <w:szCs w:val="22"/>
        </w:rPr>
        <w:t xml:space="preserve"> (where applicable)</w:t>
      </w:r>
      <w:r w:rsidRPr="00C3486B">
        <w:rPr>
          <w:szCs w:val="22"/>
        </w:rPr>
        <w:t xml:space="preserve"> from Viewpoint to new Reviews system</w:t>
      </w:r>
    </w:p>
    <w:p w:rsidR="004B679E" w:rsidRDefault="004B679E" w:rsidP="00E10289">
      <w:pPr>
        <w:rPr>
          <w:color w:val="1F497D"/>
          <w:szCs w:val="22"/>
        </w:rPr>
      </w:pPr>
    </w:p>
    <w:p w:rsidR="00B6658B" w:rsidRDefault="00B6658B" w:rsidP="00B6658B">
      <w:pPr>
        <w:pStyle w:val="Heading2"/>
        <w:numPr>
          <w:ilvl w:val="0"/>
          <w:numId w:val="3"/>
        </w:numPr>
        <w:shd w:val="pct20" w:color="auto" w:fill="auto"/>
        <w:tabs>
          <w:tab w:val="clear" w:pos="1152"/>
          <w:tab w:val="num" w:pos="270"/>
        </w:tabs>
        <w:spacing w:before="0"/>
        <w:ind w:left="270" w:hanging="270"/>
        <w:rPr>
          <w:rFonts w:cs="Arial"/>
          <w:sz w:val="28"/>
        </w:rPr>
      </w:pPr>
      <w:bookmarkStart w:id="91" w:name="_Toc324835460"/>
      <w:r>
        <w:rPr>
          <w:rFonts w:cs="Arial"/>
          <w:sz w:val="28"/>
        </w:rPr>
        <w:t>Operations and Maintenance</w:t>
      </w:r>
      <w:bookmarkEnd w:id="91"/>
    </w:p>
    <w:p w:rsidR="003520EB" w:rsidRDefault="00C13DB4" w:rsidP="003B657E">
      <w:pPr>
        <w:pStyle w:val="Heading2"/>
      </w:pPr>
      <w:bookmarkStart w:id="92" w:name="_Toc324835461"/>
      <w:r>
        <w:t>S</w:t>
      </w:r>
      <w:r w:rsidR="003B657E">
        <w:t>ervice Level Agreement</w:t>
      </w:r>
      <w:bookmarkEnd w:id="92"/>
    </w:p>
    <w:p w:rsidR="0090510F" w:rsidRPr="00572273" w:rsidRDefault="0090510F" w:rsidP="0090510F">
      <w:pPr>
        <w:rPr>
          <w:i/>
          <w:szCs w:val="22"/>
        </w:rPr>
      </w:pPr>
      <w:r w:rsidRPr="00572273">
        <w:rPr>
          <w:i/>
          <w:szCs w:val="22"/>
        </w:rPr>
        <w:t>From any US location:</w:t>
      </w:r>
    </w:p>
    <w:p w:rsidR="003B657E" w:rsidRPr="00572273" w:rsidRDefault="003B657E" w:rsidP="00855BFA">
      <w:pPr>
        <w:numPr>
          <w:ilvl w:val="0"/>
          <w:numId w:val="9"/>
        </w:numPr>
        <w:rPr>
          <w:szCs w:val="22"/>
        </w:rPr>
      </w:pPr>
      <w:r w:rsidRPr="00572273">
        <w:rPr>
          <w:szCs w:val="22"/>
        </w:rPr>
        <w:t>Uptime: 99.</w:t>
      </w:r>
      <w:r w:rsidR="00A95E2B">
        <w:rPr>
          <w:szCs w:val="22"/>
        </w:rPr>
        <w:t>5</w:t>
      </w:r>
      <w:r w:rsidRPr="00572273">
        <w:rPr>
          <w:szCs w:val="22"/>
        </w:rPr>
        <w:t>%</w:t>
      </w:r>
    </w:p>
    <w:p w:rsidR="00DD3842" w:rsidRPr="00752423" w:rsidRDefault="00A95E2B" w:rsidP="00855BFA">
      <w:pPr>
        <w:numPr>
          <w:ilvl w:val="0"/>
          <w:numId w:val="9"/>
        </w:numPr>
        <w:rPr>
          <w:szCs w:val="22"/>
        </w:rPr>
      </w:pPr>
      <w:r>
        <w:rPr>
          <w:szCs w:val="22"/>
        </w:rPr>
        <w:lastRenderedPageBreak/>
        <w:t>Responsiveness</w:t>
      </w:r>
      <w:r w:rsidR="003B657E" w:rsidRPr="00572273">
        <w:rPr>
          <w:szCs w:val="22"/>
        </w:rPr>
        <w:t xml:space="preserve">: </w:t>
      </w:r>
      <w:r w:rsidRPr="00752423">
        <w:rPr>
          <w:szCs w:val="22"/>
        </w:rPr>
        <w:t xml:space="preserve">85% of all API calls will return in </w:t>
      </w:r>
      <w:r w:rsidR="003B657E" w:rsidRPr="00752423">
        <w:rPr>
          <w:szCs w:val="22"/>
        </w:rPr>
        <w:t xml:space="preserve">&lt; </w:t>
      </w:r>
      <w:r w:rsidRPr="00752423">
        <w:rPr>
          <w:szCs w:val="22"/>
        </w:rPr>
        <w:t>100</w:t>
      </w:r>
      <w:r w:rsidR="003B657E" w:rsidRPr="00752423">
        <w:rPr>
          <w:szCs w:val="22"/>
        </w:rPr>
        <w:t xml:space="preserve"> milliseconds @ x reads/second,  &lt; </w:t>
      </w:r>
      <w:r w:rsidRPr="00752423">
        <w:rPr>
          <w:szCs w:val="22"/>
        </w:rPr>
        <w:t>200</w:t>
      </w:r>
      <w:r w:rsidR="003B657E" w:rsidRPr="00752423">
        <w:rPr>
          <w:szCs w:val="22"/>
        </w:rPr>
        <w:t xml:space="preserve"> milliseconds @ x writes/second</w:t>
      </w:r>
    </w:p>
    <w:p w:rsidR="00C13DB4" w:rsidRDefault="00C13DB4" w:rsidP="001A5D4B">
      <w:pPr>
        <w:pStyle w:val="Heading2"/>
      </w:pPr>
      <w:bookmarkStart w:id="93" w:name="_Toc324835462"/>
      <w:r>
        <w:t>Monitoring and Alerts</w:t>
      </w:r>
      <w:bookmarkEnd w:id="93"/>
    </w:p>
    <w:p w:rsidR="00A95E2B" w:rsidRPr="000C0D07" w:rsidRDefault="00A95E2B" w:rsidP="00855BFA">
      <w:pPr>
        <w:widowControl/>
        <w:numPr>
          <w:ilvl w:val="0"/>
          <w:numId w:val="9"/>
        </w:numPr>
        <w:autoSpaceDE w:val="0"/>
        <w:autoSpaceDN w:val="0"/>
        <w:spacing w:line="240" w:lineRule="auto"/>
        <w:jc w:val="left"/>
        <w:textAlignment w:val="auto"/>
        <w:rPr>
          <w:rFonts w:cs="Times-Roman"/>
          <w:szCs w:val="22"/>
        </w:rPr>
      </w:pPr>
      <w:r w:rsidRPr="000C0D07">
        <w:rPr>
          <w:rFonts w:cs="Times-Roman"/>
          <w:szCs w:val="22"/>
        </w:rPr>
        <w:t>Proactive monitoring of basic system services ((server load, server up-time)</w:t>
      </w:r>
    </w:p>
    <w:p w:rsidR="00A95E2B" w:rsidRPr="000C0D07" w:rsidRDefault="00A95E2B" w:rsidP="00855BFA">
      <w:pPr>
        <w:widowControl/>
        <w:numPr>
          <w:ilvl w:val="0"/>
          <w:numId w:val="9"/>
        </w:numPr>
        <w:autoSpaceDE w:val="0"/>
        <w:autoSpaceDN w:val="0"/>
        <w:spacing w:line="240" w:lineRule="auto"/>
        <w:jc w:val="left"/>
        <w:textAlignment w:val="auto"/>
        <w:rPr>
          <w:rFonts w:cs="Times-Roman"/>
          <w:szCs w:val="22"/>
        </w:rPr>
      </w:pPr>
      <w:r w:rsidRPr="000C0D07">
        <w:rPr>
          <w:rFonts w:cs="Times-Roman"/>
          <w:szCs w:val="22"/>
        </w:rPr>
        <w:t>Proactive monit</w:t>
      </w:r>
      <w:r w:rsidR="00C50A91">
        <w:rPr>
          <w:rFonts w:cs="Times-Roman"/>
          <w:szCs w:val="22"/>
        </w:rPr>
        <w:t xml:space="preserve">oring of rate of communication </w:t>
      </w:r>
      <w:r w:rsidRPr="000C0D07">
        <w:rPr>
          <w:rFonts w:cs="Times-Roman"/>
          <w:szCs w:val="22"/>
        </w:rPr>
        <w:t xml:space="preserve"> with client web servers.</w:t>
      </w:r>
    </w:p>
    <w:p w:rsidR="00772326" w:rsidRDefault="007221FF" w:rsidP="00772326">
      <w:pPr>
        <w:pStyle w:val="Heading2"/>
      </w:pPr>
      <w:bookmarkStart w:id="94" w:name="_Toc324835463"/>
      <w:r>
        <w:t>B</w:t>
      </w:r>
      <w:r w:rsidR="00772326">
        <w:t xml:space="preserve">usiness </w:t>
      </w:r>
      <w:r>
        <w:t>C</w:t>
      </w:r>
      <w:r w:rsidR="00772326">
        <w:t xml:space="preserve">ontinuity </w:t>
      </w:r>
      <w:r>
        <w:t>P</w:t>
      </w:r>
      <w:r w:rsidR="00772326">
        <w:t>lanning (BCP)</w:t>
      </w:r>
      <w:bookmarkEnd w:id="94"/>
    </w:p>
    <w:p w:rsidR="00402739" w:rsidRPr="00752423" w:rsidRDefault="00C50A91" w:rsidP="00855BFA">
      <w:pPr>
        <w:numPr>
          <w:ilvl w:val="0"/>
          <w:numId w:val="11"/>
        </w:numPr>
      </w:pPr>
      <w:r>
        <w:t>Communities integration</w:t>
      </w:r>
      <w:r w:rsidR="00772326" w:rsidRPr="00752423">
        <w:t xml:space="preserve"> should </w:t>
      </w:r>
      <w:r w:rsidR="00402739" w:rsidRPr="00752423">
        <w:t>be deployed i</w:t>
      </w:r>
      <w:r>
        <w:t>n Sign On and Profile</w:t>
      </w:r>
    </w:p>
    <w:p w:rsidR="00402739" w:rsidRPr="00752423" w:rsidRDefault="00402739" w:rsidP="00855BFA">
      <w:pPr>
        <w:widowControl/>
        <w:numPr>
          <w:ilvl w:val="0"/>
          <w:numId w:val="11"/>
        </w:numPr>
        <w:autoSpaceDE w:val="0"/>
        <w:autoSpaceDN w:val="0"/>
        <w:spacing w:line="240" w:lineRule="auto"/>
        <w:jc w:val="left"/>
        <w:textAlignment w:val="auto"/>
        <w:rPr>
          <w:rFonts w:cs="Times-Roman"/>
          <w:szCs w:val="22"/>
        </w:rPr>
      </w:pPr>
      <w:r w:rsidRPr="00752423">
        <w:rPr>
          <w:rFonts w:cs="Times-Roman"/>
          <w:szCs w:val="22"/>
        </w:rPr>
        <w:t>Platform will support semi-automated failover in the event of a failure in either location</w:t>
      </w:r>
    </w:p>
    <w:p w:rsidR="00402739" w:rsidRPr="00C50A91" w:rsidRDefault="00402739" w:rsidP="00855BFA">
      <w:pPr>
        <w:widowControl/>
        <w:numPr>
          <w:ilvl w:val="0"/>
          <w:numId w:val="11"/>
        </w:numPr>
        <w:autoSpaceDE w:val="0"/>
        <w:autoSpaceDN w:val="0"/>
        <w:spacing w:line="240" w:lineRule="auto"/>
        <w:jc w:val="left"/>
        <w:textAlignment w:val="auto"/>
        <w:rPr>
          <w:rFonts w:cs="Times-Roman"/>
          <w:color w:val="FF0000"/>
          <w:szCs w:val="22"/>
        </w:rPr>
      </w:pPr>
      <w:r w:rsidRPr="00C50A91">
        <w:rPr>
          <w:rFonts w:cs="Times-Roman"/>
          <w:color w:val="FF0000"/>
          <w:szCs w:val="22"/>
        </w:rPr>
        <w:t>Data Back-Up: data will be backed up to tape once a day. In case of loss of data, data will be restored</w:t>
      </w:r>
      <w:r w:rsidR="000C0D07" w:rsidRPr="00C50A91">
        <w:rPr>
          <w:rFonts w:cs="Times-Roman"/>
          <w:color w:val="FF0000"/>
          <w:szCs w:val="22"/>
        </w:rPr>
        <w:t xml:space="preserve"> </w:t>
      </w:r>
      <w:r w:rsidRPr="00C50A91">
        <w:rPr>
          <w:rFonts w:cs="Times-Roman"/>
          <w:color w:val="FF0000"/>
          <w:szCs w:val="22"/>
        </w:rPr>
        <w:t>within 1 business day.</w:t>
      </w:r>
    </w:p>
    <w:p w:rsidR="007221FF" w:rsidRDefault="007221FF" w:rsidP="00E10289">
      <w:pPr>
        <w:rPr>
          <w:color w:val="1F497D"/>
          <w:szCs w:val="22"/>
        </w:rPr>
      </w:pPr>
    </w:p>
    <w:p w:rsidR="00752423" w:rsidRDefault="00752423" w:rsidP="00752423">
      <w:pPr>
        <w:pStyle w:val="Heading2"/>
      </w:pPr>
      <w:bookmarkStart w:id="95" w:name="_Toc324835464"/>
      <w:r>
        <w:t>Capacity Planning</w:t>
      </w:r>
      <w:bookmarkEnd w:id="95"/>
    </w:p>
    <w:p w:rsidR="00752423" w:rsidRPr="00752423" w:rsidRDefault="00752423" w:rsidP="00855BFA">
      <w:pPr>
        <w:widowControl/>
        <w:numPr>
          <w:ilvl w:val="0"/>
          <w:numId w:val="9"/>
        </w:numPr>
        <w:autoSpaceDE w:val="0"/>
        <w:autoSpaceDN w:val="0"/>
        <w:spacing w:line="240" w:lineRule="auto"/>
        <w:jc w:val="left"/>
        <w:textAlignment w:val="auto"/>
        <w:rPr>
          <w:rFonts w:cs="Symbol"/>
          <w:szCs w:val="22"/>
        </w:rPr>
      </w:pPr>
      <w:r w:rsidRPr="00752423">
        <w:rPr>
          <w:rFonts w:cs="Times-Roman"/>
          <w:szCs w:val="22"/>
        </w:rPr>
        <w:t>Capacity Planning will be done on a quarterly basis, based in traffic estimates provided by customers</w:t>
      </w:r>
    </w:p>
    <w:p w:rsidR="00752423" w:rsidRPr="00752423" w:rsidRDefault="00752423" w:rsidP="00855BFA">
      <w:pPr>
        <w:widowControl/>
        <w:numPr>
          <w:ilvl w:val="0"/>
          <w:numId w:val="9"/>
        </w:numPr>
        <w:autoSpaceDE w:val="0"/>
        <w:autoSpaceDN w:val="0"/>
        <w:spacing w:line="240" w:lineRule="auto"/>
        <w:jc w:val="left"/>
        <w:textAlignment w:val="auto"/>
        <w:rPr>
          <w:rFonts w:cs="Times-Roman"/>
          <w:szCs w:val="22"/>
        </w:rPr>
      </w:pPr>
      <w:r w:rsidRPr="00752423">
        <w:rPr>
          <w:rFonts w:cs="Times-Roman"/>
          <w:szCs w:val="22"/>
        </w:rPr>
        <w:t>Emergency plan for expanding capacity (data storage, rate of access for both reads and writes):</w:t>
      </w:r>
    </w:p>
    <w:p w:rsidR="00752423" w:rsidRPr="00752423" w:rsidRDefault="00752423" w:rsidP="00855BFA">
      <w:pPr>
        <w:widowControl/>
        <w:numPr>
          <w:ilvl w:val="0"/>
          <w:numId w:val="9"/>
        </w:numPr>
        <w:autoSpaceDE w:val="0"/>
        <w:autoSpaceDN w:val="0"/>
        <w:spacing w:line="240" w:lineRule="auto"/>
        <w:jc w:val="left"/>
        <w:textAlignment w:val="auto"/>
        <w:rPr>
          <w:rFonts w:cs="Times-Roman"/>
          <w:szCs w:val="22"/>
        </w:rPr>
      </w:pPr>
      <w:r w:rsidRPr="00752423">
        <w:rPr>
          <w:rFonts w:cs="Times-Roman"/>
          <w:szCs w:val="22"/>
        </w:rPr>
        <w:t>Expand by 15% : 5 business days</w:t>
      </w:r>
    </w:p>
    <w:p w:rsidR="00A702E0" w:rsidRPr="00084AA2" w:rsidRDefault="00752423" w:rsidP="00855BFA">
      <w:pPr>
        <w:numPr>
          <w:ilvl w:val="0"/>
          <w:numId w:val="9"/>
        </w:numPr>
        <w:rPr>
          <w:szCs w:val="22"/>
        </w:rPr>
      </w:pPr>
      <w:r w:rsidRPr="00752423">
        <w:rPr>
          <w:rFonts w:cs="Times-Roman"/>
          <w:szCs w:val="22"/>
        </w:rPr>
        <w:t>Expand by more than 15% - 30 business days</w:t>
      </w:r>
    </w:p>
    <w:p w:rsidR="00084AA2" w:rsidRPr="00A702E0" w:rsidRDefault="00084AA2" w:rsidP="00855BFA">
      <w:pPr>
        <w:numPr>
          <w:ilvl w:val="0"/>
          <w:numId w:val="9"/>
        </w:numPr>
        <w:rPr>
          <w:szCs w:val="22"/>
        </w:rPr>
      </w:pPr>
      <w:r>
        <w:rPr>
          <w:rFonts w:cs="Times-Roman"/>
          <w:szCs w:val="22"/>
        </w:rPr>
        <w:t>Traffic Estimates by Customer: tbd</w:t>
      </w:r>
    </w:p>
    <w:p w:rsidR="00A702E0" w:rsidRDefault="00A702E0" w:rsidP="00A702E0">
      <w:pPr>
        <w:rPr>
          <w:rFonts w:cs="Times-Roman"/>
          <w:szCs w:val="22"/>
        </w:rPr>
      </w:pPr>
    </w:p>
    <w:p w:rsidR="00752423" w:rsidRPr="00752423" w:rsidRDefault="00A702E0" w:rsidP="00A702E0">
      <w:pPr>
        <w:pStyle w:val="Heading2"/>
        <w:rPr>
          <w:rFonts w:ascii="Calibri" w:hAnsi="Calibri"/>
        </w:rPr>
      </w:pPr>
      <w:bookmarkStart w:id="96" w:name="_Toc324835465"/>
      <w:r>
        <w:t>Escalations</w:t>
      </w:r>
      <w:bookmarkEnd w:id="96"/>
      <w:r w:rsidR="00752423" w:rsidRPr="00752423">
        <w:rPr>
          <w:rFonts w:ascii="Calibri" w:hAnsi="Calibri"/>
        </w:rPr>
        <w:t xml:space="preserve"> </w:t>
      </w:r>
    </w:p>
    <w:p w:rsidR="00752423" w:rsidRPr="00A702E0" w:rsidRDefault="00C50A91" w:rsidP="00855BFA">
      <w:pPr>
        <w:numPr>
          <w:ilvl w:val="0"/>
          <w:numId w:val="12"/>
        </w:numPr>
        <w:rPr>
          <w:szCs w:val="22"/>
        </w:rPr>
      </w:pPr>
      <w:r>
        <w:rPr>
          <w:szCs w:val="22"/>
        </w:rPr>
        <w:t>CCN will be integrated into Communities and will have its own escalation plan</w:t>
      </w:r>
    </w:p>
    <w:p w:rsidR="008735AF" w:rsidRDefault="008735AF">
      <w:pPr>
        <w:widowControl/>
        <w:adjustRightInd/>
        <w:spacing w:line="240" w:lineRule="auto"/>
        <w:jc w:val="left"/>
        <w:textAlignment w:val="auto"/>
        <w:rPr>
          <w:color w:val="1F497D"/>
          <w:szCs w:val="22"/>
        </w:rPr>
      </w:pPr>
    </w:p>
    <w:p w:rsidR="00C13DB4" w:rsidRDefault="00C13DB4" w:rsidP="00E10289">
      <w:pPr>
        <w:rPr>
          <w:color w:val="1F497D"/>
          <w:szCs w:val="22"/>
        </w:rPr>
      </w:pPr>
    </w:p>
    <w:p w:rsidR="00C13DB4" w:rsidRDefault="00C13DB4" w:rsidP="00C13DB4">
      <w:pPr>
        <w:pStyle w:val="Heading2"/>
        <w:numPr>
          <w:ilvl w:val="0"/>
          <w:numId w:val="3"/>
        </w:numPr>
        <w:shd w:val="pct20" w:color="auto" w:fill="auto"/>
        <w:tabs>
          <w:tab w:val="clear" w:pos="1152"/>
          <w:tab w:val="num" w:pos="270"/>
        </w:tabs>
        <w:spacing w:before="0"/>
        <w:ind w:left="270" w:hanging="270"/>
        <w:rPr>
          <w:rFonts w:cs="Arial"/>
          <w:sz w:val="28"/>
        </w:rPr>
      </w:pPr>
      <w:bookmarkStart w:id="97" w:name="_Toc324835466"/>
      <w:r>
        <w:rPr>
          <w:rFonts w:cs="Arial"/>
          <w:sz w:val="28"/>
        </w:rPr>
        <w:t>International</w:t>
      </w:r>
      <w:bookmarkEnd w:id="97"/>
    </w:p>
    <w:p w:rsidR="00C30C2E" w:rsidRDefault="00572273" w:rsidP="00C30C2E">
      <w:r>
        <w:t>Support some non-english language reviews: Spanish (US), French (Canada), Other?</w:t>
      </w:r>
    </w:p>
    <w:p w:rsidR="00C30C2E" w:rsidRPr="00C30C2E" w:rsidRDefault="00C30C2E" w:rsidP="00C30C2E">
      <w:pPr>
        <w:rPr>
          <w:sz w:val="24"/>
        </w:rPr>
      </w:pPr>
    </w:p>
    <w:p w:rsidR="00C30C2E" w:rsidRDefault="00C30C2E" w:rsidP="00C30C2E">
      <w:pPr>
        <w:pStyle w:val="Heading2"/>
        <w:numPr>
          <w:ilvl w:val="0"/>
          <w:numId w:val="3"/>
        </w:numPr>
        <w:shd w:val="pct20" w:color="auto" w:fill="auto"/>
        <w:tabs>
          <w:tab w:val="clear" w:pos="1152"/>
          <w:tab w:val="num" w:pos="270"/>
        </w:tabs>
        <w:spacing w:before="0"/>
        <w:ind w:left="270" w:hanging="270"/>
        <w:rPr>
          <w:rFonts w:cs="Arial"/>
          <w:sz w:val="28"/>
        </w:rPr>
      </w:pPr>
      <w:bookmarkStart w:id="98" w:name="_Toc324835467"/>
      <w:r>
        <w:rPr>
          <w:rFonts w:cs="Arial"/>
          <w:sz w:val="28"/>
        </w:rPr>
        <w:t>Legal</w:t>
      </w:r>
      <w:bookmarkEnd w:id="98"/>
    </w:p>
    <w:p w:rsidR="00C13DB4" w:rsidRDefault="00C13DB4" w:rsidP="00E10289">
      <w:pPr>
        <w:rPr>
          <w:color w:val="1F497D"/>
          <w:szCs w:val="22"/>
        </w:rPr>
      </w:pPr>
    </w:p>
    <w:p w:rsidR="000718B4" w:rsidRDefault="000718B4" w:rsidP="00E10289">
      <w:pPr>
        <w:rPr>
          <w:color w:val="1F497D"/>
          <w:szCs w:val="22"/>
        </w:rPr>
      </w:pPr>
    </w:p>
    <w:p w:rsidR="00537F88" w:rsidRDefault="00537F88" w:rsidP="00537F88">
      <w:pPr>
        <w:pStyle w:val="Heading2"/>
        <w:numPr>
          <w:ilvl w:val="0"/>
          <w:numId w:val="3"/>
        </w:numPr>
        <w:shd w:val="pct20" w:color="auto" w:fill="auto"/>
        <w:tabs>
          <w:tab w:val="clear" w:pos="1152"/>
          <w:tab w:val="num" w:pos="270"/>
        </w:tabs>
        <w:spacing w:before="0"/>
        <w:ind w:left="270" w:hanging="270"/>
        <w:rPr>
          <w:rFonts w:cs="Arial"/>
          <w:sz w:val="28"/>
        </w:rPr>
      </w:pPr>
      <w:bookmarkStart w:id="99" w:name="_Toc324835468"/>
      <w:r>
        <w:rPr>
          <w:rFonts w:cs="Arial"/>
          <w:sz w:val="28"/>
        </w:rPr>
        <w:t>SEO and Marketing</w:t>
      </w:r>
      <w:bookmarkEnd w:id="99"/>
      <w:r>
        <w:rPr>
          <w:rFonts w:cs="Arial"/>
          <w:sz w:val="28"/>
        </w:rPr>
        <w:t xml:space="preserve"> </w:t>
      </w:r>
    </w:p>
    <w:p w:rsidR="00F955DC" w:rsidRDefault="00F955DC" w:rsidP="00F955DC">
      <w:pPr>
        <w:pStyle w:val="ListParagraph"/>
        <w:widowControl/>
        <w:adjustRightInd/>
        <w:spacing w:line="240" w:lineRule="auto"/>
        <w:ind w:left="1080"/>
        <w:contextualSpacing w:val="0"/>
        <w:jc w:val="left"/>
        <w:textAlignment w:val="auto"/>
        <w:rPr>
          <w:color w:val="1F497D"/>
          <w:szCs w:val="22"/>
        </w:rPr>
      </w:pPr>
    </w:p>
    <w:p w:rsidR="005651CB" w:rsidRDefault="005651CB" w:rsidP="00F955DC">
      <w:pPr>
        <w:pStyle w:val="ListParagraph"/>
        <w:widowControl/>
        <w:adjustRightInd/>
        <w:spacing w:line="240" w:lineRule="auto"/>
        <w:ind w:left="1080"/>
        <w:contextualSpacing w:val="0"/>
        <w:jc w:val="left"/>
        <w:textAlignment w:val="auto"/>
        <w:rPr>
          <w:color w:val="1F497D"/>
          <w:szCs w:val="22"/>
        </w:rPr>
      </w:pPr>
    </w:p>
    <w:p w:rsidR="0087174E" w:rsidRPr="00E41FED" w:rsidRDefault="00572273" w:rsidP="00BB2154">
      <w:pPr>
        <w:pStyle w:val="Heading2"/>
        <w:numPr>
          <w:ilvl w:val="0"/>
          <w:numId w:val="3"/>
        </w:numPr>
        <w:shd w:val="pct20" w:color="auto" w:fill="auto"/>
        <w:tabs>
          <w:tab w:val="clear" w:pos="1152"/>
          <w:tab w:val="num" w:pos="270"/>
        </w:tabs>
        <w:spacing w:before="0"/>
        <w:ind w:left="270" w:hanging="270"/>
        <w:rPr>
          <w:rFonts w:cs="Arial"/>
          <w:sz w:val="28"/>
        </w:rPr>
      </w:pPr>
      <w:bookmarkStart w:id="100" w:name="_Toc290518974"/>
      <w:bookmarkStart w:id="101" w:name="_Toc290518979"/>
      <w:bookmarkStart w:id="102" w:name="_Toc290518980"/>
      <w:bookmarkStart w:id="103" w:name="_Toc290518981"/>
      <w:bookmarkStart w:id="104" w:name="_Toc290518982"/>
      <w:bookmarkStart w:id="105" w:name="_Toc290518984"/>
      <w:bookmarkStart w:id="106" w:name="_Toc324835469"/>
      <w:bookmarkEnd w:id="100"/>
      <w:bookmarkEnd w:id="101"/>
      <w:bookmarkEnd w:id="102"/>
      <w:bookmarkEnd w:id="103"/>
      <w:bookmarkEnd w:id="104"/>
      <w:bookmarkEnd w:id="105"/>
      <w:r>
        <w:rPr>
          <w:rFonts w:cs="Arial"/>
          <w:sz w:val="28"/>
        </w:rPr>
        <w:lastRenderedPageBreak/>
        <w:t xml:space="preserve">Other </w:t>
      </w:r>
      <w:r w:rsidR="00B86D0C" w:rsidRPr="00E41FED">
        <w:rPr>
          <w:rFonts w:cs="Arial"/>
          <w:sz w:val="28"/>
        </w:rPr>
        <w:t xml:space="preserve"> </w:t>
      </w:r>
      <w:r w:rsidR="003D58AD">
        <w:rPr>
          <w:rFonts w:cs="Arial"/>
          <w:sz w:val="28"/>
        </w:rPr>
        <w:t>Stuff</w:t>
      </w:r>
      <w:bookmarkEnd w:id="106"/>
    </w:p>
    <w:p w:rsidR="0087174E" w:rsidRPr="00E41FED" w:rsidRDefault="00295E0D" w:rsidP="00E41FED">
      <w:pPr>
        <w:pStyle w:val="Heading2"/>
        <w:tabs>
          <w:tab w:val="left" w:pos="810"/>
        </w:tabs>
        <w:ind w:left="810" w:hanging="540"/>
      </w:pPr>
      <w:r>
        <w:t xml:space="preserve"> </w:t>
      </w:r>
      <w:bookmarkStart w:id="107" w:name="_Toc324835470"/>
      <w:r w:rsidR="008F18C0">
        <w:t>Future Business Flow</w:t>
      </w:r>
      <w:bookmarkEnd w:id="107"/>
    </w:p>
    <w:p w:rsidR="0087174E" w:rsidRPr="00E41FED" w:rsidRDefault="0087174E" w:rsidP="00E41FED">
      <w:pPr>
        <w:pStyle w:val="Heading2"/>
        <w:tabs>
          <w:tab w:val="left" w:pos="810"/>
        </w:tabs>
        <w:ind w:left="810" w:hanging="540"/>
      </w:pPr>
      <w:bookmarkStart w:id="108" w:name="_Toc324835471"/>
      <w:r w:rsidRPr="00E41FED">
        <w:t>Other Business Area</w:t>
      </w:r>
      <w:r w:rsidR="00ED4FA6" w:rsidRPr="00E41FED">
        <w:t>s</w:t>
      </w:r>
      <w:r w:rsidRPr="00E41FED">
        <w:t xml:space="preserve"> / Departments Impacted</w:t>
      </w:r>
      <w:bookmarkEnd w:id="108"/>
    </w:p>
    <w:p w:rsidR="00B86D0C" w:rsidRPr="00E41FED" w:rsidRDefault="00B86D0C" w:rsidP="00E41FED">
      <w:pPr>
        <w:ind w:left="900"/>
        <w:rPr>
          <w:rFonts w:ascii="Arial" w:hAnsi="Arial" w:cs="Arial"/>
          <w:b/>
          <w:i/>
          <w:color w:val="0000FF"/>
          <w:sz w:val="20"/>
          <w:szCs w:val="20"/>
        </w:rPr>
      </w:pPr>
    </w:p>
    <w:tbl>
      <w:tblPr>
        <w:tblW w:w="9341" w:type="dxa"/>
        <w:tblInd w:w="948" w:type="dxa"/>
        <w:tblLayout w:type="fixed"/>
        <w:tblLook w:val="0000"/>
      </w:tblPr>
      <w:tblGrid>
        <w:gridCol w:w="2280"/>
        <w:gridCol w:w="2520"/>
        <w:gridCol w:w="2103"/>
        <w:gridCol w:w="2438"/>
      </w:tblGrid>
      <w:tr w:rsidR="00B86D0C" w:rsidRPr="009C46F9">
        <w:trPr>
          <w:trHeight w:val="90"/>
        </w:trPr>
        <w:tc>
          <w:tcPr>
            <w:tcW w:w="2280" w:type="dxa"/>
            <w:tcBorders>
              <w:top w:val="nil"/>
              <w:left w:val="nil"/>
              <w:bottom w:val="nil"/>
              <w:right w:val="nil"/>
            </w:tcBorders>
          </w:tcPr>
          <w:p w:rsidR="00B86D0C" w:rsidRPr="009C46F9" w:rsidRDefault="00F261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Domestic</w:t>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Stores</w:t>
            </w:r>
          </w:p>
          <w:p w:rsidR="00B86D0C" w:rsidRPr="009C46F9" w:rsidRDefault="00F261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Offshore</w:t>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Stores</w:t>
            </w:r>
          </w:p>
          <w:p w:rsidR="00B86D0C" w:rsidRPr="009C46F9" w:rsidRDefault="00F261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Super K Stores</w:t>
            </w:r>
          </w:p>
          <w:p w:rsidR="00B86D0C" w:rsidRPr="009C46F9" w:rsidRDefault="00F261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Store Ops</w:t>
            </w:r>
          </w:p>
          <w:p w:rsidR="00B86D0C" w:rsidRPr="009C46F9" w:rsidRDefault="00F261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Store Conversions</w:t>
            </w:r>
          </w:p>
          <w:p w:rsidR="0087174E" w:rsidRPr="009C46F9" w:rsidRDefault="00F261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Distribution Centers</w:t>
            </w:r>
          </w:p>
          <w:p w:rsidR="00B86D0C" w:rsidRDefault="00F26116" w:rsidP="00046B44">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5C487E"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5C487E" w:rsidRPr="009C46F9">
              <w:rPr>
                <w:rFonts w:ascii="Arial" w:hAnsi="Arial" w:cs="Arial"/>
                <w:b/>
                <w:color w:val="000000"/>
                <w:sz w:val="20"/>
                <w:szCs w:val="20"/>
              </w:rPr>
              <w:t xml:space="preserve"> </w:t>
            </w:r>
            <w:r w:rsidR="005C487E" w:rsidRPr="009C46F9">
              <w:rPr>
                <w:rFonts w:ascii="Arial" w:hAnsi="Arial" w:cs="Arial"/>
                <w:color w:val="000000"/>
                <w:sz w:val="20"/>
                <w:szCs w:val="20"/>
              </w:rPr>
              <w:t>Legal</w:t>
            </w:r>
          </w:p>
          <w:p w:rsidR="009700FF" w:rsidRPr="009C46F9" w:rsidRDefault="00F26116" w:rsidP="009700FF">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9700FF" w:rsidRPr="009C46F9">
              <w:rPr>
                <w:rFonts w:ascii="Arial" w:hAnsi="Arial" w:cs="Arial"/>
                <w:b/>
                <w:color w:val="000000"/>
                <w:sz w:val="20"/>
                <w:szCs w:val="20"/>
              </w:rPr>
              <w:t xml:space="preserve"> </w:t>
            </w:r>
            <w:smartTag w:uri="urn:schemas-microsoft-com:office:smarttags" w:element="City">
              <w:smartTag w:uri="urn:schemas-microsoft-com:office:smarttags" w:element="place">
                <w:r w:rsidR="009700FF">
                  <w:rPr>
                    <w:rFonts w:ascii="Arial" w:hAnsi="Arial" w:cs="Arial"/>
                    <w:color w:val="000000"/>
                    <w:sz w:val="20"/>
                    <w:szCs w:val="20"/>
                  </w:rPr>
                  <w:t>Mobile</w:t>
                </w:r>
              </w:smartTag>
            </w:smartTag>
          </w:p>
        </w:tc>
        <w:tc>
          <w:tcPr>
            <w:tcW w:w="2520" w:type="dxa"/>
            <w:tcBorders>
              <w:top w:val="nil"/>
              <w:left w:val="nil"/>
              <w:bottom w:val="nil"/>
              <w:right w:val="nil"/>
            </w:tcBorders>
          </w:tcPr>
          <w:p w:rsidR="00B86D0C" w:rsidRDefault="00F261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Merchandising</w:t>
            </w:r>
          </w:p>
          <w:p w:rsidR="002651CB" w:rsidRPr="009C46F9" w:rsidRDefault="00F261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9700FF"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9700FF" w:rsidRPr="009C46F9">
              <w:rPr>
                <w:rFonts w:ascii="Arial" w:hAnsi="Arial" w:cs="Arial"/>
                <w:b/>
                <w:color w:val="000000"/>
                <w:sz w:val="20"/>
                <w:szCs w:val="20"/>
              </w:rPr>
              <w:t xml:space="preserve"> </w:t>
            </w:r>
            <w:r w:rsidR="009700FF">
              <w:rPr>
                <w:rFonts w:ascii="Arial" w:hAnsi="Arial" w:cs="Arial"/>
                <w:color w:val="000000"/>
                <w:sz w:val="20"/>
                <w:szCs w:val="20"/>
              </w:rPr>
              <w:t>International</w:t>
            </w:r>
          </w:p>
          <w:p w:rsidR="00B86D0C" w:rsidRPr="009C46F9" w:rsidRDefault="00F261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color w:val="000000"/>
                <w:sz w:val="20"/>
                <w:szCs w:val="20"/>
              </w:rPr>
              <w:t xml:space="preserve"> Cross Merchandising</w:t>
            </w:r>
          </w:p>
          <w:p w:rsidR="00B86D0C" w:rsidRPr="009C46F9" w:rsidRDefault="00F261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Merchandise Prchsing</w:t>
            </w:r>
          </w:p>
          <w:p w:rsidR="00B86D0C" w:rsidRPr="009C46F9" w:rsidRDefault="00F261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Non-Merch. Prchsing</w:t>
            </w:r>
          </w:p>
          <w:p w:rsidR="00B86D0C" w:rsidRPr="009C46F9" w:rsidRDefault="00F261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Decon Center</w:t>
            </w:r>
          </w:p>
          <w:p w:rsidR="00B86D0C" w:rsidRPr="009C46F9" w:rsidRDefault="00F261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Supply Chain Ops</w:t>
            </w:r>
          </w:p>
          <w:p w:rsidR="00B86D0C" w:rsidRPr="009C46F9" w:rsidRDefault="00F261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Supplier</w:t>
            </w:r>
          </w:p>
        </w:tc>
        <w:tc>
          <w:tcPr>
            <w:tcW w:w="2103" w:type="dxa"/>
            <w:tcBorders>
              <w:top w:val="nil"/>
              <w:left w:val="nil"/>
              <w:bottom w:val="nil"/>
              <w:right w:val="nil"/>
            </w:tcBorders>
          </w:tcPr>
          <w:p w:rsidR="00B86D0C" w:rsidRPr="009C46F9" w:rsidRDefault="00F261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Purchasing</w:t>
            </w:r>
          </w:p>
          <w:p w:rsidR="00B86D0C" w:rsidRPr="009C46F9" w:rsidRDefault="00F261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Sourcing</w:t>
            </w:r>
          </w:p>
          <w:p w:rsidR="00B86D0C" w:rsidRPr="009C46F9" w:rsidRDefault="00F261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Corporate Center</w:t>
            </w:r>
          </w:p>
          <w:p w:rsidR="00B86D0C" w:rsidRPr="009C46F9" w:rsidRDefault="00F261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Overseas Offices</w:t>
            </w:r>
          </w:p>
          <w:p w:rsidR="00B86D0C" w:rsidRPr="009C46F9" w:rsidRDefault="00F261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GENCO</w:t>
            </w:r>
          </w:p>
          <w:p w:rsidR="00B86D0C" w:rsidRDefault="00F26116" w:rsidP="008C3B91">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Marketing</w:t>
            </w:r>
          </w:p>
          <w:p w:rsidR="009700FF" w:rsidRPr="009C46F9" w:rsidRDefault="00F26116" w:rsidP="008C3B91">
            <w:pPr>
              <w:spacing w:line="240" w:lineRule="atLeast"/>
              <w:ind w:left="288" w:hanging="288"/>
              <w:rPr>
                <w:rFonts w:ascii="Arial" w:hAnsi="Arial" w:cs="Arial"/>
                <w:b/>
                <w:color w:val="000000"/>
                <w:sz w:val="20"/>
                <w:szCs w:val="20"/>
              </w:rPr>
            </w:pPr>
            <w:r>
              <w:rPr>
                <w:rFonts w:ascii="Arial" w:hAnsi="Arial" w:cs="Arial"/>
                <w:b/>
                <w:color w:val="000000"/>
                <w:sz w:val="20"/>
                <w:szCs w:val="20"/>
              </w:rPr>
              <w:fldChar w:fldCharType="begin">
                <w:ffData>
                  <w:name w:val=""/>
                  <w:enabled/>
                  <w:calcOnExit w:val="0"/>
                  <w:checkBox>
                    <w:size w:val="16"/>
                    <w:default w:val="0"/>
                  </w:checkBox>
                </w:ffData>
              </w:fldChar>
            </w:r>
            <w:r w:rsidR="005651CB">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9700FF" w:rsidRPr="009C46F9">
              <w:rPr>
                <w:rFonts w:ascii="Arial" w:hAnsi="Arial" w:cs="Arial"/>
                <w:b/>
                <w:color w:val="000000"/>
                <w:sz w:val="20"/>
                <w:szCs w:val="20"/>
              </w:rPr>
              <w:t xml:space="preserve"> </w:t>
            </w:r>
            <w:r w:rsidR="009700FF">
              <w:rPr>
                <w:rFonts w:ascii="Arial" w:hAnsi="Arial" w:cs="Arial"/>
                <w:color w:val="000000"/>
                <w:sz w:val="20"/>
                <w:szCs w:val="20"/>
              </w:rPr>
              <w:t>MyGofer</w:t>
            </w:r>
          </w:p>
          <w:p w:rsidR="00B86D0C" w:rsidRPr="009C46F9" w:rsidRDefault="00F261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Home Services</w:t>
            </w:r>
          </w:p>
        </w:tc>
        <w:tc>
          <w:tcPr>
            <w:tcW w:w="2438" w:type="dxa"/>
            <w:tcBorders>
              <w:top w:val="nil"/>
              <w:left w:val="nil"/>
              <w:bottom w:val="nil"/>
              <w:right w:val="nil"/>
            </w:tcBorders>
          </w:tcPr>
          <w:p w:rsidR="00B86D0C" w:rsidRPr="009C46F9" w:rsidRDefault="00F26116" w:rsidP="008C3B91">
            <w:pPr>
              <w:spacing w:line="240" w:lineRule="atLeast"/>
              <w:ind w:left="288" w:hanging="288"/>
              <w:rPr>
                <w:rFonts w:ascii="Arial" w:hAnsi="Arial" w:cs="Arial"/>
                <w:b/>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Credit</w:t>
            </w:r>
          </w:p>
          <w:p w:rsidR="00B86D0C" w:rsidRPr="009C46F9" w:rsidRDefault="00F261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Audit Services</w:t>
            </w:r>
          </w:p>
          <w:p w:rsidR="00B86D0C" w:rsidRPr="009C46F9" w:rsidRDefault="00F261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Asset Protection</w:t>
            </w:r>
          </w:p>
          <w:p w:rsidR="00B86D0C" w:rsidRPr="009C46F9" w:rsidRDefault="00F261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Finance/Accounting</w:t>
            </w:r>
          </w:p>
          <w:p w:rsidR="00B86D0C" w:rsidRPr="009C46F9" w:rsidRDefault="00F261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Human Resources</w:t>
            </w:r>
          </w:p>
          <w:p w:rsidR="00B86D0C" w:rsidRPr="009C46F9" w:rsidRDefault="00F261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Payroll</w:t>
            </w:r>
          </w:p>
          <w:p w:rsidR="00B86D0C" w:rsidRPr="009C46F9" w:rsidRDefault="00F26116" w:rsidP="008C3B91">
            <w:pPr>
              <w:spacing w:line="240" w:lineRule="atLeast"/>
              <w:ind w:left="288" w:hanging="288"/>
              <w:rPr>
                <w:rFonts w:ascii="Arial" w:hAnsi="Arial" w:cs="Arial"/>
                <w:b/>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Other:</w:t>
            </w:r>
          </w:p>
        </w:tc>
      </w:tr>
    </w:tbl>
    <w:p w:rsidR="00351E58" w:rsidRPr="00E41FED" w:rsidRDefault="009700FF" w:rsidP="00E41FED">
      <w:pPr>
        <w:pStyle w:val="Heading2"/>
        <w:tabs>
          <w:tab w:val="left" w:pos="810"/>
        </w:tabs>
        <w:ind w:left="810" w:hanging="540"/>
      </w:pPr>
      <w:bookmarkStart w:id="109" w:name="_Toc324835472"/>
      <w:r w:rsidRPr="00E41FED">
        <w:t>Properties</w:t>
      </w:r>
      <w:r w:rsidR="001B3376" w:rsidRPr="00E41FED">
        <w:t xml:space="preserve"> </w:t>
      </w:r>
      <w:r w:rsidR="001469B7" w:rsidRPr="00E41FED">
        <w:t>to be i</w:t>
      </w:r>
      <w:r w:rsidR="001B3376" w:rsidRPr="00E41FED">
        <w:t>mpacted</w:t>
      </w:r>
      <w:bookmarkEnd w:id="109"/>
      <w:r w:rsidR="001B3376" w:rsidRPr="00E41FED">
        <w:t xml:space="preserve"> </w:t>
      </w:r>
    </w:p>
    <w:p w:rsidR="001F79D7" w:rsidRPr="00E41FED" w:rsidRDefault="001F79D7" w:rsidP="00295E0D">
      <w:pPr>
        <w:ind w:left="840"/>
        <w:rPr>
          <w:rFonts w:ascii="Arial" w:hAnsi="Arial" w:cs="Arial"/>
          <w:b/>
          <w:i/>
          <w:color w:val="0000FF"/>
          <w:sz w:val="20"/>
          <w:szCs w:val="20"/>
        </w:rPr>
      </w:pPr>
      <w:r w:rsidRPr="00E41FED">
        <w:rPr>
          <w:rFonts w:ascii="Arial" w:hAnsi="Arial" w:cs="Arial"/>
          <w:b/>
          <w:i/>
          <w:color w:val="0000FF"/>
          <w:sz w:val="20"/>
          <w:szCs w:val="20"/>
        </w:rPr>
        <w:t>Check all that apply</w:t>
      </w:r>
      <w:r w:rsidR="002A5EC1">
        <w:rPr>
          <w:rFonts w:ascii="Arial" w:hAnsi="Arial" w:cs="Arial"/>
          <w:b/>
          <w:i/>
          <w:color w:val="0000FF"/>
          <w:sz w:val="20"/>
          <w:szCs w:val="20"/>
        </w:rPr>
        <w:t>:</w:t>
      </w:r>
    </w:p>
    <w:p w:rsidR="001F79D7" w:rsidRPr="001F79D7" w:rsidRDefault="001F79D7" w:rsidP="001F79D7">
      <w:pPr>
        <w:jc w:val="left"/>
      </w:pPr>
    </w:p>
    <w:tbl>
      <w:tblPr>
        <w:tblW w:w="7488" w:type="dxa"/>
        <w:jc w:val="center"/>
        <w:tblInd w:w="-33" w:type="dxa"/>
        <w:tblLayout w:type="fixed"/>
        <w:tblLook w:val="0000"/>
      </w:tblPr>
      <w:tblGrid>
        <w:gridCol w:w="2437"/>
        <w:gridCol w:w="2437"/>
        <w:gridCol w:w="2614"/>
      </w:tblGrid>
      <w:tr w:rsidR="001F79D7" w:rsidRPr="009C46F9">
        <w:trPr>
          <w:trHeight w:val="90"/>
          <w:jc w:val="center"/>
        </w:trPr>
        <w:tc>
          <w:tcPr>
            <w:tcW w:w="2437" w:type="dxa"/>
            <w:tcBorders>
              <w:top w:val="nil"/>
              <w:left w:val="nil"/>
              <w:bottom w:val="nil"/>
              <w:right w:val="nil"/>
            </w:tcBorders>
          </w:tcPr>
          <w:p w:rsidR="001F79D7" w:rsidRPr="009C46F9" w:rsidRDefault="00F26116"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3" w:history="1">
              <w:r w:rsidR="001F79D7" w:rsidRPr="00AA7671">
                <w:rPr>
                  <w:rStyle w:val="Hyperlink"/>
                  <w:rFonts w:ascii="Arial" w:hAnsi="Arial" w:cs="Arial"/>
                  <w:color w:val="auto"/>
                  <w:sz w:val="20"/>
                  <w:szCs w:val="20"/>
                  <w:u w:val="none"/>
                </w:rPr>
                <w:t>Craftsman</w:t>
              </w:r>
            </w:hyperlink>
          </w:p>
          <w:p w:rsidR="001F79D7" w:rsidRPr="009C46F9" w:rsidRDefault="00F26116"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4" w:history="1">
              <w:r w:rsidR="001F79D7" w:rsidRPr="00AA7671">
                <w:rPr>
                  <w:rStyle w:val="Hyperlink"/>
                  <w:rFonts w:ascii="Arial" w:hAnsi="Arial" w:cs="Arial"/>
                  <w:color w:val="auto"/>
                  <w:sz w:val="20"/>
                  <w:szCs w:val="20"/>
                  <w:u w:val="none"/>
                </w:rPr>
                <w:t>Delver</w:t>
              </w:r>
            </w:hyperlink>
          </w:p>
          <w:p w:rsidR="001F79D7" w:rsidRPr="009C46F9" w:rsidRDefault="00F26116"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5" w:history="1">
              <w:r w:rsidR="001F79D7" w:rsidRPr="00AA7671">
                <w:rPr>
                  <w:rStyle w:val="Hyperlink"/>
                  <w:rFonts w:ascii="Arial" w:hAnsi="Arial" w:cs="Arial"/>
                  <w:color w:val="auto"/>
                  <w:sz w:val="20"/>
                  <w:szCs w:val="20"/>
                  <w:u w:val="none"/>
                </w:rPr>
                <w:t>DieHard</w:t>
              </w:r>
            </w:hyperlink>
          </w:p>
          <w:p w:rsidR="001F79D7" w:rsidRPr="009C46F9" w:rsidRDefault="00F26116"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6" w:history="1">
              <w:r w:rsidR="001F79D7" w:rsidRPr="00AA7671">
                <w:rPr>
                  <w:rStyle w:val="Hyperlink"/>
                  <w:rFonts w:ascii="Arial" w:hAnsi="Arial" w:cs="Arial"/>
                  <w:color w:val="auto"/>
                  <w:sz w:val="20"/>
                  <w:szCs w:val="20"/>
                  <w:u w:val="none"/>
                </w:rPr>
                <w:t>Kenmore</w:t>
              </w:r>
            </w:hyperlink>
          </w:p>
          <w:p w:rsidR="001F79D7" w:rsidRPr="009C46F9" w:rsidRDefault="00F26116"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7" w:history="1">
              <w:r w:rsidR="001F79D7" w:rsidRPr="00AA7671">
                <w:rPr>
                  <w:rStyle w:val="Hyperlink"/>
                  <w:rFonts w:ascii="Arial" w:hAnsi="Arial" w:cs="Arial"/>
                  <w:color w:val="auto"/>
                  <w:sz w:val="20"/>
                  <w:szCs w:val="20"/>
                  <w:u w:val="none"/>
                </w:rPr>
                <w:t>Kmart.com</w:t>
              </w:r>
            </w:hyperlink>
          </w:p>
          <w:p w:rsidR="001F79D7" w:rsidRPr="009C46F9" w:rsidRDefault="00F26116"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8" w:history="1">
              <w:r w:rsidR="001F79D7" w:rsidRPr="00AA7671">
                <w:rPr>
                  <w:rStyle w:val="Hyperlink"/>
                  <w:rFonts w:ascii="Arial" w:hAnsi="Arial" w:cs="Arial"/>
                  <w:color w:val="auto"/>
                  <w:sz w:val="20"/>
                  <w:szCs w:val="20"/>
                  <w:u w:val="none"/>
                </w:rPr>
                <w:t>Lands' End</w:t>
              </w:r>
            </w:hyperlink>
          </w:p>
          <w:p w:rsidR="001F79D7" w:rsidRDefault="00F26116"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9" w:history="1">
              <w:r w:rsidR="001F79D7" w:rsidRPr="00AA7671">
                <w:rPr>
                  <w:rStyle w:val="Hyperlink"/>
                  <w:rFonts w:ascii="Arial" w:hAnsi="Arial" w:cs="Arial"/>
                  <w:color w:val="auto"/>
                  <w:sz w:val="20"/>
                  <w:szCs w:val="20"/>
                  <w:u w:val="none"/>
                </w:rPr>
                <w:t>ManageMyLife</w:t>
              </w:r>
            </w:hyperlink>
          </w:p>
          <w:p w:rsidR="009433A9" w:rsidRDefault="00F26116" w:rsidP="001F79D7">
            <w:pPr>
              <w:spacing w:line="240" w:lineRule="atLeast"/>
              <w:ind w:left="288" w:hanging="288"/>
              <w:rPr>
                <w:rFonts w:ascii="Arial" w:hAnsi="Arial" w:cs="Arial"/>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6E0D8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9433A9">
              <w:rPr>
                <w:rFonts w:ascii="Arial" w:hAnsi="Arial" w:cs="Arial"/>
                <w:b/>
                <w:color w:val="000000"/>
                <w:sz w:val="20"/>
                <w:szCs w:val="20"/>
              </w:rPr>
              <w:t xml:space="preserve"> </w:t>
            </w:r>
            <w:hyperlink r:id="rId30" w:history="1">
              <w:r w:rsidR="001F79D7" w:rsidRPr="00AA7671">
                <w:rPr>
                  <w:rStyle w:val="Hyperlink"/>
                  <w:rFonts w:ascii="Arial" w:hAnsi="Arial" w:cs="Arial"/>
                  <w:color w:val="auto"/>
                  <w:sz w:val="20"/>
                  <w:szCs w:val="20"/>
                  <w:u w:val="none"/>
                </w:rPr>
                <w:t>MyGofer</w:t>
              </w:r>
            </w:hyperlink>
          </w:p>
          <w:p w:rsidR="009433A9" w:rsidRDefault="00F26116" w:rsidP="009433A9">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9433A9"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9433A9">
              <w:rPr>
                <w:rFonts w:ascii="Arial" w:hAnsi="Arial" w:cs="Arial"/>
                <w:sz w:val="20"/>
                <w:szCs w:val="20"/>
              </w:rPr>
              <w:t xml:space="preserve"> International Site</w:t>
            </w:r>
          </w:p>
          <w:p w:rsidR="001F79D7" w:rsidRPr="009C46F9" w:rsidRDefault="001F79D7" w:rsidP="001F79D7">
            <w:pPr>
              <w:spacing w:line="240" w:lineRule="atLeast"/>
              <w:ind w:left="288" w:hanging="288"/>
              <w:rPr>
                <w:rFonts w:ascii="Arial" w:hAnsi="Arial" w:cs="Arial"/>
                <w:color w:val="000000"/>
                <w:sz w:val="20"/>
                <w:szCs w:val="20"/>
              </w:rPr>
            </w:pPr>
            <w:r w:rsidRPr="00AA7671">
              <w:rPr>
                <w:rFonts w:ascii="Arial" w:hAnsi="Arial" w:cs="Arial"/>
                <w:sz w:val="20"/>
                <w:szCs w:val="20"/>
              </w:rPr>
              <w:t xml:space="preserve">  </w:t>
            </w:r>
          </w:p>
        </w:tc>
        <w:tc>
          <w:tcPr>
            <w:tcW w:w="2437" w:type="dxa"/>
            <w:tcBorders>
              <w:top w:val="nil"/>
              <w:left w:val="nil"/>
              <w:bottom w:val="nil"/>
              <w:right w:val="nil"/>
            </w:tcBorders>
          </w:tcPr>
          <w:p w:rsidR="001F79D7" w:rsidRDefault="00F26116"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1" w:history="1">
              <w:r w:rsidR="001F79D7" w:rsidRPr="00AA7671">
                <w:rPr>
                  <w:rStyle w:val="Hyperlink"/>
                  <w:rFonts w:ascii="Arial" w:hAnsi="Arial" w:cs="Arial"/>
                  <w:color w:val="auto"/>
                  <w:sz w:val="20"/>
                  <w:szCs w:val="20"/>
                  <w:u w:val="none"/>
                </w:rPr>
                <w:t>MyKmart</w:t>
              </w:r>
            </w:hyperlink>
          </w:p>
          <w:p w:rsidR="001F79D7" w:rsidRPr="009C46F9" w:rsidRDefault="00F26116"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2" w:history="1">
              <w:r w:rsidR="001F79D7" w:rsidRPr="00AA7671">
                <w:rPr>
                  <w:rStyle w:val="Hyperlink"/>
                  <w:rFonts w:ascii="Arial" w:hAnsi="Arial" w:cs="Arial"/>
                  <w:color w:val="auto"/>
                  <w:sz w:val="20"/>
                  <w:szCs w:val="20"/>
                  <w:u w:val="none"/>
                </w:rPr>
                <w:t>MySears</w:t>
              </w:r>
            </w:hyperlink>
          </w:p>
          <w:p w:rsidR="001F79D7" w:rsidRDefault="00F26116" w:rsidP="001F79D7">
            <w:pPr>
              <w:spacing w:line="240" w:lineRule="atLeast"/>
              <w:ind w:left="288" w:hanging="288"/>
              <w:rPr>
                <w:rFonts w:ascii="Arial" w:hAnsi="Arial" w:cs="Arial"/>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color w:val="000000"/>
                <w:sz w:val="20"/>
                <w:szCs w:val="20"/>
              </w:rPr>
              <w:t xml:space="preserve"> </w:t>
            </w:r>
            <w:hyperlink r:id="rId33" w:history="1">
              <w:r w:rsidR="001F79D7" w:rsidRPr="00AA7671">
                <w:rPr>
                  <w:rStyle w:val="Hyperlink"/>
                  <w:rFonts w:ascii="Arial" w:hAnsi="Arial" w:cs="Arial"/>
                  <w:color w:val="auto"/>
                  <w:sz w:val="20"/>
                  <w:szCs w:val="20"/>
                  <w:u w:val="none"/>
                </w:rPr>
                <w:t>Sears.com</w:t>
              </w:r>
            </w:hyperlink>
          </w:p>
          <w:p w:rsidR="008F6641" w:rsidRPr="009C46F9" w:rsidRDefault="00F26116" w:rsidP="008F6641">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8F6641" w:rsidRPr="009C46F9">
              <w:rPr>
                <w:rFonts w:ascii="Arial" w:hAnsi="Arial" w:cs="Arial"/>
                <w:color w:val="000000"/>
                <w:sz w:val="20"/>
                <w:szCs w:val="20"/>
              </w:rPr>
              <w:t xml:space="preserve"> </w:t>
            </w:r>
            <w:r w:rsidR="008F6641">
              <w:rPr>
                <w:rFonts w:ascii="Arial" w:hAnsi="Arial" w:cs="Arial"/>
                <w:color w:val="000000"/>
                <w:sz w:val="20"/>
                <w:szCs w:val="20"/>
              </w:rPr>
              <w:t>Catalog.</w:t>
            </w:r>
            <w:hyperlink r:id="rId34" w:history="1">
              <w:r w:rsidR="008F6641" w:rsidRPr="00AA7671">
                <w:rPr>
                  <w:rStyle w:val="Hyperlink"/>
                  <w:rFonts w:ascii="Arial" w:hAnsi="Arial" w:cs="Arial"/>
                  <w:color w:val="auto"/>
                  <w:sz w:val="20"/>
                  <w:szCs w:val="20"/>
                  <w:u w:val="none"/>
                </w:rPr>
                <w:t>Sears.com</w:t>
              </w:r>
            </w:hyperlink>
          </w:p>
          <w:p w:rsidR="001F79D7" w:rsidRPr="009C46F9" w:rsidRDefault="00F26116"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5" w:history="1">
              <w:r w:rsidR="001F79D7" w:rsidRPr="00AA7671">
                <w:rPr>
                  <w:rStyle w:val="Hyperlink"/>
                  <w:rFonts w:ascii="Arial" w:hAnsi="Arial" w:cs="Arial"/>
                  <w:color w:val="auto"/>
                  <w:sz w:val="20"/>
                  <w:szCs w:val="20"/>
                  <w:u w:val="none"/>
                </w:rPr>
                <w:t>Sears Commercial</w:t>
              </w:r>
            </w:hyperlink>
          </w:p>
          <w:p w:rsidR="001F79D7" w:rsidRPr="009C46F9" w:rsidRDefault="00F26116"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6" w:history="1">
              <w:r w:rsidR="001F79D7" w:rsidRPr="00AA7671">
                <w:rPr>
                  <w:rStyle w:val="Hyperlink"/>
                  <w:rFonts w:ascii="Arial" w:hAnsi="Arial" w:cs="Arial"/>
                  <w:color w:val="auto"/>
                  <w:sz w:val="20"/>
                  <w:szCs w:val="20"/>
                  <w:u w:val="none"/>
                </w:rPr>
                <w:t>Sears Driving School</w:t>
              </w:r>
            </w:hyperlink>
          </w:p>
          <w:p w:rsidR="001F79D7" w:rsidRPr="009C46F9" w:rsidRDefault="00F26116"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7" w:history="1">
              <w:r w:rsidR="001F79D7" w:rsidRPr="00AA7671">
                <w:rPr>
                  <w:rStyle w:val="Hyperlink"/>
                  <w:rFonts w:ascii="Arial" w:hAnsi="Arial" w:cs="Arial"/>
                  <w:color w:val="auto"/>
                  <w:sz w:val="20"/>
                  <w:szCs w:val="20"/>
                  <w:u w:val="none"/>
                </w:rPr>
                <w:t>Sears Flowers</w:t>
              </w:r>
            </w:hyperlink>
          </w:p>
          <w:p w:rsidR="001F79D7" w:rsidRPr="009C46F9" w:rsidRDefault="00F26116"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8" w:history="1">
              <w:r w:rsidR="001F79D7" w:rsidRPr="00AA7671">
                <w:rPr>
                  <w:rStyle w:val="Hyperlink"/>
                  <w:rFonts w:ascii="Arial" w:hAnsi="Arial" w:cs="Arial"/>
                  <w:color w:val="auto"/>
                  <w:sz w:val="20"/>
                  <w:szCs w:val="20"/>
                  <w:u w:val="none"/>
                </w:rPr>
                <w:t>Sears Garage Doors</w:t>
              </w:r>
            </w:hyperlink>
          </w:p>
          <w:p w:rsidR="001F79D7" w:rsidRPr="009C46F9" w:rsidRDefault="00F26116"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9" w:history="1">
              <w:r w:rsidR="001F79D7" w:rsidRPr="00AA7671">
                <w:rPr>
                  <w:rStyle w:val="Hyperlink"/>
                  <w:rFonts w:ascii="Arial" w:hAnsi="Arial" w:cs="Arial"/>
                  <w:color w:val="auto"/>
                  <w:sz w:val="20"/>
                  <w:szCs w:val="20"/>
                  <w:u w:val="none"/>
                </w:rPr>
                <w:t>Sears Home Services</w:t>
              </w:r>
            </w:hyperlink>
          </w:p>
        </w:tc>
        <w:tc>
          <w:tcPr>
            <w:tcW w:w="2614" w:type="dxa"/>
            <w:tcBorders>
              <w:top w:val="nil"/>
              <w:left w:val="nil"/>
              <w:bottom w:val="nil"/>
              <w:right w:val="nil"/>
            </w:tcBorders>
          </w:tcPr>
          <w:p w:rsidR="001F79D7" w:rsidRPr="009C46F9" w:rsidRDefault="00F26116"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hyperlink r:id="rId40" w:tooltip="formerly Sears Dealer Stores" w:history="1">
              <w:r w:rsidR="001F79D7">
                <w:rPr>
                  <w:rStyle w:val="Hyperlink"/>
                  <w:rFonts w:ascii="Arial" w:hAnsi="Arial" w:cs="Arial"/>
                  <w:color w:val="auto"/>
                  <w:sz w:val="20"/>
                  <w:szCs w:val="20"/>
                  <w:u w:val="none"/>
                </w:rPr>
                <w:t xml:space="preserve">SearsHometown </w:t>
              </w:r>
              <w:r w:rsidR="001F79D7" w:rsidRPr="00AA7671">
                <w:rPr>
                  <w:rStyle w:val="Hyperlink"/>
                  <w:rFonts w:ascii="Arial" w:hAnsi="Arial" w:cs="Arial"/>
                  <w:color w:val="auto"/>
                  <w:sz w:val="20"/>
                  <w:szCs w:val="20"/>
                  <w:u w:val="none"/>
                </w:rPr>
                <w:t>Stores</w:t>
              </w:r>
            </w:hyperlink>
          </w:p>
          <w:p w:rsidR="001F79D7" w:rsidRPr="009C46F9" w:rsidRDefault="00F26116"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1" w:history="1">
              <w:r w:rsidR="001F79D7" w:rsidRPr="00AA7671">
                <w:rPr>
                  <w:rStyle w:val="Hyperlink"/>
                  <w:rFonts w:ascii="Arial" w:hAnsi="Arial" w:cs="Arial"/>
                  <w:color w:val="auto"/>
                  <w:sz w:val="20"/>
                  <w:szCs w:val="20"/>
                  <w:u w:val="none"/>
                </w:rPr>
                <w:t>Sears Optical</w:t>
              </w:r>
            </w:hyperlink>
          </w:p>
          <w:p w:rsidR="001F79D7" w:rsidRPr="009C46F9" w:rsidRDefault="00F26116"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2" w:history="1">
              <w:r w:rsidR="001F79D7" w:rsidRPr="00AA7671">
                <w:rPr>
                  <w:rStyle w:val="Hyperlink"/>
                  <w:rFonts w:ascii="Arial" w:hAnsi="Arial" w:cs="Arial"/>
                  <w:color w:val="auto"/>
                  <w:sz w:val="20"/>
                  <w:szCs w:val="20"/>
                  <w:u w:val="none"/>
                </w:rPr>
                <w:t>Sears Parts Direct</w:t>
              </w:r>
            </w:hyperlink>
          </w:p>
          <w:p w:rsidR="001F79D7" w:rsidRPr="009C46F9" w:rsidRDefault="00F26116"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A834BA">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3" w:history="1">
              <w:r w:rsidR="001F79D7" w:rsidRPr="00AA7671">
                <w:rPr>
                  <w:rStyle w:val="Hyperlink"/>
                  <w:rFonts w:ascii="Arial" w:hAnsi="Arial" w:cs="Arial"/>
                  <w:color w:val="auto"/>
                  <w:sz w:val="20"/>
                  <w:szCs w:val="20"/>
                  <w:u w:val="none"/>
                </w:rPr>
                <w:t>Sears Outlet</w:t>
              </w:r>
            </w:hyperlink>
          </w:p>
          <w:p w:rsidR="001F79D7" w:rsidRPr="009C46F9" w:rsidRDefault="00F26116"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4" w:history="1">
              <w:r w:rsidR="001F79D7" w:rsidRPr="00AA7671">
                <w:rPr>
                  <w:rStyle w:val="Hyperlink"/>
                  <w:rFonts w:ascii="Arial" w:hAnsi="Arial" w:cs="Arial"/>
                  <w:color w:val="auto"/>
                  <w:sz w:val="20"/>
                  <w:szCs w:val="20"/>
                  <w:u w:val="none"/>
                </w:rPr>
                <w:t>Sears Photos</w:t>
              </w:r>
            </w:hyperlink>
          </w:p>
          <w:p w:rsidR="001F79D7" w:rsidRDefault="00F26116" w:rsidP="001F79D7">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5" w:history="1">
              <w:r w:rsidR="001F79D7" w:rsidRPr="00AA7671">
                <w:rPr>
                  <w:rStyle w:val="Hyperlink"/>
                  <w:rFonts w:ascii="Arial" w:hAnsi="Arial" w:cs="Arial"/>
                  <w:color w:val="auto"/>
                  <w:sz w:val="20"/>
                  <w:szCs w:val="20"/>
                  <w:u w:val="none"/>
                </w:rPr>
                <w:t>Sears Portrait Studio</w:t>
              </w:r>
            </w:hyperlink>
          </w:p>
          <w:p w:rsidR="00846B02" w:rsidRDefault="00F26116" w:rsidP="00846B02">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846B02"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846B02" w:rsidRPr="009C46F9">
              <w:rPr>
                <w:rFonts w:ascii="Arial" w:hAnsi="Arial" w:cs="Arial"/>
                <w:b/>
                <w:color w:val="000000"/>
                <w:sz w:val="20"/>
                <w:szCs w:val="20"/>
              </w:rPr>
              <w:t xml:space="preserve"> </w:t>
            </w:r>
            <w:hyperlink r:id="rId46" w:history="1">
              <w:r w:rsidR="00846B02">
                <w:rPr>
                  <w:rStyle w:val="Hyperlink"/>
                  <w:rFonts w:ascii="Arial" w:hAnsi="Arial" w:cs="Arial"/>
                  <w:color w:val="auto"/>
                  <w:sz w:val="20"/>
                  <w:szCs w:val="20"/>
                  <w:u w:val="none"/>
                </w:rPr>
                <w:t>Sears</w:t>
              </w:r>
            </w:hyperlink>
            <w:r w:rsidR="00846B02">
              <w:rPr>
                <w:rFonts w:ascii="Arial" w:hAnsi="Arial" w:cs="Arial"/>
                <w:sz w:val="20"/>
                <w:szCs w:val="20"/>
              </w:rPr>
              <w:t xml:space="preserve"> Puerto Rico</w:t>
            </w:r>
          </w:p>
          <w:p w:rsidR="00AC4AB6" w:rsidRPr="00AC4AB6" w:rsidRDefault="00F26116" w:rsidP="00AC4AB6">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AC4AB6"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AC4AB6" w:rsidRPr="009C46F9">
              <w:rPr>
                <w:rFonts w:ascii="Arial" w:hAnsi="Arial" w:cs="Arial"/>
                <w:b/>
                <w:color w:val="000000"/>
                <w:sz w:val="20"/>
                <w:szCs w:val="20"/>
              </w:rPr>
              <w:t xml:space="preserve"> </w:t>
            </w:r>
            <w:hyperlink r:id="rId47" w:history="1">
              <w:r w:rsidR="00AC4AB6">
                <w:rPr>
                  <w:rStyle w:val="Hyperlink"/>
                  <w:rFonts w:ascii="Arial" w:hAnsi="Arial" w:cs="Arial"/>
                  <w:color w:val="auto"/>
                  <w:sz w:val="20"/>
                  <w:szCs w:val="20"/>
                  <w:u w:val="none"/>
                </w:rPr>
                <w:t>Sears</w:t>
              </w:r>
            </w:hyperlink>
            <w:r w:rsidR="00AC4AB6">
              <w:rPr>
                <w:rFonts w:ascii="Arial" w:hAnsi="Arial" w:cs="Arial"/>
                <w:sz w:val="20"/>
                <w:szCs w:val="20"/>
              </w:rPr>
              <w:t xml:space="preserve"> Spanish Site</w:t>
            </w:r>
          </w:p>
          <w:p w:rsidR="001F79D7" w:rsidRDefault="00F26116" w:rsidP="00BB3BFA">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8" w:history="1">
              <w:r w:rsidR="00BB3BFA">
                <w:rPr>
                  <w:rStyle w:val="Hyperlink"/>
                  <w:rFonts w:ascii="Arial" w:hAnsi="Arial" w:cs="Arial"/>
                  <w:color w:val="auto"/>
                  <w:sz w:val="20"/>
                  <w:szCs w:val="20"/>
                  <w:u w:val="none"/>
                </w:rPr>
                <w:t>tgi.com</w:t>
              </w:r>
            </w:hyperlink>
          </w:p>
          <w:p w:rsidR="008F6641" w:rsidRPr="001F79D7" w:rsidRDefault="008F6641" w:rsidP="00BB3BFA">
            <w:pPr>
              <w:spacing w:line="240" w:lineRule="atLeast"/>
              <w:ind w:left="288" w:hanging="288"/>
              <w:rPr>
                <w:rFonts w:ascii="Arial" w:hAnsi="Arial" w:cs="Arial"/>
                <w:b/>
                <w:color w:val="000000"/>
                <w:sz w:val="20"/>
                <w:szCs w:val="20"/>
              </w:rPr>
            </w:pPr>
          </w:p>
        </w:tc>
      </w:tr>
    </w:tbl>
    <w:p w:rsidR="00846B02" w:rsidRDefault="00846B02" w:rsidP="00CD4D9A">
      <w:pPr>
        <w:rPr>
          <w:rFonts w:ascii="Arial" w:hAnsi="Arial" w:cs="Arial"/>
          <w:b/>
          <w:sz w:val="20"/>
          <w:szCs w:val="20"/>
        </w:rPr>
      </w:pPr>
    </w:p>
    <w:p w:rsidR="00C06C37" w:rsidRPr="00B86D0C" w:rsidRDefault="00C06C37" w:rsidP="00C06C37">
      <w:pPr>
        <w:ind w:left="450"/>
        <w:rPr>
          <w:rFonts w:ascii="Arial" w:hAnsi="Arial" w:cs="Arial"/>
          <w:b/>
          <w:sz w:val="20"/>
          <w:szCs w:val="20"/>
        </w:rPr>
      </w:pPr>
      <w:r w:rsidRPr="00B86D0C">
        <w:rPr>
          <w:rFonts w:ascii="Arial" w:hAnsi="Arial" w:cs="Arial"/>
          <w:b/>
          <w:sz w:val="20"/>
          <w:szCs w:val="20"/>
        </w:rPr>
        <w:t xml:space="preserve">Other </w:t>
      </w:r>
      <w:r w:rsidR="002507AA" w:rsidRPr="00B86D0C">
        <w:rPr>
          <w:rFonts w:ascii="Arial" w:hAnsi="Arial" w:cs="Arial"/>
          <w:b/>
          <w:sz w:val="20"/>
          <w:szCs w:val="20"/>
        </w:rPr>
        <w:t xml:space="preserve">Web </w:t>
      </w:r>
      <w:r w:rsidR="00460C0B" w:rsidRPr="00B86D0C">
        <w:rPr>
          <w:rFonts w:ascii="Arial" w:hAnsi="Arial" w:cs="Arial"/>
          <w:b/>
          <w:sz w:val="20"/>
          <w:szCs w:val="20"/>
        </w:rPr>
        <w:t>Types</w:t>
      </w:r>
      <w:r w:rsidR="00136DFD" w:rsidRPr="00B86D0C">
        <w:rPr>
          <w:rFonts w:ascii="Arial" w:hAnsi="Arial" w:cs="Arial"/>
          <w:b/>
          <w:sz w:val="20"/>
          <w:szCs w:val="20"/>
        </w:rPr>
        <w:t xml:space="preserve"> (check all that apply</w:t>
      </w:r>
      <w:r w:rsidRPr="00B86D0C">
        <w:rPr>
          <w:rFonts w:ascii="Arial" w:hAnsi="Arial" w:cs="Arial"/>
          <w:b/>
          <w:sz w:val="20"/>
          <w:szCs w:val="20"/>
        </w:rPr>
        <w:t>):</w:t>
      </w:r>
    </w:p>
    <w:p w:rsidR="00C06C37" w:rsidRPr="00B86D0C" w:rsidRDefault="002507AA" w:rsidP="00DF1715">
      <w:pPr>
        <w:tabs>
          <w:tab w:val="left" w:pos="2070"/>
          <w:tab w:val="left" w:pos="2610"/>
          <w:tab w:val="left" w:pos="6390"/>
          <w:tab w:val="left" w:pos="7560"/>
        </w:tabs>
        <w:ind w:left="450" w:firstLine="360"/>
        <w:rPr>
          <w:rFonts w:ascii="Arial" w:hAnsi="Arial" w:cs="Arial"/>
          <w:sz w:val="20"/>
          <w:szCs w:val="20"/>
        </w:rPr>
      </w:pPr>
      <w:r w:rsidRPr="00B86D0C">
        <w:rPr>
          <w:rFonts w:ascii="Arial" w:hAnsi="Arial" w:cs="Arial"/>
          <w:sz w:val="20"/>
          <w:szCs w:val="20"/>
        </w:rPr>
        <w:t>Market Place</w:t>
      </w:r>
      <w:r w:rsidRPr="00B86D0C">
        <w:rPr>
          <w:rFonts w:ascii="Arial" w:hAnsi="Arial" w:cs="Arial"/>
          <w:sz w:val="20"/>
          <w:szCs w:val="20"/>
        </w:rPr>
        <w:tab/>
      </w:r>
      <w:r w:rsidR="00C06C37" w:rsidRPr="00B86D0C">
        <w:rPr>
          <w:rFonts w:ascii="Arial" w:hAnsi="Arial" w:cs="Arial"/>
          <w:sz w:val="20"/>
          <w:szCs w:val="20"/>
        </w:rPr>
        <w:tab/>
      </w:r>
      <w:r w:rsidRPr="00B86D0C">
        <w:rPr>
          <w:rFonts w:ascii="Arial" w:hAnsi="Arial" w:cs="Arial"/>
          <w:sz w:val="20"/>
          <w:szCs w:val="20"/>
        </w:rPr>
        <w:t>Multi-Channel</w:t>
      </w:r>
      <w:r w:rsidR="00124331" w:rsidRPr="00B86D0C">
        <w:rPr>
          <w:rFonts w:ascii="Arial" w:hAnsi="Arial" w:cs="Arial"/>
          <w:sz w:val="20"/>
          <w:szCs w:val="20"/>
        </w:rPr>
        <w:t xml:space="preserve"> (in store Kiosk, etc)</w:t>
      </w:r>
      <w:r w:rsidR="00DF1715">
        <w:rPr>
          <w:rFonts w:ascii="Arial" w:hAnsi="Arial" w:cs="Arial"/>
          <w:sz w:val="20"/>
          <w:szCs w:val="20"/>
        </w:rPr>
        <w:tab/>
      </w:r>
      <w:smartTag w:uri="urn:schemas-microsoft-com:office:smarttags" w:element="stockticker">
        <w:r w:rsidR="009C46F9">
          <w:rPr>
            <w:rFonts w:ascii="Arial" w:hAnsi="Arial" w:cs="Arial"/>
            <w:sz w:val="20"/>
            <w:szCs w:val="20"/>
          </w:rPr>
          <w:t>API</w:t>
        </w:r>
      </w:smartTag>
      <w:r w:rsidR="00DF1715">
        <w:rPr>
          <w:rFonts w:ascii="Arial" w:hAnsi="Arial" w:cs="Arial"/>
          <w:sz w:val="20"/>
          <w:szCs w:val="20"/>
        </w:rPr>
        <w:tab/>
        <w:t>Mobile</w:t>
      </w:r>
    </w:p>
    <w:p w:rsidR="00C06C37" w:rsidRDefault="00F26116" w:rsidP="00DF1715">
      <w:pPr>
        <w:tabs>
          <w:tab w:val="left" w:pos="4050"/>
          <w:tab w:val="left" w:pos="5400"/>
          <w:tab w:val="left" w:pos="6480"/>
          <w:tab w:val="left" w:pos="7740"/>
        </w:tabs>
        <w:ind w:left="1080" w:firstLine="360"/>
        <w:jc w:val="left"/>
        <w:rPr>
          <w:rFonts w:ascii="Arial" w:hAnsi="Arial" w:cs="Arial"/>
          <w:smallCaps/>
          <w:sz w:val="20"/>
          <w:szCs w:val="20"/>
        </w:rPr>
      </w:pPr>
      <w:r>
        <w:rPr>
          <w:rFonts w:ascii="Arial" w:hAnsi="Arial" w:cs="Arial"/>
          <w:smallCaps/>
          <w:sz w:val="20"/>
          <w:szCs w:val="20"/>
        </w:rPr>
        <w:fldChar w:fldCharType="begin">
          <w:ffData>
            <w:name w:val="Check11"/>
            <w:enabled/>
            <w:calcOnExit w:val="0"/>
            <w:checkBox>
              <w:sizeAuto/>
              <w:default w:val="1"/>
            </w:checkBox>
          </w:ffData>
        </w:fldChar>
      </w:r>
      <w:bookmarkStart w:id="110" w:name="Check11"/>
      <w:r w:rsidR="008F6641">
        <w:rPr>
          <w:rFonts w:ascii="Arial" w:hAnsi="Arial" w:cs="Arial"/>
          <w:smallCaps/>
          <w:sz w:val="20"/>
          <w:szCs w:val="20"/>
        </w:rPr>
        <w:instrText xml:space="preserve"> FORMCHECKBOX </w:instrText>
      </w:r>
      <w:r>
        <w:rPr>
          <w:rFonts w:ascii="Arial" w:hAnsi="Arial" w:cs="Arial"/>
          <w:smallCaps/>
          <w:sz w:val="20"/>
          <w:szCs w:val="20"/>
        </w:rPr>
      </w:r>
      <w:r>
        <w:rPr>
          <w:rFonts w:ascii="Arial" w:hAnsi="Arial" w:cs="Arial"/>
          <w:smallCaps/>
          <w:sz w:val="20"/>
          <w:szCs w:val="20"/>
        </w:rPr>
        <w:fldChar w:fldCharType="end"/>
      </w:r>
      <w:bookmarkEnd w:id="110"/>
      <w:r w:rsidR="00C06C37" w:rsidRPr="00B86D0C">
        <w:rPr>
          <w:rFonts w:ascii="Arial" w:hAnsi="Arial" w:cs="Arial"/>
          <w:smallCaps/>
          <w:sz w:val="20"/>
          <w:szCs w:val="20"/>
        </w:rPr>
        <w:tab/>
      </w:r>
      <w:r w:rsidRPr="00B86D0C">
        <w:rPr>
          <w:rFonts w:ascii="Arial" w:hAnsi="Arial" w:cs="Arial"/>
          <w:smallCaps/>
          <w:sz w:val="20"/>
          <w:szCs w:val="20"/>
        </w:rPr>
        <w:fldChar w:fldCharType="begin">
          <w:ffData>
            <w:name w:val="Check11"/>
            <w:enabled/>
            <w:calcOnExit w:val="0"/>
            <w:checkBox>
              <w:sizeAuto/>
              <w:default w:val="0"/>
            </w:checkBox>
          </w:ffData>
        </w:fldChar>
      </w:r>
      <w:r w:rsidR="00C06C37" w:rsidRPr="00B86D0C">
        <w:rPr>
          <w:rFonts w:ascii="Arial" w:hAnsi="Arial" w:cs="Arial"/>
          <w:smallCaps/>
          <w:sz w:val="20"/>
          <w:szCs w:val="20"/>
        </w:rPr>
        <w:instrText xml:space="preserve"> FORMCHECKBOX </w:instrText>
      </w:r>
      <w:r w:rsidRPr="00B86D0C">
        <w:rPr>
          <w:rFonts w:ascii="Arial" w:hAnsi="Arial" w:cs="Arial"/>
          <w:smallCaps/>
          <w:sz w:val="20"/>
          <w:szCs w:val="20"/>
        </w:rPr>
      </w:r>
      <w:r w:rsidRPr="00B86D0C">
        <w:rPr>
          <w:rFonts w:ascii="Arial" w:hAnsi="Arial" w:cs="Arial"/>
          <w:smallCaps/>
          <w:sz w:val="20"/>
          <w:szCs w:val="20"/>
        </w:rPr>
        <w:fldChar w:fldCharType="end"/>
      </w:r>
      <w:r w:rsidR="00DF1715">
        <w:rPr>
          <w:rFonts w:ascii="Arial" w:hAnsi="Arial" w:cs="Arial"/>
          <w:smallCaps/>
          <w:sz w:val="20"/>
          <w:szCs w:val="20"/>
        </w:rPr>
        <w:tab/>
      </w:r>
      <w:r w:rsidR="009C46F9">
        <w:rPr>
          <w:rFonts w:ascii="Arial" w:hAnsi="Arial" w:cs="Arial"/>
          <w:smallCaps/>
          <w:sz w:val="20"/>
          <w:szCs w:val="20"/>
        </w:rPr>
        <w:tab/>
      </w:r>
      <w:r>
        <w:rPr>
          <w:rFonts w:ascii="Arial" w:hAnsi="Arial" w:cs="Arial"/>
          <w:smallCaps/>
          <w:sz w:val="20"/>
          <w:szCs w:val="20"/>
        </w:rPr>
        <w:fldChar w:fldCharType="begin">
          <w:ffData>
            <w:name w:val=""/>
            <w:enabled/>
            <w:calcOnExit w:val="0"/>
            <w:checkBox>
              <w:sizeAuto/>
              <w:default w:val="1"/>
            </w:checkBox>
          </w:ffData>
        </w:fldChar>
      </w:r>
      <w:r w:rsidR="008F6641">
        <w:rPr>
          <w:rFonts w:ascii="Arial" w:hAnsi="Arial" w:cs="Arial"/>
          <w:smallCaps/>
          <w:sz w:val="20"/>
          <w:szCs w:val="20"/>
        </w:rPr>
        <w:instrText xml:space="preserve"> FORMCHECKBOX </w:instrText>
      </w:r>
      <w:r>
        <w:rPr>
          <w:rFonts w:ascii="Arial" w:hAnsi="Arial" w:cs="Arial"/>
          <w:smallCaps/>
          <w:sz w:val="20"/>
          <w:szCs w:val="20"/>
        </w:rPr>
      </w:r>
      <w:r>
        <w:rPr>
          <w:rFonts w:ascii="Arial" w:hAnsi="Arial" w:cs="Arial"/>
          <w:smallCaps/>
          <w:sz w:val="20"/>
          <w:szCs w:val="20"/>
        </w:rPr>
        <w:fldChar w:fldCharType="end"/>
      </w:r>
      <w:r w:rsidR="00DF1715">
        <w:rPr>
          <w:rFonts w:ascii="Arial" w:hAnsi="Arial" w:cs="Arial"/>
          <w:smallCaps/>
          <w:sz w:val="20"/>
          <w:szCs w:val="20"/>
        </w:rPr>
        <w:tab/>
      </w:r>
      <w:r>
        <w:rPr>
          <w:rFonts w:ascii="Arial" w:hAnsi="Arial" w:cs="Arial"/>
          <w:smallCaps/>
          <w:sz w:val="20"/>
          <w:szCs w:val="20"/>
        </w:rPr>
        <w:fldChar w:fldCharType="begin">
          <w:ffData>
            <w:name w:val=""/>
            <w:enabled/>
            <w:calcOnExit w:val="0"/>
            <w:checkBox>
              <w:sizeAuto/>
              <w:default w:val="1"/>
            </w:checkBox>
          </w:ffData>
        </w:fldChar>
      </w:r>
      <w:r w:rsidR="008F6641">
        <w:rPr>
          <w:rFonts w:ascii="Arial" w:hAnsi="Arial" w:cs="Arial"/>
          <w:smallCaps/>
          <w:sz w:val="20"/>
          <w:szCs w:val="20"/>
        </w:rPr>
        <w:instrText xml:space="preserve"> FORMCHECKBOX </w:instrText>
      </w:r>
      <w:r>
        <w:rPr>
          <w:rFonts w:ascii="Arial" w:hAnsi="Arial" w:cs="Arial"/>
          <w:smallCaps/>
          <w:sz w:val="20"/>
          <w:szCs w:val="20"/>
        </w:rPr>
      </w:r>
      <w:r>
        <w:rPr>
          <w:rFonts w:ascii="Arial" w:hAnsi="Arial" w:cs="Arial"/>
          <w:smallCaps/>
          <w:sz w:val="20"/>
          <w:szCs w:val="20"/>
        </w:rPr>
        <w:fldChar w:fldCharType="end"/>
      </w:r>
    </w:p>
    <w:p w:rsidR="009A1BCB" w:rsidRPr="00F57A7E" w:rsidRDefault="009A1BCB" w:rsidP="0075614F">
      <w:pPr>
        <w:spacing w:line="240" w:lineRule="auto"/>
        <w:ind w:left="2880"/>
        <w:rPr>
          <w:rFonts w:ascii="Arial" w:hAnsi="Arial" w:cs="Arial"/>
          <w:i/>
          <w:sz w:val="16"/>
          <w:szCs w:val="16"/>
        </w:rPr>
      </w:pPr>
      <w:r w:rsidRPr="00F57A7E">
        <w:rPr>
          <w:rFonts w:ascii="Arial" w:hAnsi="Arial" w:cs="Arial"/>
          <w:i/>
          <w:sz w:val="16"/>
          <w:szCs w:val="16"/>
        </w:rPr>
        <w:t xml:space="preserve">Note: The store Kiosk view on the web sites differs in some cases from what is seen from the standard external web view; </w:t>
      </w:r>
      <w:r w:rsidR="000D68CF" w:rsidRPr="00F57A7E">
        <w:rPr>
          <w:rFonts w:ascii="Arial" w:hAnsi="Arial" w:cs="Arial"/>
          <w:i/>
          <w:sz w:val="16"/>
          <w:szCs w:val="16"/>
        </w:rPr>
        <w:t>this</w:t>
      </w:r>
      <w:r w:rsidRPr="00F57A7E">
        <w:rPr>
          <w:rFonts w:ascii="Arial" w:hAnsi="Arial" w:cs="Arial"/>
          <w:i/>
          <w:sz w:val="16"/>
          <w:szCs w:val="16"/>
        </w:rPr>
        <w:t xml:space="preserve"> is done for performance reasons and to recognize that the </w:t>
      </w:r>
      <w:r w:rsidR="000D68CF" w:rsidRPr="00F57A7E">
        <w:rPr>
          <w:rFonts w:ascii="Arial" w:hAnsi="Arial" w:cs="Arial"/>
          <w:i/>
          <w:sz w:val="16"/>
          <w:szCs w:val="16"/>
        </w:rPr>
        <w:t xml:space="preserve">kiosk </w:t>
      </w:r>
      <w:r w:rsidRPr="00F57A7E">
        <w:rPr>
          <w:rFonts w:ascii="Arial" w:hAnsi="Arial" w:cs="Arial"/>
          <w:i/>
          <w:sz w:val="16"/>
          <w:szCs w:val="16"/>
        </w:rPr>
        <w:t xml:space="preserve">viewer is in our store. (e.g., </w:t>
      </w:r>
      <w:r w:rsidR="00D61AF2" w:rsidRPr="00F57A7E">
        <w:rPr>
          <w:rFonts w:ascii="Arial" w:hAnsi="Arial" w:cs="Arial"/>
          <w:i/>
          <w:sz w:val="16"/>
          <w:szCs w:val="16"/>
        </w:rPr>
        <w:t xml:space="preserve">if in-store, no pop up </w:t>
      </w:r>
      <w:r w:rsidR="000D68CF" w:rsidRPr="00F57A7E">
        <w:rPr>
          <w:rFonts w:ascii="Arial" w:hAnsi="Arial" w:cs="Arial"/>
          <w:i/>
          <w:sz w:val="16"/>
          <w:szCs w:val="16"/>
        </w:rPr>
        <w:t xml:space="preserve">prompt </w:t>
      </w:r>
      <w:r w:rsidR="00630DAC">
        <w:rPr>
          <w:rFonts w:ascii="Arial" w:hAnsi="Arial" w:cs="Arial"/>
          <w:i/>
          <w:sz w:val="16"/>
          <w:szCs w:val="16"/>
        </w:rPr>
        <w:t>displays, asking</w:t>
      </w:r>
      <w:r w:rsidR="0075614F" w:rsidRPr="00F57A7E">
        <w:rPr>
          <w:rFonts w:ascii="Arial" w:hAnsi="Arial" w:cs="Arial"/>
          <w:i/>
          <w:sz w:val="16"/>
          <w:szCs w:val="16"/>
        </w:rPr>
        <w:t xml:space="preserve"> if the customer wants </w:t>
      </w:r>
      <w:r w:rsidR="00D61AF2" w:rsidRPr="00F57A7E">
        <w:rPr>
          <w:rFonts w:ascii="Arial" w:hAnsi="Arial" w:cs="Arial"/>
          <w:i/>
          <w:sz w:val="16"/>
          <w:szCs w:val="16"/>
        </w:rPr>
        <w:t xml:space="preserve">to </w:t>
      </w:r>
      <w:r w:rsidR="000D68CF" w:rsidRPr="00F57A7E">
        <w:rPr>
          <w:rFonts w:ascii="Arial" w:hAnsi="Arial" w:cs="Arial"/>
          <w:i/>
          <w:sz w:val="16"/>
          <w:szCs w:val="16"/>
        </w:rPr>
        <w:t xml:space="preserve">speak or </w:t>
      </w:r>
      <w:r w:rsidR="00D61AF2" w:rsidRPr="00F57A7E">
        <w:rPr>
          <w:rFonts w:ascii="Arial" w:hAnsi="Arial" w:cs="Arial"/>
          <w:i/>
          <w:sz w:val="16"/>
          <w:szCs w:val="16"/>
        </w:rPr>
        <w:t xml:space="preserve">chat with </w:t>
      </w:r>
      <w:r w:rsidR="000D68CF" w:rsidRPr="00F57A7E">
        <w:rPr>
          <w:rFonts w:ascii="Arial" w:hAnsi="Arial" w:cs="Arial"/>
          <w:i/>
          <w:sz w:val="16"/>
          <w:szCs w:val="16"/>
        </w:rPr>
        <w:t>a representative, since w</w:t>
      </w:r>
      <w:r w:rsidR="00630DAC">
        <w:rPr>
          <w:rFonts w:ascii="Arial" w:hAnsi="Arial" w:cs="Arial"/>
          <w:i/>
          <w:sz w:val="16"/>
          <w:szCs w:val="16"/>
        </w:rPr>
        <w:t>e’d rather the customer</w:t>
      </w:r>
      <w:r w:rsidR="000D68CF" w:rsidRPr="00F57A7E">
        <w:rPr>
          <w:rFonts w:ascii="Arial" w:hAnsi="Arial" w:cs="Arial"/>
          <w:i/>
          <w:sz w:val="16"/>
          <w:szCs w:val="16"/>
        </w:rPr>
        <w:t xml:space="preserve"> speak directly with </w:t>
      </w:r>
      <w:r w:rsidR="00630DAC">
        <w:rPr>
          <w:rFonts w:ascii="Arial" w:hAnsi="Arial" w:cs="Arial"/>
          <w:i/>
          <w:sz w:val="16"/>
          <w:szCs w:val="16"/>
        </w:rPr>
        <w:t>an</w:t>
      </w:r>
      <w:r w:rsidR="000D68CF" w:rsidRPr="00F57A7E">
        <w:rPr>
          <w:rFonts w:ascii="Arial" w:hAnsi="Arial" w:cs="Arial"/>
          <w:i/>
          <w:sz w:val="16"/>
          <w:szCs w:val="16"/>
        </w:rPr>
        <w:t xml:space="preserve"> in-store associate). Where applicable, </w:t>
      </w:r>
      <w:smartTag w:uri="urn:schemas-microsoft-com:office:smarttags" w:element="stockticker">
        <w:r w:rsidR="000D68CF" w:rsidRPr="00F57A7E">
          <w:rPr>
            <w:rFonts w:ascii="Arial" w:hAnsi="Arial" w:cs="Arial"/>
            <w:i/>
            <w:sz w:val="16"/>
            <w:szCs w:val="16"/>
          </w:rPr>
          <w:t>PRD</w:t>
        </w:r>
      </w:smartTag>
      <w:r w:rsidR="000D68CF" w:rsidRPr="00F57A7E">
        <w:rPr>
          <w:rFonts w:ascii="Arial" w:hAnsi="Arial" w:cs="Arial"/>
          <w:i/>
          <w:sz w:val="16"/>
          <w:szCs w:val="16"/>
        </w:rPr>
        <w:t xml:space="preserve"> stated requirements should differentiate guidance on how </w:t>
      </w:r>
      <w:r w:rsidR="009716B3">
        <w:rPr>
          <w:rFonts w:ascii="Arial" w:hAnsi="Arial" w:cs="Arial"/>
          <w:i/>
          <w:sz w:val="16"/>
          <w:szCs w:val="16"/>
        </w:rPr>
        <w:t>the UI experience should differ between in-store vs. external website</w:t>
      </w:r>
      <w:r w:rsidR="000D68CF" w:rsidRPr="00F57A7E">
        <w:rPr>
          <w:rFonts w:ascii="Arial" w:hAnsi="Arial" w:cs="Arial"/>
          <w:i/>
          <w:sz w:val="16"/>
          <w:szCs w:val="16"/>
        </w:rPr>
        <w:t>.</w:t>
      </w:r>
    </w:p>
    <w:p w:rsidR="002507AA" w:rsidRPr="00B86D0C" w:rsidRDefault="002507AA" w:rsidP="002507AA">
      <w:pPr>
        <w:ind w:left="450"/>
        <w:rPr>
          <w:rFonts w:ascii="Arial" w:hAnsi="Arial" w:cs="Arial"/>
          <w:b/>
          <w:sz w:val="20"/>
          <w:szCs w:val="20"/>
        </w:rPr>
      </w:pPr>
      <w:r w:rsidRPr="00B86D0C">
        <w:rPr>
          <w:rFonts w:ascii="Arial" w:hAnsi="Arial" w:cs="Arial"/>
          <w:b/>
          <w:sz w:val="20"/>
          <w:szCs w:val="20"/>
        </w:rPr>
        <w:t>Other Sites (</w:t>
      </w:r>
      <w:r w:rsidR="00124331" w:rsidRPr="00B86D0C">
        <w:rPr>
          <w:rFonts w:ascii="Arial" w:hAnsi="Arial" w:cs="Arial"/>
          <w:b/>
          <w:sz w:val="20"/>
          <w:szCs w:val="20"/>
        </w:rPr>
        <w:t>List</w:t>
      </w:r>
      <w:r w:rsidRPr="00B86D0C">
        <w:rPr>
          <w:rFonts w:ascii="Arial" w:hAnsi="Arial" w:cs="Arial"/>
          <w:b/>
          <w:sz w:val="20"/>
          <w:szCs w:val="20"/>
        </w:rPr>
        <w:t xml:space="preserve"> all impacted):</w:t>
      </w:r>
    </w:p>
    <w:p w:rsidR="002507AA" w:rsidRPr="00B86D0C" w:rsidRDefault="008F6641" w:rsidP="002507AA">
      <w:pPr>
        <w:ind w:left="450" w:firstLine="360"/>
        <w:rPr>
          <w:rFonts w:ascii="Arial" w:hAnsi="Arial" w:cs="Arial"/>
          <w:sz w:val="20"/>
          <w:szCs w:val="20"/>
        </w:rPr>
      </w:pPr>
      <w:r>
        <w:rPr>
          <w:rFonts w:ascii="Arial" w:hAnsi="Arial" w:cs="Arial"/>
          <w:color w:val="000000"/>
          <w:sz w:val="20"/>
          <w:szCs w:val="20"/>
        </w:rPr>
        <w:t>Catalog.</w:t>
      </w:r>
      <w:hyperlink r:id="rId49" w:history="1">
        <w:r w:rsidRPr="00AA7671">
          <w:rPr>
            <w:rStyle w:val="Hyperlink"/>
            <w:rFonts w:ascii="Arial" w:hAnsi="Arial" w:cs="Arial"/>
            <w:color w:val="auto"/>
            <w:sz w:val="20"/>
            <w:szCs w:val="20"/>
            <w:u w:val="none"/>
          </w:rPr>
          <w:t>Sears.com</w:t>
        </w:r>
      </w:hyperlink>
      <w:r w:rsidR="002507AA" w:rsidRPr="00B86D0C">
        <w:rPr>
          <w:rFonts w:ascii="Arial" w:hAnsi="Arial" w:cs="Arial"/>
          <w:sz w:val="20"/>
          <w:szCs w:val="20"/>
        </w:rPr>
        <w:tab/>
        <w:t>_______________________</w:t>
      </w:r>
    </w:p>
    <w:p w:rsidR="002507AA" w:rsidRPr="00B86D0C" w:rsidRDefault="00F26116" w:rsidP="002507AA">
      <w:pPr>
        <w:ind w:left="1080" w:firstLine="360"/>
        <w:jc w:val="left"/>
        <w:rPr>
          <w:rFonts w:ascii="Arial" w:hAnsi="Arial" w:cs="Arial"/>
          <w:sz w:val="20"/>
          <w:szCs w:val="20"/>
        </w:rPr>
      </w:pPr>
      <w:r>
        <w:rPr>
          <w:rFonts w:ascii="Arial" w:hAnsi="Arial" w:cs="Arial"/>
          <w:smallCaps/>
          <w:sz w:val="20"/>
          <w:szCs w:val="20"/>
        </w:rPr>
        <w:fldChar w:fldCharType="begin">
          <w:ffData>
            <w:name w:val=""/>
            <w:enabled/>
            <w:calcOnExit w:val="0"/>
            <w:checkBox>
              <w:sizeAuto/>
              <w:default w:val="1"/>
            </w:checkBox>
          </w:ffData>
        </w:fldChar>
      </w:r>
      <w:r w:rsidR="008F6641">
        <w:rPr>
          <w:rFonts w:ascii="Arial" w:hAnsi="Arial" w:cs="Arial"/>
          <w:smallCaps/>
          <w:sz w:val="20"/>
          <w:szCs w:val="20"/>
        </w:rPr>
        <w:instrText xml:space="preserve"> FORMCHECKBOX </w:instrText>
      </w:r>
      <w:r>
        <w:rPr>
          <w:rFonts w:ascii="Arial" w:hAnsi="Arial" w:cs="Arial"/>
          <w:smallCaps/>
          <w:sz w:val="20"/>
          <w:szCs w:val="20"/>
        </w:rPr>
      </w:r>
      <w:r>
        <w:rPr>
          <w:rFonts w:ascii="Arial" w:hAnsi="Arial" w:cs="Arial"/>
          <w:smallCaps/>
          <w:sz w:val="20"/>
          <w:szCs w:val="20"/>
        </w:rPr>
        <w:fldChar w:fldCharType="end"/>
      </w:r>
      <w:r w:rsidR="002507AA" w:rsidRPr="00B86D0C">
        <w:rPr>
          <w:rFonts w:ascii="Arial" w:hAnsi="Arial" w:cs="Arial"/>
          <w:smallCaps/>
          <w:sz w:val="20"/>
          <w:szCs w:val="20"/>
        </w:rPr>
        <w:tab/>
      </w:r>
      <w:r w:rsidR="002507AA" w:rsidRPr="00B86D0C">
        <w:rPr>
          <w:rFonts w:ascii="Arial" w:hAnsi="Arial" w:cs="Arial"/>
          <w:smallCaps/>
          <w:sz w:val="20"/>
          <w:szCs w:val="20"/>
        </w:rPr>
        <w:tab/>
      </w:r>
      <w:r w:rsidR="002507AA" w:rsidRPr="00B86D0C">
        <w:rPr>
          <w:rFonts w:ascii="Arial" w:hAnsi="Arial" w:cs="Arial"/>
          <w:smallCaps/>
          <w:sz w:val="20"/>
          <w:szCs w:val="20"/>
        </w:rPr>
        <w:tab/>
      </w:r>
      <w:r w:rsidR="002507AA" w:rsidRPr="00B86D0C">
        <w:rPr>
          <w:rFonts w:ascii="Arial" w:hAnsi="Arial" w:cs="Arial"/>
          <w:smallCaps/>
          <w:sz w:val="20"/>
          <w:szCs w:val="20"/>
        </w:rPr>
        <w:tab/>
      </w:r>
      <w:r w:rsidRPr="00B86D0C">
        <w:rPr>
          <w:rFonts w:ascii="Arial" w:hAnsi="Arial" w:cs="Arial"/>
          <w:smallCaps/>
          <w:sz w:val="20"/>
          <w:szCs w:val="20"/>
        </w:rPr>
        <w:fldChar w:fldCharType="begin">
          <w:ffData>
            <w:name w:val="Check11"/>
            <w:enabled/>
            <w:calcOnExit w:val="0"/>
            <w:checkBox>
              <w:sizeAuto/>
              <w:default w:val="0"/>
            </w:checkBox>
          </w:ffData>
        </w:fldChar>
      </w:r>
      <w:r w:rsidR="002507AA" w:rsidRPr="00B86D0C">
        <w:rPr>
          <w:rFonts w:ascii="Arial" w:hAnsi="Arial" w:cs="Arial"/>
          <w:smallCaps/>
          <w:sz w:val="20"/>
          <w:szCs w:val="20"/>
        </w:rPr>
        <w:instrText xml:space="preserve"> FORMCHECKBOX </w:instrText>
      </w:r>
      <w:r w:rsidRPr="00B86D0C">
        <w:rPr>
          <w:rFonts w:ascii="Arial" w:hAnsi="Arial" w:cs="Arial"/>
          <w:smallCaps/>
          <w:sz w:val="20"/>
          <w:szCs w:val="20"/>
        </w:rPr>
      </w:r>
      <w:r w:rsidRPr="00B86D0C">
        <w:rPr>
          <w:rFonts w:ascii="Arial" w:hAnsi="Arial" w:cs="Arial"/>
          <w:smallCaps/>
          <w:sz w:val="20"/>
          <w:szCs w:val="20"/>
        </w:rPr>
        <w:fldChar w:fldCharType="end"/>
      </w:r>
    </w:p>
    <w:p w:rsidR="00DF1715" w:rsidRPr="00E41FED" w:rsidRDefault="00DF1715" w:rsidP="00E41FED">
      <w:pPr>
        <w:pStyle w:val="Heading2"/>
        <w:tabs>
          <w:tab w:val="left" w:pos="810"/>
        </w:tabs>
        <w:ind w:left="810" w:hanging="540"/>
      </w:pPr>
      <w:bookmarkStart w:id="111" w:name="_Toc324835473"/>
      <w:r w:rsidRPr="00E41FED">
        <w:t>Horizontal domain Impacts</w:t>
      </w:r>
      <w:bookmarkEnd w:id="111"/>
    </w:p>
    <w:p w:rsidR="00797950" w:rsidRDefault="00DF1715" w:rsidP="00295E0D">
      <w:pPr>
        <w:ind w:left="840"/>
        <w:rPr>
          <w:rFonts w:ascii="Arial" w:hAnsi="Arial" w:cs="Arial"/>
          <w:b/>
          <w:i/>
          <w:color w:val="0000FF"/>
          <w:sz w:val="20"/>
          <w:szCs w:val="20"/>
        </w:rPr>
      </w:pPr>
      <w:r w:rsidRPr="00295E0D">
        <w:rPr>
          <w:rFonts w:ascii="Arial" w:hAnsi="Arial" w:cs="Arial"/>
          <w:b/>
          <w:i/>
          <w:color w:val="0000FF"/>
          <w:sz w:val="20"/>
          <w:szCs w:val="20"/>
        </w:rPr>
        <w:t xml:space="preserve">Briefly describe the summary changes to any of the standard horizontal domains in the </w:t>
      </w:r>
      <w:r w:rsidR="007B1571">
        <w:rPr>
          <w:rFonts w:ascii="Arial" w:hAnsi="Arial" w:cs="Arial"/>
          <w:b/>
          <w:i/>
          <w:color w:val="0000FF"/>
          <w:sz w:val="20"/>
          <w:szCs w:val="20"/>
        </w:rPr>
        <w:t>table below</w:t>
      </w:r>
      <w:r w:rsidRPr="00295E0D">
        <w:rPr>
          <w:rFonts w:ascii="Arial" w:hAnsi="Arial" w:cs="Arial"/>
          <w:b/>
          <w:i/>
          <w:color w:val="0000FF"/>
          <w:sz w:val="20"/>
          <w:szCs w:val="20"/>
        </w:rPr>
        <w:t xml:space="preserve">. </w:t>
      </w:r>
      <w:r w:rsidR="00CB79DD">
        <w:rPr>
          <w:rFonts w:ascii="Arial" w:hAnsi="Arial" w:cs="Arial"/>
          <w:b/>
          <w:i/>
          <w:color w:val="0000FF"/>
          <w:sz w:val="20"/>
          <w:szCs w:val="20"/>
        </w:rPr>
        <w:t xml:space="preserve"> Consult Engineering if necessary.</w:t>
      </w:r>
    </w:p>
    <w:p w:rsidR="00D400B8" w:rsidRPr="00295E0D" w:rsidRDefault="00D400B8" w:rsidP="00295E0D">
      <w:pPr>
        <w:ind w:left="840"/>
        <w:rPr>
          <w:rFonts w:ascii="Arial" w:hAnsi="Arial" w:cs="Arial"/>
          <w:b/>
          <w:i/>
          <w:color w:val="0000FF"/>
          <w:sz w:val="20"/>
          <w:szCs w:val="20"/>
        </w:rPr>
      </w:pPr>
    </w:p>
    <w:tbl>
      <w:tblPr>
        <w:tblW w:w="9360" w:type="dxa"/>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54"/>
        <w:gridCol w:w="3242"/>
        <w:gridCol w:w="2864"/>
      </w:tblGrid>
      <w:tr w:rsidR="00797950" w:rsidRPr="00A201CB">
        <w:trPr>
          <w:tblHeader/>
        </w:trPr>
        <w:tc>
          <w:tcPr>
            <w:tcW w:w="3254" w:type="dxa"/>
            <w:tcBorders>
              <w:bottom w:val="single" w:sz="4" w:space="0" w:color="auto"/>
            </w:tcBorders>
            <w:shd w:val="clear" w:color="auto" w:fill="99CCFF"/>
          </w:tcPr>
          <w:p w:rsidR="00797950" w:rsidRPr="00AA7671" w:rsidRDefault="00AA7671" w:rsidP="00672E0D">
            <w:pPr>
              <w:pStyle w:val="NormalWeb"/>
              <w:rPr>
                <w:rFonts w:ascii="Arial" w:hAnsi="Arial" w:cs="Arial"/>
                <w:b/>
                <w:sz w:val="20"/>
                <w:szCs w:val="20"/>
              </w:rPr>
            </w:pPr>
            <w:r w:rsidRPr="00AA7671">
              <w:rPr>
                <w:rFonts w:ascii="Arial" w:hAnsi="Arial" w:cs="Arial"/>
                <w:b/>
                <w:sz w:val="20"/>
                <w:szCs w:val="20"/>
              </w:rPr>
              <w:t>Domain</w:t>
            </w:r>
          </w:p>
        </w:tc>
        <w:tc>
          <w:tcPr>
            <w:tcW w:w="3242" w:type="dxa"/>
            <w:tcBorders>
              <w:bottom w:val="single" w:sz="4" w:space="0" w:color="auto"/>
            </w:tcBorders>
            <w:shd w:val="clear" w:color="auto" w:fill="99CCFF"/>
          </w:tcPr>
          <w:p w:rsidR="00797950" w:rsidRPr="00AA7671" w:rsidRDefault="00AA7671" w:rsidP="00672E0D">
            <w:pPr>
              <w:pStyle w:val="NormalWeb"/>
              <w:rPr>
                <w:rFonts w:ascii="Arial" w:hAnsi="Arial" w:cs="Arial"/>
                <w:b/>
                <w:sz w:val="20"/>
                <w:szCs w:val="20"/>
              </w:rPr>
            </w:pPr>
            <w:r w:rsidRPr="00AA7671">
              <w:rPr>
                <w:rFonts w:ascii="Arial" w:hAnsi="Arial" w:cs="Arial"/>
                <w:b/>
                <w:sz w:val="20"/>
                <w:szCs w:val="20"/>
              </w:rPr>
              <w:t>Highlight new features</w:t>
            </w:r>
          </w:p>
        </w:tc>
        <w:tc>
          <w:tcPr>
            <w:tcW w:w="2864" w:type="dxa"/>
            <w:tcBorders>
              <w:bottom w:val="single" w:sz="4" w:space="0" w:color="auto"/>
            </w:tcBorders>
            <w:shd w:val="clear" w:color="auto" w:fill="99CCFF"/>
          </w:tcPr>
          <w:p w:rsidR="00797950" w:rsidRPr="00AA7671" w:rsidRDefault="00AA7671" w:rsidP="00672E0D">
            <w:pPr>
              <w:pStyle w:val="NormalWeb"/>
              <w:rPr>
                <w:rFonts w:ascii="Arial" w:hAnsi="Arial" w:cs="Arial"/>
                <w:b/>
                <w:sz w:val="20"/>
                <w:szCs w:val="20"/>
              </w:rPr>
            </w:pPr>
            <w:r w:rsidRPr="00AA7671">
              <w:rPr>
                <w:rFonts w:ascii="Arial" w:hAnsi="Arial" w:cs="Arial"/>
                <w:b/>
                <w:sz w:val="20"/>
                <w:szCs w:val="20"/>
              </w:rPr>
              <w:t>Existing features to be impacted/how?</w:t>
            </w: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Profile / SSO</w:t>
            </w:r>
          </w:p>
        </w:tc>
        <w:tc>
          <w:tcPr>
            <w:tcW w:w="3242" w:type="dxa"/>
          </w:tcPr>
          <w:p w:rsidR="00797950" w:rsidRDefault="00426939" w:rsidP="001C0969">
            <w:pPr>
              <w:pStyle w:val="NormalWeb"/>
              <w:numPr>
                <w:ilvl w:val="0"/>
                <w:numId w:val="8"/>
              </w:numPr>
              <w:rPr>
                <w:rFonts w:ascii="Arial" w:hAnsi="Arial" w:cs="Arial"/>
                <w:sz w:val="20"/>
                <w:szCs w:val="20"/>
              </w:rPr>
            </w:pPr>
            <w:r>
              <w:rPr>
                <w:rFonts w:ascii="Arial" w:hAnsi="Arial" w:cs="Arial"/>
                <w:sz w:val="20"/>
                <w:szCs w:val="20"/>
              </w:rPr>
              <w:t>Single Profile (and login) for all users that write Reviews, across all sites</w:t>
            </w:r>
          </w:p>
          <w:p w:rsidR="00426939" w:rsidRDefault="00426939" w:rsidP="001C0969">
            <w:pPr>
              <w:pStyle w:val="NormalWeb"/>
              <w:numPr>
                <w:ilvl w:val="0"/>
                <w:numId w:val="8"/>
              </w:numPr>
              <w:rPr>
                <w:rFonts w:ascii="Arial" w:hAnsi="Arial" w:cs="Arial"/>
                <w:sz w:val="20"/>
                <w:szCs w:val="20"/>
              </w:rPr>
            </w:pPr>
            <w:r>
              <w:rPr>
                <w:rFonts w:ascii="Arial" w:hAnsi="Arial" w:cs="Arial"/>
                <w:sz w:val="20"/>
                <w:szCs w:val="20"/>
              </w:rPr>
              <w:t>Reviews widget will display author’s mini profile view (user card aka quick view) next to each Review</w:t>
            </w:r>
          </w:p>
          <w:p w:rsidR="005651CB" w:rsidRPr="00426939" w:rsidRDefault="005651CB" w:rsidP="001C0969">
            <w:pPr>
              <w:pStyle w:val="NormalWeb"/>
              <w:numPr>
                <w:ilvl w:val="0"/>
                <w:numId w:val="8"/>
              </w:numPr>
              <w:rPr>
                <w:rFonts w:ascii="Arial" w:hAnsi="Arial" w:cs="Arial"/>
                <w:sz w:val="20"/>
                <w:szCs w:val="20"/>
              </w:rPr>
            </w:pPr>
            <w:r>
              <w:rPr>
                <w:rFonts w:ascii="Arial" w:hAnsi="Arial" w:cs="Arial"/>
                <w:sz w:val="20"/>
                <w:szCs w:val="20"/>
              </w:rPr>
              <w:t>Profile Page Changes</w:t>
            </w: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Header / Tool Box</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Home Page</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Vertical Page</w:t>
            </w:r>
            <w:r w:rsidR="009716B3">
              <w:rPr>
                <w:rFonts w:ascii="Arial" w:hAnsi="Arial" w:cs="Arial"/>
                <w:sz w:val="20"/>
                <w:szCs w:val="20"/>
              </w:rPr>
              <w:t xml:space="preserve"> – specify which vertical(s) or all</w:t>
            </w:r>
          </w:p>
        </w:tc>
        <w:tc>
          <w:tcPr>
            <w:tcW w:w="3242" w:type="dxa"/>
          </w:tcPr>
          <w:p w:rsidR="00426939" w:rsidRPr="00AA7671" w:rsidRDefault="00426939"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Category</w:t>
            </w:r>
            <w:r w:rsidR="00291316">
              <w:rPr>
                <w:rFonts w:ascii="Arial" w:hAnsi="Arial" w:cs="Arial"/>
                <w:sz w:val="20"/>
                <w:szCs w:val="20"/>
              </w:rPr>
              <w:t xml:space="preserve"> Page</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Search &amp; Browse</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Product Detail</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Cart / Checkout</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Post Order/Purchase</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Email Communication</w:t>
            </w:r>
          </w:p>
        </w:tc>
        <w:tc>
          <w:tcPr>
            <w:tcW w:w="3242" w:type="dxa"/>
          </w:tcPr>
          <w:p w:rsidR="00797950" w:rsidRPr="00AA7671" w:rsidRDefault="008F6641" w:rsidP="00672E0D">
            <w:pPr>
              <w:pStyle w:val="NormalWeb"/>
              <w:rPr>
                <w:rFonts w:ascii="Arial" w:hAnsi="Arial" w:cs="Arial"/>
                <w:sz w:val="20"/>
                <w:szCs w:val="20"/>
              </w:rPr>
            </w:pPr>
            <w:smartTag w:uri="urn:schemas-microsoft-com:office:smarttags" w:element="place">
              <w:smartTag w:uri="urn:schemas-microsoft-com:office:smarttags" w:element="PlaceName">
                <w:r>
                  <w:rPr>
                    <w:rFonts w:ascii="Arial" w:hAnsi="Arial" w:cs="Arial"/>
                    <w:sz w:val="20"/>
                    <w:szCs w:val="20"/>
                  </w:rPr>
                  <w:t>Message</w:t>
                </w:r>
              </w:smartTag>
              <w:r>
                <w:rPr>
                  <w:rFonts w:ascii="Arial" w:hAnsi="Arial" w:cs="Arial"/>
                  <w:sz w:val="20"/>
                  <w:szCs w:val="20"/>
                </w:rPr>
                <w:t xml:space="preserve"> </w:t>
              </w:r>
              <w:smartTag w:uri="urn:schemas-microsoft-com:office:smarttags" w:element="PlaceType">
                <w:r>
                  <w:rPr>
                    <w:rFonts w:ascii="Arial" w:hAnsi="Arial" w:cs="Arial"/>
                    <w:sz w:val="20"/>
                    <w:szCs w:val="20"/>
                  </w:rPr>
                  <w:t>Center</w:t>
                </w:r>
              </w:smartTag>
            </w:smartTag>
            <w:r>
              <w:rPr>
                <w:rFonts w:ascii="Arial" w:hAnsi="Arial" w:cs="Arial"/>
                <w:sz w:val="20"/>
                <w:szCs w:val="20"/>
              </w:rPr>
              <w:t>, Address Book</w:t>
            </w:r>
          </w:p>
        </w:tc>
        <w:tc>
          <w:tcPr>
            <w:tcW w:w="2864" w:type="dxa"/>
          </w:tcPr>
          <w:p w:rsidR="00797950" w:rsidRPr="00AA7671" w:rsidRDefault="00797950"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Bundles/Collection Page</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Compare Pages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Product Options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Gift Cards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Registry</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Club Rewards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Recommendations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Lists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Community</w:t>
            </w:r>
          </w:p>
        </w:tc>
        <w:tc>
          <w:tcPr>
            <w:tcW w:w="3242" w:type="dxa"/>
          </w:tcPr>
          <w:p w:rsidR="00291316" w:rsidRPr="00AA7671" w:rsidRDefault="005651CB" w:rsidP="00672E0D">
            <w:pPr>
              <w:pStyle w:val="NormalWeb"/>
              <w:rPr>
                <w:rFonts w:ascii="Arial" w:hAnsi="Arial" w:cs="Arial"/>
                <w:sz w:val="20"/>
                <w:szCs w:val="20"/>
              </w:rPr>
            </w:pPr>
            <w:r>
              <w:rPr>
                <w:rFonts w:ascii="Arial" w:hAnsi="Arial" w:cs="Arial"/>
                <w:sz w:val="20"/>
                <w:szCs w:val="20"/>
              </w:rPr>
              <w:t>Redesign</w:t>
            </w: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Content</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Videos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APIs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Sears Catalog</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smartTag w:uri="urn:schemas-microsoft-com:office:smarttags" w:element="City">
              <w:smartTag w:uri="urn:schemas-microsoft-com:office:smarttags" w:element="place">
                <w:r>
                  <w:rPr>
                    <w:rFonts w:ascii="Arial" w:hAnsi="Arial" w:cs="Arial"/>
                    <w:sz w:val="20"/>
                    <w:szCs w:val="20"/>
                  </w:rPr>
                  <w:t>Mobile</w:t>
                </w:r>
              </w:smartTag>
            </w:smartTag>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Multi Channel</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International</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Marketing</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Social sites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Omniture</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smartTag w:uri="urn:schemas-microsoft-com:office:smarttags" w:element="stockticker">
              <w:r>
                <w:rPr>
                  <w:rFonts w:ascii="Arial" w:hAnsi="Arial" w:cs="Arial"/>
                  <w:sz w:val="20"/>
                  <w:szCs w:val="20"/>
                </w:rPr>
                <w:t>SOLR</w:t>
              </w:r>
            </w:smartTag>
            <w:r>
              <w:rPr>
                <w:rFonts w:ascii="Arial" w:hAnsi="Arial" w:cs="Arial"/>
                <w:sz w:val="20"/>
                <w:szCs w:val="20"/>
              </w:rPr>
              <w:t>/BRAT</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Save a Story</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9433A9" w:rsidRPr="00AA7671">
        <w:tc>
          <w:tcPr>
            <w:tcW w:w="3254" w:type="dxa"/>
          </w:tcPr>
          <w:p w:rsidR="009433A9" w:rsidRDefault="009433A9" w:rsidP="00672E0D">
            <w:pPr>
              <w:pStyle w:val="NormalWeb"/>
              <w:rPr>
                <w:rFonts w:ascii="Arial" w:hAnsi="Arial" w:cs="Arial"/>
                <w:sz w:val="20"/>
                <w:szCs w:val="20"/>
              </w:rPr>
            </w:pPr>
            <w:r>
              <w:rPr>
                <w:rFonts w:ascii="Arial" w:hAnsi="Arial" w:cs="Arial"/>
                <w:sz w:val="20"/>
                <w:szCs w:val="20"/>
              </w:rPr>
              <w:t>Customer Service</w:t>
            </w:r>
          </w:p>
        </w:tc>
        <w:tc>
          <w:tcPr>
            <w:tcW w:w="3242" w:type="dxa"/>
          </w:tcPr>
          <w:p w:rsidR="009433A9" w:rsidRPr="00AA7671" w:rsidRDefault="009433A9" w:rsidP="00672E0D">
            <w:pPr>
              <w:pStyle w:val="NormalWeb"/>
              <w:rPr>
                <w:rFonts w:ascii="Arial" w:hAnsi="Arial" w:cs="Arial"/>
                <w:sz w:val="20"/>
                <w:szCs w:val="20"/>
              </w:rPr>
            </w:pPr>
          </w:p>
        </w:tc>
        <w:tc>
          <w:tcPr>
            <w:tcW w:w="2864" w:type="dxa"/>
          </w:tcPr>
          <w:p w:rsidR="009433A9" w:rsidRPr="00AA7671" w:rsidRDefault="009433A9" w:rsidP="00672E0D">
            <w:pPr>
              <w:pStyle w:val="NormalWeb"/>
              <w:rPr>
                <w:rFonts w:ascii="Arial" w:hAnsi="Arial" w:cs="Arial"/>
                <w:sz w:val="20"/>
                <w:szCs w:val="20"/>
              </w:rPr>
            </w:pPr>
          </w:p>
        </w:tc>
      </w:tr>
    </w:tbl>
    <w:p w:rsidR="00F75B44" w:rsidRPr="00E41FED" w:rsidRDefault="00F75B44" w:rsidP="00E41FED">
      <w:pPr>
        <w:pStyle w:val="Heading2"/>
        <w:tabs>
          <w:tab w:val="left" w:pos="810"/>
        </w:tabs>
        <w:ind w:left="810" w:hanging="540"/>
      </w:pPr>
      <w:bookmarkStart w:id="112" w:name="_Toc324835474"/>
      <w:r w:rsidRPr="00E41FED">
        <w:t>Merchant Services Impacts</w:t>
      </w:r>
      <w:r w:rsidR="00797950" w:rsidRPr="00E41FED">
        <w:t xml:space="preserve"> (Market</w:t>
      </w:r>
      <w:r w:rsidR="00ED4FA6" w:rsidRPr="00E41FED">
        <w:t>p</w:t>
      </w:r>
      <w:r w:rsidR="00797950" w:rsidRPr="00E41FED">
        <w:t>lace)</w:t>
      </w:r>
      <w:bookmarkEnd w:id="112"/>
    </w:p>
    <w:p w:rsidR="00F75B44" w:rsidRDefault="00F75B44" w:rsidP="00295E0D">
      <w:pPr>
        <w:ind w:left="840"/>
        <w:rPr>
          <w:rFonts w:ascii="Arial" w:hAnsi="Arial" w:cs="Arial"/>
          <w:b/>
          <w:i/>
          <w:color w:val="0000FF"/>
          <w:sz w:val="20"/>
          <w:szCs w:val="20"/>
        </w:rPr>
      </w:pPr>
      <w:r w:rsidRPr="00295E0D">
        <w:rPr>
          <w:rFonts w:ascii="Arial" w:hAnsi="Arial" w:cs="Arial"/>
          <w:b/>
          <w:i/>
          <w:color w:val="0000FF"/>
          <w:sz w:val="20"/>
          <w:szCs w:val="20"/>
        </w:rPr>
        <w:t xml:space="preserve">Briefly describe the summary changes to any of the standard horizontal domains in the </w:t>
      </w:r>
      <w:r w:rsidR="007B1571">
        <w:rPr>
          <w:rFonts w:ascii="Arial" w:hAnsi="Arial" w:cs="Arial"/>
          <w:b/>
          <w:i/>
          <w:color w:val="0000FF"/>
          <w:sz w:val="20"/>
          <w:szCs w:val="20"/>
        </w:rPr>
        <w:t>table below</w:t>
      </w:r>
      <w:r w:rsidRPr="00295E0D">
        <w:rPr>
          <w:rFonts w:ascii="Arial" w:hAnsi="Arial" w:cs="Arial"/>
          <w:b/>
          <w:i/>
          <w:color w:val="0000FF"/>
          <w:sz w:val="20"/>
          <w:szCs w:val="20"/>
        </w:rPr>
        <w:t xml:space="preserve">. </w:t>
      </w:r>
      <w:r w:rsidR="00D400B8">
        <w:rPr>
          <w:rFonts w:ascii="Arial" w:hAnsi="Arial" w:cs="Arial"/>
          <w:b/>
          <w:i/>
          <w:color w:val="0000FF"/>
          <w:sz w:val="20"/>
          <w:szCs w:val="20"/>
        </w:rPr>
        <w:t xml:space="preserve"> Consult Engineering if necessary.</w:t>
      </w:r>
    </w:p>
    <w:p w:rsidR="00D400B8" w:rsidRPr="00295E0D" w:rsidRDefault="00D400B8" w:rsidP="00295E0D">
      <w:pPr>
        <w:ind w:left="840"/>
        <w:rPr>
          <w:rFonts w:ascii="Arial" w:hAnsi="Arial" w:cs="Arial"/>
          <w:b/>
          <w:i/>
          <w:color w:val="0000FF"/>
          <w:sz w:val="20"/>
          <w:szCs w:val="20"/>
        </w:rPr>
      </w:pPr>
    </w:p>
    <w:tbl>
      <w:tblPr>
        <w:tblW w:w="9360" w:type="dxa"/>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54"/>
        <w:gridCol w:w="3242"/>
        <w:gridCol w:w="2864"/>
      </w:tblGrid>
      <w:tr w:rsidR="00ED4FA6" w:rsidRPr="00A201CB">
        <w:trPr>
          <w:tblHeader/>
        </w:trPr>
        <w:tc>
          <w:tcPr>
            <w:tcW w:w="3254" w:type="dxa"/>
            <w:tcBorders>
              <w:bottom w:val="single" w:sz="4" w:space="0" w:color="auto"/>
            </w:tcBorders>
            <w:shd w:val="clear" w:color="auto" w:fill="99CCFF"/>
          </w:tcPr>
          <w:p w:rsidR="00ED4FA6" w:rsidRPr="00AA7671" w:rsidRDefault="00ED4FA6" w:rsidP="0039151B">
            <w:pPr>
              <w:pStyle w:val="NormalWeb"/>
              <w:rPr>
                <w:rFonts w:ascii="Arial" w:hAnsi="Arial" w:cs="Arial"/>
                <w:b/>
                <w:sz w:val="20"/>
                <w:szCs w:val="20"/>
              </w:rPr>
            </w:pPr>
            <w:r w:rsidRPr="00AA7671">
              <w:rPr>
                <w:rFonts w:ascii="Arial" w:hAnsi="Arial" w:cs="Arial"/>
                <w:b/>
                <w:sz w:val="20"/>
                <w:szCs w:val="20"/>
              </w:rPr>
              <w:lastRenderedPageBreak/>
              <w:t>Domain</w:t>
            </w:r>
          </w:p>
        </w:tc>
        <w:tc>
          <w:tcPr>
            <w:tcW w:w="3242" w:type="dxa"/>
            <w:tcBorders>
              <w:bottom w:val="single" w:sz="4" w:space="0" w:color="auto"/>
            </w:tcBorders>
            <w:shd w:val="clear" w:color="auto" w:fill="99CCFF"/>
          </w:tcPr>
          <w:p w:rsidR="00ED4FA6" w:rsidRPr="00AA7671" w:rsidRDefault="00ED4FA6" w:rsidP="0039151B">
            <w:pPr>
              <w:pStyle w:val="NormalWeb"/>
              <w:rPr>
                <w:rFonts w:ascii="Arial" w:hAnsi="Arial" w:cs="Arial"/>
                <w:b/>
                <w:sz w:val="20"/>
                <w:szCs w:val="20"/>
              </w:rPr>
            </w:pPr>
            <w:r w:rsidRPr="00AA7671">
              <w:rPr>
                <w:rFonts w:ascii="Arial" w:hAnsi="Arial" w:cs="Arial"/>
                <w:b/>
                <w:sz w:val="20"/>
                <w:szCs w:val="20"/>
              </w:rPr>
              <w:t>Highlight new features</w:t>
            </w:r>
          </w:p>
        </w:tc>
        <w:tc>
          <w:tcPr>
            <w:tcW w:w="2864" w:type="dxa"/>
            <w:tcBorders>
              <w:bottom w:val="single" w:sz="4" w:space="0" w:color="auto"/>
            </w:tcBorders>
            <w:shd w:val="clear" w:color="auto" w:fill="99CCFF"/>
          </w:tcPr>
          <w:p w:rsidR="00ED4FA6" w:rsidRPr="00AA7671" w:rsidRDefault="00ED4FA6" w:rsidP="0039151B">
            <w:pPr>
              <w:pStyle w:val="NormalWeb"/>
              <w:rPr>
                <w:rFonts w:ascii="Arial" w:hAnsi="Arial" w:cs="Arial"/>
                <w:b/>
                <w:sz w:val="20"/>
                <w:szCs w:val="20"/>
              </w:rPr>
            </w:pPr>
            <w:r w:rsidRPr="00AA7671">
              <w:rPr>
                <w:rFonts w:ascii="Arial" w:hAnsi="Arial" w:cs="Arial"/>
                <w:b/>
                <w:sz w:val="20"/>
                <w:szCs w:val="20"/>
              </w:rPr>
              <w:t>Existing features to be impacted/how?</w:t>
            </w:r>
          </w:p>
        </w:tc>
      </w:tr>
      <w:tr w:rsidR="00797950" w:rsidRPr="00ED4FA6">
        <w:tc>
          <w:tcPr>
            <w:tcW w:w="3254" w:type="dxa"/>
          </w:tcPr>
          <w:p w:rsidR="00797950" w:rsidRPr="00ED4FA6" w:rsidRDefault="00797950" w:rsidP="00672E0D">
            <w:pPr>
              <w:pStyle w:val="NormalWeb"/>
              <w:rPr>
                <w:rFonts w:ascii="Arial" w:hAnsi="Arial" w:cs="Arial"/>
                <w:sz w:val="20"/>
                <w:szCs w:val="20"/>
              </w:rPr>
            </w:pPr>
          </w:p>
        </w:tc>
        <w:tc>
          <w:tcPr>
            <w:tcW w:w="3242" w:type="dxa"/>
          </w:tcPr>
          <w:p w:rsidR="00797950" w:rsidRPr="00ED4FA6" w:rsidRDefault="00797950" w:rsidP="00672E0D">
            <w:pPr>
              <w:pStyle w:val="NormalWeb"/>
              <w:rPr>
                <w:rFonts w:ascii="Arial" w:hAnsi="Arial" w:cs="Arial"/>
                <w:sz w:val="20"/>
                <w:szCs w:val="20"/>
              </w:rPr>
            </w:pPr>
          </w:p>
        </w:tc>
        <w:tc>
          <w:tcPr>
            <w:tcW w:w="2864" w:type="dxa"/>
          </w:tcPr>
          <w:p w:rsidR="00797950" w:rsidRPr="00ED4FA6" w:rsidRDefault="00797950" w:rsidP="00672E0D">
            <w:pPr>
              <w:pStyle w:val="NormalWeb"/>
              <w:rPr>
                <w:rFonts w:ascii="Arial" w:hAnsi="Arial" w:cs="Arial"/>
                <w:sz w:val="20"/>
                <w:szCs w:val="20"/>
              </w:rPr>
            </w:pPr>
          </w:p>
        </w:tc>
      </w:tr>
      <w:tr w:rsidR="00797950" w:rsidRPr="00ED4FA6">
        <w:tc>
          <w:tcPr>
            <w:tcW w:w="3254" w:type="dxa"/>
          </w:tcPr>
          <w:p w:rsidR="00797950" w:rsidRPr="00ED4FA6" w:rsidRDefault="00797950" w:rsidP="00672E0D">
            <w:pPr>
              <w:pStyle w:val="NormalWeb"/>
              <w:rPr>
                <w:rFonts w:ascii="Arial" w:hAnsi="Arial" w:cs="Arial"/>
                <w:sz w:val="20"/>
                <w:szCs w:val="20"/>
              </w:rPr>
            </w:pPr>
          </w:p>
        </w:tc>
        <w:tc>
          <w:tcPr>
            <w:tcW w:w="3242" w:type="dxa"/>
          </w:tcPr>
          <w:p w:rsidR="00797950" w:rsidRPr="00ED4FA6" w:rsidRDefault="00797950" w:rsidP="00672E0D">
            <w:pPr>
              <w:pStyle w:val="NormalWeb"/>
              <w:rPr>
                <w:rFonts w:ascii="Arial" w:hAnsi="Arial" w:cs="Arial"/>
                <w:sz w:val="20"/>
                <w:szCs w:val="20"/>
              </w:rPr>
            </w:pPr>
          </w:p>
        </w:tc>
        <w:tc>
          <w:tcPr>
            <w:tcW w:w="2864" w:type="dxa"/>
          </w:tcPr>
          <w:p w:rsidR="00797950" w:rsidRPr="00ED4FA6" w:rsidRDefault="00797950" w:rsidP="00672E0D">
            <w:pPr>
              <w:pStyle w:val="NormalWeb"/>
              <w:rPr>
                <w:rFonts w:ascii="Arial" w:hAnsi="Arial" w:cs="Arial"/>
                <w:sz w:val="20"/>
                <w:szCs w:val="20"/>
              </w:rPr>
            </w:pPr>
          </w:p>
        </w:tc>
      </w:tr>
      <w:tr w:rsidR="00797950" w:rsidRPr="00ED4FA6">
        <w:tc>
          <w:tcPr>
            <w:tcW w:w="3254" w:type="dxa"/>
          </w:tcPr>
          <w:p w:rsidR="00797950" w:rsidRPr="00ED4FA6" w:rsidRDefault="00797950" w:rsidP="00672E0D">
            <w:pPr>
              <w:pStyle w:val="NormalWeb"/>
              <w:rPr>
                <w:rFonts w:ascii="Arial" w:hAnsi="Arial" w:cs="Arial"/>
                <w:sz w:val="20"/>
                <w:szCs w:val="20"/>
              </w:rPr>
            </w:pPr>
          </w:p>
        </w:tc>
        <w:tc>
          <w:tcPr>
            <w:tcW w:w="3242" w:type="dxa"/>
          </w:tcPr>
          <w:p w:rsidR="00797950" w:rsidRPr="00ED4FA6" w:rsidRDefault="00797950" w:rsidP="00672E0D">
            <w:pPr>
              <w:pStyle w:val="NormalWeb"/>
              <w:rPr>
                <w:rFonts w:ascii="Arial" w:hAnsi="Arial" w:cs="Arial"/>
                <w:sz w:val="20"/>
                <w:szCs w:val="20"/>
              </w:rPr>
            </w:pPr>
          </w:p>
        </w:tc>
        <w:tc>
          <w:tcPr>
            <w:tcW w:w="2864" w:type="dxa"/>
          </w:tcPr>
          <w:p w:rsidR="00797950" w:rsidRPr="00ED4FA6" w:rsidRDefault="00797950" w:rsidP="00672E0D">
            <w:pPr>
              <w:pStyle w:val="NormalWeb"/>
              <w:rPr>
                <w:rFonts w:ascii="Arial" w:hAnsi="Arial" w:cs="Arial"/>
                <w:sz w:val="20"/>
                <w:szCs w:val="20"/>
              </w:rPr>
            </w:pPr>
          </w:p>
        </w:tc>
      </w:tr>
    </w:tbl>
    <w:p w:rsidR="007A4028" w:rsidRPr="007A4028" w:rsidRDefault="007A4028" w:rsidP="007A4028"/>
    <w:p w:rsidR="00F75B44" w:rsidRPr="00E41FED" w:rsidRDefault="00F75B44" w:rsidP="00E41FED">
      <w:pPr>
        <w:pStyle w:val="Heading2"/>
        <w:tabs>
          <w:tab w:val="left" w:pos="810"/>
        </w:tabs>
        <w:ind w:left="810" w:hanging="540"/>
      </w:pPr>
      <w:bookmarkStart w:id="113" w:name="_Toc324835475"/>
      <w:r w:rsidRPr="00E41FED">
        <w:t>External Vendor Involvement</w:t>
      </w:r>
      <w:bookmarkEnd w:id="113"/>
    </w:p>
    <w:p w:rsidR="00F75B44" w:rsidRPr="00ED4FA6" w:rsidRDefault="00F75B44" w:rsidP="00295E0D">
      <w:pPr>
        <w:ind w:left="840"/>
        <w:rPr>
          <w:rFonts w:ascii="Arial" w:hAnsi="Arial" w:cs="Arial"/>
          <w:b/>
          <w:i/>
          <w:color w:val="0000FF"/>
          <w:sz w:val="20"/>
          <w:szCs w:val="20"/>
        </w:rPr>
      </w:pPr>
      <w:r w:rsidRPr="00ED4FA6">
        <w:rPr>
          <w:rFonts w:ascii="Arial" w:hAnsi="Arial" w:cs="Arial"/>
          <w:b/>
          <w:i/>
          <w:color w:val="0000FF"/>
          <w:sz w:val="20"/>
          <w:szCs w:val="20"/>
        </w:rPr>
        <w:t xml:space="preserve">Check each External Vendor </w:t>
      </w:r>
      <w:r w:rsidR="00ED5DF2" w:rsidRPr="00ED4FA6">
        <w:rPr>
          <w:rFonts w:ascii="Arial" w:hAnsi="Arial" w:cs="Arial"/>
          <w:b/>
          <w:i/>
          <w:color w:val="0000FF"/>
          <w:sz w:val="20"/>
          <w:szCs w:val="20"/>
        </w:rPr>
        <w:t xml:space="preserve">property </w:t>
      </w:r>
      <w:r w:rsidRPr="00ED4FA6">
        <w:rPr>
          <w:rFonts w:ascii="Arial" w:hAnsi="Arial" w:cs="Arial"/>
          <w:b/>
          <w:i/>
          <w:color w:val="0000FF"/>
          <w:sz w:val="20"/>
          <w:szCs w:val="20"/>
        </w:rPr>
        <w:t xml:space="preserve">that </w:t>
      </w:r>
      <w:r w:rsidRPr="00295E0D">
        <w:rPr>
          <w:rFonts w:ascii="Arial" w:hAnsi="Arial" w:cs="Arial"/>
          <w:b/>
          <w:i/>
          <w:color w:val="0000FF"/>
          <w:sz w:val="20"/>
          <w:szCs w:val="20"/>
        </w:rPr>
        <w:t>may</w:t>
      </w:r>
      <w:r w:rsidRPr="00ED4FA6">
        <w:rPr>
          <w:rFonts w:ascii="Arial" w:hAnsi="Arial" w:cs="Arial"/>
          <w:b/>
          <w:i/>
          <w:color w:val="0000FF"/>
          <w:sz w:val="20"/>
          <w:szCs w:val="20"/>
        </w:rPr>
        <w:t xml:space="preserve"> be involved in effecting a solution to these requirements.</w:t>
      </w:r>
      <w:r w:rsidR="00ED5DF2" w:rsidRPr="00ED4FA6">
        <w:rPr>
          <w:rFonts w:ascii="Arial" w:hAnsi="Arial" w:cs="Arial"/>
          <w:b/>
          <w:i/>
          <w:color w:val="0000FF"/>
          <w:sz w:val="20"/>
          <w:szCs w:val="20"/>
        </w:rPr>
        <w:t xml:space="preserve"> Final decision on involvement will come later in the life cycle.</w:t>
      </w:r>
      <w:r w:rsidR="006C347C">
        <w:rPr>
          <w:rFonts w:ascii="Arial" w:hAnsi="Arial" w:cs="Arial"/>
          <w:b/>
          <w:i/>
          <w:color w:val="0000FF"/>
          <w:sz w:val="20"/>
          <w:szCs w:val="20"/>
        </w:rPr>
        <w:t xml:space="preserve"> Consult OBU IT Operations if necessary.  (Check all that apply)</w:t>
      </w:r>
    </w:p>
    <w:p w:rsidR="00F75B44" w:rsidRDefault="00F75B44" w:rsidP="00F75B44">
      <w:pPr>
        <w:widowControl/>
        <w:ind w:left="540"/>
        <w:rPr>
          <w:rFonts w:ascii="Arial" w:hAnsi="Arial" w:cs="Arial"/>
          <w:color w:val="000000"/>
          <w:sz w:val="20"/>
          <w:szCs w:val="20"/>
        </w:rPr>
      </w:pPr>
    </w:p>
    <w:tbl>
      <w:tblPr>
        <w:tblW w:w="7311" w:type="dxa"/>
        <w:jc w:val="center"/>
        <w:tblInd w:w="221" w:type="dxa"/>
        <w:tblLayout w:type="fixed"/>
        <w:tblLook w:val="0000"/>
      </w:tblPr>
      <w:tblGrid>
        <w:gridCol w:w="2437"/>
        <w:gridCol w:w="2437"/>
        <w:gridCol w:w="2437"/>
      </w:tblGrid>
      <w:tr w:rsidR="00ED4FA6" w:rsidRPr="00ED4FA6">
        <w:trPr>
          <w:trHeight w:val="90"/>
          <w:jc w:val="center"/>
        </w:trPr>
        <w:tc>
          <w:tcPr>
            <w:tcW w:w="2437" w:type="dxa"/>
            <w:tcBorders>
              <w:top w:val="nil"/>
              <w:left w:val="nil"/>
              <w:bottom w:val="nil"/>
              <w:right w:val="nil"/>
            </w:tcBorders>
          </w:tcPr>
          <w:p w:rsidR="00ED4FA6" w:rsidRPr="00ED4FA6" w:rsidRDefault="00F26116" w:rsidP="00A564B7">
            <w:pPr>
              <w:spacing w:line="240" w:lineRule="atLeast"/>
              <w:ind w:left="288" w:hanging="288"/>
              <w:rPr>
                <w:rFonts w:ascii="Arial" w:hAnsi="Arial" w:cs="Arial"/>
                <w:sz w:val="20"/>
                <w:szCs w:val="20"/>
                <w:lang w:val="fr-FR"/>
              </w:rPr>
            </w:pPr>
            <w:r>
              <w:rPr>
                <w:rFonts w:ascii="Arial" w:hAnsi="Arial" w:cs="Arial"/>
                <w:sz w:val="20"/>
                <w:szCs w:val="20"/>
              </w:rPr>
              <w:fldChar w:fldCharType="begin">
                <w:ffData>
                  <w:name w:val=""/>
                  <w:enabled/>
                  <w:calcOnExit w:val="0"/>
                  <w:checkBox>
                    <w:size w:val="16"/>
                    <w:default w:val="1"/>
                  </w:checkBox>
                </w:ffData>
              </w:fldChar>
            </w:r>
            <w:r w:rsidR="006E6297">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lang w:val="fr-FR"/>
              </w:rPr>
              <w:t xml:space="preserve"> </w:t>
            </w:r>
            <w:hyperlink r:id="rId50" w:history="1">
              <w:r w:rsidR="00ED4FA6" w:rsidRPr="00ED4FA6">
                <w:rPr>
                  <w:rStyle w:val="Hyperlink"/>
                  <w:rFonts w:ascii="Arial" w:hAnsi="Arial" w:cs="Arial"/>
                  <w:color w:val="auto"/>
                  <w:sz w:val="20"/>
                  <w:szCs w:val="20"/>
                  <w:u w:val="none"/>
                  <w:lang w:val="fr-FR"/>
                </w:rPr>
                <w:t>Responsys</w:t>
              </w:r>
            </w:hyperlink>
          </w:p>
          <w:p w:rsidR="00ED4FA6" w:rsidRPr="00ED4FA6" w:rsidRDefault="00F26116" w:rsidP="00A564B7">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lang w:val="fr-FR"/>
              </w:rPr>
              <w:t xml:space="preserve"> </w:t>
            </w:r>
            <w:hyperlink r:id="rId51" w:history="1">
              <w:r w:rsidR="00ED4FA6" w:rsidRPr="00ED4FA6">
                <w:rPr>
                  <w:rStyle w:val="Hyperlink"/>
                  <w:rFonts w:ascii="Arial" w:hAnsi="Arial" w:cs="Arial"/>
                  <w:color w:val="auto"/>
                  <w:sz w:val="20"/>
                  <w:szCs w:val="20"/>
                  <w:u w:val="none"/>
                  <w:lang w:val="fr-FR"/>
                </w:rPr>
                <w:t>Scene7</w:t>
              </w:r>
            </w:hyperlink>
          </w:p>
          <w:p w:rsidR="00ED4FA6" w:rsidRPr="00ED4FA6" w:rsidRDefault="00F26116" w:rsidP="00A564B7">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lang w:val="fr-FR"/>
              </w:rPr>
              <w:t xml:space="preserve"> </w:t>
            </w:r>
            <w:hyperlink r:id="rId52" w:history="1">
              <w:r w:rsidR="00ED4FA6" w:rsidRPr="00ED4FA6">
                <w:rPr>
                  <w:rStyle w:val="Hyperlink"/>
                  <w:rFonts w:ascii="Arial" w:hAnsi="Arial" w:cs="Arial"/>
                  <w:color w:val="auto"/>
                  <w:sz w:val="20"/>
                  <w:szCs w:val="20"/>
                  <w:u w:val="none"/>
                  <w:lang w:val="fr-FR"/>
                </w:rPr>
                <w:t>ExpoTV</w:t>
              </w:r>
            </w:hyperlink>
          </w:p>
          <w:p w:rsidR="00ED4FA6" w:rsidRPr="00ED4FA6" w:rsidRDefault="00F26116" w:rsidP="00A564B7">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lang w:val="fr-FR"/>
              </w:rPr>
              <w:t xml:space="preserve"> </w:t>
            </w:r>
            <w:hyperlink r:id="rId53" w:history="1">
              <w:r w:rsidR="00ED4FA6" w:rsidRPr="00ED4FA6">
                <w:rPr>
                  <w:rStyle w:val="Hyperlink"/>
                  <w:rFonts w:ascii="Arial" w:hAnsi="Arial" w:cs="Arial"/>
                  <w:color w:val="auto"/>
                  <w:sz w:val="20"/>
                  <w:szCs w:val="20"/>
                  <w:u w:val="none"/>
                  <w:lang w:val="fr-FR"/>
                </w:rPr>
                <w:t>5Min</w:t>
              </w:r>
            </w:hyperlink>
          </w:p>
          <w:p w:rsidR="00ED4FA6" w:rsidRDefault="00F26116" w:rsidP="009F683A">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8F6641">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9F683A" w:rsidRPr="00ED4FA6">
              <w:rPr>
                <w:rFonts w:ascii="Arial" w:hAnsi="Arial" w:cs="Arial"/>
                <w:sz w:val="20"/>
                <w:szCs w:val="20"/>
              </w:rPr>
              <w:t xml:space="preserve"> </w:t>
            </w:r>
            <w:r w:rsidR="009F683A">
              <w:rPr>
                <w:rFonts w:ascii="Arial" w:hAnsi="Arial" w:cs="Arial"/>
                <w:sz w:val="20"/>
                <w:szCs w:val="20"/>
              </w:rPr>
              <w:t>Viewpoints</w:t>
            </w:r>
          </w:p>
          <w:p w:rsidR="009F683A" w:rsidRPr="00ED4FA6" w:rsidRDefault="00F26116" w:rsidP="009F683A">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9F683A"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9F683A" w:rsidRPr="00ED4FA6">
              <w:rPr>
                <w:rFonts w:ascii="Arial" w:hAnsi="Arial" w:cs="Arial"/>
                <w:sz w:val="20"/>
                <w:szCs w:val="20"/>
              </w:rPr>
              <w:t xml:space="preserve"> </w:t>
            </w:r>
            <w:r w:rsidR="009F683A">
              <w:rPr>
                <w:rFonts w:ascii="Arial" w:hAnsi="Arial" w:cs="Arial"/>
                <w:sz w:val="20"/>
                <w:szCs w:val="20"/>
              </w:rPr>
              <w:t>Other:</w:t>
            </w:r>
          </w:p>
          <w:p w:rsidR="009F683A" w:rsidRPr="00ED4FA6" w:rsidRDefault="009F683A" w:rsidP="009F683A">
            <w:pPr>
              <w:spacing w:line="240" w:lineRule="atLeast"/>
              <w:ind w:left="288" w:hanging="288"/>
              <w:rPr>
                <w:rFonts w:ascii="Arial" w:hAnsi="Arial" w:cs="Arial"/>
                <w:sz w:val="20"/>
                <w:szCs w:val="20"/>
              </w:rPr>
            </w:pPr>
          </w:p>
        </w:tc>
        <w:tc>
          <w:tcPr>
            <w:tcW w:w="2437" w:type="dxa"/>
            <w:tcBorders>
              <w:top w:val="nil"/>
              <w:left w:val="nil"/>
              <w:bottom w:val="nil"/>
              <w:right w:val="nil"/>
            </w:tcBorders>
          </w:tcPr>
          <w:p w:rsidR="00ED4FA6" w:rsidRPr="00ED4FA6" w:rsidRDefault="00F26116" w:rsidP="00A564B7">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8F6641">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rPr>
              <w:t xml:space="preserve"> </w:t>
            </w:r>
            <w:hyperlink r:id="rId54" w:history="1">
              <w:r w:rsidR="00ED4FA6" w:rsidRPr="00ED4FA6">
                <w:rPr>
                  <w:rStyle w:val="Hyperlink"/>
                  <w:rFonts w:ascii="Arial" w:hAnsi="Arial" w:cs="Arial"/>
                  <w:color w:val="auto"/>
                  <w:sz w:val="20"/>
                  <w:szCs w:val="20"/>
                  <w:u w:val="none"/>
                </w:rPr>
                <w:t>Akamai</w:t>
              </w:r>
            </w:hyperlink>
          </w:p>
          <w:p w:rsidR="00ED4FA6" w:rsidRDefault="00F26116" w:rsidP="00A564B7">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8F6641">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rPr>
              <w:t xml:space="preserve"> </w:t>
            </w:r>
            <w:hyperlink r:id="rId55" w:history="1">
              <w:r w:rsidR="00ED4FA6" w:rsidRPr="00ED4FA6">
                <w:rPr>
                  <w:rStyle w:val="Hyperlink"/>
                  <w:rFonts w:ascii="Arial" w:hAnsi="Arial" w:cs="Arial"/>
                  <w:color w:val="auto"/>
                  <w:sz w:val="20"/>
                  <w:szCs w:val="20"/>
                  <w:u w:val="none"/>
                </w:rPr>
                <w:t>Omniture</w:t>
              </w:r>
            </w:hyperlink>
          </w:p>
          <w:p w:rsidR="00E315A1" w:rsidRDefault="00F26116" w:rsidP="00E315A1">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315A1"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315A1" w:rsidRPr="00ED4FA6">
              <w:rPr>
                <w:rFonts w:ascii="Arial" w:hAnsi="Arial" w:cs="Arial"/>
                <w:sz w:val="20"/>
                <w:szCs w:val="20"/>
              </w:rPr>
              <w:t xml:space="preserve"> </w:t>
            </w:r>
            <w:hyperlink r:id="rId56" w:history="1">
              <w:r w:rsidR="00E315A1">
                <w:rPr>
                  <w:rStyle w:val="Hyperlink"/>
                  <w:rFonts w:ascii="Arial" w:hAnsi="Arial" w:cs="Arial"/>
                  <w:color w:val="auto"/>
                  <w:sz w:val="20"/>
                  <w:szCs w:val="20"/>
                  <w:u w:val="none"/>
                </w:rPr>
                <w:t>KANA</w:t>
              </w:r>
            </w:hyperlink>
          </w:p>
          <w:p w:rsidR="00E315A1" w:rsidRDefault="00F26116" w:rsidP="00E315A1">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315A1"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315A1" w:rsidRPr="00ED4FA6">
              <w:rPr>
                <w:rFonts w:ascii="Arial" w:hAnsi="Arial" w:cs="Arial"/>
                <w:sz w:val="20"/>
                <w:szCs w:val="20"/>
              </w:rPr>
              <w:t xml:space="preserve"> </w:t>
            </w:r>
            <w:hyperlink r:id="rId57" w:history="1">
              <w:r w:rsidR="00E315A1">
                <w:rPr>
                  <w:rStyle w:val="Hyperlink"/>
                  <w:rFonts w:ascii="Arial" w:hAnsi="Arial" w:cs="Arial"/>
                  <w:color w:val="auto"/>
                  <w:sz w:val="20"/>
                  <w:szCs w:val="20"/>
                  <w:u w:val="none"/>
                </w:rPr>
                <w:t>CommerceHub</w:t>
              </w:r>
            </w:hyperlink>
          </w:p>
          <w:p w:rsidR="00E315A1" w:rsidRPr="00ED4FA6" w:rsidRDefault="00F26116" w:rsidP="00E315A1">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315A1"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315A1" w:rsidRPr="00ED4FA6">
              <w:rPr>
                <w:rFonts w:ascii="Arial" w:hAnsi="Arial" w:cs="Arial"/>
                <w:sz w:val="20"/>
                <w:szCs w:val="20"/>
              </w:rPr>
              <w:t xml:space="preserve"> </w:t>
            </w:r>
            <w:hyperlink r:id="rId58" w:history="1">
              <w:r w:rsidR="00E315A1">
                <w:rPr>
                  <w:rStyle w:val="Hyperlink"/>
                  <w:rFonts w:ascii="Arial" w:hAnsi="Arial" w:cs="Arial"/>
                  <w:color w:val="auto"/>
                  <w:sz w:val="20"/>
                  <w:szCs w:val="20"/>
                  <w:u w:val="none"/>
                </w:rPr>
                <w:t>LivePerson</w:t>
              </w:r>
            </w:hyperlink>
          </w:p>
          <w:p w:rsidR="00ED4FA6" w:rsidRPr="00ED4FA6" w:rsidRDefault="00F26116"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44D9B">
              <w:rPr>
                <w:rFonts w:ascii="Arial" w:hAnsi="Arial" w:cs="Arial"/>
                <w:sz w:val="20"/>
                <w:szCs w:val="20"/>
              </w:rPr>
              <w:t>Other:</w:t>
            </w:r>
          </w:p>
          <w:p w:rsidR="00ED4FA6" w:rsidRPr="00ED4FA6" w:rsidRDefault="00ED4FA6" w:rsidP="00ED4FA6">
            <w:pPr>
              <w:spacing w:line="240" w:lineRule="atLeast"/>
              <w:ind w:left="288" w:hanging="288"/>
              <w:rPr>
                <w:rFonts w:ascii="Arial" w:hAnsi="Arial" w:cs="Arial"/>
                <w:sz w:val="20"/>
                <w:szCs w:val="20"/>
              </w:rPr>
            </w:pPr>
          </w:p>
        </w:tc>
        <w:tc>
          <w:tcPr>
            <w:tcW w:w="2437" w:type="dxa"/>
            <w:tcBorders>
              <w:top w:val="nil"/>
              <w:left w:val="nil"/>
              <w:bottom w:val="nil"/>
              <w:right w:val="nil"/>
            </w:tcBorders>
          </w:tcPr>
          <w:p w:rsidR="00ED4FA6" w:rsidRPr="00ED4FA6" w:rsidRDefault="00F26116"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DesignKitchen</w:t>
            </w:r>
          </w:p>
          <w:p w:rsidR="00ED4FA6" w:rsidRPr="00ED4FA6" w:rsidRDefault="00F26116" w:rsidP="00A564B7">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F55B91">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ARS</w:t>
            </w:r>
          </w:p>
          <w:p w:rsidR="00ED4FA6" w:rsidRPr="00ED4FA6" w:rsidRDefault="00F26116"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Fluid</w:t>
            </w:r>
          </w:p>
          <w:p w:rsidR="00ED4FA6" w:rsidRPr="00ED4FA6" w:rsidRDefault="00F26116"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Agency.com</w:t>
            </w:r>
          </w:p>
          <w:p w:rsidR="00ED4FA6" w:rsidRPr="00ED4FA6" w:rsidRDefault="00F26116"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Zemoga</w:t>
            </w:r>
          </w:p>
          <w:p w:rsidR="00ED4FA6" w:rsidRPr="00ED4FA6" w:rsidRDefault="00F26116"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KBPS</w:t>
            </w:r>
          </w:p>
          <w:p w:rsidR="00ED4FA6" w:rsidRPr="00ED4FA6" w:rsidRDefault="00F26116"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RealArt</w:t>
            </w:r>
          </w:p>
          <w:p w:rsidR="00ED4FA6" w:rsidRPr="00ED4FA6" w:rsidRDefault="00F26116" w:rsidP="00ED4FA6">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5651CB">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Other</w:t>
            </w:r>
            <w:r w:rsidR="00E44D9B">
              <w:rPr>
                <w:rFonts w:ascii="Arial" w:hAnsi="Arial" w:cs="Arial"/>
                <w:sz w:val="20"/>
                <w:szCs w:val="20"/>
              </w:rPr>
              <w:t>:</w:t>
            </w:r>
            <w:r w:rsidR="005651CB">
              <w:rPr>
                <w:rFonts w:ascii="Arial" w:hAnsi="Arial" w:cs="Arial"/>
                <w:sz w:val="20"/>
                <w:szCs w:val="20"/>
              </w:rPr>
              <w:t xml:space="preserve"> Business Objects </w:t>
            </w:r>
          </w:p>
        </w:tc>
      </w:tr>
    </w:tbl>
    <w:p w:rsidR="009716B3" w:rsidRDefault="009716B3" w:rsidP="002A5EC1">
      <w:pPr>
        <w:ind w:left="900"/>
        <w:rPr>
          <w:rFonts w:ascii="Arial" w:hAnsi="Arial" w:cs="Arial"/>
          <w:sz w:val="20"/>
          <w:szCs w:val="20"/>
        </w:rPr>
      </w:pPr>
      <w:r w:rsidRPr="009716B3">
        <w:rPr>
          <w:rFonts w:ascii="Arial" w:hAnsi="Arial" w:cs="Arial"/>
          <w:sz w:val="20"/>
          <w:szCs w:val="20"/>
        </w:rPr>
        <w:t>If the vendor is new, please specify vendor name and anticipated service from the vendor:</w:t>
      </w:r>
    </w:p>
    <w:p w:rsidR="002A5EC1" w:rsidRDefault="002A5EC1" w:rsidP="002A5EC1">
      <w:pPr>
        <w:ind w:left="900"/>
        <w:rPr>
          <w:rFonts w:ascii="Arial" w:hAnsi="Arial" w:cs="Arial"/>
          <w:sz w:val="20"/>
          <w:szCs w:val="20"/>
        </w:rPr>
      </w:pPr>
    </w:p>
    <w:p w:rsidR="001C17F7" w:rsidRDefault="001C17F7" w:rsidP="001C17F7">
      <w:pPr>
        <w:pStyle w:val="Heading2"/>
        <w:tabs>
          <w:tab w:val="left" w:pos="810"/>
        </w:tabs>
        <w:ind w:left="810" w:hanging="540"/>
      </w:pPr>
      <w:bookmarkStart w:id="114" w:name="_Toc324835476"/>
      <w:r>
        <w:t>Security and Compliance</w:t>
      </w:r>
      <w:bookmarkEnd w:id="114"/>
    </w:p>
    <w:p w:rsidR="001C17F7" w:rsidRPr="00E34D3B" w:rsidRDefault="001C17F7" w:rsidP="00E34D3B">
      <w:pPr>
        <w:ind w:left="900"/>
        <w:rPr>
          <w:rFonts w:ascii="Arial" w:hAnsi="Arial" w:cs="Arial"/>
          <w:b/>
          <w:i/>
          <w:color w:val="0070C0"/>
          <w:sz w:val="20"/>
          <w:szCs w:val="20"/>
        </w:rPr>
      </w:pPr>
      <w:r w:rsidRPr="00E34D3B">
        <w:rPr>
          <w:rFonts w:ascii="Arial" w:hAnsi="Arial" w:cs="Arial"/>
          <w:b/>
          <w:i/>
          <w:color w:val="0070C0"/>
          <w:sz w:val="20"/>
          <w:szCs w:val="20"/>
        </w:rPr>
        <w:t xml:space="preserve">Please fill out the following list to help the team understand how the new project will be secured </w:t>
      </w:r>
      <w:r w:rsidR="006C347C">
        <w:rPr>
          <w:rFonts w:ascii="Arial" w:hAnsi="Arial" w:cs="Arial"/>
          <w:b/>
          <w:i/>
          <w:color w:val="0070C0"/>
          <w:sz w:val="20"/>
          <w:szCs w:val="20"/>
        </w:rPr>
        <w:t xml:space="preserve">and meet compliance initiatives.  </w:t>
      </w:r>
      <w:r w:rsidR="006C347C">
        <w:rPr>
          <w:rFonts w:ascii="Arial" w:hAnsi="Arial" w:cs="Arial"/>
          <w:b/>
          <w:i/>
          <w:color w:val="0000FF"/>
          <w:sz w:val="20"/>
          <w:szCs w:val="20"/>
        </w:rPr>
        <w:t>Consult OBU IT Operations if necessary.</w:t>
      </w:r>
    </w:p>
    <w:p w:rsidR="001C17F7" w:rsidRPr="006825F8" w:rsidRDefault="001C17F7" w:rsidP="00E34D3B">
      <w:pPr>
        <w:ind w:left="900"/>
        <w:rPr>
          <w:rFonts w:ascii="Arial" w:hAnsi="Arial" w:cs="Arial"/>
          <w:sz w:val="20"/>
          <w:szCs w:val="20"/>
        </w:rPr>
      </w:pPr>
    </w:p>
    <w:p w:rsidR="001C17F7" w:rsidRPr="006825F8" w:rsidRDefault="001C17F7" w:rsidP="0045324D">
      <w:pPr>
        <w:ind w:left="900"/>
        <w:rPr>
          <w:rFonts w:ascii="Arial" w:hAnsi="Arial" w:cs="Arial"/>
          <w:sz w:val="20"/>
          <w:szCs w:val="20"/>
        </w:rPr>
      </w:pPr>
      <w:r w:rsidRPr="006825F8">
        <w:rPr>
          <w:rFonts w:ascii="Arial" w:hAnsi="Arial" w:cs="Arial"/>
          <w:sz w:val="20"/>
          <w:szCs w:val="20"/>
        </w:rPr>
        <w:t>Does this project introduce a new application to the SHC environment?</w:t>
      </w:r>
    </w:p>
    <w:p w:rsidR="001C17F7" w:rsidRPr="006825F8" w:rsidRDefault="001C17F7" w:rsidP="00E34D3B">
      <w:pPr>
        <w:ind w:left="900"/>
        <w:rPr>
          <w:rFonts w:ascii="Arial" w:hAnsi="Arial" w:cs="Arial"/>
          <w:sz w:val="20"/>
          <w:szCs w:val="20"/>
        </w:rPr>
      </w:pPr>
    </w:p>
    <w:tbl>
      <w:tblPr>
        <w:tblW w:w="7311" w:type="dxa"/>
        <w:jc w:val="center"/>
        <w:tblInd w:w="540" w:type="dxa"/>
        <w:tblLayout w:type="fixed"/>
        <w:tblLook w:val="0000"/>
      </w:tblPr>
      <w:tblGrid>
        <w:gridCol w:w="3655"/>
        <w:gridCol w:w="3656"/>
      </w:tblGrid>
      <w:tr w:rsidR="001C17F7" w:rsidRPr="006825F8">
        <w:trPr>
          <w:trHeight w:val="90"/>
          <w:jc w:val="center"/>
        </w:trPr>
        <w:tc>
          <w:tcPr>
            <w:tcW w:w="2437" w:type="dxa"/>
            <w:tcBorders>
              <w:top w:val="nil"/>
              <w:left w:val="nil"/>
              <w:bottom w:val="nil"/>
              <w:right w:val="nil"/>
            </w:tcBorders>
          </w:tcPr>
          <w:p w:rsidR="001C17F7" w:rsidRPr="006825F8" w:rsidRDefault="00F26116" w:rsidP="00E34D3B">
            <w:pPr>
              <w:ind w:left="900"/>
              <w:rPr>
                <w:rFonts w:ascii="Arial" w:hAnsi="Arial" w:cs="Arial"/>
                <w:sz w:val="20"/>
                <w:szCs w:val="20"/>
              </w:rPr>
            </w:pPr>
            <w:r w:rsidRPr="006825F8">
              <w:rPr>
                <w:rFonts w:ascii="Arial" w:hAnsi="Arial" w:cs="Arial"/>
                <w:sz w:val="20"/>
                <w:szCs w:val="20"/>
              </w:rPr>
              <w:fldChar w:fldCharType="begin">
                <w:ffData>
                  <w:name w:val=""/>
                  <w:enabled/>
                  <w:calcOnExit w:val="0"/>
                  <w:checkBox>
                    <w:size w:val="16"/>
                    <w:default w:val="0"/>
                  </w:checkBox>
                </w:ffData>
              </w:fldChar>
            </w:r>
            <w:r w:rsidR="001C17F7" w:rsidRPr="006825F8">
              <w:rPr>
                <w:rFonts w:ascii="Arial" w:hAnsi="Arial" w:cs="Arial"/>
                <w:sz w:val="20"/>
                <w:szCs w:val="20"/>
              </w:rPr>
              <w:instrText xml:space="preserve"> FORMCHECKBOX </w:instrText>
            </w:r>
            <w:r w:rsidRPr="006825F8">
              <w:rPr>
                <w:rFonts w:ascii="Arial" w:hAnsi="Arial" w:cs="Arial"/>
                <w:sz w:val="20"/>
                <w:szCs w:val="20"/>
              </w:rPr>
            </w:r>
            <w:r w:rsidRPr="006825F8">
              <w:rPr>
                <w:rFonts w:ascii="Arial" w:hAnsi="Arial" w:cs="Arial"/>
                <w:sz w:val="20"/>
                <w:szCs w:val="20"/>
              </w:rPr>
              <w:fldChar w:fldCharType="end"/>
            </w:r>
            <w:r w:rsidR="001C17F7" w:rsidRPr="006825F8">
              <w:rPr>
                <w:rFonts w:ascii="Arial" w:hAnsi="Arial" w:cs="Arial"/>
                <w:sz w:val="20"/>
                <w:szCs w:val="20"/>
              </w:rPr>
              <w:t xml:space="preserve"> Yes</w:t>
            </w:r>
          </w:p>
        </w:tc>
        <w:tc>
          <w:tcPr>
            <w:tcW w:w="2437" w:type="dxa"/>
            <w:tcBorders>
              <w:top w:val="nil"/>
              <w:left w:val="nil"/>
              <w:bottom w:val="nil"/>
              <w:right w:val="nil"/>
            </w:tcBorders>
          </w:tcPr>
          <w:p w:rsidR="001C17F7" w:rsidRPr="006825F8" w:rsidRDefault="00F26116"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F51B3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No</w:t>
            </w:r>
          </w:p>
        </w:tc>
      </w:tr>
    </w:tbl>
    <w:p w:rsidR="009716B3" w:rsidRDefault="00AC7879" w:rsidP="009716B3">
      <w:pPr>
        <w:ind w:left="900"/>
        <w:rPr>
          <w:rFonts w:ascii="Arial" w:hAnsi="Arial" w:cs="Arial"/>
          <w:sz w:val="20"/>
          <w:szCs w:val="20"/>
        </w:rPr>
      </w:pPr>
      <w:r>
        <w:rPr>
          <w:rFonts w:ascii="Arial" w:hAnsi="Arial" w:cs="Arial"/>
          <w:sz w:val="20"/>
          <w:szCs w:val="20"/>
        </w:rPr>
        <w:t>If yes, briefly explain</w:t>
      </w:r>
      <w:r w:rsidR="009716B3" w:rsidRPr="009716B3">
        <w:rPr>
          <w:rFonts w:ascii="Arial" w:hAnsi="Arial" w:cs="Arial"/>
          <w:sz w:val="20"/>
          <w:szCs w:val="20"/>
        </w:rPr>
        <w:t>:</w:t>
      </w:r>
    </w:p>
    <w:p w:rsidR="009716B3" w:rsidRDefault="009716B3" w:rsidP="009716B3">
      <w:pPr>
        <w:ind w:left="900"/>
        <w:rPr>
          <w:rFonts w:ascii="Arial" w:hAnsi="Arial" w:cs="Arial"/>
          <w:sz w:val="20"/>
          <w:szCs w:val="20"/>
        </w:rPr>
      </w:pPr>
    </w:p>
    <w:p w:rsidR="001C17F7" w:rsidRPr="006825F8" w:rsidRDefault="001C17F7" w:rsidP="00E34D3B">
      <w:pPr>
        <w:ind w:left="900"/>
        <w:rPr>
          <w:rFonts w:ascii="Arial" w:hAnsi="Arial" w:cs="Arial"/>
          <w:sz w:val="20"/>
          <w:szCs w:val="20"/>
        </w:rPr>
      </w:pPr>
      <w:r w:rsidRPr="006825F8">
        <w:rPr>
          <w:rFonts w:ascii="Arial" w:hAnsi="Arial" w:cs="Arial"/>
          <w:sz w:val="20"/>
          <w:szCs w:val="20"/>
        </w:rPr>
        <w:t>Is there any consumer or vendor data that will be stored, processed, accessed, or transmitted for this project?   If so, please answer questions 2 and 3.</w:t>
      </w:r>
    </w:p>
    <w:p w:rsidR="001C17F7" w:rsidRPr="006825F8" w:rsidRDefault="001C17F7" w:rsidP="00E34D3B">
      <w:pPr>
        <w:ind w:left="900"/>
        <w:rPr>
          <w:rFonts w:ascii="Arial" w:hAnsi="Arial" w:cs="Arial"/>
          <w:sz w:val="20"/>
          <w:szCs w:val="20"/>
        </w:rPr>
      </w:pPr>
    </w:p>
    <w:tbl>
      <w:tblPr>
        <w:tblW w:w="7311" w:type="dxa"/>
        <w:jc w:val="center"/>
        <w:tblInd w:w="720" w:type="dxa"/>
        <w:tblLayout w:type="fixed"/>
        <w:tblLook w:val="0000"/>
      </w:tblPr>
      <w:tblGrid>
        <w:gridCol w:w="3655"/>
        <w:gridCol w:w="3656"/>
      </w:tblGrid>
      <w:tr w:rsidR="001C17F7" w:rsidRPr="006825F8">
        <w:trPr>
          <w:trHeight w:val="90"/>
          <w:jc w:val="center"/>
        </w:trPr>
        <w:tc>
          <w:tcPr>
            <w:tcW w:w="3655" w:type="dxa"/>
            <w:tcBorders>
              <w:top w:val="nil"/>
              <w:left w:val="nil"/>
              <w:bottom w:val="nil"/>
              <w:right w:val="nil"/>
            </w:tcBorders>
          </w:tcPr>
          <w:p w:rsidR="001C17F7" w:rsidRPr="006825F8" w:rsidRDefault="00F26116"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5651CB">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Yes</w:t>
            </w:r>
          </w:p>
        </w:tc>
        <w:tc>
          <w:tcPr>
            <w:tcW w:w="3656" w:type="dxa"/>
            <w:tcBorders>
              <w:top w:val="nil"/>
              <w:left w:val="nil"/>
              <w:bottom w:val="nil"/>
              <w:right w:val="nil"/>
            </w:tcBorders>
          </w:tcPr>
          <w:p w:rsidR="001C17F7" w:rsidRPr="006825F8" w:rsidRDefault="00F26116"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5651CB">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No</w:t>
            </w:r>
          </w:p>
        </w:tc>
      </w:tr>
    </w:tbl>
    <w:p w:rsidR="00AC7879" w:rsidRDefault="00AC7879" w:rsidP="00AC7879">
      <w:pPr>
        <w:ind w:left="900"/>
        <w:rPr>
          <w:rFonts w:ascii="Arial" w:hAnsi="Arial" w:cs="Arial"/>
          <w:sz w:val="20"/>
          <w:szCs w:val="20"/>
        </w:rPr>
      </w:pPr>
      <w:r>
        <w:rPr>
          <w:rFonts w:ascii="Arial" w:hAnsi="Arial" w:cs="Arial"/>
          <w:sz w:val="20"/>
          <w:szCs w:val="20"/>
        </w:rPr>
        <w:t>If yes, briefly explain</w:t>
      </w:r>
      <w:r w:rsidRPr="009716B3">
        <w:rPr>
          <w:rFonts w:ascii="Arial" w:hAnsi="Arial" w:cs="Arial"/>
          <w:sz w:val="20"/>
          <w:szCs w:val="20"/>
        </w:rPr>
        <w:t>:</w:t>
      </w:r>
    </w:p>
    <w:p w:rsidR="00AC7879" w:rsidRDefault="00AC7879" w:rsidP="00AC7879">
      <w:pPr>
        <w:ind w:left="900"/>
        <w:rPr>
          <w:rFonts w:ascii="Arial" w:hAnsi="Arial" w:cs="Arial"/>
          <w:sz w:val="20"/>
          <w:szCs w:val="20"/>
        </w:rPr>
      </w:pPr>
    </w:p>
    <w:p w:rsidR="001C17F7" w:rsidRPr="006825F8" w:rsidRDefault="001C17F7" w:rsidP="00E34D3B">
      <w:pPr>
        <w:ind w:left="900"/>
        <w:rPr>
          <w:rFonts w:ascii="Arial" w:hAnsi="Arial" w:cs="Arial"/>
          <w:sz w:val="20"/>
          <w:szCs w:val="20"/>
        </w:rPr>
      </w:pPr>
      <w:r w:rsidRPr="006825F8">
        <w:rPr>
          <w:rFonts w:ascii="Arial" w:hAnsi="Arial" w:cs="Arial"/>
          <w:sz w:val="20"/>
          <w:szCs w:val="20"/>
        </w:rPr>
        <w:t>Please check all customer and/or vendor data that will be stored, processed, accessed, or transmitted with this functionality:</w:t>
      </w:r>
    </w:p>
    <w:p w:rsidR="001C17F7" w:rsidRPr="006825F8" w:rsidRDefault="001C17F7" w:rsidP="00E34D3B">
      <w:pPr>
        <w:ind w:left="900"/>
        <w:rPr>
          <w:rFonts w:ascii="Arial" w:hAnsi="Arial" w:cs="Arial"/>
          <w:sz w:val="20"/>
          <w:szCs w:val="20"/>
        </w:rPr>
      </w:pPr>
    </w:p>
    <w:tbl>
      <w:tblPr>
        <w:tblW w:w="7311" w:type="dxa"/>
        <w:jc w:val="center"/>
        <w:tblInd w:w="900" w:type="dxa"/>
        <w:tblLayout w:type="fixed"/>
        <w:tblLook w:val="0000"/>
      </w:tblPr>
      <w:tblGrid>
        <w:gridCol w:w="2437"/>
        <w:gridCol w:w="2437"/>
        <w:gridCol w:w="2437"/>
      </w:tblGrid>
      <w:tr w:rsidR="001B455D" w:rsidRPr="006825F8">
        <w:trPr>
          <w:trHeight w:val="2160"/>
          <w:jc w:val="center"/>
        </w:trPr>
        <w:tc>
          <w:tcPr>
            <w:tcW w:w="2437" w:type="dxa"/>
            <w:tcBorders>
              <w:top w:val="nil"/>
              <w:left w:val="nil"/>
              <w:bottom w:val="nil"/>
              <w:right w:val="nil"/>
            </w:tcBorders>
          </w:tcPr>
          <w:p w:rsidR="001B455D" w:rsidRPr="00ED4FA6" w:rsidRDefault="00F26116" w:rsidP="001A6314">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lang w:val="fr-FR"/>
              </w:rPr>
              <w:t xml:space="preserve"> </w:t>
            </w:r>
            <w:hyperlink r:id="rId59" w:history="1">
              <w:r w:rsidR="001B455D">
                <w:rPr>
                  <w:rStyle w:val="Hyperlink"/>
                  <w:rFonts w:ascii="Arial" w:hAnsi="Arial" w:cs="Arial"/>
                  <w:color w:val="auto"/>
                  <w:sz w:val="20"/>
                  <w:szCs w:val="20"/>
                  <w:u w:val="none"/>
                  <w:lang w:val="fr-FR"/>
                </w:rPr>
                <w:t>Credit card</w:t>
              </w:r>
            </w:hyperlink>
            <w:r w:rsidR="001B455D">
              <w:rPr>
                <w:rFonts w:ascii="Arial" w:hAnsi="Arial" w:cs="Arial"/>
                <w:sz w:val="20"/>
                <w:szCs w:val="20"/>
              </w:rPr>
              <w:t xml:space="preserve"> number</w:t>
            </w:r>
          </w:p>
          <w:p w:rsidR="001B455D" w:rsidRPr="00ED4FA6" w:rsidRDefault="00F26116" w:rsidP="001A6314">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 xml:space="preserve"> CVV (three numbers on the back of the credit card)</w:t>
            </w:r>
          </w:p>
          <w:p w:rsidR="001B455D" w:rsidRPr="00ED4FA6" w:rsidRDefault="00F26116" w:rsidP="001A6314">
            <w:pPr>
              <w:spacing w:line="240" w:lineRule="atLeast"/>
              <w:ind w:left="288" w:hanging="288"/>
              <w:rPr>
                <w:rFonts w:ascii="Arial" w:hAnsi="Arial" w:cs="Arial"/>
                <w:sz w:val="20"/>
                <w:szCs w:val="20"/>
                <w:lang w:val="fr-FR"/>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Pr>
                <w:rFonts w:ascii="Arial" w:hAnsi="Arial" w:cs="Arial"/>
                <w:sz w:val="20"/>
                <w:szCs w:val="20"/>
              </w:rPr>
              <w:t xml:space="preserve"> First name</w:t>
            </w:r>
          </w:p>
          <w:p w:rsidR="001B455D" w:rsidRPr="00ED4FA6" w:rsidRDefault="00F26116" w:rsidP="001A6314">
            <w:pPr>
              <w:spacing w:line="240" w:lineRule="atLeast"/>
              <w:ind w:left="288" w:hanging="288"/>
              <w:rPr>
                <w:rFonts w:ascii="Arial" w:hAnsi="Arial" w:cs="Arial"/>
                <w:sz w:val="20"/>
                <w:szCs w:val="20"/>
                <w:lang w:val="fr-FR"/>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lang w:val="fr-FR"/>
              </w:rPr>
              <w:t xml:space="preserve"> </w:t>
            </w:r>
            <w:r w:rsidR="001B455D">
              <w:rPr>
                <w:rFonts w:ascii="Arial" w:hAnsi="Arial" w:cs="Arial"/>
                <w:sz w:val="20"/>
                <w:szCs w:val="20"/>
                <w:lang w:val="fr-FR"/>
              </w:rPr>
              <w:t>Last name</w:t>
            </w:r>
          </w:p>
          <w:p w:rsidR="001B455D" w:rsidRPr="00ED4FA6" w:rsidRDefault="00F26116"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Mailing address</w:t>
            </w:r>
          </w:p>
          <w:p w:rsidR="001B455D" w:rsidRPr="00ED4FA6" w:rsidRDefault="001B455D" w:rsidP="001A6314">
            <w:pPr>
              <w:spacing w:line="240" w:lineRule="atLeast"/>
              <w:ind w:left="288" w:hanging="288"/>
              <w:rPr>
                <w:rFonts w:ascii="Arial" w:hAnsi="Arial" w:cs="Arial"/>
                <w:sz w:val="20"/>
                <w:szCs w:val="20"/>
              </w:rPr>
            </w:pPr>
          </w:p>
        </w:tc>
        <w:tc>
          <w:tcPr>
            <w:tcW w:w="2437" w:type="dxa"/>
            <w:tcBorders>
              <w:top w:val="nil"/>
              <w:left w:val="nil"/>
              <w:bottom w:val="nil"/>
              <w:right w:val="nil"/>
            </w:tcBorders>
          </w:tcPr>
          <w:p w:rsidR="001B455D" w:rsidRDefault="00F26116"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Phone number</w:t>
            </w:r>
          </w:p>
          <w:p w:rsidR="001B455D" w:rsidRDefault="00F26116"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Mobile number</w:t>
            </w:r>
          </w:p>
          <w:p w:rsidR="001B455D" w:rsidRPr="00ED4FA6" w:rsidRDefault="00F26116"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Fax number</w:t>
            </w:r>
          </w:p>
          <w:p w:rsidR="001B455D" w:rsidRPr="00ED4FA6" w:rsidRDefault="00F26116"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Order number</w:t>
            </w:r>
          </w:p>
          <w:p w:rsidR="001B455D" w:rsidRPr="00ED4FA6" w:rsidRDefault="00F26116"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Email address</w:t>
            </w:r>
          </w:p>
          <w:p w:rsidR="001B455D" w:rsidRPr="00ED4FA6" w:rsidRDefault="00F26116"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Birthday</w:t>
            </w:r>
          </w:p>
          <w:p w:rsidR="001B455D" w:rsidRPr="00ED4FA6" w:rsidRDefault="00F26116"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 xml:space="preserve"> Family members’ information</w:t>
            </w:r>
          </w:p>
        </w:tc>
        <w:tc>
          <w:tcPr>
            <w:tcW w:w="2437" w:type="dxa"/>
            <w:tcBorders>
              <w:top w:val="nil"/>
              <w:left w:val="nil"/>
              <w:bottom w:val="nil"/>
              <w:right w:val="nil"/>
            </w:tcBorders>
          </w:tcPr>
          <w:p w:rsidR="001B455D" w:rsidRDefault="00F26116"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Healthcare information</w:t>
            </w:r>
          </w:p>
          <w:p w:rsidR="001B455D" w:rsidRDefault="00F26116"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Rewards information</w:t>
            </w:r>
          </w:p>
          <w:p w:rsidR="001B455D" w:rsidRDefault="00F26116"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Bank routing number</w:t>
            </w:r>
          </w:p>
          <w:p w:rsidR="001B455D" w:rsidRDefault="00F26116"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Bank account number</w:t>
            </w:r>
          </w:p>
          <w:p w:rsidR="001B455D" w:rsidRPr="00ED4FA6" w:rsidRDefault="00F26116"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 xml:space="preserve"> Driver’s license</w:t>
            </w:r>
          </w:p>
          <w:p w:rsidR="001B455D" w:rsidRPr="00ED4FA6" w:rsidRDefault="00F26116"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Prescription information</w:t>
            </w:r>
          </w:p>
          <w:p w:rsidR="001B455D" w:rsidRDefault="001B455D" w:rsidP="001A6314">
            <w:pPr>
              <w:spacing w:line="240" w:lineRule="atLeast"/>
              <w:ind w:left="288" w:hanging="288"/>
              <w:rPr>
                <w:rFonts w:ascii="Arial" w:hAnsi="Arial" w:cs="Arial"/>
                <w:sz w:val="20"/>
                <w:szCs w:val="20"/>
              </w:rPr>
            </w:pPr>
          </w:p>
          <w:p w:rsidR="001B455D" w:rsidRDefault="001B455D" w:rsidP="001A6314">
            <w:pPr>
              <w:spacing w:line="240" w:lineRule="atLeast"/>
              <w:ind w:left="288" w:hanging="288"/>
              <w:rPr>
                <w:rFonts w:ascii="Arial" w:hAnsi="Arial" w:cs="Arial"/>
                <w:sz w:val="20"/>
                <w:szCs w:val="20"/>
              </w:rPr>
            </w:pPr>
          </w:p>
          <w:p w:rsidR="001B455D" w:rsidRPr="00ED4FA6" w:rsidRDefault="001B455D" w:rsidP="001A6314">
            <w:pPr>
              <w:spacing w:line="240" w:lineRule="atLeast"/>
              <w:ind w:left="288" w:hanging="288"/>
              <w:rPr>
                <w:rFonts w:ascii="Arial" w:hAnsi="Arial" w:cs="Arial"/>
                <w:sz w:val="20"/>
                <w:szCs w:val="20"/>
              </w:rPr>
            </w:pPr>
          </w:p>
        </w:tc>
      </w:tr>
    </w:tbl>
    <w:p w:rsidR="001C17F7" w:rsidRPr="006825F8" w:rsidRDefault="001C17F7" w:rsidP="00E34D3B">
      <w:pPr>
        <w:ind w:left="900"/>
        <w:rPr>
          <w:rFonts w:ascii="Arial" w:hAnsi="Arial" w:cs="Arial"/>
          <w:sz w:val="20"/>
          <w:szCs w:val="20"/>
        </w:rPr>
      </w:pPr>
      <w:r w:rsidRPr="006825F8">
        <w:rPr>
          <w:rFonts w:ascii="Arial" w:hAnsi="Arial" w:cs="Arial"/>
          <w:sz w:val="20"/>
          <w:szCs w:val="20"/>
        </w:rPr>
        <w:t>Is there a change to network architecture/infrastructure associated with this project (e.g., the introduction of a new network segment, the introduction of a new network connection between SHC and an untrusted network)?</w:t>
      </w:r>
    </w:p>
    <w:p w:rsidR="001C17F7" w:rsidRPr="006825F8" w:rsidRDefault="001C17F7" w:rsidP="00E34D3B">
      <w:pPr>
        <w:ind w:left="900"/>
        <w:rPr>
          <w:rFonts w:ascii="Arial" w:hAnsi="Arial" w:cs="Arial"/>
          <w:sz w:val="20"/>
          <w:szCs w:val="20"/>
        </w:rPr>
      </w:pPr>
    </w:p>
    <w:tbl>
      <w:tblPr>
        <w:tblW w:w="7311" w:type="dxa"/>
        <w:jc w:val="center"/>
        <w:tblInd w:w="540" w:type="dxa"/>
        <w:tblLayout w:type="fixed"/>
        <w:tblLook w:val="0000"/>
      </w:tblPr>
      <w:tblGrid>
        <w:gridCol w:w="3655"/>
        <w:gridCol w:w="3656"/>
      </w:tblGrid>
      <w:tr w:rsidR="001C17F7" w:rsidRPr="006825F8">
        <w:trPr>
          <w:trHeight w:val="90"/>
          <w:jc w:val="center"/>
        </w:trPr>
        <w:tc>
          <w:tcPr>
            <w:tcW w:w="2437" w:type="dxa"/>
            <w:tcBorders>
              <w:top w:val="nil"/>
              <w:left w:val="nil"/>
              <w:bottom w:val="nil"/>
              <w:right w:val="nil"/>
            </w:tcBorders>
          </w:tcPr>
          <w:p w:rsidR="001C17F7" w:rsidRPr="006825F8" w:rsidRDefault="00F26116" w:rsidP="00E34D3B">
            <w:pPr>
              <w:ind w:left="900"/>
              <w:rPr>
                <w:rFonts w:ascii="Arial" w:hAnsi="Arial" w:cs="Arial"/>
                <w:sz w:val="20"/>
                <w:szCs w:val="20"/>
              </w:rPr>
            </w:pPr>
            <w:r w:rsidRPr="006825F8">
              <w:rPr>
                <w:rFonts w:ascii="Arial" w:hAnsi="Arial" w:cs="Arial"/>
                <w:sz w:val="20"/>
                <w:szCs w:val="20"/>
              </w:rPr>
              <w:fldChar w:fldCharType="begin">
                <w:ffData>
                  <w:name w:val=""/>
                  <w:enabled/>
                  <w:calcOnExit w:val="0"/>
                  <w:checkBox>
                    <w:size w:val="16"/>
                    <w:default w:val="0"/>
                  </w:checkBox>
                </w:ffData>
              </w:fldChar>
            </w:r>
            <w:r w:rsidR="001C17F7" w:rsidRPr="006825F8">
              <w:rPr>
                <w:rFonts w:ascii="Arial" w:hAnsi="Arial" w:cs="Arial"/>
                <w:sz w:val="20"/>
                <w:szCs w:val="20"/>
              </w:rPr>
              <w:instrText xml:space="preserve"> FORMCHECKBOX </w:instrText>
            </w:r>
            <w:r w:rsidRPr="006825F8">
              <w:rPr>
                <w:rFonts w:ascii="Arial" w:hAnsi="Arial" w:cs="Arial"/>
                <w:sz w:val="20"/>
                <w:szCs w:val="20"/>
              </w:rPr>
            </w:r>
            <w:r w:rsidRPr="006825F8">
              <w:rPr>
                <w:rFonts w:ascii="Arial" w:hAnsi="Arial" w:cs="Arial"/>
                <w:sz w:val="20"/>
                <w:szCs w:val="20"/>
              </w:rPr>
              <w:fldChar w:fldCharType="end"/>
            </w:r>
            <w:r w:rsidR="001C17F7" w:rsidRPr="006825F8">
              <w:rPr>
                <w:rFonts w:ascii="Arial" w:hAnsi="Arial" w:cs="Arial"/>
                <w:sz w:val="20"/>
                <w:szCs w:val="20"/>
              </w:rPr>
              <w:t xml:space="preserve"> Yes</w:t>
            </w:r>
          </w:p>
        </w:tc>
        <w:tc>
          <w:tcPr>
            <w:tcW w:w="2437" w:type="dxa"/>
            <w:tcBorders>
              <w:top w:val="nil"/>
              <w:left w:val="nil"/>
              <w:bottom w:val="nil"/>
              <w:right w:val="nil"/>
            </w:tcBorders>
          </w:tcPr>
          <w:p w:rsidR="001C17F7" w:rsidRPr="006825F8" w:rsidRDefault="00F26116"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F51B3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No</w:t>
            </w:r>
          </w:p>
        </w:tc>
      </w:tr>
    </w:tbl>
    <w:p w:rsidR="00BE1C0A" w:rsidRDefault="00BE1C0A" w:rsidP="00BE1C0A">
      <w:pPr>
        <w:ind w:left="900"/>
        <w:rPr>
          <w:rFonts w:ascii="Arial" w:hAnsi="Arial" w:cs="Arial"/>
          <w:sz w:val="20"/>
          <w:szCs w:val="20"/>
        </w:rPr>
      </w:pPr>
      <w:r>
        <w:rPr>
          <w:rFonts w:ascii="Arial" w:hAnsi="Arial" w:cs="Arial"/>
          <w:sz w:val="20"/>
          <w:szCs w:val="20"/>
        </w:rPr>
        <w:t>If yes, briefly explain</w:t>
      </w:r>
      <w:r w:rsidRPr="009716B3">
        <w:rPr>
          <w:rFonts w:ascii="Arial" w:hAnsi="Arial" w:cs="Arial"/>
          <w:sz w:val="20"/>
          <w:szCs w:val="20"/>
        </w:rPr>
        <w:t>:</w:t>
      </w:r>
    </w:p>
    <w:p w:rsidR="00BE1C0A" w:rsidRDefault="00BE1C0A" w:rsidP="00BE1C0A">
      <w:pPr>
        <w:ind w:left="900"/>
        <w:rPr>
          <w:rFonts w:ascii="Arial" w:hAnsi="Arial" w:cs="Arial"/>
          <w:sz w:val="20"/>
          <w:szCs w:val="20"/>
        </w:rPr>
      </w:pPr>
    </w:p>
    <w:p w:rsidR="001C17F7" w:rsidRPr="006825F8" w:rsidRDefault="001C17F7" w:rsidP="00E34D3B">
      <w:pPr>
        <w:ind w:left="900"/>
        <w:rPr>
          <w:rFonts w:ascii="Arial" w:hAnsi="Arial" w:cs="Arial"/>
          <w:sz w:val="20"/>
          <w:szCs w:val="20"/>
        </w:rPr>
      </w:pPr>
      <w:r w:rsidRPr="006825F8">
        <w:rPr>
          <w:rFonts w:ascii="Arial" w:hAnsi="Arial" w:cs="Arial"/>
          <w:sz w:val="20"/>
          <w:szCs w:val="20"/>
        </w:rPr>
        <w:t>Is there a change to the method utilized by end-users to authenticate to the network, a workstation, or an application associated with this project?</w:t>
      </w:r>
    </w:p>
    <w:p w:rsidR="001C17F7" w:rsidRPr="006825F8" w:rsidRDefault="001C17F7" w:rsidP="00E34D3B">
      <w:pPr>
        <w:ind w:left="900"/>
        <w:rPr>
          <w:rFonts w:ascii="Arial" w:hAnsi="Arial" w:cs="Arial"/>
          <w:sz w:val="20"/>
          <w:szCs w:val="20"/>
        </w:rPr>
      </w:pPr>
    </w:p>
    <w:tbl>
      <w:tblPr>
        <w:tblW w:w="7311" w:type="dxa"/>
        <w:jc w:val="center"/>
        <w:tblInd w:w="540" w:type="dxa"/>
        <w:tblLayout w:type="fixed"/>
        <w:tblLook w:val="0000"/>
      </w:tblPr>
      <w:tblGrid>
        <w:gridCol w:w="3655"/>
        <w:gridCol w:w="3656"/>
      </w:tblGrid>
      <w:tr w:rsidR="001C17F7" w:rsidRPr="006825F8">
        <w:trPr>
          <w:trHeight w:val="90"/>
          <w:jc w:val="center"/>
        </w:trPr>
        <w:tc>
          <w:tcPr>
            <w:tcW w:w="2437" w:type="dxa"/>
            <w:tcBorders>
              <w:top w:val="nil"/>
              <w:left w:val="nil"/>
              <w:bottom w:val="nil"/>
              <w:right w:val="nil"/>
            </w:tcBorders>
          </w:tcPr>
          <w:p w:rsidR="001C17F7" w:rsidRPr="006825F8" w:rsidRDefault="00F26116" w:rsidP="00E34D3B">
            <w:pPr>
              <w:ind w:left="900"/>
              <w:rPr>
                <w:rFonts w:ascii="Arial" w:hAnsi="Arial" w:cs="Arial"/>
                <w:sz w:val="20"/>
                <w:szCs w:val="20"/>
              </w:rPr>
            </w:pPr>
            <w:r w:rsidRPr="006825F8">
              <w:rPr>
                <w:rFonts w:ascii="Arial" w:hAnsi="Arial" w:cs="Arial"/>
                <w:sz w:val="20"/>
                <w:szCs w:val="20"/>
              </w:rPr>
              <w:fldChar w:fldCharType="begin">
                <w:ffData>
                  <w:name w:val=""/>
                  <w:enabled/>
                  <w:calcOnExit w:val="0"/>
                  <w:checkBox>
                    <w:size w:val="16"/>
                    <w:default w:val="0"/>
                  </w:checkBox>
                </w:ffData>
              </w:fldChar>
            </w:r>
            <w:r w:rsidR="001C17F7" w:rsidRPr="006825F8">
              <w:rPr>
                <w:rFonts w:ascii="Arial" w:hAnsi="Arial" w:cs="Arial"/>
                <w:sz w:val="20"/>
                <w:szCs w:val="20"/>
              </w:rPr>
              <w:instrText xml:space="preserve"> FORMCHECKBOX </w:instrText>
            </w:r>
            <w:r w:rsidRPr="006825F8">
              <w:rPr>
                <w:rFonts w:ascii="Arial" w:hAnsi="Arial" w:cs="Arial"/>
                <w:sz w:val="20"/>
                <w:szCs w:val="20"/>
              </w:rPr>
            </w:r>
            <w:r w:rsidRPr="006825F8">
              <w:rPr>
                <w:rFonts w:ascii="Arial" w:hAnsi="Arial" w:cs="Arial"/>
                <w:sz w:val="20"/>
                <w:szCs w:val="20"/>
              </w:rPr>
              <w:fldChar w:fldCharType="end"/>
            </w:r>
            <w:r w:rsidR="001C17F7" w:rsidRPr="006825F8">
              <w:rPr>
                <w:rFonts w:ascii="Arial" w:hAnsi="Arial" w:cs="Arial"/>
                <w:sz w:val="20"/>
                <w:szCs w:val="20"/>
              </w:rPr>
              <w:t xml:space="preserve">  Yes</w:t>
            </w:r>
          </w:p>
        </w:tc>
        <w:tc>
          <w:tcPr>
            <w:tcW w:w="2437" w:type="dxa"/>
            <w:tcBorders>
              <w:top w:val="nil"/>
              <w:left w:val="nil"/>
              <w:bottom w:val="nil"/>
              <w:right w:val="nil"/>
            </w:tcBorders>
          </w:tcPr>
          <w:p w:rsidR="001C17F7" w:rsidRPr="006825F8" w:rsidRDefault="00F26116"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F51B3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w:t>
            </w:r>
            <w:r w:rsidR="001C17F7" w:rsidRPr="00E34D3B">
              <w:rPr>
                <w:rFonts w:ascii="Arial" w:hAnsi="Arial" w:cs="Arial"/>
                <w:sz w:val="20"/>
                <w:szCs w:val="20"/>
              </w:rPr>
              <w:t>No</w:t>
            </w:r>
          </w:p>
        </w:tc>
      </w:tr>
    </w:tbl>
    <w:p w:rsidR="00BE1C0A" w:rsidRDefault="00BE1C0A" w:rsidP="00BE1C0A">
      <w:pPr>
        <w:ind w:left="900"/>
        <w:rPr>
          <w:rFonts w:ascii="Arial" w:hAnsi="Arial" w:cs="Arial"/>
          <w:sz w:val="20"/>
          <w:szCs w:val="20"/>
        </w:rPr>
      </w:pPr>
      <w:r>
        <w:rPr>
          <w:rFonts w:ascii="Arial" w:hAnsi="Arial" w:cs="Arial"/>
          <w:sz w:val="20"/>
          <w:szCs w:val="20"/>
        </w:rPr>
        <w:t>If yes, briefly explain</w:t>
      </w:r>
      <w:r w:rsidRPr="009716B3">
        <w:rPr>
          <w:rFonts w:ascii="Arial" w:hAnsi="Arial" w:cs="Arial"/>
          <w:sz w:val="20"/>
          <w:szCs w:val="20"/>
        </w:rPr>
        <w:t>:</w:t>
      </w:r>
    </w:p>
    <w:p w:rsidR="00BE1C0A" w:rsidRDefault="00BE1C0A" w:rsidP="00BE1C0A">
      <w:pPr>
        <w:ind w:left="900"/>
        <w:rPr>
          <w:rFonts w:ascii="Arial" w:hAnsi="Arial" w:cs="Arial"/>
          <w:sz w:val="20"/>
          <w:szCs w:val="20"/>
        </w:rPr>
      </w:pPr>
    </w:p>
    <w:p w:rsidR="001C17F7" w:rsidRPr="006825F8" w:rsidRDefault="001C17F7" w:rsidP="00E34D3B">
      <w:pPr>
        <w:ind w:left="900"/>
        <w:rPr>
          <w:rFonts w:ascii="Arial" w:hAnsi="Arial" w:cs="Arial"/>
          <w:sz w:val="20"/>
          <w:szCs w:val="20"/>
        </w:rPr>
      </w:pPr>
      <w:r w:rsidRPr="006825F8">
        <w:rPr>
          <w:rFonts w:ascii="Arial" w:hAnsi="Arial" w:cs="Arial"/>
          <w:sz w:val="20"/>
          <w:szCs w:val="20"/>
        </w:rPr>
        <w:t>Does the information associated with this project traverse a public (non-SHC) network?</w:t>
      </w:r>
    </w:p>
    <w:p w:rsidR="001C17F7" w:rsidRPr="006825F8" w:rsidRDefault="001C17F7" w:rsidP="00E34D3B">
      <w:pPr>
        <w:ind w:left="900"/>
        <w:rPr>
          <w:rFonts w:ascii="Arial" w:hAnsi="Arial" w:cs="Arial"/>
          <w:sz w:val="20"/>
          <w:szCs w:val="20"/>
        </w:rPr>
      </w:pPr>
    </w:p>
    <w:tbl>
      <w:tblPr>
        <w:tblW w:w="7311" w:type="dxa"/>
        <w:jc w:val="center"/>
        <w:tblInd w:w="540" w:type="dxa"/>
        <w:tblLayout w:type="fixed"/>
        <w:tblLook w:val="0000"/>
      </w:tblPr>
      <w:tblGrid>
        <w:gridCol w:w="3655"/>
        <w:gridCol w:w="3656"/>
      </w:tblGrid>
      <w:tr w:rsidR="001C17F7" w:rsidRPr="006825F8">
        <w:trPr>
          <w:trHeight w:val="90"/>
          <w:jc w:val="center"/>
        </w:trPr>
        <w:tc>
          <w:tcPr>
            <w:tcW w:w="2437" w:type="dxa"/>
            <w:tcBorders>
              <w:top w:val="nil"/>
              <w:left w:val="nil"/>
              <w:bottom w:val="nil"/>
              <w:right w:val="nil"/>
            </w:tcBorders>
          </w:tcPr>
          <w:p w:rsidR="001C17F7" w:rsidRPr="006825F8" w:rsidRDefault="00F26116" w:rsidP="00E34D3B">
            <w:pPr>
              <w:ind w:left="900"/>
              <w:rPr>
                <w:rFonts w:ascii="Arial" w:hAnsi="Arial" w:cs="Arial"/>
                <w:sz w:val="20"/>
                <w:szCs w:val="20"/>
              </w:rPr>
            </w:pPr>
            <w:r w:rsidRPr="006825F8">
              <w:rPr>
                <w:rFonts w:ascii="Arial" w:hAnsi="Arial" w:cs="Arial"/>
                <w:sz w:val="20"/>
                <w:szCs w:val="20"/>
              </w:rPr>
              <w:fldChar w:fldCharType="begin">
                <w:ffData>
                  <w:name w:val=""/>
                  <w:enabled/>
                  <w:calcOnExit w:val="0"/>
                  <w:checkBox>
                    <w:size w:val="16"/>
                    <w:default w:val="0"/>
                  </w:checkBox>
                </w:ffData>
              </w:fldChar>
            </w:r>
            <w:r w:rsidR="001C17F7" w:rsidRPr="006825F8">
              <w:rPr>
                <w:rFonts w:ascii="Arial" w:hAnsi="Arial" w:cs="Arial"/>
                <w:sz w:val="20"/>
                <w:szCs w:val="20"/>
              </w:rPr>
              <w:instrText xml:space="preserve"> FORMCHECKBOX </w:instrText>
            </w:r>
            <w:r w:rsidRPr="006825F8">
              <w:rPr>
                <w:rFonts w:ascii="Arial" w:hAnsi="Arial" w:cs="Arial"/>
                <w:sz w:val="20"/>
                <w:szCs w:val="20"/>
              </w:rPr>
            </w:r>
            <w:r w:rsidRPr="006825F8">
              <w:rPr>
                <w:rFonts w:ascii="Arial" w:hAnsi="Arial" w:cs="Arial"/>
                <w:sz w:val="20"/>
                <w:szCs w:val="20"/>
              </w:rPr>
              <w:fldChar w:fldCharType="end"/>
            </w:r>
            <w:r w:rsidR="001C17F7" w:rsidRPr="006825F8">
              <w:rPr>
                <w:rFonts w:ascii="Arial" w:hAnsi="Arial" w:cs="Arial"/>
                <w:sz w:val="20"/>
                <w:szCs w:val="20"/>
              </w:rPr>
              <w:t xml:space="preserve"> </w:t>
            </w:r>
            <w:r w:rsidR="001C17F7" w:rsidRPr="00E34D3B">
              <w:rPr>
                <w:rFonts w:ascii="Arial" w:hAnsi="Arial" w:cs="Arial"/>
                <w:sz w:val="20"/>
                <w:szCs w:val="20"/>
              </w:rPr>
              <w:t>Yes</w:t>
            </w:r>
          </w:p>
        </w:tc>
        <w:tc>
          <w:tcPr>
            <w:tcW w:w="2437" w:type="dxa"/>
            <w:tcBorders>
              <w:top w:val="nil"/>
              <w:left w:val="nil"/>
              <w:bottom w:val="nil"/>
              <w:right w:val="nil"/>
            </w:tcBorders>
          </w:tcPr>
          <w:p w:rsidR="001C17F7" w:rsidRPr="006825F8" w:rsidRDefault="00F26116"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F51B3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w:t>
            </w:r>
            <w:r w:rsidR="001C17F7" w:rsidRPr="00E34D3B">
              <w:rPr>
                <w:rFonts w:ascii="Arial" w:hAnsi="Arial" w:cs="Arial"/>
                <w:sz w:val="20"/>
                <w:szCs w:val="20"/>
              </w:rPr>
              <w:t>No</w:t>
            </w:r>
          </w:p>
        </w:tc>
      </w:tr>
    </w:tbl>
    <w:p w:rsidR="00BE1C0A" w:rsidRDefault="00BE1C0A" w:rsidP="00BE1C0A">
      <w:pPr>
        <w:ind w:left="900"/>
        <w:rPr>
          <w:rFonts w:ascii="Arial" w:hAnsi="Arial" w:cs="Arial"/>
          <w:sz w:val="20"/>
          <w:szCs w:val="20"/>
        </w:rPr>
      </w:pPr>
      <w:r>
        <w:rPr>
          <w:rFonts w:ascii="Arial" w:hAnsi="Arial" w:cs="Arial"/>
          <w:sz w:val="20"/>
          <w:szCs w:val="20"/>
        </w:rPr>
        <w:t>If yes, briefly explain</w:t>
      </w:r>
      <w:r w:rsidRPr="009716B3">
        <w:rPr>
          <w:rFonts w:ascii="Arial" w:hAnsi="Arial" w:cs="Arial"/>
          <w:sz w:val="20"/>
          <w:szCs w:val="20"/>
        </w:rPr>
        <w:t>:</w:t>
      </w:r>
    </w:p>
    <w:p w:rsidR="00E34D3B" w:rsidRDefault="00E34D3B" w:rsidP="001C17F7">
      <w:pPr>
        <w:pStyle w:val="Heading2"/>
        <w:tabs>
          <w:tab w:val="num" w:pos="810"/>
        </w:tabs>
        <w:ind w:left="810"/>
      </w:pPr>
      <w:bookmarkStart w:id="115" w:name="_Toc324835477"/>
      <w:r>
        <w:t>Operations, Networking, and System Requirements</w:t>
      </w:r>
      <w:bookmarkEnd w:id="115"/>
    </w:p>
    <w:p w:rsidR="006C347C" w:rsidRDefault="006C347C" w:rsidP="006C347C">
      <w:pPr>
        <w:ind w:left="900"/>
        <w:rPr>
          <w:rFonts w:ascii="Arial" w:hAnsi="Arial" w:cs="Arial"/>
          <w:b/>
          <w:i/>
          <w:color w:val="0000FF"/>
          <w:sz w:val="20"/>
          <w:szCs w:val="20"/>
        </w:rPr>
      </w:pPr>
      <w:r>
        <w:rPr>
          <w:rFonts w:ascii="Arial" w:hAnsi="Arial" w:cs="Arial"/>
          <w:b/>
          <w:i/>
          <w:color w:val="0000FF"/>
          <w:sz w:val="20"/>
          <w:szCs w:val="20"/>
        </w:rPr>
        <w:t>Consult OBU IT Operations if necessary.</w:t>
      </w:r>
    </w:p>
    <w:p w:rsidR="006C347C" w:rsidRPr="006C347C" w:rsidRDefault="006C347C" w:rsidP="006C347C"/>
    <w:p w:rsidR="005651CB" w:rsidRPr="005651CB"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 xml:space="preserve">What </w:t>
      </w:r>
      <w:r w:rsidR="00BE1C0A">
        <w:rPr>
          <w:rFonts w:ascii="Arial" w:hAnsi="Arial" w:cs="Arial"/>
          <w:sz w:val="20"/>
          <w:szCs w:val="20"/>
        </w:rPr>
        <w:t>areas of the system</w:t>
      </w:r>
      <w:r w:rsidR="00530FD9">
        <w:rPr>
          <w:rFonts w:ascii="Arial" w:hAnsi="Arial" w:cs="Arial"/>
          <w:sz w:val="20"/>
          <w:szCs w:val="20"/>
        </w:rPr>
        <w:t xml:space="preserve"> are </w:t>
      </w:r>
      <w:r>
        <w:rPr>
          <w:rFonts w:ascii="Arial" w:hAnsi="Arial" w:cs="Arial"/>
          <w:sz w:val="20"/>
          <w:szCs w:val="20"/>
        </w:rPr>
        <w:t>customer facing?</w:t>
      </w:r>
      <w:r w:rsidR="00F51B39">
        <w:rPr>
          <w:rFonts w:ascii="Arial" w:hAnsi="Arial" w:cs="Arial"/>
          <w:sz w:val="20"/>
          <w:szCs w:val="20"/>
        </w:rPr>
        <w:t xml:space="preserve"> </w:t>
      </w:r>
      <w:r w:rsidR="005651CB">
        <w:rPr>
          <w:rFonts w:ascii="Arial" w:hAnsi="Arial" w:cs="Arial"/>
          <w:sz w:val="20"/>
          <w:szCs w:val="20"/>
        </w:rPr>
        <w:t xml:space="preserve">Sign </w:t>
      </w:r>
      <w:r w:rsidR="00C50A91">
        <w:rPr>
          <w:rFonts w:ascii="Arial" w:hAnsi="Arial" w:cs="Arial"/>
          <w:sz w:val="20"/>
          <w:szCs w:val="20"/>
        </w:rPr>
        <w:t xml:space="preserve">on, Profile </w:t>
      </w:r>
    </w:p>
    <w:p w:rsidR="00191DC0" w:rsidRPr="00D108C9"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existing applications or infrastructure components can be affected operationally by impairments in the new service?</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are the OS and/or database platform and version requirements for req</w:t>
      </w:r>
      <w:r>
        <w:rPr>
          <w:rFonts w:ascii="Arial" w:hAnsi="Arial" w:cs="Arial"/>
          <w:sz w:val="20"/>
          <w:szCs w:val="20"/>
        </w:rPr>
        <w:t>uired third-party applications?</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Are there any acces</w:t>
      </w:r>
      <w:r>
        <w:rPr>
          <w:rFonts w:ascii="Arial" w:hAnsi="Arial" w:cs="Arial"/>
          <w:sz w:val="20"/>
          <w:szCs w:val="20"/>
        </w:rPr>
        <w:t>s requirements, firewall rules?</w:t>
      </w:r>
      <w:r w:rsidR="00BE1C0A">
        <w:rPr>
          <w:rFonts w:ascii="Arial" w:hAnsi="Arial" w:cs="Arial"/>
          <w:sz w:val="20"/>
          <w:szCs w:val="20"/>
        </w:rPr>
        <w:t xml:space="preserve">  If yes, briefly explain:</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lastRenderedPageBreak/>
        <w:t>What is the projected growth of website traffic (or specifically, additional website traffic due to project)</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is the current DB and/or application storage requirements (if known)?</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is the expected DB and/or application storage requirements, and over wha</w:t>
      </w:r>
      <w:r>
        <w:rPr>
          <w:rFonts w:ascii="Arial" w:hAnsi="Arial" w:cs="Arial"/>
          <w:sz w:val="20"/>
          <w:szCs w:val="20"/>
        </w:rPr>
        <w:t>t time (or in what increments)?</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is the network attached sto</w:t>
      </w:r>
      <w:r>
        <w:rPr>
          <w:rFonts w:ascii="Arial" w:hAnsi="Arial" w:cs="Arial"/>
          <w:sz w:val="20"/>
          <w:szCs w:val="20"/>
        </w:rPr>
        <w:t>rage (NAS) requirement, if any?</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In the event of catastrophe, how much data loss is acceptable? -</w:t>
      </w:r>
      <w:r>
        <w:rPr>
          <w:rFonts w:ascii="Arial" w:hAnsi="Arial" w:cs="Arial"/>
          <w:sz w:val="20"/>
          <w:szCs w:val="20"/>
        </w:rPr>
        <w:t xml:space="preserve"> recovery point objective (RPO)</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In the event of catastrophe, how quickly must data be brought back online? – recovery time objective (</w:t>
      </w:r>
      <w:r>
        <w:rPr>
          <w:rFonts w:ascii="Arial" w:hAnsi="Arial" w:cs="Arial"/>
          <w:sz w:val="20"/>
          <w:szCs w:val="20"/>
        </w:rPr>
        <w:t>RTO)</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 xml:space="preserve">Is there a shared data (i.e. </w:t>
      </w:r>
      <w:smartTag w:uri="urn:schemas-microsoft-com:office:smarttags" w:element="stockticker">
        <w:r w:rsidRPr="00D108C9">
          <w:rPr>
            <w:rFonts w:ascii="Arial" w:hAnsi="Arial" w:cs="Arial"/>
            <w:sz w:val="20"/>
            <w:szCs w:val="20"/>
          </w:rPr>
          <w:t>SAN</w:t>
        </w:r>
      </w:smartTag>
      <w:r w:rsidRPr="00D108C9">
        <w:rPr>
          <w:rFonts w:ascii="Arial" w:hAnsi="Arial" w:cs="Arial"/>
          <w:sz w:val="20"/>
          <w:szCs w:val="20"/>
        </w:rPr>
        <w:t xml:space="preserve"> storage) requi</w:t>
      </w:r>
      <w:r>
        <w:rPr>
          <w:rFonts w:ascii="Arial" w:hAnsi="Arial" w:cs="Arial"/>
          <w:sz w:val="20"/>
          <w:szCs w:val="20"/>
        </w:rPr>
        <w:t>rement across multiple servers?</w:t>
      </w:r>
    </w:p>
    <w:p w:rsidR="00E36E7A" w:rsidRDefault="00E36E7A" w:rsidP="006979AF">
      <w:pPr>
        <w:pStyle w:val="Bodytextwithbullet"/>
        <w:tabs>
          <w:tab w:val="clear" w:pos="360"/>
        </w:tabs>
        <w:ind w:left="0" w:firstLine="0"/>
        <w:rPr>
          <w:rFonts w:ascii="Calibri" w:hAnsi="Calibri"/>
          <w:sz w:val="22"/>
          <w:szCs w:val="22"/>
        </w:rPr>
      </w:pPr>
    </w:p>
    <w:p w:rsidR="002515EF" w:rsidRDefault="002515EF" w:rsidP="006979AF">
      <w:pPr>
        <w:pStyle w:val="Bodytextwithbullet"/>
        <w:tabs>
          <w:tab w:val="clear" w:pos="360"/>
        </w:tabs>
        <w:ind w:left="0" w:firstLine="0"/>
        <w:rPr>
          <w:rFonts w:ascii="Calibri" w:hAnsi="Calibri"/>
          <w:sz w:val="22"/>
          <w:szCs w:val="22"/>
        </w:rPr>
      </w:pPr>
    </w:p>
    <w:p w:rsidR="00A96585" w:rsidRPr="00A96585" w:rsidRDefault="00A96585" w:rsidP="006979AF">
      <w:pPr>
        <w:pStyle w:val="Bodytextwithbullet"/>
        <w:tabs>
          <w:tab w:val="clear" w:pos="360"/>
        </w:tabs>
        <w:ind w:left="0" w:firstLine="0"/>
        <w:rPr>
          <w:b/>
        </w:rPr>
      </w:pPr>
      <w:r w:rsidRPr="00A96585">
        <w:rPr>
          <w:b/>
        </w:rPr>
        <w:t>Appendix:</w:t>
      </w:r>
    </w:p>
    <w:p w:rsidR="00A96585" w:rsidRDefault="00A96585" w:rsidP="006979AF">
      <w:pPr>
        <w:pStyle w:val="Bodytextwithbullet"/>
        <w:tabs>
          <w:tab w:val="clear" w:pos="360"/>
        </w:tabs>
        <w:ind w:left="0" w:firstLine="0"/>
      </w:pPr>
    </w:p>
    <w:p w:rsidR="00445E5A" w:rsidRPr="00E41FED" w:rsidRDefault="00445E5A" w:rsidP="00E41FED">
      <w:pPr>
        <w:pStyle w:val="Heading2"/>
        <w:tabs>
          <w:tab w:val="left" w:pos="810"/>
        </w:tabs>
        <w:ind w:left="810" w:hanging="540"/>
      </w:pPr>
      <w:bookmarkStart w:id="116" w:name="_Toc324835478"/>
      <w:r w:rsidRPr="00E41FED">
        <w:t>Global Non-Functional Requirements</w:t>
      </w:r>
      <w:bookmarkEnd w:id="116"/>
    </w:p>
    <w:p w:rsidR="00ED4FA6" w:rsidRDefault="00ED4FA6" w:rsidP="00BB2154">
      <w:pPr>
        <w:pStyle w:val="Heading2"/>
        <w:numPr>
          <w:ilvl w:val="2"/>
          <w:numId w:val="3"/>
        </w:numPr>
        <w:tabs>
          <w:tab w:val="num" w:pos="1080"/>
        </w:tabs>
        <w:rPr>
          <w:rStyle w:val="Heading3Char"/>
          <w:rFonts w:cs="Arial"/>
        </w:rPr>
      </w:pPr>
      <w:bookmarkStart w:id="117" w:name="_Toc324835479"/>
      <w:r>
        <w:rPr>
          <w:rStyle w:val="Heading3Char"/>
          <w:rFonts w:cs="Arial"/>
        </w:rPr>
        <w:t>SEO requirements</w:t>
      </w:r>
      <w:bookmarkEnd w:id="117"/>
    </w:p>
    <w:p w:rsidR="00ED4FA6" w:rsidRDefault="00ED4FA6" w:rsidP="00ED4FA6">
      <w:pPr>
        <w:ind w:left="360"/>
        <w:rPr>
          <w:rFonts w:ascii="Arial" w:hAnsi="Arial" w:cs="Arial"/>
          <w:b/>
          <w:i/>
          <w:color w:val="0000FF"/>
          <w:sz w:val="20"/>
          <w:szCs w:val="20"/>
        </w:rPr>
      </w:pPr>
      <w:r>
        <w:rPr>
          <w:rFonts w:ascii="Arial" w:hAnsi="Arial" w:cs="Arial"/>
          <w:b/>
          <w:i/>
          <w:color w:val="0000FF"/>
          <w:sz w:val="20"/>
          <w:szCs w:val="20"/>
        </w:rPr>
        <w:t>Define:</w:t>
      </w:r>
    </w:p>
    <w:p w:rsidR="00ED4FA6" w:rsidRDefault="00ED4FA6" w:rsidP="001C0969">
      <w:pPr>
        <w:numPr>
          <w:ilvl w:val="0"/>
          <w:numId w:val="5"/>
        </w:numPr>
        <w:rPr>
          <w:rFonts w:ascii="Arial" w:hAnsi="Arial" w:cs="Arial"/>
          <w:b/>
          <w:i/>
          <w:color w:val="0000FF"/>
          <w:sz w:val="20"/>
          <w:szCs w:val="20"/>
        </w:rPr>
      </w:pPr>
      <w:r>
        <w:rPr>
          <w:rFonts w:ascii="Arial" w:hAnsi="Arial" w:cs="Arial"/>
          <w:b/>
          <w:i/>
          <w:color w:val="0000FF"/>
          <w:sz w:val="20"/>
          <w:szCs w:val="20"/>
        </w:rPr>
        <w:t>What the page structure should be</w:t>
      </w:r>
    </w:p>
    <w:p w:rsidR="00ED4FA6" w:rsidRDefault="00ED4FA6" w:rsidP="001C0969">
      <w:pPr>
        <w:numPr>
          <w:ilvl w:val="0"/>
          <w:numId w:val="5"/>
        </w:numPr>
        <w:rPr>
          <w:rFonts w:ascii="Arial" w:hAnsi="Arial" w:cs="Arial"/>
          <w:b/>
          <w:i/>
          <w:color w:val="0000FF"/>
          <w:sz w:val="20"/>
          <w:szCs w:val="20"/>
        </w:rPr>
      </w:pPr>
      <w:smartTag w:uri="urn:schemas-microsoft-com:office:smarttags" w:element="place">
        <w:r>
          <w:rPr>
            <w:rFonts w:ascii="Arial" w:hAnsi="Arial" w:cs="Arial"/>
            <w:b/>
            <w:i/>
            <w:color w:val="0000FF"/>
            <w:sz w:val="20"/>
            <w:szCs w:val="20"/>
          </w:rPr>
          <w:t>Meta</w:t>
        </w:r>
      </w:smartTag>
      <w:r>
        <w:rPr>
          <w:rFonts w:ascii="Arial" w:hAnsi="Arial" w:cs="Arial"/>
          <w:b/>
          <w:i/>
          <w:color w:val="0000FF"/>
          <w:sz w:val="20"/>
          <w:szCs w:val="20"/>
        </w:rPr>
        <w:t xml:space="preserve"> description and keyword</w:t>
      </w:r>
    </w:p>
    <w:p w:rsidR="00ED4FA6" w:rsidRDefault="00ED4FA6" w:rsidP="001C0969">
      <w:pPr>
        <w:numPr>
          <w:ilvl w:val="0"/>
          <w:numId w:val="5"/>
        </w:numPr>
        <w:rPr>
          <w:rFonts w:ascii="Arial" w:hAnsi="Arial" w:cs="Arial"/>
          <w:b/>
          <w:i/>
          <w:color w:val="0000FF"/>
          <w:sz w:val="20"/>
          <w:szCs w:val="20"/>
        </w:rPr>
      </w:pPr>
      <w:r>
        <w:rPr>
          <w:rFonts w:ascii="Arial" w:hAnsi="Arial" w:cs="Arial"/>
          <w:b/>
          <w:i/>
          <w:color w:val="0000FF"/>
          <w:sz w:val="20"/>
          <w:szCs w:val="20"/>
        </w:rPr>
        <w:t>Content</w:t>
      </w:r>
    </w:p>
    <w:p w:rsidR="00ED4FA6" w:rsidRPr="00ED4FA6" w:rsidRDefault="00ED4FA6" w:rsidP="001C0969">
      <w:pPr>
        <w:numPr>
          <w:ilvl w:val="0"/>
          <w:numId w:val="5"/>
        </w:numPr>
        <w:rPr>
          <w:rFonts w:ascii="Arial" w:hAnsi="Arial" w:cs="Arial"/>
          <w:b/>
          <w:i/>
          <w:color w:val="0000FF"/>
          <w:sz w:val="20"/>
          <w:szCs w:val="20"/>
        </w:rPr>
      </w:pPr>
      <w:r>
        <w:rPr>
          <w:rFonts w:ascii="Arial" w:hAnsi="Arial" w:cs="Arial"/>
          <w:b/>
          <w:i/>
          <w:color w:val="0000FF"/>
          <w:sz w:val="20"/>
          <w:szCs w:val="20"/>
        </w:rPr>
        <w:t>Sitemap to be updated</w:t>
      </w:r>
    </w:p>
    <w:p w:rsidR="00ED4FA6" w:rsidRPr="00AA7671" w:rsidRDefault="00ED4FA6" w:rsidP="00295E0D">
      <w:pPr>
        <w:ind w:left="840"/>
        <w:rPr>
          <w:rFonts w:ascii="Arial" w:hAnsi="Arial" w:cs="Arial"/>
          <w:b/>
          <w:i/>
          <w:color w:val="0000FF"/>
          <w:sz w:val="20"/>
          <w:szCs w:val="20"/>
        </w:rPr>
      </w:pPr>
      <w:bookmarkStart w:id="118" w:name="_Toc138679532"/>
      <w:bookmarkStart w:id="119" w:name="_Toc138805549"/>
      <w:bookmarkStart w:id="120" w:name="_Toc138845343"/>
      <w:bookmarkStart w:id="121" w:name="_Toc139432479"/>
      <w:bookmarkStart w:id="122" w:name="_Toc140484750"/>
      <w:bookmarkStart w:id="123" w:name="_Toc138679534"/>
      <w:bookmarkStart w:id="124" w:name="_Toc138805551"/>
      <w:bookmarkStart w:id="125" w:name="_Toc138845345"/>
      <w:bookmarkStart w:id="126" w:name="_Toc139432481"/>
      <w:bookmarkStart w:id="127" w:name="_Toc140484752"/>
      <w:bookmarkStart w:id="128" w:name="_Toc137553474"/>
      <w:bookmarkStart w:id="129" w:name="_Toc137614738"/>
      <w:bookmarkStart w:id="130" w:name="_Toc137615372"/>
      <w:bookmarkStart w:id="131" w:name="_Toc138679537"/>
      <w:bookmarkStart w:id="132" w:name="_Toc138805554"/>
      <w:bookmarkStart w:id="133" w:name="_Toc138845348"/>
      <w:bookmarkStart w:id="134" w:name="_Toc139432484"/>
      <w:bookmarkStart w:id="135" w:name="_Toc140484755"/>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r>
        <w:rPr>
          <w:rFonts w:ascii="Arial" w:hAnsi="Arial" w:cs="Arial"/>
          <w:b/>
          <w:i/>
          <w:color w:val="0000FF"/>
          <w:sz w:val="20"/>
          <w:szCs w:val="20"/>
        </w:rPr>
        <w:t xml:space="preserve">What can be an issue to launch this project </w:t>
      </w:r>
      <w:r w:rsidR="00130988">
        <w:rPr>
          <w:rFonts w:ascii="Arial" w:hAnsi="Arial" w:cs="Arial"/>
          <w:b/>
          <w:i/>
          <w:color w:val="0000FF"/>
          <w:sz w:val="20"/>
          <w:szCs w:val="20"/>
        </w:rPr>
        <w:t>successfully?</w:t>
      </w:r>
      <w:r>
        <w:rPr>
          <w:rFonts w:ascii="Arial" w:hAnsi="Arial" w:cs="Arial"/>
          <w:b/>
          <w:i/>
          <w:color w:val="0000FF"/>
          <w:sz w:val="20"/>
          <w:szCs w:val="20"/>
        </w:rPr>
        <w:t xml:space="preserve"> For example, needs to have an extensive marketing plan, </w:t>
      </w:r>
      <w:r w:rsidR="00F57A7E">
        <w:rPr>
          <w:rFonts w:ascii="Arial" w:hAnsi="Arial" w:cs="Arial"/>
          <w:b/>
          <w:i/>
          <w:color w:val="0000FF"/>
          <w:sz w:val="20"/>
          <w:szCs w:val="20"/>
        </w:rPr>
        <w:t>dependency with another project.</w:t>
      </w:r>
      <w:r w:rsidR="006C347C">
        <w:rPr>
          <w:rFonts w:ascii="Arial" w:hAnsi="Arial" w:cs="Arial"/>
          <w:b/>
          <w:i/>
          <w:color w:val="0000FF"/>
          <w:sz w:val="20"/>
          <w:szCs w:val="20"/>
        </w:rPr>
        <w:t xml:space="preserve">  </w:t>
      </w:r>
    </w:p>
    <w:p w:rsidR="00556574" w:rsidRPr="00E41FED" w:rsidRDefault="00A926CC" w:rsidP="00E41FED">
      <w:pPr>
        <w:pStyle w:val="Heading2"/>
        <w:tabs>
          <w:tab w:val="left" w:pos="810"/>
        </w:tabs>
        <w:ind w:left="810" w:hanging="540"/>
      </w:pPr>
      <w:r>
        <w:t xml:space="preserve"> </w:t>
      </w:r>
      <w:bookmarkStart w:id="136" w:name="_Toc324835480"/>
      <w:r w:rsidR="00556574" w:rsidRPr="00E41FED">
        <w:t xml:space="preserve">Future </w:t>
      </w:r>
      <w:r w:rsidR="00A677D2">
        <w:t>Phases of</w:t>
      </w:r>
      <w:r w:rsidR="00556574" w:rsidRPr="00E41FED">
        <w:t xml:space="preserve"> Project</w:t>
      </w:r>
      <w:bookmarkEnd w:id="136"/>
    </w:p>
    <w:p w:rsidR="00556574" w:rsidRPr="00AA7671" w:rsidRDefault="00A677D2" w:rsidP="00295E0D">
      <w:pPr>
        <w:ind w:left="840"/>
        <w:rPr>
          <w:rFonts w:ascii="Arial" w:hAnsi="Arial" w:cs="Arial"/>
          <w:b/>
          <w:i/>
          <w:color w:val="0000FF"/>
          <w:sz w:val="20"/>
          <w:szCs w:val="20"/>
        </w:rPr>
      </w:pPr>
      <w:r>
        <w:rPr>
          <w:rFonts w:ascii="Arial" w:hAnsi="Arial" w:cs="Arial"/>
          <w:b/>
          <w:i/>
          <w:color w:val="0000FF"/>
          <w:sz w:val="20"/>
          <w:szCs w:val="20"/>
        </w:rPr>
        <w:t>Are there any future phases of this project?  If yes, please explain.</w:t>
      </w:r>
    </w:p>
    <w:p w:rsidR="005C487E" w:rsidRPr="00E41FED" w:rsidRDefault="00A926CC" w:rsidP="00E41FED">
      <w:pPr>
        <w:pStyle w:val="Heading2"/>
        <w:tabs>
          <w:tab w:val="left" w:pos="810"/>
        </w:tabs>
        <w:ind w:left="810" w:hanging="540"/>
      </w:pPr>
      <w:r>
        <w:t xml:space="preserve">  </w:t>
      </w:r>
      <w:bookmarkStart w:id="137" w:name="_Toc324835481"/>
      <w:r w:rsidR="005C487E" w:rsidRPr="00E41FED">
        <w:t>Preliminary Wireframes (Optional)</w:t>
      </w:r>
      <w:bookmarkEnd w:id="137"/>
    </w:p>
    <w:p w:rsidR="005C487E" w:rsidRPr="00AA7671" w:rsidRDefault="005C487E" w:rsidP="00295E0D">
      <w:pPr>
        <w:ind w:left="840"/>
        <w:rPr>
          <w:rFonts w:ascii="Arial" w:hAnsi="Arial" w:cs="Arial"/>
          <w:b/>
          <w:i/>
          <w:color w:val="0000FF"/>
          <w:sz w:val="20"/>
          <w:szCs w:val="20"/>
        </w:rPr>
      </w:pPr>
      <w:r w:rsidRPr="00AA7671">
        <w:rPr>
          <w:rFonts w:ascii="Arial" w:hAnsi="Arial" w:cs="Arial"/>
          <w:b/>
          <w:i/>
          <w:color w:val="0000FF"/>
          <w:sz w:val="20"/>
          <w:szCs w:val="20"/>
        </w:rPr>
        <w:t>Insert or link a document depicting the preliminary wireframe</w:t>
      </w:r>
      <w:r w:rsidR="009C46F9" w:rsidRPr="00AA7671">
        <w:rPr>
          <w:rFonts w:ascii="Arial" w:hAnsi="Arial" w:cs="Arial"/>
          <w:b/>
          <w:i/>
          <w:color w:val="0000FF"/>
          <w:sz w:val="20"/>
          <w:szCs w:val="20"/>
        </w:rPr>
        <w:t>s</w:t>
      </w:r>
      <w:r w:rsidRPr="00AA7671">
        <w:rPr>
          <w:rFonts w:ascii="Arial" w:hAnsi="Arial" w:cs="Arial"/>
          <w:b/>
          <w:i/>
          <w:color w:val="0000FF"/>
          <w:sz w:val="20"/>
          <w:szCs w:val="20"/>
        </w:rPr>
        <w:t xml:space="preserve"> to help give better product management guidance to the desired </w:t>
      </w:r>
      <w:r w:rsidR="009C46F9" w:rsidRPr="00AA7671">
        <w:rPr>
          <w:rFonts w:ascii="Arial" w:hAnsi="Arial" w:cs="Arial"/>
          <w:b/>
          <w:i/>
          <w:color w:val="0000FF"/>
          <w:sz w:val="20"/>
          <w:szCs w:val="20"/>
        </w:rPr>
        <w:t>user experience</w:t>
      </w:r>
      <w:r w:rsidR="00436838" w:rsidRPr="00AA7671">
        <w:rPr>
          <w:rFonts w:ascii="Arial" w:hAnsi="Arial" w:cs="Arial"/>
          <w:b/>
          <w:i/>
          <w:color w:val="0000FF"/>
          <w:sz w:val="20"/>
          <w:szCs w:val="20"/>
        </w:rPr>
        <w:t>.  (Jpeg, Visio diagram</w:t>
      </w:r>
      <w:r w:rsidR="00295E0D">
        <w:rPr>
          <w:rFonts w:ascii="Arial" w:hAnsi="Arial" w:cs="Arial"/>
          <w:b/>
          <w:i/>
          <w:color w:val="0000FF"/>
          <w:sz w:val="20"/>
          <w:szCs w:val="20"/>
        </w:rPr>
        <w:t>, etc.)</w:t>
      </w:r>
    </w:p>
    <w:p w:rsidR="00BD41AE" w:rsidRPr="00AA7671" w:rsidRDefault="00BD41AE" w:rsidP="005C487E">
      <w:pPr>
        <w:ind w:left="900"/>
        <w:rPr>
          <w:rFonts w:ascii="Arial" w:hAnsi="Arial" w:cs="Arial"/>
          <w:b/>
          <w:i/>
          <w:color w:val="0000FF"/>
          <w:sz w:val="18"/>
          <w:szCs w:val="18"/>
        </w:rPr>
      </w:pPr>
      <w:r w:rsidRPr="00AA7671">
        <w:rPr>
          <w:rFonts w:ascii="Arial" w:hAnsi="Arial" w:cs="Arial"/>
          <w:b/>
          <w:i/>
          <w:color w:val="0000FF"/>
          <w:sz w:val="18"/>
          <w:szCs w:val="18"/>
        </w:rPr>
        <w:t>Minimally strive to elaborate on expectations related to:</w:t>
      </w:r>
    </w:p>
    <w:p w:rsidR="00BD41AE" w:rsidRPr="00AA7671" w:rsidRDefault="00BD41AE" w:rsidP="001C0969">
      <w:pPr>
        <w:numPr>
          <w:ilvl w:val="0"/>
          <w:numId w:val="4"/>
        </w:numPr>
        <w:ind w:left="1440"/>
        <w:rPr>
          <w:rFonts w:ascii="Arial" w:hAnsi="Arial" w:cs="Arial"/>
          <w:b/>
          <w:i/>
          <w:color w:val="0000FF"/>
          <w:sz w:val="18"/>
          <w:szCs w:val="18"/>
        </w:rPr>
      </w:pPr>
      <w:r w:rsidRPr="00AA7671">
        <w:rPr>
          <w:rFonts w:ascii="Arial" w:hAnsi="Arial" w:cs="Arial"/>
          <w:b/>
          <w:i/>
          <w:color w:val="0000FF"/>
          <w:sz w:val="18"/>
          <w:szCs w:val="18"/>
        </w:rPr>
        <w:t>Search Engine Oprimization (SEO)</w:t>
      </w:r>
    </w:p>
    <w:p w:rsidR="00BD41AE" w:rsidRPr="00AA7671" w:rsidRDefault="00BD41AE" w:rsidP="001C0969">
      <w:pPr>
        <w:numPr>
          <w:ilvl w:val="0"/>
          <w:numId w:val="4"/>
        </w:numPr>
        <w:ind w:left="1440"/>
        <w:rPr>
          <w:rFonts w:ascii="Arial" w:hAnsi="Arial" w:cs="Arial"/>
          <w:b/>
          <w:i/>
          <w:color w:val="0000FF"/>
          <w:sz w:val="18"/>
          <w:szCs w:val="18"/>
        </w:rPr>
      </w:pPr>
      <w:r w:rsidRPr="00AA7671">
        <w:rPr>
          <w:rFonts w:ascii="Arial" w:hAnsi="Arial" w:cs="Arial"/>
          <w:b/>
          <w:i/>
          <w:color w:val="0000FF"/>
          <w:sz w:val="18"/>
          <w:szCs w:val="18"/>
        </w:rPr>
        <w:lastRenderedPageBreak/>
        <w:t>Page site structure</w:t>
      </w:r>
    </w:p>
    <w:p w:rsidR="00BD41AE" w:rsidRPr="00AA7671" w:rsidRDefault="00BD41AE" w:rsidP="001C0969">
      <w:pPr>
        <w:numPr>
          <w:ilvl w:val="0"/>
          <w:numId w:val="4"/>
        </w:numPr>
        <w:ind w:left="1440"/>
        <w:rPr>
          <w:rFonts w:ascii="Arial" w:hAnsi="Arial" w:cs="Arial"/>
          <w:b/>
          <w:i/>
          <w:color w:val="0000FF"/>
          <w:sz w:val="18"/>
          <w:szCs w:val="18"/>
        </w:rPr>
      </w:pPr>
      <w:r w:rsidRPr="00AA7671">
        <w:rPr>
          <w:rFonts w:ascii="Arial" w:hAnsi="Arial" w:cs="Arial"/>
          <w:b/>
          <w:i/>
          <w:color w:val="0000FF"/>
          <w:sz w:val="18"/>
          <w:szCs w:val="18"/>
        </w:rPr>
        <w:t xml:space="preserve"> </w:t>
      </w:r>
      <w:smartTag w:uri="urn:schemas-microsoft-com:office:smarttags" w:element="place">
        <w:r w:rsidRPr="00AA7671">
          <w:rPr>
            <w:rFonts w:ascii="Arial" w:hAnsi="Arial" w:cs="Arial"/>
            <w:b/>
            <w:i/>
            <w:color w:val="0000FF"/>
            <w:sz w:val="18"/>
            <w:szCs w:val="18"/>
          </w:rPr>
          <w:t>Meta</w:t>
        </w:r>
      </w:smartTag>
      <w:r w:rsidRPr="00AA7671">
        <w:rPr>
          <w:rFonts w:ascii="Arial" w:hAnsi="Arial" w:cs="Arial"/>
          <w:b/>
          <w:i/>
          <w:color w:val="0000FF"/>
          <w:sz w:val="18"/>
          <w:szCs w:val="18"/>
        </w:rPr>
        <w:t xml:space="preserve"> description</w:t>
      </w:r>
    </w:p>
    <w:p w:rsidR="00BD41AE" w:rsidRPr="00AA7671" w:rsidRDefault="00BD41AE" w:rsidP="001C0969">
      <w:pPr>
        <w:numPr>
          <w:ilvl w:val="0"/>
          <w:numId w:val="4"/>
        </w:numPr>
        <w:ind w:left="720" w:firstLine="360"/>
        <w:rPr>
          <w:rFonts w:ascii="Arial" w:hAnsi="Arial" w:cs="Arial"/>
          <w:b/>
          <w:i/>
          <w:color w:val="0000FF"/>
          <w:sz w:val="18"/>
          <w:szCs w:val="18"/>
        </w:rPr>
      </w:pPr>
      <w:r w:rsidRPr="00AA7671">
        <w:rPr>
          <w:rFonts w:ascii="Arial" w:hAnsi="Arial" w:cs="Arial"/>
          <w:b/>
          <w:i/>
          <w:color w:val="0000FF"/>
          <w:sz w:val="18"/>
          <w:szCs w:val="18"/>
        </w:rPr>
        <w:t xml:space="preserve"> Content </w:t>
      </w:r>
    </w:p>
    <w:p w:rsidR="00970522" w:rsidRDefault="00970522" w:rsidP="0045324D"/>
    <w:p w:rsidR="00AC4AB6" w:rsidRPr="00A201CB" w:rsidRDefault="00AC4AB6" w:rsidP="00BB2154">
      <w:pPr>
        <w:pStyle w:val="Heading2"/>
        <w:numPr>
          <w:ilvl w:val="0"/>
          <w:numId w:val="3"/>
        </w:numPr>
        <w:shd w:val="pct20" w:color="auto" w:fill="auto"/>
        <w:tabs>
          <w:tab w:val="clear" w:pos="1152"/>
          <w:tab w:val="num" w:pos="270"/>
        </w:tabs>
        <w:spacing w:before="0"/>
        <w:ind w:left="270" w:hanging="270"/>
        <w:rPr>
          <w:rFonts w:cs="Arial"/>
          <w:sz w:val="28"/>
        </w:rPr>
      </w:pPr>
      <w:bookmarkStart w:id="138" w:name="_Toc324835482"/>
      <w:r>
        <w:rPr>
          <w:rFonts w:cs="Arial"/>
          <w:sz w:val="28"/>
        </w:rPr>
        <w:t>Project Milestone RACI Diagram</w:t>
      </w:r>
      <w:bookmarkEnd w:id="138"/>
    </w:p>
    <w:p w:rsidR="00AC4AB6" w:rsidRPr="005C7F3B" w:rsidRDefault="00AC4AB6" w:rsidP="00AC4AB6">
      <w:pPr>
        <w:ind w:left="990"/>
        <w:rPr>
          <w:rFonts w:ascii="Arial" w:hAnsi="Arial" w:cs="Arial"/>
          <w:b/>
          <w:i/>
          <w:color w:val="0000FF"/>
          <w:sz w:val="20"/>
          <w:szCs w:val="20"/>
        </w:rPr>
      </w:pPr>
      <w:r w:rsidRPr="005C7F3B">
        <w:rPr>
          <w:rFonts w:ascii="Arial" w:hAnsi="Arial" w:cs="Arial"/>
          <w:b/>
          <w:i/>
          <w:color w:val="0000FF"/>
          <w:sz w:val="20"/>
          <w:szCs w:val="20"/>
        </w:rPr>
        <w:t xml:space="preserve">The RACI Diagram below illustrates each team member’s role in </w:t>
      </w:r>
      <w:r w:rsidR="006C347C" w:rsidRPr="005C7F3B">
        <w:rPr>
          <w:rFonts w:ascii="Arial" w:hAnsi="Arial" w:cs="Arial"/>
          <w:b/>
          <w:i/>
          <w:color w:val="0000FF"/>
          <w:sz w:val="20"/>
          <w:szCs w:val="20"/>
        </w:rPr>
        <w:t>conjunction with</w:t>
      </w:r>
      <w:r w:rsidRPr="005C7F3B">
        <w:rPr>
          <w:rFonts w:ascii="Arial" w:hAnsi="Arial" w:cs="Arial"/>
          <w:b/>
          <w:i/>
          <w:color w:val="0000FF"/>
          <w:sz w:val="20"/>
          <w:szCs w:val="20"/>
        </w:rPr>
        <w:t xml:space="preserve"> the</w:t>
      </w:r>
      <w:r w:rsidR="006C347C" w:rsidRPr="005C7F3B">
        <w:rPr>
          <w:rFonts w:ascii="Arial" w:hAnsi="Arial" w:cs="Arial"/>
          <w:b/>
          <w:i/>
          <w:color w:val="0000FF"/>
          <w:sz w:val="20"/>
          <w:szCs w:val="20"/>
        </w:rPr>
        <w:t xml:space="preserve"> preliminary </w:t>
      </w:r>
      <w:smartTag w:uri="urn:schemas-microsoft-com:office:smarttags" w:element="stockticker">
        <w:r w:rsidR="006C347C" w:rsidRPr="005C7F3B">
          <w:rPr>
            <w:rFonts w:ascii="Arial" w:hAnsi="Arial" w:cs="Arial"/>
            <w:b/>
            <w:i/>
            <w:color w:val="0000FF"/>
            <w:sz w:val="20"/>
            <w:szCs w:val="20"/>
          </w:rPr>
          <w:t>PRD</w:t>
        </w:r>
      </w:smartTag>
      <w:r w:rsidRPr="005C7F3B">
        <w:rPr>
          <w:rFonts w:ascii="Arial" w:hAnsi="Arial" w:cs="Arial"/>
          <w:b/>
          <w:i/>
          <w:color w:val="0000FF"/>
          <w:sz w:val="20"/>
          <w:szCs w:val="20"/>
        </w:rPr>
        <w:t xml:space="preserve"> </w:t>
      </w:r>
      <w:r w:rsidR="006C347C" w:rsidRPr="005C7F3B">
        <w:rPr>
          <w:rFonts w:ascii="Arial" w:hAnsi="Arial" w:cs="Arial"/>
          <w:b/>
          <w:i/>
          <w:color w:val="0000FF"/>
          <w:sz w:val="20"/>
          <w:szCs w:val="20"/>
        </w:rPr>
        <w:t>and 6</w:t>
      </w:r>
      <w:r w:rsidRPr="005C7F3B">
        <w:rPr>
          <w:rFonts w:ascii="Arial" w:hAnsi="Arial" w:cs="Arial"/>
          <w:b/>
          <w:i/>
          <w:color w:val="0000FF"/>
          <w:sz w:val="20"/>
          <w:szCs w:val="20"/>
        </w:rPr>
        <w:t xml:space="preserve"> m</w:t>
      </w:r>
      <w:r w:rsidR="006C347C" w:rsidRPr="005C7F3B">
        <w:rPr>
          <w:rFonts w:ascii="Arial" w:hAnsi="Arial" w:cs="Arial"/>
          <w:b/>
          <w:i/>
          <w:color w:val="0000FF"/>
          <w:sz w:val="20"/>
          <w:szCs w:val="20"/>
        </w:rPr>
        <w:t>ajor milestones for the project.  The role titles should be replaced with specific names of assigned team members.</w:t>
      </w:r>
    </w:p>
    <w:p w:rsidR="00AC4AB6" w:rsidRDefault="00AC4AB6" w:rsidP="00AC4AB6">
      <w:pPr>
        <w:rPr>
          <w:rFonts w:ascii="Arial" w:hAnsi="Arial" w:cs="Arial"/>
          <w:b/>
          <w:i/>
          <w:color w:val="0070C0"/>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60"/>
        <w:gridCol w:w="1537"/>
        <w:gridCol w:w="1525"/>
        <w:gridCol w:w="1615"/>
        <w:gridCol w:w="1620"/>
      </w:tblGrid>
      <w:tr w:rsidR="00AC4AB6" w:rsidRPr="00C70AAC">
        <w:trPr>
          <w:tblHeader/>
        </w:trPr>
        <w:tc>
          <w:tcPr>
            <w:tcW w:w="2160" w:type="dxa"/>
            <w:shd w:val="clear" w:color="auto" w:fill="B6DDE8"/>
          </w:tcPr>
          <w:p w:rsidR="00AC4AB6" w:rsidRPr="00AF6262" w:rsidRDefault="00B34398" w:rsidP="00220DAB">
            <w:pPr>
              <w:rPr>
                <w:rFonts w:ascii="Arial" w:hAnsi="Arial" w:cs="Arial"/>
                <w:b/>
                <w:sz w:val="20"/>
                <w:szCs w:val="20"/>
              </w:rPr>
            </w:pPr>
            <w:r>
              <w:rPr>
                <w:rFonts w:ascii="Arial" w:hAnsi="Arial" w:cs="Arial"/>
                <w:b/>
                <w:sz w:val="20"/>
                <w:szCs w:val="20"/>
              </w:rPr>
              <w:t xml:space="preserve">Major </w:t>
            </w:r>
            <w:r w:rsidR="00C70AAC" w:rsidRPr="00AF6262">
              <w:rPr>
                <w:rFonts w:ascii="Arial" w:hAnsi="Arial" w:cs="Arial"/>
                <w:b/>
                <w:sz w:val="20"/>
                <w:szCs w:val="20"/>
              </w:rPr>
              <w:t>Milestone</w:t>
            </w:r>
          </w:p>
        </w:tc>
        <w:tc>
          <w:tcPr>
            <w:tcW w:w="1537" w:type="dxa"/>
            <w:shd w:val="clear" w:color="auto" w:fill="B6DDE8"/>
          </w:tcPr>
          <w:p w:rsidR="00AC4AB6" w:rsidRPr="00AF6262" w:rsidRDefault="00C70AAC" w:rsidP="00220DAB">
            <w:pPr>
              <w:rPr>
                <w:rFonts w:ascii="Arial" w:hAnsi="Arial" w:cs="Arial"/>
                <w:b/>
                <w:sz w:val="20"/>
                <w:szCs w:val="20"/>
              </w:rPr>
            </w:pPr>
            <w:r w:rsidRPr="00AF6262">
              <w:rPr>
                <w:rFonts w:ascii="Arial" w:hAnsi="Arial" w:cs="Arial"/>
                <w:b/>
                <w:sz w:val="20"/>
                <w:szCs w:val="20"/>
              </w:rPr>
              <w:t>Accountable</w:t>
            </w:r>
          </w:p>
        </w:tc>
        <w:tc>
          <w:tcPr>
            <w:tcW w:w="1525" w:type="dxa"/>
            <w:shd w:val="clear" w:color="auto" w:fill="B6DDE8"/>
          </w:tcPr>
          <w:p w:rsidR="00AC4AB6" w:rsidRPr="00AF6262" w:rsidRDefault="00C70AAC" w:rsidP="00220DAB">
            <w:pPr>
              <w:rPr>
                <w:rFonts w:ascii="Arial" w:hAnsi="Arial" w:cs="Arial"/>
                <w:b/>
                <w:sz w:val="20"/>
                <w:szCs w:val="20"/>
              </w:rPr>
            </w:pPr>
            <w:r w:rsidRPr="00AF6262">
              <w:rPr>
                <w:rFonts w:ascii="Arial" w:hAnsi="Arial" w:cs="Arial"/>
                <w:b/>
                <w:sz w:val="20"/>
                <w:szCs w:val="20"/>
              </w:rPr>
              <w:t>Responsible</w:t>
            </w:r>
          </w:p>
        </w:tc>
        <w:tc>
          <w:tcPr>
            <w:tcW w:w="1615" w:type="dxa"/>
            <w:shd w:val="clear" w:color="auto" w:fill="B6DDE8"/>
          </w:tcPr>
          <w:p w:rsidR="00AC4AB6" w:rsidRPr="00AF6262" w:rsidRDefault="00C70AAC" w:rsidP="00220DAB">
            <w:pPr>
              <w:rPr>
                <w:rFonts w:ascii="Arial" w:hAnsi="Arial" w:cs="Arial"/>
                <w:b/>
                <w:sz w:val="20"/>
                <w:szCs w:val="20"/>
              </w:rPr>
            </w:pPr>
            <w:r w:rsidRPr="00AF6262">
              <w:rPr>
                <w:rFonts w:ascii="Arial" w:hAnsi="Arial" w:cs="Arial"/>
                <w:b/>
                <w:sz w:val="20"/>
                <w:szCs w:val="20"/>
              </w:rPr>
              <w:t>Consulted</w:t>
            </w:r>
          </w:p>
        </w:tc>
        <w:tc>
          <w:tcPr>
            <w:tcW w:w="1620" w:type="dxa"/>
            <w:shd w:val="clear" w:color="auto" w:fill="B6DDE8"/>
          </w:tcPr>
          <w:p w:rsidR="00AC4AB6" w:rsidRPr="00AF6262" w:rsidRDefault="00C70AAC" w:rsidP="00220DAB">
            <w:pPr>
              <w:rPr>
                <w:rFonts w:ascii="Arial" w:hAnsi="Arial" w:cs="Arial"/>
                <w:b/>
                <w:sz w:val="20"/>
                <w:szCs w:val="20"/>
              </w:rPr>
            </w:pPr>
            <w:r w:rsidRPr="00AF6262">
              <w:rPr>
                <w:rFonts w:ascii="Arial" w:hAnsi="Arial" w:cs="Arial"/>
                <w:b/>
                <w:sz w:val="20"/>
                <w:szCs w:val="20"/>
              </w:rPr>
              <w:t>Informed</w:t>
            </w:r>
          </w:p>
        </w:tc>
      </w:tr>
      <w:tr w:rsidR="00AC4AB6" w:rsidRPr="00A201CB">
        <w:tc>
          <w:tcPr>
            <w:tcW w:w="2160" w:type="dxa"/>
          </w:tcPr>
          <w:p w:rsidR="00AC4AB6" w:rsidRPr="005C7F3B" w:rsidRDefault="00C70AAC" w:rsidP="00220DAB">
            <w:pPr>
              <w:jc w:val="left"/>
              <w:rPr>
                <w:rFonts w:ascii="Arial" w:hAnsi="Arial" w:cs="Arial"/>
                <w:b/>
                <w:sz w:val="20"/>
                <w:szCs w:val="20"/>
              </w:rPr>
            </w:pPr>
            <w:r w:rsidRPr="005C7F3B">
              <w:rPr>
                <w:rFonts w:ascii="Arial" w:hAnsi="Arial" w:cs="Arial"/>
                <w:b/>
                <w:sz w:val="20"/>
                <w:szCs w:val="20"/>
              </w:rPr>
              <w:t xml:space="preserve">Preliminary </w:t>
            </w:r>
            <w:smartTag w:uri="urn:schemas-microsoft-com:office:smarttags" w:element="stockticker">
              <w:r w:rsidRPr="005C7F3B">
                <w:rPr>
                  <w:rFonts w:ascii="Arial" w:hAnsi="Arial" w:cs="Arial"/>
                  <w:b/>
                  <w:sz w:val="20"/>
                  <w:szCs w:val="20"/>
                </w:rPr>
                <w:t>PRD</w:t>
              </w:r>
            </w:smartTag>
          </w:p>
        </w:tc>
        <w:tc>
          <w:tcPr>
            <w:tcW w:w="1537" w:type="dxa"/>
          </w:tcPr>
          <w:p w:rsidR="00AC4AB6"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Prod</w:t>
            </w:r>
            <w:r w:rsidR="00774C04" w:rsidRPr="005C7F3B">
              <w:rPr>
                <w:rFonts w:ascii="Arial" w:hAnsi="Arial" w:cs="Arial"/>
                <w:i/>
                <w:color w:val="0000FF"/>
                <w:sz w:val="20"/>
                <w:szCs w:val="20"/>
              </w:rPr>
              <w:t xml:space="preserve"> Mgr</w:t>
            </w:r>
          </w:p>
        </w:tc>
        <w:tc>
          <w:tcPr>
            <w:tcW w:w="1525" w:type="dxa"/>
          </w:tcPr>
          <w:p w:rsidR="00AC4AB6" w:rsidRPr="005C7F3B" w:rsidRDefault="00C70AAC"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615" w:type="dxa"/>
          </w:tcPr>
          <w:p w:rsidR="00AC4AB6"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Functl Mgrs</w:t>
            </w:r>
          </w:p>
        </w:tc>
        <w:tc>
          <w:tcPr>
            <w:tcW w:w="1620" w:type="dxa"/>
          </w:tcPr>
          <w:p w:rsidR="00AC4AB6" w:rsidRPr="005C7F3B" w:rsidRDefault="00AC4AB6" w:rsidP="00220DAB">
            <w:pPr>
              <w:jc w:val="left"/>
              <w:rPr>
                <w:rFonts w:ascii="Arial" w:hAnsi="Arial" w:cs="Arial"/>
                <w:i/>
                <w:color w:val="0000FF"/>
                <w:sz w:val="20"/>
                <w:szCs w:val="20"/>
              </w:rPr>
            </w:pPr>
          </w:p>
        </w:tc>
      </w:tr>
      <w:tr w:rsidR="00AC4AB6" w:rsidRPr="00A201CB">
        <w:tc>
          <w:tcPr>
            <w:tcW w:w="2160" w:type="dxa"/>
          </w:tcPr>
          <w:p w:rsidR="00AC4AB6" w:rsidRPr="005C7F3B" w:rsidRDefault="00C70AAC" w:rsidP="00220DAB">
            <w:pPr>
              <w:jc w:val="left"/>
              <w:rPr>
                <w:rFonts w:ascii="Arial" w:hAnsi="Arial" w:cs="Arial"/>
                <w:b/>
                <w:sz w:val="20"/>
                <w:szCs w:val="20"/>
              </w:rPr>
            </w:pPr>
            <w:r w:rsidRPr="005C7F3B">
              <w:rPr>
                <w:rFonts w:ascii="Arial" w:hAnsi="Arial" w:cs="Arial"/>
                <w:b/>
                <w:sz w:val="20"/>
                <w:szCs w:val="20"/>
              </w:rPr>
              <w:t>Project Kickoff</w:t>
            </w:r>
          </w:p>
        </w:tc>
        <w:tc>
          <w:tcPr>
            <w:tcW w:w="1537" w:type="dxa"/>
          </w:tcPr>
          <w:p w:rsidR="00AC4AB6"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Prod</w:t>
            </w:r>
            <w:r w:rsidR="00774C04" w:rsidRPr="005C7F3B">
              <w:rPr>
                <w:rFonts w:ascii="Arial" w:hAnsi="Arial" w:cs="Arial"/>
                <w:i/>
                <w:color w:val="0000FF"/>
                <w:sz w:val="20"/>
                <w:szCs w:val="20"/>
              </w:rPr>
              <w:t xml:space="preserve"> Mgr</w:t>
            </w:r>
          </w:p>
        </w:tc>
        <w:tc>
          <w:tcPr>
            <w:tcW w:w="1525" w:type="dxa"/>
          </w:tcPr>
          <w:p w:rsidR="00AC4AB6"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615" w:type="dxa"/>
          </w:tcPr>
          <w:p w:rsidR="00AC4AB6"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Proj Team</w:t>
            </w:r>
          </w:p>
        </w:tc>
        <w:tc>
          <w:tcPr>
            <w:tcW w:w="1620" w:type="dxa"/>
          </w:tcPr>
          <w:p w:rsidR="00AC4AB6" w:rsidRPr="005C7F3B" w:rsidRDefault="00CB79DD" w:rsidP="00220DAB">
            <w:pPr>
              <w:jc w:val="left"/>
              <w:rPr>
                <w:rFonts w:ascii="Arial" w:hAnsi="Arial" w:cs="Arial"/>
                <w:i/>
                <w:color w:val="0000FF"/>
                <w:sz w:val="20"/>
                <w:szCs w:val="20"/>
              </w:rPr>
            </w:pPr>
            <w:r w:rsidRPr="005C7F3B">
              <w:rPr>
                <w:rFonts w:ascii="Arial" w:hAnsi="Arial" w:cs="Arial"/>
                <w:i/>
                <w:color w:val="0000FF"/>
                <w:sz w:val="20"/>
                <w:szCs w:val="20"/>
              </w:rPr>
              <w:t>SDM</w:t>
            </w:r>
          </w:p>
        </w:tc>
      </w:tr>
      <w:tr w:rsidR="00774C04" w:rsidRPr="00A201CB">
        <w:tc>
          <w:tcPr>
            <w:tcW w:w="2160" w:type="dxa"/>
          </w:tcPr>
          <w:p w:rsidR="00774C04" w:rsidRPr="005C7F3B" w:rsidRDefault="00774C04" w:rsidP="00220DAB">
            <w:pPr>
              <w:jc w:val="left"/>
              <w:rPr>
                <w:rFonts w:ascii="Arial" w:hAnsi="Arial" w:cs="Arial"/>
                <w:b/>
                <w:sz w:val="20"/>
                <w:szCs w:val="20"/>
              </w:rPr>
            </w:pPr>
            <w:r w:rsidRPr="005C7F3B">
              <w:rPr>
                <w:rFonts w:ascii="Arial" w:hAnsi="Arial" w:cs="Arial"/>
                <w:b/>
                <w:sz w:val="20"/>
                <w:szCs w:val="20"/>
              </w:rPr>
              <w:t xml:space="preserve">Final </w:t>
            </w:r>
            <w:smartTag w:uri="urn:schemas-microsoft-com:office:smarttags" w:element="stockticker">
              <w:r w:rsidRPr="005C7F3B">
                <w:rPr>
                  <w:rFonts w:ascii="Arial" w:hAnsi="Arial" w:cs="Arial"/>
                  <w:b/>
                  <w:sz w:val="20"/>
                  <w:szCs w:val="20"/>
                </w:rPr>
                <w:t>PRD</w:t>
              </w:r>
            </w:smartTag>
          </w:p>
        </w:tc>
        <w:tc>
          <w:tcPr>
            <w:tcW w:w="1537" w:type="dxa"/>
          </w:tcPr>
          <w:p w:rsidR="00774C04"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Prod</w:t>
            </w:r>
            <w:r w:rsidR="00774C04" w:rsidRPr="005C7F3B">
              <w:rPr>
                <w:rFonts w:ascii="Arial" w:hAnsi="Arial" w:cs="Arial"/>
                <w:i/>
                <w:color w:val="0000FF"/>
                <w:sz w:val="20"/>
                <w:szCs w:val="20"/>
              </w:rPr>
              <w:t xml:space="preserve"> Mgr</w:t>
            </w:r>
          </w:p>
        </w:tc>
        <w:tc>
          <w:tcPr>
            <w:tcW w:w="1525"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615"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Proj Team</w:t>
            </w:r>
          </w:p>
        </w:tc>
        <w:tc>
          <w:tcPr>
            <w:tcW w:w="1620" w:type="dxa"/>
          </w:tcPr>
          <w:p w:rsidR="00774C04" w:rsidRPr="005C7F3B" w:rsidRDefault="00CB79DD" w:rsidP="00220DAB">
            <w:pPr>
              <w:jc w:val="left"/>
              <w:rPr>
                <w:rFonts w:ascii="Arial" w:hAnsi="Arial" w:cs="Arial"/>
                <w:i/>
                <w:color w:val="0000FF"/>
                <w:sz w:val="20"/>
                <w:szCs w:val="20"/>
              </w:rPr>
            </w:pPr>
            <w:r w:rsidRPr="005C7F3B">
              <w:rPr>
                <w:rFonts w:ascii="Arial" w:hAnsi="Arial" w:cs="Arial"/>
                <w:i/>
                <w:color w:val="0000FF"/>
                <w:sz w:val="20"/>
                <w:szCs w:val="20"/>
              </w:rPr>
              <w:t>SDM</w:t>
            </w:r>
          </w:p>
        </w:tc>
      </w:tr>
      <w:tr w:rsidR="00774C04" w:rsidRPr="00A201CB">
        <w:tc>
          <w:tcPr>
            <w:tcW w:w="2160" w:type="dxa"/>
          </w:tcPr>
          <w:p w:rsidR="00774C04" w:rsidRPr="005C7F3B" w:rsidRDefault="00774C04" w:rsidP="00220DAB">
            <w:pPr>
              <w:jc w:val="left"/>
              <w:rPr>
                <w:rFonts w:ascii="Arial" w:hAnsi="Arial" w:cs="Arial"/>
                <w:b/>
                <w:sz w:val="20"/>
                <w:szCs w:val="20"/>
              </w:rPr>
            </w:pPr>
            <w:r w:rsidRPr="005C7F3B">
              <w:rPr>
                <w:rFonts w:ascii="Arial" w:hAnsi="Arial" w:cs="Arial"/>
                <w:b/>
                <w:sz w:val="20"/>
                <w:szCs w:val="20"/>
              </w:rPr>
              <w:t>Wireframe Signoff</w:t>
            </w:r>
          </w:p>
        </w:tc>
        <w:tc>
          <w:tcPr>
            <w:tcW w:w="1537"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525"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UE</w:t>
            </w:r>
          </w:p>
        </w:tc>
        <w:tc>
          <w:tcPr>
            <w:tcW w:w="1615" w:type="dxa"/>
          </w:tcPr>
          <w:p w:rsidR="00774C04" w:rsidRPr="005C7F3B" w:rsidRDefault="00774C04" w:rsidP="006C347C">
            <w:pPr>
              <w:jc w:val="left"/>
              <w:rPr>
                <w:rFonts w:ascii="Arial" w:hAnsi="Arial" w:cs="Arial"/>
                <w:i/>
                <w:color w:val="0000FF"/>
                <w:sz w:val="20"/>
                <w:szCs w:val="20"/>
              </w:rPr>
            </w:pPr>
            <w:r w:rsidRPr="005C7F3B">
              <w:rPr>
                <w:rFonts w:ascii="Arial" w:hAnsi="Arial" w:cs="Arial"/>
                <w:i/>
                <w:color w:val="0000FF"/>
                <w:sz w:val="20"/>
                <w:szCs w:val="20"/>
              </w:rPr>
              <w:t>Dev Team</w:t>
            </w:r>
          </w:p>
        </w:tc>
        <w:tc>
          <w:tcPr>
            <w:tcW w:w="1620" w:type="dxa"/>
          </w:tcPr>
          <w:p w:rsidR="00774C04"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SDM</w:t>
            </w:r>
            <w:r w:rsidR="00B34398" w:rsidRPr="005C7F3B">
              <w:rPr>
                <w:rFonts w:ascii="Arial" w:hAnsi="Arial" w:cs="Arial"/>
                <w:i/>
                <w:color w:val="0000FF"/>
                <w:sz w:val="20"/>
                <w:szCs w:val="20"/>
              </w:rPr>
              <w:t>, Proj Team</w:t>
            </w:r>
          </w:p>
        </w:tc>
      </w:tr>
      <w:tr w:rsidR="00774C04" w:rsidRPr="00A201CB">
        <w:tc>
          <w:tcPr>
            <w:tcW w:w="2160" w:type="dxa"/>
          </w:tcPr>
          <w:p w:rsidR="00774C04" w:rsidRPr="005C7F3B" w:rsidRDefault="00774C04" w:rsidP="00220DAB">
            <w:pPr>
              <w:jc w:val="left"/>
              <w:rPr>
                <w:rFonts w:ascii="Arial" w:hAnsi="Arial" w:cs="Arial"/>
                <w:b/>
                <w:sz w:val="20"/>
                <w:szCs w:val="20"/>
              </w:rPr>
            </w:pPr>
            <w:r w:rsidRPr="005C7F3B">
              <w:rPr>
                <w:rFonts w:ascii="Arial" w:hAnsi="Arial" w:cs="Arial"/>
                <w:b/>
                <w:sz w:val="20"/>
                <w:szCs w:val="20"/>
              </w:rPr>
              <w:t>HTML Complete</w:t>
            </w:r>
          </w:p>
        </w:tc>
        <w:tc>
          <w:tcPr>
            <w:tcW w:w="1537"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525"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UE</w:t>
            </w:r>
          </w:p>
        </w:tc>
        <w:tc>
          <w:tcPr>
            <w:tcW w:w="1615" w:type="dxa"/>
          </w:tcPr>
          <w:p w:rsidR="00774C04" w:rsidRPr="005C7F3B" w:rsidRDefault="00774C04" w:rsidP="006C347C">
            <w:pPr>
              <w:jc w:val="left"/>
              <w:rPr>
                <w:rFonts w:ascii="Arial" w:hAnsi="Arial" w:cs="Arial"/>
                <w:i/>
                <w:color w:val="0000FF"/>
                <w:sz w:val="20"/>
                <w:szCs w:val="20"/>
              </w:rPr>
            </w:pPr>
            <w:r w:rsidRPr="005C7F3B">
              <w:rPr>
                <w:rFonts w:ascii="Arial" w:hAnsi="Arial" w:cs="Arial"/>
                <w:i/>
                <w:color w:val="0000FF"/>
                <w:sz w:val="20"/>
                <w:szCs w:val="20"/>
              </w:rPr>
              <w:t>Dev Tea</w:t>
            </w:r>
            <w:r w:rsidR="006C347C" w:rsidRPr="005C7F3B">
              <w:rPr>
                <w:rFonts w:ascii="Arial" w:hAnsi="Arial" w:cs="Arial"/>
                <w:i/>
                <w:color w:val="0000FF"/>
                <w:sz w:val="20"/>
                <w:szCs w:val="20"/>
              </w:rPr>
              <w:t>m</w:t>
            </w:r>
          </w:p>
        </w:tc>
        <w:tc>
          <w:tcPr>
            <w:tcW w:w="1620" w:type="dxa"/>
          </w:tcPr>
          <w:p w:rsidR="00774C04"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SDM</w:t>
            </w:r>
            <w:r w:rsidR="00B34398" w:rsidRPr="005C7F3B">
              <w:rPr>
                <w:rFonts w:ascii="Arial" w:hAnsi="Arial" w:cs="Arial"/>
                <w:i/>
                <w:color w:val="0000FF"/>
                <w:sz w:val="20"/>
                <w:szCs w:val="20"/>
              </w:rPr>
              <w:t>, Proj Team</w:t>
            </w:r>
          </w:p>
        </w:tc>
      </w:tr>
      <w:tr w:rsidR="00774C04" w:rsidRPr="00A201CB">
        <w:tc>
          <w:tcPr>
            <w:tcW w:w="2160" w:type="dxa"/>
          </w:tcPr>
          <w:p w:rsidR="00774C04" w:rsidRPr="005C7F3B" w:rsidRDefault="00774C04" w:rsidP="00220DAB">
            <w:pPr>
              <w:jc w:val="left"/>
              <w:rPr>
                <w:rFonts w:ascii="Arial" w:hAnsi="Arial" w:cs="Arial"/>
                <w:b/>
                <w:sz w:val="20"/>
                <w:szCs w:val="20"/>
              </w:rPr>
            </w:pPr>
            <w:r w:rsidRPr="005C7F3B">
              <w:rPr>
                <w:rFonts w:ascii="Arial" w:hAnsi="Arial" w:cs="Arial"/>
                <w:b/>
                <w:sz w:val="20"/>
                <w:szCs w:val="20"/>
              </w:rPr>
              <w:t>Deploy to QA</w:t>
            </w:r>
          </w:p>
        </w:tc>
        <w:tc>
          <w:tcPr>
            <w:tcW w:w="1537" w:type="dxa"/>
          </w:tcPr>
          <w:p w:rsidR="00774C04"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525" w:type="dxa"/>
          </w:tcPr>
          <w:p w:rsidR="00774C04" w:rsidRPr="005C7F3B" w:rsidRDefault="00774C04" w:rsidP="00774C04">
            <w:pPr>
              <w:jc w:val="left"/>
              <w:rPr>
                <w:rFonts w:ascii="Arial" w:hAnsi="Arial" w:cs="Arial"/>
                <w:i/>
                <w:color w:val="0000FF"/>
                <w:sz w:val="20"/>
                <w:szCs w:val="20"/>
              </w:rPr>
            </w:pPr>
            <w:r w:rsidRPr="005C7F3B">
              <w:rPr>
                <w:rFonts w:ascii="Arial" w:hAnsi="Arial" w:cs="Arial"/>
                <w:i/>
                <w:color w:val="0000FF"/>
                <w:sz w:val="20"/>
                <w:szCs w:val="20"/>
              </w:rPr>
              <w:t>Dev Lead</w:t>
            </w:r>
          </w:p>
        </w:tc>
        <w:tc>
          <w:tcPr>
            <w:tcW w:w="1615" w:type="dxa"/>
          </w:tcPr>
          <w:p w:rsidR="00774C04"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QA Lead</w:t>
            </w:r>
          </w:p>
        </w:tc>
        <w:tc>
          <w:tcPr>
            <w:tcW w:w="1620" w:type="dxa"/>
          </w:tcPr>
          <w:p w:rsidR="00774C04"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SDM</w:t>
            </w:r>
            <w:r w:rsidR="00B34398" w:rsidRPr="005C7F3B">
              <w:rPr>
                <w:rFonts w:ascii="Arial" w:hAnsi="Arial" w:cs="Arial"/>
                <w:i/>
                <w:color w:val="0000FF"/>
                <w:sz w:val="20"/>
                <w:szCs w:val="20"/>
              </w:rPr>
              <w:t>, Proj Team</w:t>
            </w:r>
          </w:p>
        </w:tc>
      </w:tr>
      <w:tr w:rsidR="00C70AAC" w:rsidRPr="00A201CB">
        <w:tc>
          <w:tcPr>
            <w:tcW w:w="2160" w:type="dxa"/>
          </w:tcPr>
          <w:p w:rsidR="00C70AAC" w:rsidRPr="005C7F3B" w:rsidRDefault="00C70AAC" w:rsidP="00220DAB">
            <w:pPr>
              <w:jc w:val="left"/>
              <w:rPr>
                <w:rFonts w:ascii="Arial" w:hAnsi="Arial" w:cs="Arial"/>
                <w:b/>
                <w:sz w:val="20"/>
                <w:szCs w:val="20"/>
              </w:rPr>
            </w:pPr>
            <w:r w:rsidRPr="005C7F3B">
              <w:rPr>
                <w:rFonts w:ascii="Arial" w:hAnsi="Arial" w:cs="Arial"/>
                <w:b/>
                <w:sz w:val="20"/>
                <w:szCs w:val="20"/>
              </w:rPr>
              <w:t>Deploy to Staging</w:t>
            </w:r>
          </w:p>
        </w:tc>
        <w:tc>
          <w:tcPr>
            <w:tcW w:w="1537" w:type="dxa"/>
          </w:tcPr>
          <w:p w:rsidR="00C70AAC"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525" w:type="dxa"/>
          </w:tcPr>
          <w:p w:rsidR="00C70AAC" w:rsidRPr="005C7F3B" w:rsidRDefault="00C70AAC" w:rsidP="00774C04">
            <w:pPr>
              <w:jc w:val="left"/>
              <w:rPr>
                <w:rFonts w:ascii="Arial" w:hAnsi="Arial" w:cs="Arial"/>
                <w:i/>
                <w:color w:val="0000FF"/>
                <w:sz w:val="20"/>
                <w:szCs w:val="20"/>
              </w:rPr>
            </w:pPr>
            <w:r w:rsidRPr="005C7F3B">
              <w:rPr>
                <w:rFonts w:ascii="Arial" w:hAnsi="Arial" w:cs="Arial"/>
                <w:i/>
                <w:color w:val="0000FF"/>
                <w:sz w:val="20"/>
                <w:szCs w:val="20"/>
              </w:rPr>
              <w:t xml:space="preserve">QA </w:t>
            </w:r>
            <w:r w:rsidR="00774C04" w:rsidRPr="005C7F3B">
              <w:rPr>
                <w:rFonts w:ascii="Arial" w:hAnsi="Arial" w:cs="Arial"/>
                <w:i/>
                <w:color w:val="0000FF"/>
                <w:sz w:val="20"/>
                <w:szCs w:val="20"/>
              </w:rPr>
              <w:t>Lead</w:t>
            </w:r>
          </w:p>
        </w:tc>
        <w:tc>
          <w:tcPr>
            <w:tcW w:w="1615" w:type="dxa"/>
          </w:tcPr>
          <w:p w:rsidR="00C70AAC" w:rsidRPr="005C7F3B" w:rsidRDefault="00C70AAC" w:rsidP="00220DAB">
            <w:pPr>
              <w:jc w:val="left"/>
              <w:rPr>
                <w:rFonts w:ascii="Arial" w:hAnsi="Arial" w:cs="Arial"/>
                <w:i/>
                <w:color w:val="0000FF"/>
                <w:sz w:val="20"/>
                <w:szCs w:val="20"/>
              </w:rPr>
            </w:pPr>
          </w:p>
        </w:tc>
        <w:tc>
          <w:tcPr>
            <w:tcW w:w="1620" w:type="dxa"/>
          </w:tcPr>
          <w:p w:rsidR="00C70AAC"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SDM, Proj Team</w:t>
            </w:r>
          </w:p>
        </w:tc>
      </w:tr>
    </w:tbl>
    <w:p w:rsidR="00AC4AB6" w:rsidRPr="00AC4AB6" w:rsidRDefault="00AC4AB6" w:rsidP="00AC4AB6">
      <w:pPr>
        <w:ind w:left="990"/>
        <w:rPr>
          <w:rFonts w:ascii="Arial" w:hAnsi="Arial" w:cs="Arial"/>
          <w:b/>
          <w:i/>
          <w:color w:val="0070C0"/>
          <w:sz w:val="20"/>
          <w:szCs w:val="20"/>
        </w:rPr>
      </w:pPr>
    </w:p>
    <w:p w:rsidR="005C2F2D" w:rsidRDefault="00166031" w:rsidP="0045324D">
      <w:r>
        <w:t xml:space="preserve"> </w:t>
      </w:r>
    </w:p>
    <w:p w:rsidR="00136616" w:rsidRPr="00136616" w:rsidRDefault="00136616" w:rsidP="00136616">
      <w:pPr>
        <w:pStyle w:val="Heading2"/>
        <w:numPr>
          <w:ilvl w:val="0"/>
          <w:numId w:val="3"/>
        </w:numPr>
        <w:shd w:val="pct20" w:color="auto" w:fill="auto"/>
        <w:tabs>
          <w:tab w:val="clear" w:pos="1152"/>
          <w:tab w:val="num" w:pos="270"/>
        </w:tabs>
        <w:spacing w:before="0"/>
        <w:ind w:left="270" w:hanging="270"/>
        <w:rPr>
          <w:rFonts w:cs="Arial"/>
          <w:sz w:val="28"/>
        </w:rPr>
      </w:pPr>
      <w:bookmarkStart w:id="139" w:name="_Toc324835483"/>
      <w:r w:rsidRPr="00136616">
        <w:rPr>
          <w:rFonts w:cs="Arial"/>
          <w:sz w:val="28"/>
        </w:rPr>
        <w:t>Appendix:</w:t>
      </w:r>
      <w:bookmarkEnd w:id="139"/>
    </w:p>
    <w:p w:rsidR="00035E95" w:rsidRDefault="001068D4" w:rsidP="005C2F2D">
      <w:pPr>
        <w:pStyle w:val="Heading2"/>
        <w:tabs>
          <w:tab w:val="left" w:pos="810"/>
        </w:tabs>
        <w:ind w:left="810" w:hanging="540"/>
      </w:pPr>
      <w:bookmarkStart w:id="140" w:name="_Toc324835484"/>
      <w:r>
        <w:t>Priority List</w:t>
      </w:r>
      <w:bookmarkEnd w:id="140"/>
    </w:p>
    <w:p w:rsidR="0019486C" w:rsidRDefault="0019486C" w:rsidP="00035E95">
      <w:pPr>
        <w:pStyle w:val="Heading2"/>
        <w:numPr>
          <w:ilvl w:val="0"/>
          <w:numId w:val="0"/>
        </w:numPr>
        <w:tabs>
          <w:tab w:val="left" w:pos="810"/>
        </w:tabs>
        <w:ind w:left="270"/>
      </w:pPr>
      <w:r>
        <w:t xml:space="preserve"> </w:t>
      </w:r>
    </w:p>
    <w:tbl>
      <w:tblPr>
        <w:tblW w:w="9753" w:type="dxa"/>
        <w:tblInd w:w="93" w:type="dxa"/>
        <w:tblLook w:val="04A0"/>
      </w:tblPr>
      <w:tblGrid>
        <w:gridCol w:w="1905"/>
        <w:gridCol w:w="3420"/>
        <w:gridCol w:w="1350"/>
        <w:gridCol w:w="3078"/>
      </w:tblGrid>
      <w:tr w:rsidR="00035E95" w:rsidRPr="00035E95" w:rsidTr="00035E95">
        <w:trPr>
          <w:trHeight w:val="390"/>
        </w:trPr>
        <w:tc>
          <w:tcPr>
            <w:tcW w:w="1905" w:type="dxa"/>
            <w:tcBorders>
              <w:top w:val="single" w:sz="8" w:space="0" w:color="auto"/>
              <w:left w:val="single" w:sz="8" w:space="0" w:color="auto"/>
              <w:bottom w:val="single" w:sz="8" w:space="0" w:color="auto"/>
              <w:right w:val="single" w:sz="8" w:space="0" w:color="auto"/>
            </w:tcBorders>
            <w:shd w:val="clear" w:color="000000" w:fill="000000"/>
            <w:hideMark/>
          </w:tcPr>
          <w:p w:rsidR="00035E95" w:rsidRPr="00035E95" w:rsidRDefault="00035E95" w:rsidP="00035E95">
            <w:pPr>
              <w:widowControl/>
              <w:adjustRightInd/>
              <w:spacing w:line="240" w:lineRule="auto"/>
              <w:jc w:val="center"/>
              <w:textAlignment w:val="auto"/>
              <w:rPr>
                <w:b/>
                <w:bCs/>
                <w:color w:val="FFFFFF"/>
                <w:sz w:val="20"/>
                <w:szCs w:val="28"/>
              </w:rPr>
            </w:pPr>
            <w:r w:rsidRPr="00035E95">
              <w:rPr>
                <w:b/>
                <w:bCs/>
                <w:color w:val="FFFFFF"/>
                <w:sz w:val="20"/>
                <w:szCs w:val="28"/>
              </w:rPr>
              <w:t>Functional Area</w:t>
            </w:r>
          </w:p>
        </w:tc>
        <w:tc>
          <w:tcPr>
            <w:tcW w:w="3420" w:type="dxa"/>
            <w:tcBorders>
              <w:top w:val="single" w:sz="8" w:space="0" w:color="auto"/>
              <w:left w:val="nil"/>
              <w:bottom w:val="single" w:sz="8" w:space="0" w:color="auto"/>
              <w:right w:val="single" w:sz="8" w:space="0" w:color="auto"/>
            </w:tcBorders>
            <w:shd w:val="clear" w:color="000000" w:fill="000000"/>
            <w:hideMark/>
          </w:tcPr>
          <w:p w:rsidR="00035E95" w:rsidRPr="00035E95" w:rsidRDefault="00035E95" w:rsidP="00035E95">
            <w:pPr>
              <w:widowControl/>
              <w:adjustRightInd/>
              <w:spacing w:line="240" w:lineRule="auto"/>
              <w:jc w:val="center"/>
              <w:textAlignment w:val="auto"/>
              <w:rPr>
                <w:b/>
                <w:bCs/>
                <w:color w:val="FFFFFF"/>
                <w:sz w:val="20"/>
                <w:szCs w:val="28"/>
              </w:rPr>
            </w:pPr>
            <w:r w:rsidRPr="00035E95">
              <w:rPr>
                <w:b/>
                <w:bCs/>
                <w:color w:val="FFFFFF"/>
                <w:sz w:val="20"/>
                <w:szCs w:val="28"/>
              </w:rPr>
              <w:t>Description</w:t>
            </w:r>
          </w:p>
        </w:tc>
        <w:tc>
          <w:tcPr>
            <w:tcW w:w="1350" w:type="dxa"/>
            <w:tcBorders>
              <w:top w:val="single" w:sz="8" w:space="0" w:color="auto"/>
              <w:left w:val="nil"/>
              <w:bottom w:val="single" w:sz="8" w:space="0" w:color="auto"/>
              <w:right w:val="single" w:sz="8" w:space="0" w:color="auto"/>
            </w:tcBorders>
            <w:shd w:val="clear" w:color="000000" w:fill="000000"/>
            <w:hideMark/>
          </w:tcPr>
          <w:p w:rsidR="00035E95" w:rsidRPr="00035E95" w:rsidRDefault="00035E95" w:rsidP="00035E95">
            <w:pPr>
              <w:widowControl/>
              <w:adjustRightInd/>
              <w:spacing w:line="240" w:lineRule="auto"/>
              <w:jc w:val="center"/>
              <w:textAlignment w:val="auto"/>
              <w:rPr>
                <w:b/>
                <w:bCs/>
                <w:color w:val="FFFFFF"/>
                <w:sz w:val="20"/>
                <w:szCs w:val="28"/>
              </w:rPr>
            </w:pPr>
            <w:r w:rsidRPr="00035E95">
              <w:rPr>
                <w:b/>
                <w:bCs/>
                <w:color w:val="FFFFFF"/>
                <w:sz w:val="20"/>
                <w:szCs w:val="28"/>
              </w:rPr>
              <w:t>Priority</w:t>
            </w:r>
          </w:p>
        </w:tc>
        <w:tc>
          <w:tcPr>
            <w:tcW w:w="3078" w:type="dxa"/>
            <w:tcBorders>
              <w:top w:val="single" w:sz="8" w:space="0" w:color="auto"/>
              <w:left w:val="nil"/>
              <w:bottom w:val="single" w:sz="8" w:space="0" w:color="auto"/>
              <w:right w:val="single" w:sz="8" w:space="0" w:color="auto"/>
            </w:tcBorders>
            <w:shd w:val="clear" w:color="000000" w:fill="000000"/>
            <w:hideMark/>
          </w:tcPr>
          <w:p w:rsidR="00035E95" w:rsidRPr="00035E95" w:rsidRDefault="00035E95" w:rsidP="00035E95">
            <w:pPr>
              <w:widowControl/>
              <w:adjustRightInd/>
              <w:spacing w:line="240" w:lineRule="auto"/>
              <w:jc w:val="center"/>
              <w:textAlignment w:val="auto"/>
              <w:rPr>
                <w:b/>
                <w:bCs/>
                <w:color w:val="FFFFFF"/>
                <w:sz w:val="20"/>
                <w:szCs w:val="28"/>
              </w:rPr>
            </w:pPr>
            <w:r w:rsidRPr="00035E95">
              <w:rPr>
                <w:b/>
                <w:bCs/>
                <w:color w:val="FFFFFF"/>
                <w:sz w:val="20"/>
                <w:szCs w:val="28"/>
              </w:rPr>
              <w:t>Notes</w:t>
            </w:r>
          </w:p>
        </w:tc>
      </w:tr>
      <w:tr w:rsidR="00035E95" w:rsidRPr="00035E95" w:rsidTr="00035E95">
        <w:trPr>
          <w:gridAfter w:val="3"/>
          <w:wAfter w:w="7848" w:type="dxa"/>
          <w:trHeight w:val="390"/>
        </w:trPr>
        <w:tc>
          <w:tcPr>
            <w:tcW w:w="1905" w:type="dxa"/>
            <w:tcBorders>
              <w:top w:val="single" w:sz="8" w:space="0" w:color="auto"/>
              <w:left w:val="single" w:sz="8" w:space="0" w:color="auto"/>
              <w:bottom w:val="single" w:sz="8" w:space="0" w:color="auto"/>
              <w:right w:val="single" w:sz="8" w:space="0" w:color="000000"/>
            </w:tcBorders>
            <w:shd w:val="clear" w:color="000000" w:fill="FFFFFF"/>
            <w:vAlign w:val="center"/>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People</w:t>
            </w:r>
          </w:p>
        </w:tc>
      </w:tr>
      <w:tr w:rsidR="00035E95" w:rsidRPr="00035E95" w:rsidTr="00035E95">
        <w:trPr>
          <w:trHeight w:val="610"/>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Profile</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User information for configuration of experience.   Needs to share login / password information from commerce system (SSO).  Profile data ideally is pulled directly from Sears.com and additional community features are either added commerce database or linked to commerce profile </w:t>
            </w:r>
            <w:r w:rsidRPr="00035E95">
              <w:rPr>
                <w:color w:val="000000"/>
                <w:sz w:val="20"/>
              </w:rPr>
              <w:lastRenderedPageBreak/>
              <w:t>information.</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lastRenderedPageBreak/>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Communities Profile tab </w:t>
            </w:r>
            <w:r w:rsidRPr="00035E95">
              <w:rPr>
                <w:color w:val="000000"/>
                <w:sz w:val="20"/>
                <w:szCs w:val="22"/>
              </w:rPr>
              <w:br/>
            </w:r>
            <w:r w:rsidRPr="00035E95">
              <w:rPr>
                <w:color w:val="FF0000"/>
                <w:sz w:val="20"/>
                <w:szCs w:val="22"/>
              </w:rPr>
              <w:t>Need to meet with Legal to find out if they have to specifically say they want to be a community member to opt in? Or can anyone who signs up be a community member automatically?</w:t>
            </w:r>
            <w:r w:rsidRPr="00035E95">
              <w:rPr>
                <w:color w:val="FF0000"/>
                <w:sz w:val="20"/>
                <w:szCs w:val="22"/>
              </w:rPr>
              <w:br/>
            </w:r>
            <w:r w:rsidRPr="00035E95">
              <w:rPr>
                <w:color w:val="FF0000"/>
                <w:sz w:val="20"/>
                <w:szCs w:val="22"/>
              </w:rPr>
              <w:br/>
            </w:r>
            <w:r w:rsidRPr="00035E95">
              <w:rPr>
                <w:color w:val="FF0000"/>
                <w:sz w:val="20"/>
                <w:szCs w:val="22"/>
              </w:rPr>
              <w:lastRenderedPageBreak/>
              <w:t xml:space="preserve">Message center, comments, disscussions, reviews, groups, badges, etc. </w:t>
            </w:r>
            <w:r w:rsidRPr="00035E95">
              <w:rPr>
                <w:color w:val="FF0000"/>
                <w:sz w:val="20"/>
                <w:szCs w:val="22"/>
              </w:rPr>
              <w:br/>
            </w:r>
            <w:r w:rsidRPr="00035E95">
              <w:rPr>
                <w:color w:val="FF0000"/>
                <w:sz w:val="20"/>
                <w:szCs w:val="22"/>
              </w:rPr>
              <w:br/>
              <w:t xml:space="preserve">Need a public/private view </w:t>
            </w:r>
            <w:r w:rsidRPr="00035E95">
              <w:rPr>
                <w:color w:val="FF0000"/>
                <w:sz w:val="20"/>
                <w:szCs w:val="22"/>
              </w:rPr>
              <w:br/>
            </w:r>
            <w:r w:rsidRPr="00035E95">
              <w:rPr>
                <w:color w:val="FF0000"/>
                <w:sz w:val="20"/>
                <w:szCs w:val="22"/>
              </w:rPr>
              <w:br/>
              <w:t xml:space="preserve">If in community do not want them going to Sears.com to look at the profile - want to have profile visible from Community header and Community Profile default view (not landing page for overview) </w:t>
            </w:r>
          </w:p>
        </w:tc>
      </w:tr>
      <w:tr w:rsidR="00035E95" w:rsidRPr="00035E95" w:rsidTr="00035E95">
        <w:trPr>
          <w:trHeight w:val="3315"/>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 xml:space="preserve">Relationships (Following) </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entities (community members / blogs / topics /  stores / etc) to follow or have followers.   Followers would be notified of activity via their feed or email notification.</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SM: Once a group is added, all associated followers of the group will be automatically connected with the member</w:t>
            </w:r>
            <w:r w:rsidRPr="00035E95">
              <w:rPr>
                <w:color w:val="000000"/>
                <w:sz w:val="20"/>
                <w:szCs w:val="22"/>
              </w:rPr>
              <w:br/>
            </w:r>
            <w:r w:rsidRPr="00035E95">
              <w:rPr>
                <w:color w:val="FF0000"/>
                <w:sz w:val="20"/>
                <w:szCs w:val="22"/>
              </w:rPr>
              <w:t>Remove friends, just have following, can follow individuals and add to their stream - following a group will not automatically all all memebers of group to feed</w:t>
            </w:r>
          </w:p>
        </w:tc>
      </w:tr>
      <w:tr w:rsidR="00035E95" w:rsidRPr="00035E95" w:rsidTr="00035E95">
        <w:trPr>
          <w:trHeight w:val="3795"/>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Social Network Integration</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for login via social media account. Link FB and community account via FB Connect, import profile image.</w:t>
            </w:r>
            <w:r w:rsidRPr="00035E95">
              <w:rPr>
                <w:color w:val="000000"/>
                <w:sz w:val="20"/>
                <w:szCs w:val="22"/>
              </w:rPr>
              <w:t xml:space="preserve"> </w:t>
            </w:r>
            <w:r w:rsidRPr="00035E95">
              <w:rPr>
                <w:color w:val="000000"/>
                <w:sz w:val="20"/>
              </w:rPr>
              <w:t xml:space="preserve"> name, FB ID, friend ID's, Friend information, email, interests,  locate which FB friends are also on community and follow them. Link Twitter and MySears account, import profile image. Allow for postings created in community site (by users or by Sears) to be posted to social media account. FB/Google+ Share/Like (Twitter post) for Site, Clubs, Stores, Blog posts, Articles, Questions, etc. Allow members to invite friends to join community through facebook, twitter, emails.</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Browse team may have already built - need to follow up </w:t>
            </w:r>
            <w:r w:rsidRPr="00035E95">
              <w:rPr>
                <w:color w:val="FF0000"/>
                <w:sz w:val="20"/>
                <w:szCs w:val="22"/>
              </w:rPr>
              <w:t>and provide pieces of content that needs to be shared</w:t>
            </w:r>
          </w:p>
        </w:tc>
      </w:tr>
      <w:tr w:rsidR="00035E95" w:rsidRPr="00035E95" w:rsidTr="00035E95">
        <w:trPr>
          <w:trHeight w:val="4425"/>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SYWR Integration</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for community members to store SYWR number in profile to convert loyalty points to SYWR points.  Members should be able to input and link SYWR number easily to their account through email and/or phone number. If a member is not a SYWR member they can easily sign up directly through the registration process or through an integrated sign-up form within community. System must also map loyalty points to SYWR points based on system defined mapping table.   (ex:  1:1 point structure - 1 community point = 1 SYWR point). Any SYWR points earned will need to be communicated to our SYWR Loyalty Program partner (Epsilon) to be applied to member.  (TBD - pending legal)</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000000" w:fill="FFFFFF"/>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Conditional on #7 - SYWR points yet to be determined </w:t>
            </w:r>
            <w:r w:rsidRPr="00035E95">
              <w:rPr>
                <w:color w:val="000000"/>
                <w:sz w:val="20"/>
                <w:szCs w:val="22"/>
              </w:rPr>
              <w:br/>
            </w:r>
            <w:r w:rsidRPr="00035E95">
              <w:rPr>
                <w:color w:val="000000"/>
                <w:sz w:val="20"/>
                <w:szCs w:val="22"/>
              </w:rPr>
              <w:br/>
              <w:t xml:space="preserve">Sign up for SYWR, link, should all be linked to community without having them leave. </w:t>
            </w:r>
          </w:p>
        </w:tc>
      </w:tr>
      <w:tr w:rsidR="00035E95" w:rsidRPr="00035E95" w:rsidTr="00035E95">
        <w:trPr>
          <w:trHeight w:val="6315"/>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Reputation/Loyalty Program</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Allow community members to gain reputation points via community engagement (posting reviews, answers, ideas, etc.) Points will equate to different levels of reputation/membership (7 tier membership system) – the more points you receive, the higher you will grow in membership level and the more benefits/rewards you will receive.  Each time a new level is reached there will be automatic benefits (profile badges, SYWR VIP status, etc.) applied to member account along with bonus rewards (this will be a catalog of items that the member can chose from - such as coupons, gift cards, products, shipvantage membership, etc.) </w:t>
            </w:r>
            <w:r w:rsidRPr="00035E95">
              <w:rPr>
                <w:color w:val="000000"/>
                <w:sz w:val="20"/>
              </w:rPr>
              <w:br/>
            </w:r>
            <w:r w:rsidRPr="00035E95">
              <w:rPr>
                <w:color w:val="000000"/>
                <w:sz w:val="20"/>
              </w:rPr>
              <w:br/>
              <w:t>Will still need Epsilon connection</w:t>
            </w:r>
            <w:r w:rsidRPr="00035E95">
              <w:rPr>
                <w:color w:val="000000"/>
                <w:sz w:val="20"/>
              </w:rPr>
              <w:br/>
            </w:r>
            <w:r w:rsidRPr="00035E95">
              <w:rPr>
                <w:color w:val="000000"/>
                <w:sz w:val="20"/>
              </w:rPr>
              <w:br/>
              <w:t xml:space="preserve">System to award Reputation points to users based on the quantity and quality of their community contributions. Display Reputation points as Icons that depict level of user engagement.   </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000000" w:fill="FFFFFF"/>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Need point system and badging system and status - how they are rewarded is still up for dicussion #6 vs. social coupons, etc. . </w:t>
            </w:r>
          </w:p>
        </w:tc>
      </w:tr>
      <w:tr w:rsidR="00035E95" w:rsidRPr="00035E95" w:rsidTr="00035E95">
        <w:trPr>
          <w:trHeight w:val="1042"/>
        </w:trPr>
        <w:tc>
          <w:tcPr>
            <w:tcW w:w="1905" w:type="dxa"/>
            <w:tcBorders>
              <w:top w:val="nil"/>
              <w:left w:val="single" w:sz="8" w:space="0" w:color="auto"/>
              <w:bottom w:val="single" w:sz="8" w:space="0" w:color="auto"/>
              <w:right w:val="nil"/>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Community Voted Experts</w:t>
            </w:r>
          </w:p>
        </w:tc>
        <w:tc>
          <w:tcPr>
            <w:tcW w:w="3420"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after="240" w:line="240" w:lineRule="auto"/>
              <w:jc w:val="left"/>
              <w:textAlignment w:val="auto"/>
              <w:rPr>
                <w:color w:val="000000"/>
                <w:sz w:val="20"/>
              </w:rPr>
            </w:pPr>
            <w:r w:rsidRPr="00035E95">
              <w:rPr>
                <w:color w:val="000000"/>
                <w:sz w:val="20"/>
              </w:rPr>
              <w:t xml:space="preserve">Members become an expert through 1 of 2 ways: Manual (#9) or  socially selected; based on peer votes placed on their content. </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L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Manually applied is part of badging (#9) </w:t>
            </w:r>
          </w:p>
        </w:tc>
      </w:tr>
      <w:tr w:rsidR="00035E95" w:rsidRPr="00035E95" w:rsidTr="00035E95">
        <w:trPr>
          <w:trHeight w:val="1590"/>
        </w:trPr>
        <w:tc>
          <w:tcPr>
            <w:tcW w:w="1905" w:type="dxa"/>
            <w:tcBorders>
              <w:top w:val="nil"/>
              <w:left w:val="single" w:sz="8" w:space="0" w:color="auto"/>
              <w:bottom w:val="single" w:sz="8" w:space="0" w:color="auto"/>
              <w:right w:val="nil"/>
            </w:tcBorders>
            <w:shd w:val="clear" w:color="000000" w:fill="D6E3BC"/>
            <w:hideMark/>
          </w:tcPr>
          <w:p w:rsidR="00035E95" w:rsidRPr="00035E95" w:rsidRDefault="00035E95" w:rsidP="00035E95">
            <w:pPr>
              <w:widowControl/>
              <w:adjustRightInd/>
              <w:spacing w:line="240" w:lineRule="auto"/>
              <w:jc w:val="left"/>
              <w:textAlignment w:val="auto"/>
              <w:rPr>
                <w:b/>
                <w:bCs/>
                <w:color w:val="000000"/>
                <w:sz w:val="20"/>
              </w:rPr>
            </w:pPr>
            <w:r w:rsidRPr="00035E95">
              <w:rPr>
                <w:b/>
                <w:bCs/>
                <w:color w:val="000000"/>
                <w:sz w:val="20"/>
              </w:rPr>
              <w:lastRenderedPageBreak/>
              <w:t>Badging</w:t>
            </w:r>
          </w:p>
        </w:tc>
        <w:tc>
          <w:tcPr>
            <w:tcW w:w="3420"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Badging Associate members, Experts and Vendors, Store Managers, Alumni in the community</w:t>
            </w:r>
            <w:r w:rsidRPr="00035E95">
              <w:rPr>
                <w:color w:val="000000"/>
                <w:sz w:val="20"/>
              </w:rPr>
              <w:br/>
            </w:r>
            <w:r w:rsidRPr="00035E95">
              <w:rPr>
                <w:color w:val="000000"/>
                <w:sz w:val="20"/>
              </w:rPr>
              <w:br/>
              <w:t>Public Q&amp;A Functionality (Ask an Expert, Ask store, Ask associate) - unlocked when badged</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Mapped to interest pages (Featured experts within interest groups) </w:t>
            </w:r>
          </w:p>
        </w:tc>
      </w:tr>
      <w:tr w:rsidR="00035E95" w:rsidRPr="00035E95" w:rsidTr="00035E95">
        <w:trPr>
          <w:trHeight w:val="1042"/>
        </w:trPr>
        <w:tc>
          <w:tcPr>
            <w:tcW w:w="1905" w:type="dxa"/>
            <w:tcBorders>
              <w:top w:val="nil"/>
              <w:left w:val="single" w:sz="8" w:space="0" w:color="auto"/>
              <w:bottom w:val="single" w:sz="8" w:space="0" w:color="auto"/>
              <w:right w:val="nil"/>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CDW/SYWR Database Integration</w:t>
            </w:r>
          </w:p>
        </w:tc>
        <w:tc>
          <w:tcPr>
            <w:tcW w:w="3420"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Ensure all member data is shared/integrated with internal customer databases.</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If they're an existing member, and a current customer and we have SSO, how will it merge? </w:t>
            </w:r>
            <w:r w:rsidRPr="00035E95">
              <w:rPr>
                <w:color w:val="FF0000"/>
                <w:sz w:val="20"/>
                <w:szCs w:val="22"/>
              </w:rPr>
              <w:t xml:space="preserve">Need to look into </w:t>
            </w:r>
          </w:p>
        </w:tc>
      </w:tr>
      <w:tr w:rsidR="00035E95" w:rsidRPr="00035E95" w:rsidTr="00035E95">
        <w:trPr>
          <w:trHeight w:val="390"/>
        </w:trPr>
        <w:tc>
          <w:tcPr>
            <w:tcW w:w="9753" w:type="dxa"/>
            <w:gridSpan w:val="4"/>
            <w:tcBorders>
              <w:top w:val="single" w:sz="8" w:space="0" w:color="auto"/>
              <w:left w:val="single" w:sz="8" w:space="0" w:color="auto"/>
              <w:bottom w:val="single" w:sz="8" w:space="0" w:color="auto"/>
              <w:right w:val="single" w:sz="8" w:space="0" w:color="000000"/>
            </w:tcBorders>
            <w:shd w:val="clear" w:color="000000" w:fill="FFFFFF"/>
            <w:vAlign w:val="center"/>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Participation</w:t>
            </w:r>
          </w:p>
        </w:tc>
      </w:tr>
      <w:tr w:rsidR="00035E95" w:rsidRPr="00035E95" w:rsidTr="00035E95">
        <w:trPr>
          <w:trHeight w:val="4065"/>
        </w:trPr>
        <w:tc>
          <w:tcPr>
            <w:tcW w:w="1905" w:type="dxa"/>
            <w:vMerge w:val="restart"/>
            <w:tcBorders>
              <w:top w:val="nil"/>
              <w:left w:val="single" w:sz="8" w:space="0" w:color="auto"/>
              <w:bottom w:val="single" w:sz="8" w:space="0" w:color="000000"/>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Q&amp;A/Discussion Forum </w:t>
            </w: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Structured question and answer or discussion forum. Live Q&amp;A engagement Quora-like service </w:t>
            </w:r>
            <w:r w:rsidRPr="00035E95">
              <w:rPr>
                <w:color w:val="000000"/>
                <w:sz w:val="20"/>
                <w:szCs w:val="22"/>
              </w:rPr>
              <w:t xml:space="preserve">in member’s own profile page. Members can ask questions, tag questions, search question, and questions are treated as news feeds for the followers to be notified and help answered. </w:t>
            </w:r>
            <w:r w:rsidRPr="00035E95">
              <w:rPr>
                <w:color w:val="000000"/>
                <w:sz w:val="20"/>
              </w:rPr>
              <w:t xml:space="preserve">Include video/image in either post or comment. Add tags to post. Share to social networks.  Receive notifications of updates (email/feed/social networks). Vote on/Select a best answer. Search Q+A for archived questions/answers. </w:t>
            </w:r>
            <w:r w:rsidRPr="00035E95">
              <w:rPr>
                <w:color w:val="000000"/>
                <w:sz w:val="20"/>
              </w:rPr>
              <w:br/>
            </w:r>
            <w:r w:rsidRPr="00035E95">
              <w:rPr>
                <w:color w:val="000000"/>
                <w:sz w:val="20"/>
              </w:rPr>
              <w:br/>
              <w:t xml:space="preserve">Associate a question with a content item or entity (buyer guide, blog post, deal, product, store)  </w:t>
            </w:r>
          </w:p>
        </w:tc>
        <w:tc>
          <w:tcPr>
            <w:tcW w:w="1350" w:type="dxa"/>
            <w:vMerge w:val="restart"/>
            <w:tcBorders>
              <w:top w:val="nil"/>
              <w:left w:val="single" w:sz="8" w:space="0" w:color="auto"/>
              <w:bottom w:val="single" w:sz="8" w:space="0" w:color="000000"/>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P4 - Recommended product based on reviews in discussions -  need to work with machine learning and Shub</w:t>
            </w:r>
          </w:p>
        </w:tc>
      </w:tr>
      <w:tr w:rsidR="00035E95" w:rsidRPr="00035E95" w:rsidTr="00035E95">
        <w:trPr>
          <w:trHeight w:val="3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What other features are we missing?</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2715"/>
        </w:trPr>
        <w:tc>
          <w:tcPr>
            <w:tcW w:w="1905" w:type="dxa"/>
            <w:tcBorders>
              <w:top w:val="nil"/>
              <w:left w:val="single" w:sz="8" w:space="0" w:color="auto"/>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Read/Write Product Reviews</w:t>
            </w:r>
          </w:p>
        </w:tc>
        <w:tc>
          <w:tcPr>
            <w:tcW w:w="342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Members will be able to read/write product reviews throughout the entire community (interest pages, homepage along as well as a dedicated MySears Reviews page.) The read/write should all take place within the community (no re-directs) but should be integrated with our core Product Reviews technology.  The entire product catalog should be accessible through the community to read/write reviews. </w:t>
            </w:r>
          </w:p>
        </w:tc>
        <w:tc>
          <w:tcPr>
            <w:tcW w:w="135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What is value proposition of keeping reviews with community? Is it to keep status quo? </w:t>
            </w:r>
            <w:r w:rsidRPr="00035E95">
              <w:rPr>
                <w:color w:val="000000"/>
                <w:sz w:val="20"/>
                <w:szCs w:val="22"/>
              </w:rPr>
              <w:br/>
            </w:r>
            <w:r w:rsidRPr="00035E95">
              <w:rPr>
                <w:color w:val="000000"/>
                <w:sz w:val="20"/>
                <w:szCs w:val="22"/>
              </w:rPr>
              <w:br/>
            </w:r>
            <w:r w:rsidRPr="00035E95">
              <w:rPr>
                <w:color w:val="FF0000"/>
                <w:sz w:val="20"/>
                <w:szCs w:val="22"/>
              </w:rPr>
              <w:t xml:space="preserve">Need better display, but communities is research phase and reviews are a big part of that. </w:t>
            </w:r>
          </w:p>
        </w:tc>
      </w:tr>
      <w:tr w:rsidR="00035E95" w:rsidRPr="00035E95" w:rsidTr="00035E95">
        <w:trPr>
          <w:trHeight w:val="2520"/>
        </w:trPr>
        <w:tc>
          <w:tcPr>
            <w:tcW w:w="1905" w:type="dxa"/>
            <w:vMerge w:val="restart"/>
            <w:tcBorders>
              <w:top w:val="nil"/>
              <w:left w:val="single" w:sz="8" w:space="0" w:color="auto"/>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Ideas/Co-Creation/Crowd sourcing</w:t>
            </w: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Allow user to submit idea relating to improving some product/service, store innovation, site feature and new marketing campaigns.  Other users can comment, share and vote on feature.   The higher the number of votes, the more prominent the idea is placed. Apply evaluation status to ideas to make members aware of the idea status (i.e. Investigating, Updates In Progress, Completed, etc.)  </w:t>
            </w:r>
          </w:p>
        </w:tc>
        <w:tc>
          <w:tcPr>
            <w:tcW w:w="1350" w:type="dxa"/>
            <w:vMerge w:val="restart"/>
            <w:tcBorders>
              <w:top w:val="nil"/>
              <w:left w:val="single" w:sz="8" w:space="0" w:color="auto"/>
              <w:bottom w:val="nil"/>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M </w:t>
            </w:r>
          </w:p>
        </w:tc>
        <w:tc>
          <w:tcPr>
            <w:tcW w:w="3078" w:type="dxa"/>
            <w:vMerge w:val="restart"/>
            <w:tcBorders>
              <w:top w:val="nil"/>
              <w:left w:val="single" w:sz="8" w:space="0" w:color="auto"/>
              <w:bottom w:val="single" w:sz="8" w:space="0" w:color="000000"/>
              <w:right w:val="single" w:sz="8" w:space="0" w:color="auto"/>
            </w:tcBorders>
            <w:shd w:val="clear" w:color="auto" w:fill="auto"/>
            <w:vAlign w:val="bottom"/>
            <w:hideMark/>
          </w:tcPr>
          <w:p w:rsidR="00035E95" w:rsidRPr="00035E95" w:rsidRDefault="00035E95" w:rsidP="00035E95">
            <w:pPr>
              <w:widowControl/>
              <w:adjustRightInd/>
              <w:spacing w:line="240" w:lineRule="auto"/>
              <w:jc w:val="center"/>
              <w:textAlignment w:val="auto"/>
              <w:rPr>
                <w:color w:val="000000"/>
                <w:sz w:val="20"/>
                <w:szCs w:val="22"/>
              </w:rPr>
            </w:pPr>
            <w:r w:rsidRPr="00035E95">
              <w:rPr>
                <w:color w:val="000000"/>
                <w:sz w:val="20"/>
                <w:szCs w:val="22"/>
              </w:rPr>
              <w:t> </w:t>
            </w:r>
          </w:p>
        </w:tc>
      </w:tr>
      <w:tr w:rsidR="00035E95" w:rsidRPr="00035E95" w:rsidTr="00035E95">
        <w:trPr>
          <w:trHeight w:val="315"/>
        </w:trPr>
        <w:tc>
          <w:tcPr>
            <w:tcW w:w="1905"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45"/>
        </w:trPr>
        <w:tc>
          <w:tcPr>
            <w:tcW w:w="1905"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members to participate in the development of new products, services and processes by providing their opinions through an interactive experience.</w:t>
            </w:r>
          </w:p>
        </w:tc>
        <w:tc>
          <w:tcPr>
            <w:tcW w:w="1350"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1275"/>
        </w:trPr>
        <w:tc>
          <w:tcPr>
            <w:tcW w:w="1905"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members to respond to challenges/problems by providing comment/solutions. Notifications go out to members to inform them of a new challenge.   Include images/videos in post. Vote on solutions.</w:t>
            </w:r>
          </w:p>
        </w:tc>
        <w:tc>
          <w:tcPr>
            <w:tcW w:w="1350"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2535"/>
        </w:trPr>
        <w:tc>
          <w:tcPr>
            <w:tcW w:w="1905" w:type="dxa"/>
            <w:tcBorders>
              <w:top w:val="single" w:sz="8" w:space="0" w:color="auto"/>
              <w:left w:val="single" w:sz="8" w:space="0" w:color="auto"/>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Polls </w:t>
            </w:r>
          </w:p>
        </w:tc>
        <w:tc>
          <w:tcPr>
            <w:tcW w:w="3420" w:type="dxa"/>
            <w:tcBorders>
              <w:top w:val="single" w:sz="8" w:space="0" w:color="auto"/>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Create questions / polls to be answered by community members.  Image-based as well as text. We will have the ability to set-up and post a poll to any page within the community (homepage, product pages, interest pages, etc.)  through the admin tool. Polls can easily be turned on/off as needed. All results should be accessible through the admin/reporting tool.</w:t>
            </w:r>
          </w:p>
        </w:tc>
        <w:tc>
          <w:tcPr>
            <w:tcW w:w="1350" w:type="dxa"/>
            <w:tcBorders>
              <w:top w:val="single" w:sz="8" w:space="0" w:color="auto"/>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L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Can leverage existing Delver tools? If so Priority is H</w:t>
            </w:r>
          </w:p>
        </w:tc>
      </w:tr>
      <w:tr w:rsidR="00035E95" w:rsidRPr="00035E95" w:rsidTr="00035E95">
        <w:trPr>
          <w:trHeight w:val="2850"/>
        </w:trPr>
        <w:tc>
          <w:tcPr>
            <w:tcW w:w="1905" w:type="dxa"/>
            <w:tcBorders>
              <w:top w:val="nil"/>
              <w:left w:val="single" w:sz="8" w:space="0" w:color="auto"/>
              <w:bottom w:val="single" w:sz="8" w:space="0" w:color="auto"/>
              <w:right w:val="single" w:sz="8" w:space="0" w:color="auto"/>
            </w:tcBorders>
            <w:shd w:val="clear" w:color="000000" w:fill="E6B9B8"/>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Answer Network</w:t>
            </w:r>
          </w:p>
        </w:tc>
        <w:tc>
          <w:tcPr>
            <w:tcW w:w="3420" w:type="dxa"/>
            <w:tcBorders>
              <w:top w:val="nil"/>
              <w:left w:val="nil"/>
              <w:bottom w:val="single" w:sz="8" w:space="0" w:color="auto"/>
              <w:right w:val="single" w:sz="8" w:space="0" w:color="auto"/>
            </w:tcBorders>
            <w:shd w:val="clear" w:color="000000" w:fill="E6B9B8"/>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Provide an opt-in for members to be notified when questions are posted in specified topics. For example, if a member is knowledgeable in appliances - each time a another member posts a question about appliances an email will be sent to the "Answer Network" to notify them of the post.  The email will contain the question posted with a link back to the post to easily allow the notified member to return to the community and answer the question. </w:t>
            </w:r>
          </w:p>
        </w:tc>
        <w:tc>
          <w:tcPr>
            <w:tcW w:w="1350" w:type="dxa"/>
            <w:tcBorders>
              <w:top w:val="nil"/>
              <w:left w:val="nil"/>
              <w:bottom w:val="single" w:sz="8" w:space="0" w:color="auto"/>
              <w:right w:val="single" w:sz="8" w:space="0" w:color="auto"/>
            </w:tcBorders>
            <w:shd w:val="clear" w:color="000000" w:fill="E6B9B8"/>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M</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3315"/>
        </w:trPr>
        <w:tc>
          <w:tcPr>
            <w:tcW w:w="1905" w:type="dxa"/>
            <w:tcBorders>
              <w:top w:val="nil"/>
              <w:left w:val="single" w:sz="8" w:space="0" w:color="auto"/>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 xml:space="preserve">Advisory Council </w:t>
            </w:r>
          </w:p>
        </w:tc>
        <w:tc>
          <w:tcPr>
            <w:tcW w:w="342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Select members of the community will be invited to join our Advisory Council.  Advisory Council will be required to participate in a pre-determined amount of surveys, polls, online focus groups, etc. and will earn rewards for their participation. We will need to track participation and apply to their account – members will lose Advisory Council membership (and rewards) if they do not meet requirements.  Automated notifications will keep member informed of their status.</w:t>
            </w:r>
          </w:p>
        </w:tc>
        <w:tc>
          <w:tcPr>
            <w:tcW w:w="135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M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Need to determine the best way to communicate with them (orientation strategy).</w:t>
            </w:r>
            <w:r w:rsidRPr="00035E95">
              <w:rPr>
                <w:color w:val="000000"/>
                <w:sz w:val="20"/>
                <w:szCs w:val="22"/>
              </w:rPr>
              <w:br/>
              <w:t xml:space="preserve"> </w:t>
            </w:r>
            <w:r w:rsidRPr="00035E95">
              <w:rPr>
                <w:color w:val="000000"/>
                <w:sz w:val="20"/>
                <w:szCs w:val="22"/>
              </w:rPr>
              <w:br/>
              <w:t xml:space="preserve">How will we highlight they are special to the community? </w:t>
            </w:r>
            <w:r w:rsidRPr="00035E95">
              <w:rPr>
                <w:color w:val="FF0000"/>
                <w:sz w:val="20"/>
                <w:szCs w:val="22"/>
              </w:rPr>
              <w:t>Private interest page / badge - not asking them to be experts, just loyal customers who are getting rewarded</w:t>
            </w:r>
          </w:p>
        </w:tc>
      </w:tr>
      <w:tr w:rsidR="00035E95" w:rsidRPr="00035E95" w:rsidTr="00035E95">
        <w:trPr>
          <w:trHeight w:val="2220"/>
        </w:trPr>
        <w:tc>
          <w:tcPr>
            <w:tcW w:w="1905" w:type="dxa"/>
            <w:tcBorders>
              <w:top w:val="nil"/>
              <w:left w:val="single" w:sz="8" w:space="0" w:color="auto"/>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Customer Service Network</w:t>
            </w:r>
          </w:p>
        </w:tc>
        <w:tc>
          <w:tcPr>
            <w:tcW w:w="342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Created similar to an interest page - provide users a dedicated community page for customer-service specific issues. This page will contain a forum, click-to-chat, feedback form and other customer service related tools to easily allow our customers to reach us to get help with issues. This page will be monitored by CCN.</w:t>
            </w:r>
          </w:p>
        </w:tc>
        <w:tc>
          <w:tcPr>
            <w:tcW w:w="135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gridAfter w:val="3"/>
          <w:wAfter w:w="7848" w:type="dxa"/>
          <w:trHeight w:val="390"/>
        </w:trPr>
        <w:tc>
          <w:tcPr>
            <w:tcW w:w="1905" w:type="dxa"/>
            <w:tcBorders>
              <w:top w:val="single" w:sz="8" w:space="0" w:color="auto"/>
              <w:left w:val="single" w:sz="8" w:space="0" w:color="auto"/>
              <w:bottom w:val="single" w:sz="8" w:space="0" w:color="auto"/>
              <w:right w:val="single" w:sz="8" w:space="0" w:color="000000"/>
            </w:tcBorders>
            <w:shd w:val="clear" w:color="000000" w:fill="FFFFFF"/>
            <w:vAlign w:val="center"/>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Content</w:t>
            </w:r>
          </w:p>
        </w:tc>
      </w:tr>
      <w:tr w:rsidR="00035E95" w:rsidRPr="00035E95" w:rsidTr="00035E95">
        <w:trPr>
          <w:trHeight w:val="127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Blogs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Community managers / DMM/BU social/marketing will post blogs and blog entries based on specific topics.   Community members will not create blogs. Members can comment and share blogs. </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181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Buying Guides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Page that includes a step by step for how to choose a particular product or category items.</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Similar to a blog in fuctionality but in it's own area - section in landing page. Layout and design needs to be different from a blog as well. </w:t>
            </w:r>
          </w:p>
        </w:tc>
      </w:tr>
      <w:tr w:rsidR="00035E95" w:rsidRPr="00035E95" w:rsidTr="00035E95">
        <w:trPr>
          <w:trHeight w:val="960"/>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Ad Units and Deals (Community &amp; Partner Businesses)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Standard ad unit space that will display for all members. Future will allow outside vendors to place deals on site.</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1590"/>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Live TV Channel/Video Hub</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Create a dedicated landing page that will host our Live TV channel streaming various events. Include live chat. Also provides an archives of previous shows/videos that is easily accessible for our members. </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M</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br/>
              <w:t xml:space="preserve">CMS built for it already - early phase can put as blog content, later can expand. </w:t>
            </w:r>
          </w:p>
        </w:tc>
      </w:tr>
      <w:tr w:rsidR="00035E95" w:rsidRPr="00035E95" w:rsidTr="00035E95">
        <w:trPr>
          <w:trHeight w:val="5370"/>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Interest Pages (Cateogy pages or Micro-Communities)</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This is a template-based functionality that will allow us to easily and quickly set-up categories within community that could also serve as "micro-communities" within the larger community focused on specific interests (example: DIY, Gardening, Fashion, etc.).  These pages should be set up by selecting from a list of available features (blog, Q&amp;A, polls, video, ads, etc.) through a plug &amp; play model and should creatively be customizeable.  All interest pages will automatically have the functionality for members to "join" or follow the page.  All members who join an interest page will be flagged in a database and receive any promotional offerings from the interest page and also benefits to following the interest. Their pages will also appear in their profile and content from their interest pages will flow into their activity feeds. </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FF0000"/>
                <w:sz w:val="20"/>
                <w:szCs w:val="22"/>
              </w:rPr>
            </w:pPr>
            <w:r w:rsidRPr="00035E95">
              <w:rPr>
                <w:color w:val="FF0000"/>
                <w:sz w:val="20"/>
                <w:szCs w:val="22"/>
              </w:rPr>
              <w:t xml:space="preserve">Both Public and Private (Invitation process for private) </w:t>
            </w:r>
          </w:p>
        </w:tc>
      </w:tr>
      <w:tr w:rsidR="00035E95" w:rsidRPr="00035E95" w:rsidTr="00035E95">
        <w:trPr>
          <w:trHeight w:val="151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Contextual Ads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Site advertisements that are targeted toward the logged in community member.   </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L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Personalization prerequisite</w:t>
            </w:r>
            <w:r w:rsidRPr="00035E95">
              <w:rPr>
                <w:color w:val="000000"/>
                <w:sz w:val="20"/>
                <w:szCs w:val="22"/>
              </w:rPr>
              <w:br/>
            </w:r>
            <w:r w:rsidRPr="00035E95">
              <w:rPr>
                <w:color w:val="000000"/>
                <w:sz w:val="20"/>
                <w:szCs w:val="22"/>
              </w:rPr>
              <w:br/>
            </w:r>
            <w:r w:rsidRPr="00035E95">
              <w:rPr>
                <w:color w:val="FF0000"/>
                <w:sz w:val="20"/>
                <w:szCs w:val="22"/>
              </w:rPr>
              <w:t>Will utilize third party ad-platform technology to enable.</w:t>
            </w:r>
          </w:p>
        </w:tc>
      </w:tr>
      <w:tr w:rsidR="00035E95" w:rsidRPr="00035E95" w:rsidTr="00035E95">
        <w:trPr>
          <w:trHeight w:val="190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Email Surveys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Surveys will be emailed by outside system (Qualtrics).   Community system will need to allow site administrators to download lists of members by profile attributes and download unique groups of members (ex:  download 5K members today, next week, need different 5K group of members.)</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L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391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Store Pages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Entity page that is maintained by the individual store. System auto locate member’s nearest stores and have the store info as part of their profile, members can always change their preferred store.   Stores will be able to post news, events, pictures, etc.   Community members will be able to follow stores and changes will show up in member’s feeds or email notifications. Community members will be able to post questions to individual stores. Notifications should go to store managers when posts are made to their page.</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Is the promo team doing this as part of local store ads - can we collaborate with their initiative to put our experience on top of it? </w:t>
            </w:r>
            <w:r w:rsidRPr="00035E95">
              <w:rPr>
                <w:color w:val="FF0000"/>
                <w:sz w:val="20"/>
                <w:szCs w:val="22"/>
              </w:rPr>
              <w:t xml:space="preserve">Need to follow up with Brian Hodge; want local store ad to be accessible on Store Pages. </w:t>
            </w:r>
            <w:r w:rsidRPr="00035E95">
              <w:rPr>
                <w:color w:val="FF0000"/>
                <w:sz w:val="20"/>
                <w:szCs w:val="22"/>
              </w:rPr>
              <w:br/>
            </w:r>
            <w:r w:rsidRPr="00035E95">
              <w:rPr>
                <w:color w:val="FF0000"/>
                <w:sz w:val="20"/>
                <w:szCs w:val="22"/>
              </w:rPr>
              <w:br/>
              <w:t xml:space="preserve">Eventually My Store store page should be a profile tab. </w:t>
            </w:r>
            <w:r w:rsidRPr="00035E95">
              <w:rPr>
                <w:color w:val="000000"/>
                <w:sz w:val="20"/>
                <w:szCs w:val="22"/>
              </w:rPr>
              <w:br/>
            </w:r>
            <w:r w:rsidRPr="00035E95">
              <w:rPr>
                <w:color w:val="000000"/>
                <w:sz w:val="20"/>
                <w:szCs w:val="22"/>
              </w:rPr>
              <w:br/>
            </w:r>
            <w:r w:rsidRPr="00035E95">
              <w:rPr>
                <w:color w:val="FF0000"/>
                <w:sz w:val="20"/>
                <w:szCs w:val="22"/>
              </w:rPr>
              <w:t>Collaborating with Delver</w:t>
            </w:r>
          </w:p>
        </w:tc>
      </w:tr>
      <w:tr w:rsidR="00035E95" w:rsidRPr="00035E95" w:rsidTr="00035E95">
        <w:trPr>
          <w:gridAfter w:val="3"/>
          <w:wAfter w:w="7848" w:type="dxa"/>
          <w:trHeight w:val="390"/>
        </w:trPr>
        <w:tc>
          <w:tcPr>
            <w:tcW w:w="1905" w:type="dxa"/>
            <w:tcBorders>
              <w:top w:val="single" w:sz="8" w:space="0" w:color="auto"/>
              <w:left w:val="single" w:sz="8" w:space="0" w:color="auto"/>
              <w:bottom w:val="single" w:sz="8" w:space="0" w:color="auto"/>
              <w:right w:val="single" w:sz="8" w:space="0" w:color="000000"/>
            </w:tcBorders>
            <w:shd w:val="clear" w:color="000000" w:fill="FFFFFF"/>
            <w:vAlign w:val="center"/>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lastRenderedPageBreak/>
              <w:t>Discovery</w:t>
            </w:r>
          </w:p>
        </w:tc>
      </w:tr>
      <w:tr w:rsidR="00035E95" w:rsidRPr="00035E95" w:rsidTr="00035E95">
        <w:trPr>
          <w:trHeight w:val="1515"/>
        </w:trPr>
        <w:tc>
          <w:tcPr>
            <w:tcW w:w="1905" w:type="dxa"/>
            <w:tcBorders>
              <w:top w:val="nil"/>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Customized Experience (Dashboard) </w:t>
            </w:r>
          </w:p>
        </w:tc>
        <w:tc>
          <w:tcPr>
            <w:tcW w:w="342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Ability for community member to customize the site experience.   This includes:  followers, notifications, feed layout.</w:t>
            </w:r>
          </w:p>
        </w:tc>
        <w:tc>
          <w:tcPr>
            <w:tcW w:w="135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M</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FF0000"/>
                <w:sz w:val="20"/>
                <w:szCs w:val="22"/>
              </w:rPr>
              <w:t xml:space="preserve">This is Homepage (iGoggle) </w:t>
            </w:r>
            <w:r w:rsidRPr="00035E95">
              <w:rPr>
                <w:color w:val="000000"/>
                <w:sz w:val="20"/>
                <w:szCs w:val="22"/>
              </w:rPr>
              <w:br/>
            </w:r>
            <w:r w:rsidRPr="00035E95">
              <w:rPr>
                <w:color w:val="000000"/>
                <w:sz w:val="20"/>
                <w:szCs w:val="22"/>
              </w:rPr>
              <w:br/>
              <w:t>Feed Layout might not be 1st priority, usibility testing will be necessary</w:t>
            </w:r>
          </w:p>
        </w:tc>
      </w:tr>
      <w:tr w:rsidR="00035E95" w:rsidRPr="00035E95" w:rsidTr="00035E95">
        <w:trPr>
          <w:trHeight w:val="1275"/>
        </w:trPr>
        <w:tc>
          <w:tcPr>
            <w:tcW w:w="1905" w:type="dxa"/>
            <w:tcBorders>
              <w:top w:val="nil"/>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SEO </w:t>
            </w:r>
          </w:p>
        </w:tc>
        <w:tc>
          <w:tcPr>
            <w:tcW w:w="342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Ability to add SEO tags to content types to enhance natural search.   System will automatically add tags to content items and community managers will be able to manually add / edit SEO tags.</w:t>
            </w:r>
          </w:p>
        </w:tc>
        <w:tc>
          <w:tcPr>
            <w:tcW w:w="135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Part discovery </w:t>
            </w:r>
            <w:r w:rsidRPr="00035E95">
              <w:rPr>
                <w:color w:val="000000"/>
                <w:sz w:val="20"/>
                <w:szCs w:val="22"/>
              </w:rPr>
              <w:br/>
              <w:t xml:space="preserve">Part Admin </w:t>
            </w:r>
          </w:p>
        </w:tc>
      </w:tr>
      <w:tr w:rsidR="00035E95" w:rsidRPr="00035E95" w:rsidTr="00035E95">
        <w:trPr>
          <w:trHeight w:val="1815"/>
        </w:trPr>
        <w:tc>
          <w:tcPr>
            <w:tcW w:w="1905" w:type="dxa"/>
            <w:tcBorders>
              <w:top w:val="nil"/>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Notification Emails </w:t>
            </w:r>
          </w:p>
        </w:tc>
        <w:tc>
          <w:tcPr>
            <w:tcW w:w="342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Emails sent from the system, triggered on certain actions (new followers, updates from the interest clubs, Q&amp;A , new answers, events invite from the clubs)</w:t>
            </w:r>
          </w:p>
        </w:tc>
        <w:tc>
          <w:tcPr>
            <w:tcW w:w="135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Trigger point is following </w:t>
            </w:r>
            <w:r w:rsidRPr="00035E95">
              <w:rPr>
                <w:color w:val="FF0000"/>
                <w:sz w:val="20"/>
                <w:szCs w:val="22"/>
              </w:rPr>
              <w:br/>
            </w:r>
            <w:r w:rsidRPr="00035E95">
              <w:rPr>
                <w:color w:val="FF0000"/>
                <w:sz w:val="20"/>
                <w:szCs w:val="22"/>
              </w:rPr>
              <w:br/>
              <w:t xml:space="preserve">Need to connect with Legal and have preference settings (Weekly recap, vs. daily vs instant) </w:t>
            </w:r>
          </w:p>
        </w:tc>
      </w:tr>
      <w:tr w:rsidR="00035E95" w:rsidRPr="00035E95" w:rsidTr="00035E95">
        <w:trPr>
          <w:trHeight w:val="2115"/>
        </w:trPr>
        <w:tc>
          <w:tcPr>
            <w:tcW w:w="1905" w:type="dxa"/>
            <w:tcBorders>
              <w:top w:val="nil"/>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Search</w:t>
            </w:r>
          </w:p>
        </w:tc>
        <w:tc>
          <w:tcPr>
            <w:tcW w:w="342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Ability to search site content (QA / blogs / ideas) for specific search terms</w:t>
            </w:r>
          </w:p>
        </w:tc>
        <w:tc>
          <w:tcPr>
            <w:tcW w:w="135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szCs w:val="22"/>
              </w:rPr>
            </w:pPr>
            <w:r w:rsidRPr="00035E95">
              <w:rPr>
                <w:color w:val="000000"/>
                <w:sz w:val="20"/>
                <w:szCs w:val="22"/>
              </w:rPr>
              <w:t>NEW</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Jumpstarted from new core capability for search (global search as core site but need to bubble up community content first rather than product content) Need connect with Levi. </w:t>
            </w:r>
          </w:p>
        </w:tc>
      </w:tr>
      <w:tr w:rsidR="00035E95" w:rsidRPr="00035E95" w:rsidTr="00035E95">
        <w:trPr>
          <w:trHeight w:val="2820"/>
        </w:trPr>
        <w:tc>
          <w:tcPr>
            <w:tcW w:w="1905" w:type="dxa"/>
            <w:tcBorders>
              <w:top w:val="nil"/>
              <w:left w:val="single" w:sz="8" w:space="0" w:color="auto"/>
              <w:bottom w:val="nil"/>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Happening Now / Activity Feed</w:t>
            </w:r>
          </w:p>
        </w:tc>
        <w:tc>
          <w:tcPr>
            <w:tcW w:w="3420" w:type="dxa"/>
            <w:tcBorders>
              <w:top w:val="nil"/>
              <w:left w:val="nil"/>
              <w:bottom w:val="nil"/>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Users (and other entities e.g,stores, clubs) can share a summary of each action they take in the community with their Followers. On the home page users see an aggregated, real-time activity stream from users and entities that they follow. For non-members/website visitors, the happening now includes updates from store pages, blogs, and clubs. If they are a new visitor, they will see an aggregate of all recent posts made throughout the site as well as from our social networks (FB, Twitter)</w:t>
            </w:r>
          </w:p>
        </w:tc>
        <w:tc>
          <w:tcPr>
            <w:tcW w:w="1350" w:type="dxa"/>
            <w:tcBorders>
              <w:top w:val="nil"/>
              <w:left w:val="nil"/>
              <w:bottom w:val="nil"/>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szCs w:val="22"/>
              </w:rPr>
            </w:pPr>
            <w:r w:rsidRPr="00035E95">
              <w:rPr>
                <w:color w:val="000000"/>
                <w:sz w:val="20"/>
                <w:szCs w:val="22"/>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2820"/>
        </w:trPr>
        <w:tc>
          <w:tcPr>
            <w:tcW w:w="1905" w:type="dxa"/>
            <w:tcBorders>
              <w:top w:val="single" w:sz="8" w:space="0" w:color="auto"/>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b/>
                <w:bCs/>
                <w:color w:val="000000"/>
                <w:sz w:val="20"/>
              </w:rPr>
            </w:pPr>
            <w:r w:rsidRPr="00035E95">
              <w:rPr>
                <w:b/>
                <w:bCs/>
                <w:color w:val="000000"/>
                <w:sz w:val="20"/>
              </w:rPr>
              <w:lastRenderedPageBreak/>
              <w:t>Activity Feed for Social Media Sites *NEW*</w:t>
            </w:r>
          </w:p>
        </w:tc>
        <w:tc>
          <w:tcPr>
            <w:tcW w:w="3420" w:type="dxa"/>
            <w:tcBorders>
              <w:top w:val="single" w:sz="8" w:space="0" w:color="auto"/>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real time activity stream from Twitter and Facebook</w:t>
            </w:r>
          </w:p>
        </w:tc>
        <w:tc>
          <w:tcPr>
            <w:tcW w:w="1350" w:type="dxa"/>
            <w:tcBorders>
              <w:top w:val="single" w:sz="8" w:space="0" w:color="auto"/>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szCs w:val="22"/>
              </w:rPr>
            </w:pPr>
            <w:r w:rsidRPr="00035E95">
              <w:rPr>
                <w:color w:val="000000"/>
                <w:sz w:val="20"/>
                <w:szCs w:val="22"/>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gridAfter w:val="3"/>
          <w:wAfter w:w="7848" w:type="dxa"/>
          <w:trHeight w:val="390"/>
        </w:trPr>
        <w:tc>
          <w:tcPr>
            <w:tcW w:w="1905" w:type="dxa"/>
            <w:tcBorders>
              <w:top w:val="single" w:sz="8" w:space="0" w:color="auto"/>
              <w:left w:val="single" w:sz="8" w:space="0" w:color="auto"/>
              <w:bottom w:val="single" w:sz="8" w:space="0" w:color="auto"/>
              <w:right w:val="single" w:sz="8" w:space="0" w:color="000000"/>
            </w:tcBorders>
            <w:shd w:val="clear" w:color="auto" w:fill="auto"/>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Other</w:t>
            </w:r>
          </w:p>
        </w:tc>
      </w:tr>
      <w:tr w:rsidR="00035E95" w:rsidRPr="00035E95" w:rsidTr="00035E95">
        <w:trPr>
          <w:trHeight w:val="1200"/>
        </w:trPr>
        <w:tc>
          <w:tcPr>
            <w:tcW w:w="1905" w:type="dxa"/>
            <w:vMerge w:val="restart"/>
            <w:tcBorders>
              <w:top w:val="nil"/>
              <w:left w:val="single" w:sz="8" w:space="0" w:color="auto"/>
              <w:bottom w:val="single" w:sz="8" w:space="0" w:color="000000"/>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Admin Tool / Reporting</w:t>
            </w: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Functions include:</w:t>
            </w:r>
          </w:p>
        </w:tc>
        <w:tc>
          <w:tcPr>
            <w:tcW w:w="1350" w:type="dxa"/>
            <w:vMerge w:val="restart"/>
            <w:tcBorders>
              <w:top w:val="nil"/>
              <w:left w:val="single" w:sz="8" w:space="0" w:color="auto"/>
              <w:bottom w:val="single" w:sz="8" w:space="0" w:color="000000"/>
              <w:right w:val="single" w:sz="8" w:space="0" w:color="auto"/>
            </w:tcBorders>
            <w:shd w:val="clear" w:color="auto" w:fill="auto"/>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vMerge w:val="restart"/>
            <w:tcBorders>
              <w:top w:val="nil"/>
              <w:left w:val="single" w:sz="8" w:space="0" w:color="auto"/>
              <w:bottom w:val="single" w:sz="8" w:space="0" w:color="000000"/>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PDF will be very difficult - unless from Google Analytics or Omniture</w:t>
            </w:r>
            <w:r w:rsidRPr="00035E95">
              <w:rPr>
                <w:color w:val="000000"/>
                <w:sz w:val="20"/>
                <w:szCs w:val="22"/>
              </w:rPr>
              <w:br/>
              <w:t>Need to look into additional reporting tools</w:t>
            </w: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Moderation (Q&amp;A)</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Blog Write/Publish</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Ad Network</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Deals Publish</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List Pulls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User Info</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Analytics/Reports/Alerts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Create /Manage Clubs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Admin systems includes community control tool and BU content management tool:</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-Community control tool</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4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1. Membership management: create, delete, find, edit, update, grant features, edit badges/membership status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4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2. Content management: Q&amp;A, blogs content update, ideas, co-creation,  user-flagged inappropriates, images, video, profanity, approves, delete, edit.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3. Ad network: post SHC ads (outside of contextual – Image management)</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4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4. Clubs, interests, topics management: create, update, edit new clubs, topics, interests and map to different BU ambassadors.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5. Analytics/reports tool: ad hoc reports/dashboards on KPI.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-BU Content management tool</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1. Clubs management: assigned club content update, edit, delete</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6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2. Q&amp;A: interest, topics, questions with the followers, open access to create, edit, delete, update content, ad reports on followers user info.</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15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3. Blogs: access to upload, edit, delete blogs.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val="restart"/>
            <w:tcBorders>
              <w:top w:val="nil"/>
              <w:left w:val="single" w:sz="8" w:space="0" w:color="auto"/>
              <w:bottom w:val="single" w:sz="8" w:space="0" w:color="000000"/>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4. Analytics: generate adhoc reports on top issues from Q&amp;A in related BU areas.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-Store Pages management tool</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1.</w:t>
            </w:r>
            <w:r w:rsidRPr="00035E95">
              <w:rPr>
                <w:rFonts w:ascii="Times New Roman" w:hAnsi="Times New Roman"/>
                <w:color w:val="000000"/>
                <w:sz w:val="20"/>
                <w:szCs w:val="14"/>
              </w:rPr>
              <w:t xml:space="preserve">      </w:t>
            </w:r>
            <w:r w:rsidRPr="00035E95">
              <w:rPr>
                <w:color w:val="000000"/>
                <w:sz w:val="20"/>
              </w:rPr>
              <w:t>Post news updates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2.</w:t>
            </w:r>
            <w:r w:rsidRPr="00035E95">
              <w:rPr>
                <w:rFonts w:ascii="Times New Roman" w:hAnsi="Times New Roman"/>
                <w:color w:val="000000"/>
                <w:sz w:val="20"/>
                <w:szCs w:val="14"/>
              </w:rPr>
              <w:t xml:space="preserve">      </w:t>
            </w:r>
            <w:r w:rsidRPr="00035E95">
              <w:rPr>
                <w:color w:val="000000"/>
                <w:sz w:val="20"/>
              </w:rPr>
              <w:t>Post events (by corporate in real time, by store through corp moderation process)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3.</w:t>
            </w:r>
            <w:r w:rsidRPr="00035E95">
              <w:rPr>
                <w:rFonts w:ascii="Times New Roman" w:hAnsi="Times New Roman"/>
                <w:color w:val="000000"/>
                <w:sz w:val="20"/>
                <w:szCs w:val="14"/>
              </w:rPr>
              <w:t xml:space="preserve">      </w:t>
            </w:r>
            <w:r w:rsidRPr="00035E95">
              <w:rPr>
                <w:color w:val="000000"/>
                <w:sz w:val="20"/>
              </w:rPr>
              <w:t xml:space="preserve">Answer questions posted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4.</w:t>
            </w:r>
            <w:r w:rsidRPr="00035E95">
              <w:rPr>
                <w:rFonts w:ascii="Times New Roman" w:hAnsi="Times New Roman"/>
                <w:color w:val="000000"/>
                <w:sz w:val="20"/>
                <w:szCs w:val="14"/>
              </w:rPr>
              <w:t xml:space="preserve">      </w:t>
            </w:r>
            <w:r w:rsidRPr="00035E95">
              <w:rPr>
                <w:color w:val="000000"/>
                <w:sz w:val="20"/>
              </w:rPr>
              <w:t>Mobile Accessible</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Export reports tool: csv</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single" w:sz="8" w:space="0" w:color="auto"/>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bl>
    <w:p w:rsidR="000D1CDA" w:rsidRDefault="000D1CDA" w:rsidP="00166031">
      <w:pPr>
        <w:ind w:left="360"/>
      </w:pPr>
    </w:p>
    <w:sectPr w:rsidR="000D1CDA" w:rsidSect="00A058D1">
      <w:footerReference w:type="default" r:id="rId60"/>
      <w:pgSz w:w="12240" w:h="15840" w:code="1"/>
      <w:pgMar w:top="990" w:right="1440" w:bottom="432" w:left="117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9" w:author="jmassud" w:date="2012-02-13T13:20:00Z" w:initials="j">
    <w:p w:rsidR="00322165" w:rsidRDefault="00322165">
      <w:pPr>
        <w:pStyle w:val="CommentText"/>
      </w:pPr>
      <w:r>
        <w:rPr>
          <w:rStyle w:val="CommentReference"/>
        </w:rPr>
        <w:annotationRef/>
      </w:r>
      <w:r>
        <w:t xml:space="preserve">Need to merge VP open id stored profiles. </w:t>
      </w:r>
    </w:p>
  </w:comment>
  <w:comment w:id="24" w:author="jmassud" w:date="2011-12-05T14:32:00Z" w:initials="j">
    <w:p w:rsidR="00322165" w:rsidRDefault="00322165">
      <w:pPr>
        <w:pStyle w:val="CommentText"/>
      </w:pPr>
      <w:r>
        <w:rPr>
          <w:rStyle w:val="CommentReference"/>
        </w:rPr>
        <w:annotationRef/>
      </w:r>
      <w:r>
        <w:t xml:space="preserve">Add tags in moderation tool </w:t>
      </w:r>
    </w:p>
  </w:comment>
  <w:comment w:id="25" w:author="jmassud" w:date="2012-02-24T10:18:00Z" w:initials="j">
    <w:p w:rsidR="00322165" w:rsidRDefault="00322165">
      <w:pPr>
        <w:pStyle w:val="CommentText"/>
      </w:pPr>
      <w:r>
        <w:rPr>
          <w:rStyle w:val="CommentReference"/>
        </w:rPr>
        <w:annotationRef/>
      </w:r>
      <w:r>
        <w:t xml:space="preserve">Email through responsys </w:t>
      </w:r>
    </w:p>
  </w:comment>
  <w:comment w:id="82" w:author="jmassud" w:date="2012-02-24T10:51:00Z" w:initials="j">
    <w:p w:rsidR="00322165" w:rsidRDefault="00322165">
      <w:pPr>
        <w:pStyle w:val="CommentText"/>
      </w:pPr>
      <w:r>
        <w:rPr>
          <w:rStyle w:val="CommentReference"/>
        </w:rPr>
        <w:annotationRef/>
      </w:r>
      <w:r>
        <w:t>Investigating using Adobe CQ4 for the management of this</w:t>
      </w:r>
    </w:p>
  </w:comment>
  <w:comment w:id="84" w:author="jmassud" w:date="2012-02-24T10:52:00Z" w:initials="j">
    <w:p w:rsidR="00322165" w:rsidRDefault="00322165">
      <w:pPr>
        <w:pStyle w:val="CommentText"/>
      </w:pPr>
      <w:r>
        <w:rPr>
          <w:rStyle w:val="CommentReference"/>
        </w:rPr>
        <w:annotationRef/>
      </w:r>
      <w:r>
        <w:t>Responsys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2919" w:rsidRDefault="00A42919">
      <w:r>
        <w:separator/>
      </w:r>
    </w:p>
  </w:endnote>
  <w:endnote w:type="continuationSeparator" w:id="1">
    <w:p w:rsidR="00A42919" w:rsidRDefault="00A4291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Univers (WN)">
    <w:altName w:val="Times New Roman"/>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165" w:rsidRDefault="00322165" w:rsidP="004437A5">
    <w:pPr>
      <w:ind w:right="360" w:firstLine="36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165" w:rsidRDefault="00322165" w:rsidP="004437A5">
    <w:pPr>
      <w:pStyle w:val="Footer"/>
      <w:pBdr>
        <w:top w:val="single" w:sz="4" w:space="1" w:color="auto"/>
      </w:pBdr>
      <w:tabs>
        <w:tab w:val="clear" w:pos="4320"/>
        <w:tab w:val="clear" w:pos="8640"/>
        <w:tab w:val="center" w:pos="0"/>
        <w:tab w:val="center" w:pos="4680"/>
        <w:tab w:val="right" w:pos="9360"/>
      </w:tabs>
      <w:jc w:val="center"/>
      <w:rPr>
        <w:rStyle w:val="PageNumber"/>
        <w:rFonts w:ascii="Arial" w:hAnsi="Arial" w:cs="Arial"/>
        <w:sz w:val="20"/>
        <w:szCs w:val="20"/>
      </w:rPr>
    </w:pPr>
    <w:r>
      <w:rPr>
        <w:rStyle w:val="PageNumber"/>
        <w:rFonts w:ascii="Arial" w:hAnsi="Arial"/>
        <w:sz w:val="20"/>
        <w:szCs w:val="20"/>
      </w:rPr>
      <w:t xml:space="preserve">- </w:t>
    </w:r>
    <w:r w:rsidR="00F26116">
      <w:rPr>
        <w:rStyle w:val="PageNumber"/>
        <w:rFonts w:ascii="Arial" w:hAnsi="Arial"/>
        <w:sz w:val="20"/>
        <w:szCs w:val="20"/>
      </w:rPr>
      <w:fldChar w:fldCharType="begin"/>
    </w:r>
    <w:r>
      <w:rPr>
        <w:rStyle w:val="PageNumber"/>
        <w:rFonts w:ascii="Arial" w:hAnsi="Arial"/>
        <w:sz w:val="20"/>
        <w:szCs w:val="20"/>
      </w:rPr>
      <w:instrText xml:space="preserve"> PAGE </w:instrText>
    </w:r>
    <w:r w:rsidR="00F26116">
      <w:rPr>
        <w:rStyle w:val="PageNumber"/>
        <w:rFonts w:ascii="Arial" w:hAnsi="Arial"/>
        <w:sz w:val="20"/>
        <w:szCs w:val="20"/>
      </w:rPr>
      <w:fldChar w:fldCharType="separate"/>
    </w:r>
    <w:r w:rsidR="00BA6F50">
      <w:rPr>
        <w:rStyle w:val="PageNumber"/>
        <w:rFonts w:ascii="Arial" w:hAnsi="Arial"/>
        <w:noProof/>
        <w:sz w:val="20"/>
        <w:szCs w:val="20"/>
      </w:rPr>
      <w:t>12</w:t>
    </w:r>
    <w:r w:rsidR="00F26116">
      <w:rPr>
        <w:rStyle w:val="PageNumber"/>
        <w:rFonts w:ascii="Arial" w:hAnsi="Arial"/>
        <w:sz w:val="20"/>
        <w:szCs w:val="20"/>
      </w:rPr>
      <w:fldChar w:fldCharType="end"/>
    </w:r>
    <w:r>
      <w:rPr>
        <w:rStyle w:val="PageNumber"/>
        <w:rFonts w:ascii="Arial" w:hAnsi="Arial"/>
        <w:sz w:val="20"/>
        <w:szCs w:val="20"/>
      </w:rPr>
      <w:t xml:space="preserve"> -</w:t>
    </w:r>
  </w:p>
  <w:p w:rsidR="00322165" w:rsidRPr="0019486C" w:rsidRDefault="00322165" w:rsidP="00D10ECD">
    <w:pPr>
      <w:pStyle w:val="Footer"/>
      <w:pBdr>
        <w:top w:val="single" w:sz="4" w:space="1" w:color="auto"/>
      </w:pBdr>
      <w:tabs>
        <w:tab w:val="clear" w:pos="4320"/>
        <w:tab w:val="clear" w:pos="8640"/>
        <w:tab w:val="center" w:pos="0"/>
        <w:tab w:val="center" w:pos="4680"/>
        <w:tab w:val="right" w:pos="9540"/>
      </w:tabs>
      <w:rPr>
        <w:rFonts w:ascii="Arial" w:hAnsi="Arial" w:cs="Arial"/>
        <w:b/>
        <w:sz w:val="16"/>
        <w:szCs w:val="16"/>
      </w:rPr>
    </w:pPr>
    <w:r>
      <w:rPr>
        <w:rStyle w:val="PageNumber"/>
        <w:rFonts w:ascii="Arial" w:hAnsi="Arial" w:cs="Arial"/>
        <w:b/>
        <w:sz w:val="16"/>
        <w:szCs w:val="16"/>
      </w:rPr>
      <w:t xml:space="preserve"> May </w:t>
    </w:r>
    <w:ins w:id="141" w:author="jmassud" w:date="2012-05-24T11:26:00Z">
      <w:r w:rsidR="009B7EC5">
        <w:rPr>
          <w:rStyle w:val="PageNumber"/>
          <w:rFonts w:ascii="Arial" w:hAnsi="Arial" w:cs="Arial"/>
          <w:b/>
          <w:sz w:val="16"/>
          <w:szCs w:val="16"/>
        </w:rPr>
        <w:t>24</w:t>
      </w:r>
    </w:ins>
    <w:del w:id="142" w:author="jmassud" w:date="2012-05-24T11:26:00Z">
      <w:r w:rsidDel="009B7EC5">
        <w:rPr>
          <w:rStyle w:val="PageNumber"/>
          <w:rFonts w:ascii="Arial" w:hAnsi="Arial" w:cs="Arial"/>
          <w:b/>
          <w:sz w:val="16"/>
          <w:szCs w:val="16"/>
        </w:rPr>
        <w:delText>15</w:delText>
      </w:r>
    </w:del>
    <w:r>
      <w:rPr>
        <w:rStyle w:val="PageNumber"/>
        <w:rFonts w:ascii="Arial" w:hAnsi="Arial" w:cs="Arial"/>
        <w:b/>
        <w:sz w:val="16"/>
        <w:szCs w:val="16"/>
      </w:rPr>
      <w:t xml:space="preserve">, 2012 </w:t>
    </w:r>
    <w:r>
      <w:rPr>
        <w:rStyle w:val="PageNumber"/>
        <w:rFonts w:ascii="Arial" w:hAnsi="Arial" w:cs="Arial"/>
        <w:b/>
        <w:sz w:val="16"/>
        <w:szCs w:val="16"/>
      </w:rPr>
      <w:tab/>
      <w:t>Communities Platform Profile PRD v 1.1</w:t>
    </w:r>
    <w:ins w:id="143" w:author="jmassud" w:date="2012-05-24T11:26:00Z">
      <w:r w:rsidR="009B7EC5">
        <w:rPr>
          <w:rStyle w:val="PageNumber"/>
          <w:rFonts w:ascii="Arial" w:hAnsi="Arial" w:cs="Arial"/>
          <w:b/>
          <w:sz w:val="16"/>
          <w:szCs w:val="16"/>
        </w:rPr>
        <w:t>5</w:t>
      </w:r>
    </w:ins>
    <w:del w:id="144" w:author="jmassud" w:date="2012-05-24T11:26:00Z">
      <w:r w:rsidDel="009B7EC5">
        <w:rPr>
          <w:rStyle w:val="PageNumber"/>
          <w:rFonts w:ascii="Arial" w:hAnsi="Arial" w:cs="Arial"/>
          <w:b/>
          <w:sz w:val="16"/>
          <w:szCs w:val="16"/>
        </w:rPr>
        <w:delText>4</w:delText>
      </w:r>
    </w:del>
    <w:r>
      <w:rPr>
        <w:rStyle w:val="PageNumber"/>
        <w:rFonts w:ascii="Arial" w:hAnsi="Arial" w:cs="Arial"/>
        <w:b/>
        <w:sz w:val="16"/>
        <w:szCs w:val="16"/>
      </w:rPr>
      <w:tab/>
      <w:t>Judy Massuda, Product Manager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2919" w:rsidRDefault="00A42919">
      <w:r>
        <w:separator/>
      </w:r>
    </w:p>
  </w:footnote>
  <w:footnote w:type="continuationSeparator" w:id="1">
    <w:p w:rsidR="00A42919" w:rsidRDefault="00A429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F263A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6619C3"/>
    <w:multiLevelType w:val="hybridMultilevel"/>
    <w:tmpl w:val="07E67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C013A2"/>
    <w:multiLevelType w:val="hybridMultilevel"/>
    <w:tmpl w:val="DC286B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3E47A59"/>
    <w:multiLevelType w:val="hybridMultilevel"/>
    <w:tmpl w:val="1A86C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062C7E96"/>
    <w:multiLevelType w:val="hybridMultilevel"/>
    <w:tmpl w:val="FCE44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0608F3"/>
    <w:multiLevelType w:val="hybridMultilevel"/>
    <w:tmpl w:val="026C3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38025F"/>
    <w:multiLevelType w:val="hybridMultilevel"/>
    <w:tmpl w:val="32228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3B557A"/>
    <w:multiLevelType w:val="hybridMultilevel"/>
    <w:tmpl w:val="FF002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323B9A"/>
    <w:multiLevelType w:val="hybridMultilevel"/>
    <w:tmpl w:val="6BE24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ED94B64"/>
    <w:multiLevelType w:val="hybridMultilevel"/>
    <w:tmpl w:val="FEB29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BF39D7"/>
    <w:multiLevelType w:val="hybridMultilevel"/>
    <w:tmpl w:val="650C0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D0413C"/>
    <w:multiLevelType w:val="hybridMultilevel"/>
    <w:tmpl w:val="94920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AD5A26"/>
    <w:multiLevelType w:val="hybridMultilevel"/>
    <w:tmpl w:val="4836B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BD1C21"/>
    <w:multiLevelType w:val="hybridMultilevel"/>
    <w:tmpl w:val="997EF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6723599"/>
    <w:multiLevelType w:val="hybridMultilevel"/>
    <w:tmpl w:val="F6525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98D7E0B"/>
    <w:multiLevelType w:val="hybridMultilevel"/>
    <w:tmpl w:val="85A0DAB8"/>
    <w:lvl w:ilvl="0" w:tplc="0409000F">
      <w:start w:val="1"/>
      <w:numFmt w:val="decimal"/>
      <w:lvlText w:val="%1."/>
      <w:lvlJc w:val="left"/>
      <w:pPr>
        <w:ind w:left="720" w:hanging="360"/>
      </w:pPr>
      <w:rPr>
        <w:rFonts w:cs="Times New Roman"/>
      </w:rPr>
    </w:lvl>
    <w:lvl w:ilvl="1" w:tplc="0409000F">
      <w:start w:val="1"/>
      <w:numFmt w:val="decimal"/>
      <w:lvlText w:val="%2."/>
      <w:lvlJc w:val="left"/>
      <w:pPr>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6">
    <w:nsid w:val="19B86369"/>
    <w:multiLevelType w:val="hybridMultilevel"/>
    <w:tmpl w:val="ED243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DAF0531"/>
    <w:multiLevelType w:val="hybridMultilevel"/>
    <w:tmpl w:val="AE3CE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E276E41"/>
    <w:multiLevelType w:val="hybridMultilevel"/>
    <w:tmpl w:val="D6900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FC20791"/>
    <w:multiLevelType w:val="hybridMultilevel"/>
    <w:tmpl w:val="FF121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0866ED4"/>
    <w:multiLevelType w:val="multilevel"/>
    <w:tmpl w:val="D8862236"/>
    <w:lvl w:ilvl="0">
      <w:start w:val="8"/>
      <w:numFmt w:val="decimal"/>
      <w:lvlText w:val="%1"/>
      <w:lvlJc w:val="left"/>
      <w:pPr>
        <w:tabs>
          <w:tab w:val="num" w:pos="360"/>
        </w:tabs>
        <w:ind w:left="360" w:hanging="360"/>
      </w:pPr>
      <w:rPr>
        <w:rFonts w:hint="default"/>
      </w:rPr>
    </w:lvl>
    <w:lvl w:ilvl="1">
      <w:start w:val="2"/>
      <w:numFmt w:val="decimal"/>
      <w:pStyle w:val="Heading1"/>
      <w:lvlText w:val="%1.%2"/>
      <w:lvlJc w:val="left"/>
      <w:pPr>
        <w:tabs>
          <w:tab w:val="num" w:pos="720"/>
        </w:tabs>
        <w:ind w:left="72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20F05BB2"/>
    <w:multiLevelType w:val="hybridMultilevel"/>
    <w:tmpl w:val="07024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4E06157"/>
    <w:multiLevelType w:val="hybridMultilevel"/>
    <w:tmpl w:val="A232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8B147C6"/>
    <w:multiLevelType w:val="multilevel"/>
    <w:tmpl w:val="5F360D6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1080"/>
        </w:tabs>
        <w:ind w:left="576" w:hanging="576"/>
      </w:pPr>
      <w:rPr>
        <w:rFonts w:ascii="Arial" w:eastAsia="Times New Roman" w:hAnsi="Arial" w:cs="Times New Roman" w:hint="default"/>
      </w:rPr>
    </w:lvl>
    <w:lvl w:ilvl="2">
      <w:start w:val="1"/>
      <w:numFmt w:val="decimal"/>
      <w:lvlText w:val="%1.%2.%3"/>
      <w:lvlJc w:val="left"/>
      <w:pPr>
        <w:tabs>
          <w:tab w:val="num" w:pos="1080"/>
        </w:tabs>
        <w:ind w:left="360" w:hanging="720"/>
      </w:pPr>
      <w:rPr>
        <w:rFonts w:ascii="Arial" w:hAnsi="Arial" w:cs="Arial"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2A1C3B91"/>
    <w:multiLevelType w:val="hybridMultilevel"/>
    <w:tmpl w:val="CD1E9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C894F85"/>
    <w:multiLevelType w:val="hybridMultilevel"/>
    <w:tmpl w:val="D2048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CAA2DA6"/>
    <w:multiLevelType w:val="hybridMultilevel"/>
    <w:tmpl w:val="C7F80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D740369"/>
    <w:multiLevelType w:val="hybridMultilevel"/>
    <w:tmpl w:val="A6127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D9F6CCF"/>
    <w:multiLevelType w:val="multilevel"/>
    <w:tmpl w:val="659A1B04"/>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1080"/>
        </w:tabs>
        <w:ind w:left="576" w:hanging="576"/>
      </w:pPr>
      <w:rPr>
        <w:rFonts w:ascii="Arial" w:eastAsia="Times New Roman" w:hAnsi="Arial" w:cs="Times New Roman" w:hint="default"/>
      </w:rPr>
    </w:lvl>
    <w:lvl w:ilvl="2">
      <w:start w:val="1"/>
      <w:numFmt w:val="decimal"/>
      <w:lvlText w:val="%1.%2.%3"/>
      <w:lvlJc w:val="left"/>
      <w:pPr>
        <w:tabs>
          <w:tab w:val="num" w:pos="1080"/>
        </w:tabs>
        <w:ind w:left="360" w:hanging="720"/>
      </w:pPr>
      <w:rPr>
        <w:rFonts w:ascii="Arial" w:hAnsi="Arial" w:cs="Arial"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nsid w:val="32D973BC"/>
    <w:multiLevelType w:val="hybridMultilevel"/>
    <w:tmpl w:val="6240A94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39C20FF0"/>
    <w:multiLevelType w:val="hybridMultilevel"/>
    <w:tmpl w:val="F9A4D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AE771F2"/>
    <w:multiLevelType w:val="hybridMultilevel"/>
    <w:tmpl w:val="50761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B9509BE"/>
    <w:multiLevelType w:val="hybridMultilevel"/>
    <w:tmpl w:val="DDBE4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DE77CD4"/>
    <w:multiLevelType w:val="hybridMultilevel"/>
    <w:tmpl w:val="45F05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03443D5"/>
    <w:multiLevelType w:val="hybridMultilevel"/>
    <w:tmpl w:val="075CC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2BF699B"/>
    <w:multiLevelType w:val="multilevel"/>
    <w:tmpl w:val="80B6579C"/>
    <w:lvl w:ilvl="0">
      <w:start w:val="1"/>
      <w:numFmt w:val="decimal"/>
      <w:pStyle w:val="BusinessRequirement"/>
      <w:lvlText w:val=" 3.1.%1"/>
      <w:lvlJc w:val="left"/>
      <w:pPr>
        <w:tabs>
          <w:tab w:val="num" w:pos="360"/>
        </w:tabs>
        <w:ind w:left="360" w:hanging="360"/>
      </w:pPr>
      <w:rPr>
        <w:rFonts w:ascii="Arial" w:hAnsi="Arial" w:hint="default"/>
        <w:b/>
        <w:i w:val="0"/>
        <w:sz w:val="24"/>
      </w:rPr>
    </w:lvl>
    <w:lvl w:ilvl="1">
      <w:start w:val="1"/>
      <w:numFmt w:val="decimal"/>
      <w:lvlText w:val="3.1.%1.%2."/>
      <w:lvlJc w:val="left"/>
      <w:pPr>
        <w:tabs>
          <w:tab w:val="num" w:pos="1080"/>
        </w:tabs>
        <w:ind w:left="1440" w:hanging="1080"/>
      </w:pPr>
      <w:rPr>
        <w:rFonts w:hint="default"/>
        <w:color w:val="auto"/>
        <w:sz w:val="24"/>
      </w:rPr>
    </w:lvl>
    <w:lvl w:ilvl="2">
      <w:start w:val="1"/>
      <w:numFmt w:val="decimal"/>
      <w:lvlText w:val="3.1.%1.%2.%3."/>
      <w:lvlJc w:val="left"/>
      <w:pPr>
        <w:tabs>
          <w:tab w:val="num" w:pos="1800"/>
        </w:tabs>
        <w:ind w:left="1800" w:hanging="1080"/>
      </w:pPr>
      <w:rPr>
        <w:rFonts w:hint="default"/>
        <w:b w:val="0"/>
        <w:i/>
        <w:color w:val="auto"/>
        <w:sz w:val="24"/>
      </w:rPr>
    </w:lvl>
    <w:lvl w:ilvl="3">
      <w:start w:val="1"/>
      <w:numFmt w:val="decimal"/>
      <w:lvlText w:val="3.1.%1.%2.%3.%4."/>
      <w:lvlJc w:val="left"/>
      <w:pPr>
        <w:tabs>
          <w:tab w:val="num" w:pos="2160"/>
        </w:tabs>
        <w:ind w:left="2160" w:hanging="1080"/>
      </w:pPr>
      <w:rPr>
        <w:rFonts w:hint="default"/>
        <w:sz w:val="20"/>
      </w:rPr>
    </w:lvl>
    <w:lvl w:ilvl="4">
      <w:start w:val="1"/>
      <w:numFmt w:val="decimal"/>
      <w:lvlText w:val="3.1.%1.%2.%3.%4.%5."/>
      <w:lvlJc w:val="left"/>
      <w:pPr>
        <w:tabs>
          <w:tab w:val="num" w:pos="2880"/>
        </w:tabs>
        <w:ind w:left="2880" w:hanging="1440"/>
      </w:pPr>
      <w:rPr>
        <w:rFonts w:hint="default"/>
        <w:b w:val="0"/>
        <w:i/>
        <w:sz w:val="20"/>
      </w:rPr>
    </w:lvl>
    <w:lvl w:ilvl="5">
      <w:start w:val="1"/>
      <w:numFmt w:val="decimal"/>
      <w:lvlText w:val="3.1.1. %1.%2.%3.%4.%5.%6."/>
      <w:lvlJc w:val="left"/>
      <w:pPr>
        <w:tabs>
          <w:tab w:val="num" w:pos="3600"/>
        </w:tabs>
        <w:ind w:left="3600" w:hanging="1800"/>
      </w:pPr>
      <w:rPr>
        <w:rFonts w:hint="default"/>
        <w:b w:val="0"/>
        <w:i w:val="0"/>
        <w:sz w:val="18"/>
      </w:rPr>
    </w:lvl>
    <w:lvl w:ilvl="6">
      <w:start w:val="1"/>
      <w:numFmt w:val="decimal"/>
      <w:lvlText w:val="3.1.1.%1.%2.%3.%4.%5.%6.%7."/>
      <w:lvlJc w:val="left"/>
      <w:pPr>
        <w:tabs>
          <w:tab w:val="num" w:pos="3960"/>
        </w:tabs>
        <w:ind w:left="3960" w:hanging="1800"/>
      </w:pPr>
      <w:rPr>
        <w:rFonts w:hint="default"/>
        <w:b w:val="0"/>
        <w:i/>
        <w:sz w:val="18"/>
      </w:rPr>
    </w:lvl>
    <w:lvl w:ilvl="7">
      <w:start w:val="1"/>
      <w:numFmt w:val="decimal"/>
      <w:lvlText w:val="3.1.1. %1.%2.%3.%4.%5.%6.%7.%8."/>
      <w:lvlJc w:val="left"/>
      <w:pPr>
        <w:tabs>
          <w:tab w:val="num" w:pos="4680"/>
        </w:tabs>
        <w:ind w:left="4680" w:hanging="2160"/>
      </w:pPr>
      <w:rPr>
        <w:rFonts w:hint="default"/>
        <w:b w:val="0"/>
        <w:i w:val="0"/>
        <w:sz w:val="16"/>
      </w:rPr>
    </w:lvl>
    <w:lvl w:ilvl="8">
      <w:start w:val="1"/>
      <w:numFmt w:val="decimal"/>
      <w:lvlText w:val="3.1.1. %1.%2.%3.%4.%5.%6.%7.%8.%9."/>
      <w:lvlJc w:val="left"/>
      <w:pPr>
        <w:tabs>
          <w:tab w:val="num" w:pos="5400"/>
        </w:tabs>
        <w:ind w:left="5400" w:hanging="2520"/>
      </w:pPr>
      <w:rPr>
        <w:rFonts w:hint="default"/>
        <w:b w:val="0"/>
        <w:i w:val="0"/>
        <w:sz w:val="16"/>
      </w:rPr>
    </w:lvl>
  </w:abstractNum>
  <w:abstractNum w:abstractNumId="36">
    <w:nsid w:val="46683CDF"/>
    <w:multiLevelType w:val="hybridMultilevel"/>
    <w:tmpl w:val="F0720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914521D"/>
    <w:multiLevelType w:val="hybridMultilevel"/>
    <w:tmpl w:val="D18C8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BFF4032"/>
    <w:multiLevelType w:val="hybridMultilevel"/>
    <w:tmpl w:val="8C52C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CE37429"/>
    <w:multiLevelType w:val="hybridMultilevel"/>
    <w:tmpl w:val="194CB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DD07201"/>
    <w:multiLevelType w:val="hybridMultilevel"/>
    <w:tmpl w:val="DAA48662"/>
    <w:lvl w:ilvl="0" w:tplc="E5741192">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0CD0FC9"/>
    <w:multiLevelType w:val="hybridMultilevel"/>
    <w:tmpl w:val="81F89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3924A66"/>
    <w:multiLevelType w:val="hybridMultilevel"/>
    <w:tmpl w:val="C226DB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nsid w:val="55850888"/>
    <w:multiLevelType w:val="hybridMultilevel"/>
    <w:tmpl w:val="F3F24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C8222A4"/>
    <w:multiLevelType w:val="hybridMultilevel"/>
    <w:tmpl w:val="6C0A3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DED1A3D"/>
    <w:multiLevelType w:val="multilevel"/>
    <w:tmpl w:val="659A1B04"/>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1080"/>
        </w:tabs>
        <w:ind w:left="576" w:hanging="576"/>
      </w:pPr>
      <w:rPr>
        <w:rFonts w:ascii="Arial" w:eastAsia="Times New Roman" w:hAnsi="Arial" w:cs="Times New Roman" w:hint="default"/>
      </w:rPr>
    </w:lvl>
    <w:lvl w:ilvl="2">
      <w:start w:val="1"/>
      <w:numFmt w:val="decimal"/>
      <w:lvlText w:val="%1.%2.%3"/>
      <w:lvlJc w:val="left"/>
      <w:pPr>
        <w:tabs>
          <w:tab w:val="num" w:pos="1080"/>
        </w:tabs>
        <w:ind w:left="360" w:hanging="720"/>
      </w:pPr>
      <w:rPr>
        <w:rFonts w:ascii="Arial" w:hAnsi="Arial" w:cs="Arial"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6">
    <w:nsid w:val="5F157FB6"/>
    <w:multiLevelType w:val="hybridMultilevel"/>
    <w:tmpl w:val="6BA04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2C904D7"/>
    <w:multiLevelType w:val="hybridMultilevel"/>
    <w:tmpl w:val="BFBC4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851471E"/>
    <w:multiLevelType w:val="hybridMultilevel"/>
    <w:tmpl w:val="224AC22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68EF7431"/>
    <w:multiLevelType w:val="hybridMultilevel"/>
    <w:tmpl w:val="BCD001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69D7352F"/>
    <w:multiLevelType w:val="hybridMultilevel"/>
    <w:tmpl w:val="64547BE6"/>
    <w:lvl w:ilvl="0" w:tplc="93F009DA">
      <w:start w:val="2"/>
      <w:numFmt w:val="bullet"/>
      <w:lvlText w:val="-"/>
      <w:lvlJc w:val="left"/>
      <w:pPr>
        <w:ind w:left="1080" w:hanging="360"/>
      </w:pPr>
      <w:rPr>
        <w:rFonts w:ascii="Calibri" w:eastAsia="Times New Roman" w:hAnsi="Calibri"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1">
    <w:nsid w:val="6BDE7BE4"/>
    <w:multiLevelType w:val="hybridMultilevel"/>
    <w:tmpl w:val="C026E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07519E2"/>
    <w:multiLevelType w:val="hybridMultilevel"/>
    <w:tmpl w:val="3F88D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1F22B2E"/>
    <w:multiLevelType w:val="hybridMultilevel"/>
    <w:tmpl w:val="9B1E7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3B3628A"/>
    <w:multiLevelType w:val="hybridMultilevel"/>
    <w:tmpl w:val="33E2B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41E76F2"/>
    <w:multiLevelType w:val="multilevel"/>
    <w:tmpl w:val="659A1B04"/>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1080"/>
        </w:tabs>
        <w:ind w:left="576" w:hanging="576"/>
      </w:pPr>
      <w:rPr>
        <w:rFonts w:ascii="Arial" w:eastAsia="Times New Roman" w:hAnsi="Arial" w:cs="Times New Roman" w:hint="default"/>
      </w:rPr>
    </w:lvl>
    <w:lvl w:ilvl="2">
      <w:start w:val="1"/>
      <w:numFmt w:val="decimal"/>
      <w:lvlText w:val="%1.%2.%3"/>
      <w:lvlJc w:val="left"/>
      <w:pPr>
        <w:tabs>
          <w:tab w:val="num" w:pos="1080"/>
        </w:tabs>
        <w:ind w:left="360" w:hanging="720"/>
      </w:pPr>
      <w:rPr>
        <w:rFonts w:ascii="Arial" w:hAnsi="Arial" w:cs="Arial"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6">
    <w:nsid w:val="768D5099"/>
    <w:multiLevelType w:val="hybridMultilevel"/>
    <w:tmpl w:val="A7A4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7694C35"/>
    <w:multiLevelType w:val="hybridMultilevel"/>
    <w:tmpl w:val="C13EF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8CB43C2"/>
    <w:multiLevelType w:val="hybridMultilevel"/>
    <w:tmpl w:val="3C306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9557AD6"/>
    <w:multiLevelType w:val="hybridMultilevel"/>
    <w:tmpl w:val="85CA1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B50111D"/>
    <w:multiLevelType w:val="hybridMultilevel"/>
    <w:tmpl w:val="66648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C342299"/>
    <w:multiLevelType w:val="hybridMultilevel"/>
    <w:tmpl w:val="EC924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DF15051"/>
    <w:multiLevelType w:val="hybridMultilevel"/>
    <w:tmpl w:val="DB5A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F257C2A"/>
    <w:multiLevelType w:val="multilevel"/>
    <w:tmpl w:val="0BBEDD38"/>
    <w:lvl w:ilvl="0">
      <w:start w:val="1"/>
      <w:numFmt w:val="decimal"/>
      <w:lvlText w:val="%1"/>
      <w:lvlJc w:val="left"/>
      <w:pPr>
        <w:tabs>
          <w:tab w:val="num" w:pos="1152"/>
        </w:tabs>
        <w:ind w:left="1152" w:hanging="432"/>
      </w:pPr>
      <w:rPr>
        <w:rFonts w:hint="default"/>
      </w:rPr>
    </w:lvl>
    <w:lvl w:ilvl="1">
      <w:start w:val="1"/>
      <w:numFmt w:val="decimal"/>
      <w:pStyle w:val="Heading2"/>
      <w:lvlText w:val="%1.%2"/>
      <w:lvlJc w:val="left"/>
      <w:pPr>
        <w:tabs>
          <w:tab w:val="num" w:pos="1980"/>
        </w:tabs>
        <w:ind w:left="1476" w:hanging="576"/>
      </w:pPr>
      <w:rPr>
        <w:rFonts w:ascii="Arial" w:eastAsia="Times New Roman" w:hAnsi="Arial" w:cs="Times New Roman" w:hint="default"/>
        <w:sz w:val="22"/>
      </w:rPr>
    </w:lvl>
    <w:lvl w:ilvl="2">
      <w:start w:val="1"/>
      <w:numFmt w:val="decimal"/>
      <w:lvlText w:val="%1.%2.%3"/>
      <w:lvlJc w:val="left"/>
      <w:pPr>
        <w:tabs>
          <w:tab w:val="num" w:pos="1800"/>
        </w:tabs>
        <w:ind w:left="1080" w:hanging="720"/>
      </w:pPr>
      <w:rPr>
        <w:rFonts w:ascii="Arial" w:hAnsi="Arial" w:cs="Arial" w:hint="default"/>
      </w:rPr>
    </w:lvl>
    <w:lvl w:ilvl="3">
      <w:start w:val="1"/>
      <w:numFmt w:val="decimal"/>
      <w:lvlText w:val="%1.%2.%3.%4"/>
      <w:lvlJc w:val="left"/>
      <w:pPr>
        <w:tabs>
          <w:tab w:val="num" w:pos="504"/>
        </w:tabs>
        <w:ind w:left="50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3852"/>
        </w:tabs>
        <w:ind w:left="385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num w:numId="1">
    <w:abstractNumId w:val="0"/>
  </w:num>
  <w:num w:numId="2">
    <w:abstractNumId w:val="20"/>
  </w:num>
  <w:num w:numId="3">
    <w:abstractNumId w:val="63"/>
  </w:num>
  <w:num w:numId="4">
    <w:abstractNumId w:val="29"/>
  </w:num>
  <w:num w:numId="5">
    <w:abstractNumId w:val="42"/>
  </w:num>
  <w:num w:numId="6">
    <w:abstractNumId w:val="2"/>
  </w:num>
  <w:num w:numId="7">
    <w:abstractNumId w:val="35"/>
  </w:num>
  <w:num w:numId="8">
    <w:abstractNumId w:val="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num>
  <w:num w:numId="10">
    <w:abstractNumId w:val="23"/>
  </w:num>
  <w:num w:numId="11">
    <w:abstractNumId w:val="45"/>
  </w:num>
  <w:num w:numId="12">
    <w:abstractNumId w:val="55"/>
  </w:num>
  <w:num w:numId="13">
    <w:abstractNumId w:val="46"/>
  </w:num>
  <w:num w:numId="14">
    <w:abstractNumId w:val="8"/>
  </w:num>
  <w:num w:numId="15">
    <w:abstractNumId w:val="44"/>
  </w:num>
  <w:num w:numId="16">
    <w:abstractNumId w:val="32"/>
  </w:num>
  <w:num w:numId="17">
    <w:abstractNumId w:val="48"/>
  </w:num>
  <w:num w:numId="18">
    <w:abstractNumId w:val="43"/>
  </w:num>
  <w:num w:numId="19">
    <w:abstractNumId w:val="13"/>
  </w:num>
  <w:num w:numId="20">
    <w:abstractNumId w:val="62"/>
  </w:num>
  <w:num w:numId="21">
    <w:abstractNumId w:val="54"/>
  </w:num>
  <w:num w:numId="22">
    <w:abstractNumId w:val="18"/>
  </w:num>
  <w:num w:numId="23">
    <w:abstractNumId w:val="36"/>
  </w:num>
  <w:num w:numId="24">
    <w:abstractNumId w:val="7"/>
  </w:num>
  <w:num w:numId="25">
    <w:abstractNumId w:val="41"/>
  </w:num>
  <w:num w:numId="26">
    <w:abstractNumId w:val="17"/>
  </w:num>
  <w:num w:numId="27">
    <w:abstractNumId w:val="26"/>
  </w:num>
  <w:num w:numId="28">
    <w:abstractNumId w:val="61"/>
  </w:num>
  <w:num w:numId="29">
    <w:abstractNumId w:val="4"/>
  </w:num>
  <w:num w:numId="30">
    <w:abstractNumId w:val="19"/>
  </w:num>
  <w:num w:numId="31">
    <w:abstractNumId w:val="9"/>
  </w:num>
  <w:num w:numId="32">
    <w:abstractNumId w:val="57"/>
  </w:num>
  <w:num w:numId="33">
    <w:abstractNumId w:val="34"/>
  </w:num>
  <w:num w:numId="34">
    <w:abstractNumId w:val="52"/>
  </w:num>
  <w:num w:numId="35">
    <w:abstractNumId w:val="53"/>
  </w:num>
  <w:num w:numId="36">
    <w:abstractNumId w:val="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7"/>
  </w:num>
  <w:num w:numId="38">
    <w:abstractNumId w:val="6"/>
  </w:num>
  <w:num w:numId="39">
    <w:abstractNumId w:val="51"/>
  </w:num>
  <w:num w:numId="40">
    <w:abstractNumId w:val="12"/>
  </w:num>
  <w:num w:numId="41">
    <w:abstractNumId w:val="37"/>
  </w:num>
  <w:num w:numId="42">
    <w:abstractNumId w:val="5"/>
  </w:num>
  <w:num w:numId="43">
    <w:abstractNumId w:val="24"/>
  </w:num>
  <w:num w:numId="44">
    <w:abstractNumId w:val="25"/>
  </w:num>
  <w:num w:numId="45">
    <w:abstractNumId w:val="10"/>
  </w:num>
  <w:num w:numId="46">
    <w:abstractNumId w:val="33"/>
  </w:num>
  <w:num w:numId="47">
    <w:abstractNumId w:val="30"/>
  </w:num>
  <w:num w:numId="48">
    <w:abstractNumId w:val="56"/>
  </w:num>
  <w:num w:numId="49">
    <w:abstractNumId w:val="31"/>
  </w:num>
  <w:num w:numId="50">
    <w:abstractNumId w:val="58"/>
  </w:num>
  <w:num w:numId="51">
    <w:abstractNumId w:val="14"/>
  </w:num>
  <w:num w:numId="52">
    <w:abstractNumId w:val="38"/>
  </w:num>
  <w:num w:numId="53">
    <w:abstractNumId w:val="49"/>
  </w:num>
  <w:num w:numId="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0"/>
  </w:num>
  <w:num w:numId="56">
    <w:abstractNumId w:val="22"/>
  </w:num>
  <w:num w:numId="57">
    <w:abstractNumId w:val="16"/>
  </w:num>
  <w:num w:numId="58">
    <w:abstractNumId w:val="3"/>
  </w:num>
  <w:num w:numId="59">
    <w:abstractNumId w:val="11"/>
  </w:num>
  <w:num w:numId="60">
    <w:abstractNumId w:val="39"/>
  </w:num>
  <w:num w:numId="61">
    <w:abstractNumId w:val="59"/>
  </w:num>
  <w:num w:numId="62">
    <w:abstractNumId w:val="27"/>
  </w:num>
  <w:num w:numId="63">
    <w:abstractNumId w:val="60"/>
  </w:num>
  <w:num w:numId="64">
    <w:abstractNumId w:val="1"/>
  </w:num>
  <w:num w:numId="65">
    <w:abstractNumId w:val="21"/>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rawingGridVerticalSpacing w:val="163"/>
  <w:displayHorizontalDrawingGridEvery w:val="2"/>
  <w:displayVerticalDrawingGridEvery w:val="2"/>
  <w:noPunctuationKerning/>
  <w:characterSpacingControl w:val="doNotCompress"/>
  <w:hdrShapeDefaults>
    <o:shapedefaults v:ext="edit" spidmax="12290"/>
  </w:hdrShapeDefaults>
  <w:footnotePr>
    <w:footnote w:id="0"/>
    <w:footnote w:id="1"/>
  </w:footnotePr>
  <w:endnotePr>
    <w:endnote w:id="0"/>
    <w:endnote w:id="1"/>
  </w:endnotePr>
  <w:compat/>
  <w:rsids>
    <w:rsidRoot w:val="00FE6754"/>
    <w:rsid w:val="000026B2"/>
    <w:rsid w:val="00002BE4"/>
    <w:rsid w:val="00002FF6"/>
    <w:rsid w:val="000039FB"/>
    <w:rsid w:val="00004EE0"/>
    <w:rsid w:val="0000525F"/>
    <w:rsid w:val="000057EB"/>
    <w:rsid w:val="00005F03"/>
    <w:rsid w:val="00006C30"/>
    <w:rsid w:val="000074D7"/>
    <w:rsid w:val="000102C4"/>
    <w:rsid w:val="00010A0C"/>
    <w:rsid w:val="00011169"/>
    <w:rsid w:val="00012BE6"/>
    <w:rsid w:val="00013FBE"/>
    <w:rsid w:val="000147CB"/>
    <w:rsid w:val="000155A0"/>
    <w:rsid w:val="000169D2"/>
    <w:rsid w:val="00016E77"/>
    <w:rsid w:val="00017947"/>
    <w:rsid w:val="000230CB"/>
    <w:rsid w:val="0002371F"/>
    <w:rsid w:val="000248DF"/>
    <w:rsid w:val="0002774C"/>
    <w:rsid w:val="00030005"/>
    <w:rsid w:val="00030224"/>
    <w:rsid w:val="0003022D"/>
    <w:rsid w:val="00032A79"/>
    <w:rsid w:val="00032EB8"/>
    <w:rsid w:val="00033781"/>
    <w:rsid w:val="00035062"/>
    <w:rsid w:val="00035E95"/>
    <w:rsid w:val="000377E1"/>
    <w:rsid w:val="000419A4"/>
    <w:rsid w:val="00042F67"/>
    <w:rsid w:val="0004448C"/>
    <w:rsid w:val="000452F7"/>
    <w:rsid w:val="00046B44"/>
    <w:rsid w:val="000508A6"/>
    <w:rsid w:val="00052E7E"/>
    <w:rsid w:val="00053598"/>
    <w:rsid w:val="00053966"/>
    <w:rsid w:val="000549D2"/>
    <w:rsid w:val="00056E46"/>
    <w:rsid w:val="00060A3F"/>
    <w:rsid w:val="00060C19"/>
    <w:rsid w:val="000628D3"/>
    <w:rsid w:val="00064FFD"/>
    <w:rsid w:val="00066182"/>
    <w:rsid w:val="00066F7F"/>
    <w:rsid w:val="0007080F"/>
    <w:rsid w:val="000718B4"/>
    <w:rsid w:val="000718DB"/>
    <w:rsid w:val="00072AB8"/>
    <w:rsid w:val="00072D20"/>
    <w:rsid w:val="00074156"/>
    <w:rsid w:val="0007784E"/>
    <w:rsid w:val="00077E44"/>
    <w:rsid w:val="00080FDD"/>
    <w:rsid w:val="00084548"/>
    <w:rsid w:val="00084AA2"/>
    <w:rsid w:val="0008517F"/>
    <w:rsid w:val="00085E17"/>
    <w:rsid w:val="00092872"/>
    <w:rsid w:val="00092DCA"/>
    <w:rsid w:val="000934B2"/>
    <w:rsid w:val="000941A8"/>
    <w:rsid w:val="00096D95"/>
    <w:rsid w:val="000978F0"/>
    <w:rsid w:val="000A0AAC"/>
    <w:rsid w:val="000A0C0E"/>
    <w:rsid w:val="000A21AA"/>
    <w:rsid w:val="000A5E46"/>
    <w:rsid w:val="000A61BF"/>
    <w:rsid w:val="000A7B7F"/>
    <w:rsid w:val="000B01C1"/>
    <w:rsid w:val="000B1B89"/>
    <w:rsid w:val="000B2D45"/>
    <w:rsid w:val="000B309E"/>
    <w:rsid w:val="000B4BD9"/>
    <w:rsid w:val="000B741B"/>
    <w:rsid w:val="000B786E"/>
    <w:rsid w:val="000B7987"/>
    <w:rsid w:val="000C0B51"/>
    <w:rsid w:val="000C0D07"/>
    <w:rsid w:val="000C207F"/>
    <w:rsid w:val="000C22E9"/>
    <w:rsid w:val="000C2B95"/>
    <w:rsid w:val="000C3002"/>
    <w:rsid w:val="000C434C"/>
    <w:rsid w:val="000C48D8"/>
    <w:rsid w:val="000C5FBE"/>
    <w:rsid w:val="000D157E"/>
    <w:rsid w:val="000D1627"/>
    <w:rsid w:val="000D16DF"/>
    <w:rsid w:val="000D1CDA"/>
    <w:rsid w:val="000D3277"/>
    <w:rsid w:val="000D3705"/>
    <w:rsid w:val="000D4495"/>
    <w:rsid w:val="000D48A8"/>
    <w:rsid w:val="000D5A3B"/>
    <w:rsid w:val="000D5EE0"/>
    <w:rsid w:val="000D62C0"/>
    <w:rsid w:val="000D68CF"/>
    <w:rsid w:val="000E1212"/>
    <w:rsid w:val="000E2687"/>
    <w:rsid w:val="000E2F3F"/>
    <w:rsid w:val="000E3F4D"/>
    <w:rsid w:val="000E43F8"/>
    <w:rsid w:val="000E4887"/>
    <w:rsid w:val="000E5B4B"/>
    <w:rsid w:val="000E639A"/>
    <w:rsid w:val="000E7A2D"/>
    <w:rsid w:val="000E7DB8"/>
    <w:rsid w:val="000E7FB5"/>
    <w:rsid w:val="000F0E03"/>
    <w:rsid w:val="000F1FE1"/>
    <w:rsid w:val="000F22FB"/>
    <w:rsid w:val="000F3640"/>
    <w:rsid w:val="000F79AB"/>
    <w:rsid w:val="00100DE2"/>
    <w:rsid w:val="0010114F"/>
    <w:rsid w:val="001019D5"/>
    <w:rsid w:val="00102F66"/>
    <w:rsid w:val="0010379C"/>
    <w:rsid w:val="0010418C"/>
    <w:rsid w:val="00105978"/>
    <w:rsid w:val="001068D4"/>
    <w:rsid w:val="00107E23"/>
    <w:rsid w:val="001106B5"/>
    <w:rsid w:val="001123D2"/>
    <w:rsid w:val="0011251C"/>
    <w:rsid w:val="001132BC"/>
    <w:rsid w:val="001136F1"/>
    <w:rsid w:val="0011402A"/>
    <w:rsid w:val="001141F5"/>
    <w:rsid w:val="00114428"/>
    <w:rsid w:val="0011547F"/>
    <w:rsid w:val="00115F5C"/>
    <w:rsid w:val="001169F3"/>
    <w:rsid w:val="00116B91"/>
    <w:rsid w:val="00120EDF"/>
    <w:rsid w:val="00121343"/>
    <w:rsid w:val="00121FAF"/>
    <w:rsid w:val="001237D2"/>
    <w:rsid w:val="00123847"/>
    <w:rsid w:val="001238EB"/>
    <w:rsid w:val="0012432E"/>
    <w:rsid w:val="00124331"/>
    <w:rsid w:val="00124F82"/>
    <w:rsid w:val="00126B54"/>
    <w:rsid w:val="001270D9"/>
    <w:rsid w:val="00127C01"/>
    <w:rsid w:val="00127ECD"/>
    <w:rsid w:val="0013074E"/>
    <w:rsid w:val="00130988"/>
    <w:rsid w:val="001325D1"/>
    <w:rsid w:val="00132778"/>
    <w:rsid w:val="0013423D"/>
    <w:rsid w:val="00135173"/>
    <w:rsid w:val="00135E8D"/>
    <w:rsid w:val="00136413"/>
    <w:rsid w:val="00136616"/>
    <w:rsid w:val="00136DFD"/>
    <w:rsid w:val="00136F1C"/>
    <w:rsid w:val="0014125D"/>
    <w:rsid w:val="00142B94"/>
    <w:rsid w:val="0014359F"/>
    <w:rsid w:val="001466CF"/>
    <w:rsid w:val="001469B7"/>
    <w:rsid w:val="00146D17"/>
    <w:rsid w:val="00146D9E"/>
    <w:rsid w:val="00150FFF"/>
    <w:rsid w:val="00152B94"/>
    <w:rsid w:val="0015333A"/>
    <w:rsid w:val="00153ED9"/>
    <w:rsid w:val="00155D64"/>
    <w:rsid w:val="0015705E"/>
    <w:rsid w:val="0015760B"/>
    <w:rsid w:val="00157F03"/>
    <w:rsid w:val="00162EFB"/>
    <w:rsid w:val="00163414"/>
    <w:rsid w:val="00163BA1"/>
    <w:rsid w:val="0016585F"/>
    <w:rsid w:val="00166031"/>
    <w:rsid w:val="00167C5F"/>
    <w:rsid w:val="00171130"/>
    <w:rsid w:val="00171AB6"/>
    <w:rsid w:val="001734A8"/>
    <w:rsid w:val="00173580"/>
    <w:rsid w:val="001754BA"/>
    <w:rsid w:val="00180F14"/>
    <w:rsid w:val="0018107F"/>
    <w:rsid w:val="001818D8"/>
    <w:rsid w:val="001827BB"/>
    <w:rsid w:val="0018480E"/>
    <w:rsid w:val="00184AF3"/>
    <w:rsid w:val="00184C94"/>
    <w:rsid w:val="00186D8E"/>
    <w:rsid w:val="00191972"/>
    <w:rsid w:val="00191DC0"/>
    <w:rsid w:val="001923FF"/>
    <w:rsid w:val="00192EEC"/>
    <w:rsid w:val="00193B32"/>
    <w:rsid w:val="00193E18"/>
    <w:rsid w:val="0019486C"/>
    <w:rsid w:val="00194AB6"/>
    <w:rsid w:val="001958CB"/>
    <w:rsid w:val="0019590B"/>
    <w:rsid w:val="0019645E"/>
    <w:rsid w:val="00196EE8"/>
    <w:rsid w:val="001973BF"/>
    <w:rsid w:val="0019769A"/>
    <w:rsid w:val="001A0019"/>
    <w:rsid w:val="001A3C6B"/>
    <w:rsid w:val="001A5D4B"/>
    <w:rsid w:val="001A6314"/>
    <w:rsid w:val="001A6E56"/>
    <w:rsid w:val="001A7AC0"/>
    <w:rsid w:val="001B3376"/>
    <w:rsid w:val="001B455D"/>
    <w:rsid w:val="001B5955"/>
    <w:rsid w:val="001B6010"/>
    <w:rsid w:val="001B63B8"/>
    <w:rsid w:val="001B7B83"/>
    <w:rsid w:val="001B7C33"/>
    <w:rsid w:val="001C0969"/>
    <w:rsid w:val="001C17F7"/>
    <w:rsid w:val="001C1AE0"/>
    <w:rsid w:val="001C232D"/>
    <w:rsid w:val="001C675D"/>
    <w:rsid w:val="001C762C"/>
    <w:rsid w:val="001D1EFC"/>
    <w:rsid w:val="001D241D"/>
    <w:rsid w:val="001D2552"/>
    <w:rsid w:val="001D2EE4"/>
    <w:rsid w:val="001D495F"/>
    <w:rsid w:val="001D53E2"/>
    <w:rsid w:val="001D6670"/>
    <w:rsid w:val="001E0681"/>
    <w:rsid w:val="001E06D6"/>
    <w:rsid w:val="001E15CC"/>
    <w:rsid w:val="001E2662"/>
    <w:rsid w:val="001E6FAC"/>
    <w:rsid w:val="001F293F"/>
    <w:rsid w:val="001F2B62"/>
    <w:rsid w:val="001F79D7"/>
    <w:rsid w:val="001F7CA6"/>
    <w:rsid w:val="00200358"/>
    <w:rsid w:val="0020298A"/>
    <w:rsid w:val="00202AC5"/>
    <w:rsid w:val="00202D47"/>
    <w:rsid w:val="00203E95"/>
    <w:rsid w:val="00204D07"/>
    <w:rsid w:val="00205BDF"/>
    <w:rsid w:val="002069FC"/>
    <w:rsid w:val="00207BB2"/>
    <w:rsid w:val="00210F62"/>
    <w:rsid w:val="00214F88"/>
    <w:rsid w:val="002171E4"/>
    <w:rsid w:val="002200CA"/>
    <w:rsid w:val="00220B46"/>
    <w:rsid w:val="00220DAB"/>
    <w:rsid w:val="00221427"/>
    <w:rsid w:val="00221AFA"/>
    <w:rsid w:val="0022254B"/>
    <w:rsid w:val="00223916"/>
    <w:rsid w:val="00223925"/>
    <w:rsid w:val="00225229"/>
    <w:rsid w:val="002278A9"/>
    <w:rsid w:val="002312ED"/>
    <w:rsid w:val="002323CF"/>
    <w:rsid w:val="002339B3"/>
    <w:rsid w:val="00233A45"/>
    <w:rsid w:val="002354B4"/>
    <w:rsid w:val="002355F3"/>
    <w:rsid w:val="00235DAF"/>
    <w:rsid w:val="002401DF"/>
    <w:rsid w:val="0024164B"/>
    <w:rsid w:val="00241E5F"/>
    <w:rsid w:val="00242B71"/>
    <w:rsid w:val="002444F9"/>
    <w:rsid w:val="00246F15"/>
    <w:rsid w:val="002507AA"/>
    <w:rsid w:val="00251254"/>
    <w:rsid w:val="002515EF"/>
    <w:rsid w:val="00253981"/>
    <w:rsid w:val="0025481C"/>
    <w:rsid w:val="0025672B"/>
    <w:rsid w:val="00261CAF"/>
    <w:rsid w:val="00263B96"/>
    <w:rsid w:val="00263C2C"/>
    <w:rsid w:val="00263FED"/>
    <w:rsid w:val="0026447F"/>
    <w:rsid w:val="0026470D"/>
    <w:rsid w:val="00264E41"/>
    <w:rsid w:val="002651CB"/>
    <w:rsid w:val="00265A8D"/>
    <w:rsid w:val="00265F56"/>
    <w:rsid w:val="00266A11"/>
    <w:rsid w:val="00270C1B"/>
    <w:rsid w:val="00271E25"/>
    <w:rsid w:val="00274250"/>
    <w:rsid w:val="002742B6"/>
    <w:rsid w:val="00274D82"/>
    <w:rsid w:val="00277DD4"/>
    <w:rsid w:val="002844B3"/>
    <w:rsid w:val="0028554B"/>
    <w:rsid w:val="00285CC4"/>
    <w:rsid w:val="00287201"/>
    <w:rsid w:val="00287E15"/>
    <w:rsid w:val="002900F4"/>
    <w:rsid w:val="0029034B"/>
    <w:rsid w:val="00290A29"/>
    <w:rsid w:val="00290EDD"/>
    <w:rsid w:val="00291316"/>
    <w:rsid w:val="00293600"/>
    <w:rsid w:val="00293EF4"/>
    <w:rsid w:val="002944BF"/>
    <w:rsid w:val="00294FF6"/>
    <w:rsid w:val="00295E0D"/>
    <w:rsid w:val="00295E43"/>
    <w:rsid w:val="002978CF"/>
    <w:rsid w:val="002A280C"/>
    <w:rsid w:val="002A35DC"/>
    <w:rsid w:val="002A3711"/>
    <w:rsid w:val="002A4AC3"/>
    <w:rsid w:val="002A5EC1"/>
    <w:rsid w:val="002A77AC"/>
    <w:rsid w:val="002A7D7E"/>
    <w:rsid w:val="002B284A"/>
    <w:rsid w:val="002B44DE"/>
    <w:rsid w:val="002B46AC"/>
    <w:rsid w:val="002B49FE"/>
    <w:rsid w:val="002B6123"/>
    <w:rsid w:val="002B643B"/>
    <w:rsid w:val="002C1021"/>
    <w:rsid w:val="002C6445"/>
    <w:rsid w:val="002D0AA8"/>
    <w:rsid w:val="002D2BC3"/>
    <w:rsid w:val="002D308F"/>
    <w:rsid w:val="002D438C"/>
    <w:rsid w:val="002D55A8"/>
    <w:rsid w:val="002D775B"/>
    <w:rsid w:val="002D7BAF"/>
    <w:rsid w:val="002E0151"/>
    <w:rsid w:val="002E3B4E"/>
    <w:rsid w:val="002E4DB6"/>
    <w:rsid w:val="002E6AFF"/>
    <w:rsid w:val="002E747B"/>
    <w:rsid w:val="002E7553"/>
    <w:rsid w:val="002F4CF5"/>
    <w:rsid w:val="002F73EA"/>
    <w:rsid w:val="00301BD0"/>
    <w:rsid w:val="00304407"/>
    <w:rsid w:val="00304BCB"/>
    <w:rsid w:val="003075F8"/>
    <w:rsid w:val="0031217B"/>
    <w:rsid w:val="00312870"/>
    <w:rsid w:val="0031533C"/>
    <w:rsid w:val="003212B8"/>
    <w:rsid w:val="00322165"/>
    <w:rsid w:val="003228F0"/>
    <w:rsid w:val="00322D62"/>
    <w:rsid w:val="00323574"/>
    <w:rsid w:val="00323F68"/>
    <w:rsid w:val="003242E6"/>
    <w:rsid w:val="003249F9"/>
    <w:rsid w:val="0032526D"/>
    <w:rsid w:val="00326FF5"/>
    <w:rsid w:val="0033092B"/>
    <w:rsid w:val="00331687"/>
    <w:rsid w:val="00332BA7"/>
    <w:rsid w:val="00333420"/>
    <w:rsid w:val="00340AF2"/>
    <w:rsid w:val="003433B0"/>
    <w:rsid w:val="00343C03"/>
    <w:rsid w:val="00343C70"/>
    <w:rsid w:val="003451A1"/>
    <w:rsid w:val="00347938"/>
    <w:rsid w:val="00347DB4"/>
    <w:rsid w:val="00350A61"/>
    <w:rsid w:val="00351E58"/>
    <w:rsid w:val="003520EB"/>
    <w:rsid w:val="00353894"/>
    <w:rsid w:val="0035581D"/>
    <w:rsid w:val="00355C1B"/>
    <w:rsid w:val="00356077"/>
    <w:rsid w:val="003567A2"/>
    <w:rsid w:val="00356A3D"/>
    <w:rsid w:val="00357748"/>
    <w:rsid w:val="00360362"/>
    <w:rsid w:val="00360ABA"/>
    <w:rsid w:val="003627A5"/>
    <w:rsid w:val="00364016"/>
    <w:rsid w:val="0036650A"/>
    <w:rsid w:val="00370AB6"/>
    <w:rsid w:val="003736A6"/>
    <w:rsid w:val="003748BC"/>
    <w:rsid w:val="00376603"/>
    <w:rsid w:val="003770A1"/>
    <w:rsid w:val="00377DD8"/>
    <w:rsid w:val="00381834"/>
    <w:rsid w:val="00385CA2"/>
    <w:rsid w:val="00386B12"/>
    <w:rsid w:val="0038796B"/>
    <w:rsid w:val="003910A5"/>
    <w:rsid w:val="0039119E"/>
    <w:rsid w:val="003912CE"/>
    <w:rsid w:val="0039151B"/>
    <w:rsid w:val="00393E01"/>
    <w:rsid w:val="00394C3A"/>
    <w:rsid w:val="0039640F"/>
    <w:rsid w:val="003965E2"/>
    <w:rsid w:val="00397072"/>
    <w:rsid w:val="003A2210"/>
    <w:rsid w:val="003A271E"/>
    <w:rsid w:val="003A454F"/>
    <w:rsid w:val="003A4D08"/>
    <w:rsid w:val="003A66FF"/>
    <w:rsid w:val="003B0727"/>
    <w:rsid w:val="003B0C1E"/>
    <w:rsid w:val="003B27E9"/>
    <w:rsid w:val="003B306C"/>
    <w:rsid w:val="003B336B"/>
    <w:rsid w:val="003B3620"/>
    <w:rsid w:val="003B4206"/>
    <w:rsid w:val="003B657E"/>
    <w:rsid w:val="003B74B8"/>
    <w:rsid w:val="003C0E3C"/>
    <w:rsid w:val="003C3181"/>
    <w:rsid w:val="003C367C"/>
    <w:rsid w:val="003C4CDF"/>
    <w:rsid w:val="003C4D42"/>
    <w:rsid w:val="003C5845"/>
    <w:rsid w:val="003C69BD"/>
    <w:rsid w:val="003D58AD"/>
    <w:rsid w:val="003D64E7"/>
    <w:rsid w:val="003D68B7"/>
    <w:rsid w:val="003E0A58"/>
    <w:rsid w:val="003E1A2D"/>
    <w:rsid w:val="003E524F"/>
    <w:rsid w:val="003E534E"/>
    <w:rsid w:val="003E760C"/>
    <w:rsid w:val="003F0844"/>
    <w:rsid w:val="003F230D"/>
    <w:rsid w:val="003F230E"/>
    <w:rsid w:val="003F4220"/>
    <w:rsid w:val="003F53AF"/>
    <w:rsid w:val="003F5728"/>
    <w:rsid w:val="003F5E34"/>
    <w:rsid w:val="003F6BA1"/>
    <w:rsid w:val="003F704A"/>
    <w:rsid w:val="0040002F"/>
    <w:rsid w:val="00400A5A"/>
    <w:rsid w:val="00401739"/>
    <w:rsid w:val="004022A4"/>
    <w:rsid w:val="00402739"/>
    <w:rsid w:val="00402F9E"/>
    <w:rsid w:val="00404934"/>
    <w:rsid w:val="004051C6"/>
    <w:rsid w:val="00407F60"/>
    <w:rsid w:val="004103DF"/>
    <w:rsid w:val="0041062B"/>
    <w:rsid w:val="00412461"/>
    <w:rsid w:val="00416297"/>
    <w:rsid w:val="004169E3"/>
    <w:rsid w:val="00416F6B"/>
    <w:rsid w:val="00420D80"/>
    <w:rsid w:val="00422303"/>
    <w:rsid w:val="004229DE"/>
    <w:rsid w:val="004255B3"/>
    <w:rsid w:val="00425BB9"/>
    <w:rsid w:val="00426939"/>
    <w:rsid w:val="0042762C"/>
    <w:rsid w:val="004308AC"/>
    <w:rsid w:val="0043171F"/>
    <w:rsid w:val="00432216"/>
    <w:rsid w:val="004323B1"/>
    <w:rsid w:val="004328FE"/>
    <w:rsid w:val="00432F52"/>
    <w:rsid w:val="00434572"/>
    <w:rsid w:val="004353AA"/>
    <w:rsid w:val="00436838"/>
    <w:rsid w:val="0043707A"/>
    <w:rsid w:val="00437935"/>
    <w:rsid w:val="004413AA"/>
    <w:rsid w:val="004416A7"/>
    <w:rsid w:val="0044274B"/>
    <w:rsid w:val="00442EA6"/>
    <w:rsid w:val="004437A5"/>
    <w:rsid w:val="00445E5A"/>
    <w:rsid w:val="00447BC7"/>
    <w:rsid w:val="00450575"/>
    <w:rsid w:val="0045324D"/>
    <w:rsid w:val="00453F28"/>
    <w:rsid w:val="00455C34"/>
    <w:rsid w:val="00456EAA"/>
    <w:rsid w:val="00460C0B"/>
    <w:rsid w:val="00461796"/>
    <w:rsid w:val="00461EBA"/>
    <w:rsid w:val="004621F1"/>
    <w:rsid w:val="00464627"/>
    <w:rsid w:val="00466A44"/>
    <w:rsid w:val="00467569"/>
    <w:rsid w:val="004678E2"/>
    <w:rsid w:val="00467A12"/>
    <w:rsid w:val="004705E3"/>
    <w:rsid w:val="00471DD9"/>
    <w:rsid w:val="004729CE"/>
    <w:rsid w:val="00473383"/>
    <w:rsid w:val="00473528"/>
    <w:rsid w:val="004736D1"/>
    <w:rsid w:val="00474231"/>
    <w:rsid w:val="004742E5"/>
    <w:rsid w:val="00475D01"/>
    <w:rsid w:val="00475DAC"/>
    <w:rsid w:val="0047661E"/>
    <w:rsid w:val="00476F3C"/>
    <w:rsid w:val="00482215"/>
    <w:rsid w:val="004832A6"/>
    <w:rsid w:val="00483B73"/>
    <w:rsid w:val="00484614"/>
    <w:rsid w:val="00485211"/>
    <w:rsid w:val="00485B8E"/>
    <w:rsid w:val="0048694C"/>
    <w:rsid w:val="0048793B"/>
    <w:rsid w:val="00487D05"/>
    <w:rsid w:val="00490A33"/>
    <w:rsid w:val="00490DD6"/>
    <w:rsid w:val="00491B3F"/>
    <w:rsid w:val="00491E01"/>
    <w:rsid w:val="004944FD"/>
    <w:rsid w:val="004948AE"/>
    <w:rsid w:val="00496768"/>
    <w:rsid w:val="00496D9E"/>
    <w:rsid w:val="004970B2"/>
    <w:rsid w:val="00497700"/>
    <w:rsid w:val="004A1B7F"/>
    <w:rsid w:val="004A3044"/>
    <w:rsid w:val="004A34AF"/>
    <w:rsid w:val="004A48D6"/>
    <w:rsid w:val="004B27A0"/>
    <w:rsid w:val="004B2A85"/>
    <w:rsid w:val="004B4E59"/>
    <w:rsid w:val="004B679E"/>
    <w:rsid w:val="004C0165"/>
    <w:rsid w:val="004C11A6"/>
    <w:rsid w:val="004C17B4"/>
    <w:rsid w:val="004C40EF"/>
    <w:rsid w:val="004C4FF3"/>
    <w:rsid w:val="004C6092"/>
    <w:rsid w:val="004C60F9"/>
    <w:rsid w:val="004C6344"/>
    <w:rsid w:val="004C66EC"/>
    <w:rsid w:val="004C6CD2"/>
    <w:rsid w:val="004D00E0"/>
    <w:rsid w:val="004D104D"/>
    <w:rsid w:val="004D1FDD"/>
    <w:rsid w:val="004D24C3"/>
    <w:rsid w:val="004D294D"/>
    <w:rsid w:val="004D44EA"/>
    <w:rsid w:val="004D5614"/>
    <w:rsid w:val="004D58D4"/>
    <w:rsid w:val="004D5F5E"/>
    <w:rsid w:val="004D6BE1"/>
    <w:rsid w:val="004E6CF8"/>
    <w:rsid w:val="004F3EF9"/>
    <w:rsid w:val="004F55DA"/>
    <w:rsid w:val="004F73A8"/>
    <w:rsid w:val="005005DE"/>
    <w:rsid w:val="0050167B"/>
    <w:rsid w:val="00501DDE"/>
    <w:rsid w:val="0050204C"/>
    <w:rsid w:val="00502198"/>
    <w:rsid w:val="005022CF"/>
    <w:rsid w:val="005026B6"/>
    <w:rsid w:val="00504F02"/>
    <w:rsid w:val="00507730"/>
    <w:rsid w:val="005109F9"/>
    <w:rsid w:val="00510AA0"/>
    <w:rsid w:val="00513342"/>
    <w:rsid w:val="00514709"/>
    <w:rsid w:val="00515A0D"/>
    <w:rsid w:val="00516E4A"/>
    <w:rsid w:val="0051761F"/>
    <w:rsid w:val="00517B85"/>
    <w:rsid w:val="005200FC"/>
    <w:rsid w:val="0052017D"/>
    <w:rsid w:val="00520A4E"/>
    <w:rsid w:val="005235DE"/>
    <w:rsid w:val="00523696"/>
    <w:rsid w:val="005261A1"/>
    <w:rsid w:val="00530FD9"/>
    <w:rsid w:val="00535FA0"/>
    <w:rsid w:val="0053696B"/>
    <w:rsid w:val="00536D44"/>
    <w:rsid w:val="00537F88"/>
    <w:rsid w:val="005403AF"/>
    <w:rsid w:val="005409F6"/>
    <w:rsid w:val="005420AB"/>
    <w:rsid w:val="00543398"/>
    <w:rsid w:val="00543C26"/>
    <w:rsid w:val="00543DA7"/>
    <w:rsid w:val="005449E8"/>
    <w:rsid w:val="00544C78"/>
    <w:rsid w:val="00544D28"/>
    <w:rsid w:val="0054657F"/>
    <w:rsid w:val="00551E9D"/>
    <w:rsid w:val="00554D65"/>
    <w:rsid w:val="00556574"/>
    <w:rsid w:val="00556987"/>
    <w:rsid w:val="00560388"/>
    <w:rsid w:val="005608C8"/>
    <w:rsid w:val="0056444E"/>
    <w:rsid w:val="00564FB2"/>
    <w:rsid w:val="005651CB"/>
    <w:rsid w:val="005651F7"/>
    <w:rsid w:val="00566958"/>
    <w:rsid w:val="00566C8D"/>
    <w:rsid w:val="00570B04"/>
    <w:rsid w:val="00570BD8"/>
    <w:rsid w:val="00572273"/>
    <w:rsid w:val="00573963"/>
    <w:rsid w:val="005741D0"/>
    <w:rsid w:val="00574796"/>
    <w:rsid w:val="00574BF8"/>
    <w:rsid w:val="005763B4"/>
    <w:rsid w:val="00576BCF"/>
    <w:rsid w:val="005810C2"/>
    <w:rsid w:val="00583326"/>
    <w:rsid w:val="00584011"/>
    <w:rsid w:val="005867B6"/>
    <w:rsid w:val="005905F7"/>
    <w:rsid w:val="005907F0"/>
    <w:rsid w:val="00590AA0"/>
    <w:rsid w:val="00591379"/>
    <w:rsid w:val="00592437"/>
    <w:rsid w:val="0059415A"/>
    <w:rsid w:val="00597683"/>
    <w:rsid w:val="005A03DD"/>
    <w:rsid w:val="005A0AC3"/>
    <w:rsid w:val="005A1DC6"/>
    <w:rsid w:val="005A40B8"/>
    <w:rsid w:val="005A7DE2"/>
    <w:rsid w:val="005B4586"/>
    <w:rsid w:val="005B472D"/>
    <w:rsid w:val="005B6623"/>
    <w:rsid w:val="005B778E"/>
    <w:rsid w:val="005C0660"/>
    <w:rsid w:val="005C1135"/>
    <w:rsid w:val="005C2F2D"/>
    <w:rsid w:val="005C487E"/>
    <w:rsid w:val="005C628F"/>
    <w:rsid w:val="005C6D2E"/>
    <w:rsid w:val="005C7F3B"/>
    <w:rsid w:val="005D03F4"/>
    <w:rsid w:val="005D0F8F"/>
    <w:rsid w:val="005D11D0"/>
    <w:rsid w:val="005D1518"/>
    <w:rsid w:val="005D1526"/>
    <w:rsid w:val="005D25BC"/>
    <w:rsid w:val="005D2B1C"/>
    <w:rsid w:val="005D55CE"/>
    <w:rsid w:val="005D5762"/>
    <w:rsid w:val="005D58CA"/>
    <w:rsid w:val="005D6DF2"/>
    <w:rsid w:val="005D6FEA"/>
    <w:rsid w:val="005D747A"/>
    <w:rsid w:val="005E009F"/>
    <w:rsid w:val="005E1A75"/>
    <w:rsid w:val="005E1B1F"/>
    <w:rsid w:val="005E1FDE"/>
    <w:rsid w:val="005E28D9"/>
    <w:rsid w:val="005E407B"/>
    <w:rsid w:val="005E51D2"/>
    <w:rsid w:val="005E543F"/>
    <w:rsid w:val="005E7954"/>
    <w:rsid w:val="005F1157"/>
    <w:rsid w:val="005F1976"/>
    <w:rsid w:val="006017B1"/>
    <w:rsid w:val="00601F79"/>
    <w:rsid w:val="00602845"/>
    <w:rsid w:val="00603341"/>
    <w:rsid w:val="00603C0B"/>
    <w:rsid w:val="00603C21"/>
    <w:rsid w:val="006051EF"/>
    <w:rsid w:val="00607DB6"/>
    <w:rsid w:val="00607DCD"/>
    <w:rsid w:val="0061067B"/>
    <w:rsid w:val="00611039"/>
    <w:rsid w:val="00612DF6"/>
    <w:rsid w:val="006136DB"/>
    <w:rsid w:val="0061484F"/>
    <w:rsid w:val="00616E71"/>
    <w:rsid w:val="00617AA5"/>
    <w:rsid w:val="0062241B"/>
    <w:rsid w:val="00622436"/>
    <w:rsid w:val="0062257C"/>
    <w:rsid w:val="006256E7"/>
    <w:rsid w:val="00630DAC"/>
    <w:rsid w:val="00630F1F"/>
    <w:rsid w:val="00633241"/>
    <w:rsid w:val="00633276"/>
    <w:rsid w:val="006406EA"/>
    <w:rsid w:val="00640891"/>
    <w:rsid w:val="006471EB"/>
    <w:rsid w:val="00650348"/>
    <w:rsid w:val="00651822"/>
    <w:rsid w:val="0065400B"/>
    <w:rsid w:val="00654D12"/>
    <w:rsid w:val="00655069"/>
    <w:rsid w:val="00655289"/>
    <w:rsid w:val="00655A78"/>
    <w:rsid w:val="006560C1"/>
    <w:rsid w:val="00657C93"/>
    <w:rsid w:val="0066149B"/>
    <w:rsid w:val="00662150"/>
    <w:rsid w:val="0066286D"/>
    <w:rsid w:val="00665C1E"/>
    <w:rsid w:val="00666D79"/>
    <w:rsid w:val="00671971"/>
    <w:rsid w:val="00672E0D"/>
    <w:rsid w:val="006734A6"/>
    <w:rsid w:val="006746EB"/>
    <w:rsid w:val="00674F82"/>
    <w:rsid w:val="006752D9"/>
    <w:rsid w:val="00676A51"/>
    <w:rsid w:val="006807FF"/>
    <w:rsid w:val="0068502E"/>
    <w:rsid w:val="006856EC"/>
    <w:rsid w:val="00685A06"/>
    <w:rsid w:val="00685C31"/>
    <w:rsid w:val="00686309"/>
    <w:rsid w:val="0069043F"/>
    <w:rsid w:val="0069252C"/>
    <w:rsid w:val="006979AF"/>
    <w:rsid w:val="006A143A"/>
    <w:rsid w:val="006A2FE7"/>
    <w:rsid w:val="006A354D"/>
    <w:rsid w:val="006A44E6"/>
    <w:rsid w:val="006A6AF5"/>
    <w:rsid w:val="006A7AF9"/>
    <w:rsid w:val="006B0278"/>
    <w:rsid w:val="006B0ED1"/>
    <w:rsid w:val="006B22CD"/>
    <w:rsid w:val="006B2BAE"/>
    <w:rsid w:val="006B30E8"/>
    <w:rsid w:val="006B3A18"/>
    <w:rsid w:val="006B4288"/>
    <w:rsid w:val="006B4640"/>
    <w:rsid w:val="006B4C3D"/>
    <w:rsid w:val="006B5DDC"/>
    <w:rsid w:val="006B78B4"/>
    <w:rsid w:val="006C1FB1"/>
    <w:rsid w:val="006C207F"/>
    <w:rsid w:val="006C347C"/>
    <w:rsid w:val="006C47A2"/>
    <w:rsid w:val="006C505B"/>
    <w:rsid w:val="006C53AC"/>
    <w:rsid w:val="006D17F9"/>
    <w:rsid w:val="006D1AAE"/>
    <w:rsid w:val="006D2EE4"/>
    <w:rsid w:val="006D3DF0"/>
    <w:rsid w:val="006D6095"/>
    <w:rsid w:val="006D6103"/>
    <w:rsid w:val="006E0431"/>
    <w:rsid w:val="006E0D81"/>
    <w:rsid w:val="006E32EF"/>
    <w:rsid w:val="006E352E"/>
    <w:rsid w:val="006E38B1"/>
    <w:rsid w:val="006E3ACF"/>
    <w:rsid w:val="006E3F3C"/>
    <w:rsid w:val="006E6297"/>
    <w:rsid w:val="006F1E09"/>
    <w:rsid w:val="006F2404"/>
    <w:rsid w:val="006F2B1E"/>
    <w:rsid w:val="006F357C"/>
    <w:rsid w:val="006F51D0"/>
    <w:rsid w:val="006F67AF"/>
    <w:rsid w:val="0070019F"/>
    <w:rsid w:val="00701E7D"/>
    <w:rsid w:val="0070651A"/>
    <w:rsid w:val="00710711"/>
    <w:rsid w:val="00710E8B"/>
    <w:rsid w:val="00711B6F"/>
    <w:rsid w:val="00711FF0"/>
    <w:rsid w:val="00713ECC"/>
    <w:rsid w:val="00715047"/>
    <w:rsid w:val="00717FB9"/>
    <w:rsid w:val="00717FD5"/>
    <w:rsid w:val="007208F5"/>
    <w:rsid w:val="007221FF"/>
    <w:rsid w:val="00724ABD"/>
    <w:rsid w:val="00727E0A"/>
    <w:rsid w:val="007314DD"/>
    <w:rsid w:val="0073152F"/>
    <w:rsid w:val="00735E8A"/>
    <w:rsid w:val="00736197"/>
    <w:rsid w:val="00736605"/>
    <w:rsid w:val="00736E34"/>
    <w:rsid w:val="00736FA0"/>
    <w:rsid w:val="007409FE"/>
    <w:rsid w:val="00740D40"/>
    <w:rsid w:val="0074138C"/>
    <w:rsid w:val="007427B9"/>
    <w:rsid w:val="00743E59"/>
    <w:rsid w:val="00751402"/>
    <w:rsid w:val="0075162F"/>
    <w:rsid w:val="00751A9A"/>
    <w:rsid w:val="00751EED"/>
    <w:rsid w:val="00752423"/>
    <w:rsid w:val="00752FAB"/>
    <w:rsid w:val="007535E7"/>
    <w:rsid w:val="00755B5E"/>
    <w:rsid w:val="00755E45"/>
    <w:rsid w:val="0075614F"/>
    <w:rsid w:val="0075692B"/>
    <w:rsid w:val="00756C27"/>
    <w:rsid w:val="007619BE"/>
    <w:rsid w:val="00761BD2"/>
    <w:rsid w:val="00763368"/>
    <w:rsid w:val="007635E7"/>
    <w:rsid w:val="007636F7"/>
    <w:rsid w:val="007641D3"/>
    <w:rsid w:val="00765C7D"/>
    <w:rsid w:val="00766CCD"/>
    <w:rsid w:val="00766FCC"/>
    <w:rsid w:val="007672E0"/>
    <w:rsid w:val="0077144F"/>
    <w:rsid w:val="007715ED"/>
    <w:rsid w:val="007716E2"/>
    <w:rsid w:val="00772326"/>
    <w:rsid w:val="0077298C"/>
    <w:rsid w:val="00772D12"/>
    <w:rsid w:val="00774C04"/>
    <w:rsid w:val="007761D9"/>
    <w:rsid w:val="0078168A"/>
    <w:rsid w:val="007845E3"/>
    <w:rsid w:val="007855A2"/>
    <w:rsid w:val="007872E2"/>
    <w:rsid w:val="00787EAD"/>
    <w:rsid w:val="00790E69"/>
    <w:rsid w:val="00790E73"/>
    <w:rsid w:val="00793118"/>
    <w:rsid w:val="007931D9"/>
    <w:rsid w:val="00793B99"/>
    <w:rsid w:val="00793BF0"/>
    <w:rsid w:val="00797000"/>
    <w:rsid w:val="00797950"/>
    <w:rsid w:val="00797C34"/>
    <w:rsid w:val="007A0EE7"/>
    <w:rsid w:val="007A214D"/>
    <w:rsid w:val="007A3571"/>
    <w:rsid w:val="007A396E"/>
    <w:rsid w:val="007A4028"/>
    <w:rsid w:val="007A688D"/>
    <w:rsid w:val="007B00D0"/>
    <w:rsid w:val="007B1571"/>
    <w:rsid w:val="007B1A69"/>
    <w:rsid w:val="007B204E"/>
    <w:rsid w:val="007B2EC3"/>
    <w:rsid w:val="007B3188"/>
    <w:rsid w:val="007B4876"/>
    <w:rsid w:val="007B4C1A"/>
    <w:rsid w:val="007C3608"/>
    <w:rsid w:val="007C3734"/>
    <w:rsid w:val="007C392E"/>
    <w:rsid w:val="007C6453"/>
    <w:rsid w:val="007C65C3"/>
    <w:rsid w:val="007D15D6"/>
    <w:rsid w:val="007D1691"/>
    <w:rsid w:val="007D16AB"/>
    <w:rsid w:val="007D2330"/>
    <w:rsid w:val="007D26AF"/>
    <w:rsid w:val="007D3DE2"/>
    <w:rsid w:val="007E303B"/>
    <w:rsid w:val="007F360C"/>
    <w:rsid w:val="007F4520"/>
    <w:rsid w:val="007F79F6"/>
    <w:rsid w:val="00800065"/>
    <w:rsid w:val="008004D0"/>
    <w:rsid w:val="0080571A"/>
    <w:rsid w:val="00807831"/>
    <w:rsid w:val="00807A05"/>
    <w:rsid w:val="008100C0"/>
    <w:rsid w:val="008114A8"/>
    <w:rsid w:val="0081219C"/>
    <w:rsid w:val="00813187"/>
    <w:rsid w:val="00813201"/>
    <w:rsid w:val="008136F0"/>
    <w:rsid w:val="008140C1"/>
    <w:rsid w:val="008142E5"/>
    <w:rsid w:val="00816446"/>
    <w:rsid w:val="0082017C"/>
    <w:rsid w:val="0082070A"/>
    <w:rsid w:val="00822BB3"/>
    <w:rsid w:val="00822CAA"/>
    <w:rsid w:val="008257AA"/>
    <w:rsid w:val="00825F8B"/>
    <w:rsid w:val="00831208"/>
    <w:rsid w:val="00831304"/>
    <w:rsid w:val="00831975"/>
    <w:rsid w:val="008319AF"/>
    <w:rsid w:val="008353A3"/>
    <w:rsid w:val="00836BFE"/>
    <w:rsid w:val="008411ED"/>
    <w:rsid w:val="00846B02"/>
    <w:rsid w:val="00847149"/>
    <w:rsid w:val="00850322"/>
    <w:rsid w:val="00850F2E"/>
    <w:rsid w:val="0085277D"/>
    <w:rsid w:val="00852D5A"/>
    <w:rsid w:val="00853172"/>
    <w:rsid w:val="00853BA7"/>
    <w:rsid w:val="00853CF1"/>
    <w:rsid w:val="00855004"/>
    <w:rsid w:val="008551AB"/>
    <w:rsid w:val="00855BFA"/>
    <w:rsid w:val="008560F7"/>
    <w:rsid w:val="008564AA"/>
    <w:rsid w:val="0085758F"/>
    <w:rsid w:val="008579F9"/>
    <w:rsid w:val="008609F6"/>
    <w:rsid w:val="00861B35"/>
    <w:rsid w:val="00862AFB"/>
    <w:rsid w:val="00863643"/>
    <w:rsid w:val="00864A14"/>
    <w:rsid w:val="00865CE4"/>
    <w:rsid w:val="00866E01"/>
    <w:rsid w:val="0087174E"/>
    <w:rsid w:val="00871E64"/>
    <w:rsid w:val="008735AF"/>
    <w:rsid w:val="00873C2E"/>
    <w:rsid w:val="00874212"/>
    <w:rsid w:val="00874552"/>
    <w:rsid w:val="00877029"/>
    <w:rsid w:val="008779F3"/>
    <w:rsid w:val="00882F32"/>
    <w:rsid w:val="00882FB1"/>
    <w:rsid w:val="008832B7"/>
    <w:rsid w:val="00883D01"/>
    <w:rsid w:val="0088772C"/>
    <w:rsid w:val="00890604"/>
    <w:rsid w:val="00893161"/>
    <w:rsid w:val="0089329D"/>
    <w:rsid w:val="00894767"/>
    <w:rsid w:val="008968FC"/>
    <w:rsid w:val="00897B24"/>
    <w:rsid w:val="008A19BD"/>
    <w:rsid w:val="008A32F9"/>
    <w:rsid w:val="008A3CE2"/>
    <w:rsid w:val="008A4168"/>
    <w:rsid w:val="008A4426"/>
    <w:rsid w:val="008A681A"/>
    <w:rsid w:val="008B0382"/>
    <w:rsid w:val="008B11E9"/>
    <w:rsid w:val="008B25BE"/>
    <w:rsid w:val="008B34BE"/>
    <w:rsid w:val="008B3FEA"/>
    <w:rsid w:val="008B408B"/>
    <w:rsid w:val="008B4C2F"/>
    <w:rsid w:val="008B5B72"/>
    <w:rsid w:val="008B5DD6"/>
    <w:rsid w:val="008B6D87"/>
    <w:rsid w:val="008C02B5"/>
    <w:rsid w:val="008C0422"/>
    <w:rsid w:val="008C327A"/>
    <w:rsid w:val="008C3B91"/>
    <w:rsid w:val="008C53DA"/>
    <w:rsid w:val="008C595B"/>
    <w:rsid w:val="008C6A4A"/>
    <w:rsid w:val="008D1480"/>
    <w:rsid w:val="008D46AF"/>
    <w:rsid w:val="008D668B"/>
    <w:rsid w:val="008D7188"/>
    <w:rsid w:val="008E04A0"/>
    <w:rsid w:val="008E1173"/>
    <w:rsid w:val="008E1E24"/>
    <w:rsid w:val="008E2A01"/>
    <w:rsid w:val="008E31D8"/>
    <w:rsid w:val="008E32BE"/>
    <w:rsid w:val="008E47D3"/>
    <w:rsid w:val="008E5186"/>
    <w:rsid w:val="008E6533"/>
    <w:rsid w:val="008E7979"/>
    <w:rsid w:val="008F0BD7"/>
    <w:rsid w:val="008F13C3"/>
    <w:rsid w:val="008F18C0"/>
    <w:rsid w:val="008F2404"/>
    <w:rsid w:val="008F28D6"/>
    <w:rsid w:val="008F3260"/>
    <w:rsid w:val="008F6641"/>
    <w:rsid w:val="008F6DC4"/>
    <w:rsid w:val="00900E46"/>
    <w:rsid w:val="00902147"/>
    <w:rsid w:val="00902B7B"/>
    <w:rsid w:val="00903C7D"/>
    <w:rsid w:val="00903E65"/>
    <w:rsid w:val="009047FD"/>
    <w:rsid w:val="0090510F"/>
    <w:rsid w:val="00905A5D"/>
    <w:rsid w:val="00905E98"/>
    <w:rsid w:val="00907BE9"/>
    <w:rsid w:val="00911681"/>
    <w:rsid w:val="00911800"/>
    <w:rsid w:val="0091225D"/>
    <w:rsid w:val="00913E2B"/>
    <w:rsid w:val="00914DCB"/>
    <w:rsid w:val="00915D0A"/>
    <w:rsid w:val="00916AAC"/>
    <w:rsid w:val="00917E13"/>
    <w:rsid w:val="009210DB"/>
    <w:rsid w:val="00922A79"/>
    <w:rsid w:val="009247A5"/>
    <w:rsid w:val="00924CAD"/>
    <w:rsid w:val="009254BA"/>
    <w:rsid w:val="00926498"/>
    <w:rsid w:val="00927E3F"/>
    <w:rsid w:val="009303B1"/>
    <w:rsid w:val="00931D6C"/>
    <w:rsid w:val="0093301A"/>
    <w:rsid w:val="0093313C"/>
    <w:rsid w:val="00935365"/>
    <w:rsid w:val="009411BC"/>
    <w:rsid w:val="009426B4"/>
    <w:rsid w:val="009433A9"/>
    <w:rsid w:val="00943998"/>
    <w:rsid w:val="0094412D"/>
    <w:rsid w:val="009444EA"/>
    <w:rsid w:val="00944E10"/>
    <w:rsid w:val="00945167"/>
    <w:rsid w:val="0094554F"/>
    <w:rsid w:val="00946912"/>
    <w:rsid w:val="009473B7"/>
    <w:rsid w:val="00951599"/>
    <w:rsid w:val="009515E5"/>
    <w:rsid w:val="00955C86"/>
    <w:rsid w:val="00960B75"/>
    <w:rsid w:val="00960D4F"/>
    <w:rsid w:val="00961472"/>
    <w:rsid w:val="009615D3"/>
    <w:rsid w:val="009617E0"/>
    <w:rsid w:val="00962B10"/>
    <w:rsid w:val="00962CF8"/>
    <w:rsid w:val="0096336F"/>
    <w:rsid w:val="0096418B"/>
    <w:rsid w:val="00966FF5"/>
    <w:rsid w:val="00967172"/>
    <w:rsid w:val="009700FF"/>
    <w:rsid w:val="00970522"/>
    <w:rsid w:val="009709DB"/>
    <w:rsid w:val="009716B3"/>
    <w:rsid w:val="00971D84"/>
    <w:rsid w:val="00972166"/>
    <w:rsid w:val="009745C9"/>
    <w:rsid w:val="00974B36"/>
    <w:rsid w:val="00977EAC"/>
    <w:rsid w:val="0098097F"/>
    <w:rsid w:val="009829BA"/>
    <w:rsid w:val="0098326F"/>
    <w:rsid w:val="00983510"/>
    <w:rsid w:val="00984DAD"/>
    <w:rsid w:val="00986616"/>
    <w:rsid w:val="00986C50"/>
    <w:rsid w:val="0099003F"/>
    <w:rsid w:val="0099057F"/>
    <w:rsid w:val="009908B9"/>
    <w:rsid w:val="00990D45"/>
    <w:rsid w:val="00993E57"/>
    <w:rsid w:val="009941C7"/>
    <w:rsid w:val="009961D4"/>
    <w:rsid w:val="009A13AA"/>
    <w:rsid w:val="009A1BCB"/>
    <w:rsid w:val="009A1C43"/>
    <w:rsid w:val="009A7FC8"/>
    <w:rsid w:val="009B26B2"/>
    <w:rsid w:val="009B2A8A"/>
    <w:rsid w:val="009B3924"/>
    <w:rsid w:val="009B7EC5"/>
    <w:rsid w:val="009B7FD7"/>
    <w:rsid w:val="009C1D29"/>
    <w:rsid w:val="009C2BA6"/>
    <w:rsid w:val="009C2F69"/>
    <w:rsid w:val="009C3DA8"/>
    <w:rsid w:val="009C46F9"/>
    <w:rsid w:val="009C5006"/>
    <w:rsid w:val="009C575A"/>
    <w:rsid w:val="009C5AB2"/>
    <w:rsid w:val="009C6EBE"/>
    <w:rsid w:val="009C779E"/>
    <w:rsid w:val="009D13A4"/>
    <w:rsid w:val="009D2548"/>
    <w:rsid w:val="009D3806"/>
    <w:rsid w:val="009D40BC"/>
    <w:rsid w:val="009D4652"/>
    <w:rsid w:val="009D71D2"/>
    <w:rsid w:val="009E03EB"/>
    <w:rsid w:val="009E10FF"/>
    <w:rsid w:val="009E1B76"/>
    <w:rsid w:val="009E2D1D"/>
    <w:rsid w:val="009E335E"/>
    <w:rsid w:val="009E567E"/>
    <w:rsid w:val="009E6B02"/>
    <w:rsid w:val="009F0619"/>
    <w:rsid w:val="009F0792"/>
    <w:rsid w:val="009F2644"/>
    <w:rsid w:val="009F35D5"/>
    <w:rsid w:val="009F3821"/>
    <w:rsid w:val="009F3CA5"/>
    <w:rsid w:val="009F4716"/>
    <w:rsid w:val="009F4D9D"/>
    <w:rsid w:val="009F562C"/>
    <w:rsid w:val="009F58CD"/>
    <w:rsid w:val="009F683A"/>
    <w:rsid w:val="00A0053E"/>
    <w:rsid w:val="00A01103"/>
    <w:rsid w:val="00A02B18"/>
    <w:rsid w:val="00A058D1"/>
    <w:rsid w:val="00A05E84"/>
    <w:rsid w:val="00A06B41"/>
    <w:rsid w:val="00A06FB5"/>
    <w:rsid w:val="00A120C6"/>
    <w:rsid w:val="00A13E10"/>
    <w:rsid w:val="00A15EC0"/>
    <w:rsid w:val="00A16988"/>
    <w:rsid w:val="00A17621"/>
    <w:rsid w:val="00A17687"/>
    <w:rsid w:val="00A17FFD"/>
    <w:rsid w:val="00A201CB"/>
    <w:rsid w:val="00A20BE0"/>
    <w:rsid w:val="00A221A2"/>
    <w:rsid w:val="00A2237E"/>
    <w:rsid w:val="00A22EB9"/>
    <w:rsid w:val="00A23B31"/>
    <w:rsid w:val="00A26166"/>
    <w:rsid w:val="00A31EFF"/>
    <w:rsid w:val="00A31F2E"/>
    <w:rsid w:val="00A3218E"/>
    <w:rsid w:val="00A33B8E"/>
    <w:rsid w:val="00A356C1"/>
    <w:rsid w:val="00A407FD"/>
    <w:rsid w:val="00A40E0D"/>
    <w:rsid w:val="00A411FF"/>
    <w:rsid w:val="00A41846"/>
    <w:rsid w:val="00A41AF0"/>
    <w:rsid w:val="00A42919"/>
    <w:rsid w:val="00A44109"/>
    <w:rsid w:val="00A44E67"/>
    <w:rsid w:val="00A458F7"/>
    <w:rsid w:val="00A50CB3"/>
    <w:rsid w:val="00A51C59"/>
    <w:rsid w:val="00A543BF"/>
    <w:rsid w:val="00A556FB"/>
    <w:rsid w:val="00A55DD9"/>
    <w:rsid w:val="00A564B7"/>
    <w:rsid w:val="00A60E0E"/>
    <w:rsid w:val="00A631AE"/>
    <w:rsid w:val="00A64039"/>
    <w:rsid w:val="00A643AF"/>
    <w:rsid w:val="00A677D2"/>
    <w:rsid w:val="00A67DD4"/>
    <w:rsid w:val="00A702E0"/>
    <w:rsid w:val="00A71574"/>
    <w:rsid w:val="00A72C04"/>
    <w:rsid w:val="00A73467"/>
    <w:rsid w:val="00A736A3"/>
    <w:rsid w:val="00A75A42"/>
    <w:rsid w:val="00A75FA9"/>
    <w:rsid w:val="00A80C4E"/>
    <w:rsid w:val="00A80ED9"/>
    <w:rsid w:val="00A81258"/>
    <w:rsid w:val="00A81D7E"/>
    <w:rsid w:val="00A834BA"/>
    <w:rsid w:val="00A83ECE"/>
    <w:rsid w:val="00A8620D"/>
    <w:rsid w:val="00A8690D"/>
    <w:rsid w:val="00A90B5E"/>
    <w:rsid w:val="00A90D87"/>
    <w:rsid w:val="00A9112E"/>
    <w:rsid w:val="00A9178B"/>
    <w:rsid w:val="00A926CC"/>
    <w:rsid w:val="00A93E4A"/>
    <w:rsid w:val="00A94188"/>
    <w:rsid w:val="00A94A0C"/>
    <w:rsid w:val="00A9538A"/>
    <w:rsid w:val="00A95E2B"/>
    <w:rsid w:val="00A96585"/>
    <w:rsid w:val="00AA4A5B"/>
    <w:rsid w:val="00AA4E0C"/>
    <w:rsid w:val="00AA556F"/>
    <w:rsid w:val="00AA73B6"/>
    <w:rsid w:val="00AA7671"/>
    <w:rsid w:val="00AB00A1"/>
    <w:rsid w:val="00AB05B9"/>
    <w:rsid w:val="00AB306F"/>
    <w:rsid w:val="00AB60E0"/>
    <w:rsid w:val="00AB7F58"/>
    <w:rsid w:val="00AC0E98"/>
    <w:rsid w:val="00AC382B"/>
    <w:rsid w:val="00AC4AB6"/>
    <w:rsid w:val="00AC5514"/>
    <w:rsid w:val="00AC686F"/>
    <w:rsid w:val="00AC7879"/>
    <w:rsid w:val="00AD0FED"/>
    <w:rsid w:val="00AD396E"/>
    <w:rsid w:val="00AD4393"/>
    <w:rsid w:val="00AD58AA"/>
    <w:rsid w:val="00AD5DB8"/>
    <w:rsid w:val="00AE1575"/>
    <w:rsid w:val="00AE31AA"/>
    <w:rsid w:val="00AE491D"/>
    <w:rsid w:val="00AE4DC4"/>
    <w:rsid w:val="00AE5671"/>
    <w:rsid w:val="00AE7CA3"/>
    <w:rsid w:val="00AF0507"/>
    <w:rsid w:val="00AF17F2"/>
    <w:rsid w:val="00AF6262"/>
    <w:rsid w:val="00AF6B5F"/>
    <w:rsid w:val="00AF6D38"/>
    <w:rsid w:val="00B01052"/>
    <w:rsid w:val="00B03AAF"/>
    <w:rsid w:val="00B069B3"/>
    <w:rsid w:val="00B069D4"/>
    <w:rsid w:val="00B11E73"/>
    <w:rsid w:val="00B12D09"/>
    <w:rsid w:val="00B13FDC"/>
    <w:rsid w:val="00B14B14"/>
    <w:rsid w:val="00B16657"/>
    <w:rsid w:val="00B16A2B"/>
    <w:rsid w:val="00B17AB9"/>
    <w:rsid w:val="00B20423"/>
    <w:rsid w:val="00B204DF"/>
    <w:rsid w:val="00B238BC"/>
    <w:rsid w:val="00B23B5C"/>
    <w:rsid w:val="00B24854"/>
    <w:rsid w:val="00B25B48"/>
    <w:rsid w:val="00B3067D"/>
    <w:rsid w:val="00B310D4"/>
    <w:rsid w:val="00B31F3E"/>
    <w:rsid w:val="00B34377"/>
    <w:rsid w:val="00B34398"/>
    <w:rsid w:val="00B34CC2"/>
    <w:rsid w:val="00B379FC"/>
    <w:rsid w:val="00B42D63"/>
    <w:rsid w:val="00B44949"/>
    <w:rsid w:val="00B449EF"/>
    <w:rsid w:val="00B45AA6"/>
    <w:rsid w:val="00B47574"/>
    <w:rsid w:val="00B503A8"/>
    <w:rsid w:val="00B50991"/>
    <w:rsid w:val="00B51521"/>
    <w:rsid w:val="00B51693"/>
    <w:rsid w:val="00B53998"/>
    <w:rsid w:val="00B56708"/>
    <w:rsid w:val="00B60050"/>
    <w:rsid w:val="00B610B2"/>
    <w:rsid w:val="00B6129D"/>
    <w:rsid w:val="00B618B5"/>
    <w:rsid w:val="00B62E60"/>
    <w:rsid w:val="00B65D0D"/>
    <w:rsid w:val="00B6658B"/>
    <w:rsid w:val="00B67787"/>
    <w:rsid w:val="00B67BA7"/>
    <w:rsid w:val="00B71F5D"/>
    <w:rsid w:val="00B730CE"/>
    <w:rsid w:val="00B767FA"/>
    <w:rsid w:val="00B77048"/>
    <w:rsid w:val="00B806CE"/>
    <w:rsid w:val="00B80B66"/>
    <w:rsid w:val="00B80D76"/>
    <w:rsid w:val="00B82B7D"/>
    <w:rsid w:val="00B84181"/>
    <w:rsid w:val="00B846A7"/>
    <w:rsid w:val="00B847BD"/>
    <w:rsid w:val="00B85AD1"/>
    <w:rsid w:val="00B86088"/>
    <w:rsid w:val="00B86D0C"/>
    <w:rsid w:val="00B933FF"/>
    <w:rsid w:val="00B941FF"/>
    <w:rsid w:val="00B95124"/>
    <w:rsid w:val="00B9739D"/>
    <w:rsid w:val="00B974EC"/>
    <w:rsid w:val="00BA0512"/>
    <w:rsid w:val="00BA1796"/>
    <w:rsid w:val="00BA1CB6"/>
    <w:rsid w:val="00BA267C"/>
    <w:rsid w:val="00BA2749"/>
    <w:rsid w:val="00BA2A06"/>
    <w:rsid w:val="00BA4361"/>
    <w:rsid w:val="00BA4717"/>
    <w:rsid w:val="00BA568A"/>
    <w:rsid w:val="00BA5B1D"/>
    <w:rsid w:val="00BA6EB3"/>
    <w:rsid w:val="00BA6F50"/>
    <w:rsid w:val="00BA713F"/>
    <w:rsid w:val="00BB04D5"/>
    <w:rsid w:val="00BB176F"/>
    <w:rsid w:val="00BB2154"/>
    <w:rsid w:val="00BB2265"/>
    <w:rsid w:val="00BB3A27"/>
    <w:rsid w:val="00BB3BFA"/>
    <w:rsid w:val="00BB5163"/>
    <w:rsid w:val="00BB6DB6"/>
    <w:rsid w:val="00BB6F84"/>
    <w:rsid w:val="00BB7988"/>
    <w:rsid w:val="00BB7A0F"/>
    <w:rsid w:val="00BB7E24"/>
    <w:rsid w:val="00BB7E2D"/>
    <w:rsid w:val="00BC017B"/>
    <w:rsid w:val="00BC1BB1"/>
    <w:rsid w:val="00BC1C4D"/>
    <w:rsid w:val="00BC3F20"/>
    <w:rsid w:val="00BC63D7"/>
    <w:rsid w:val="00BC7447"/>
    <w:rsid w:val="00BC7770"/>
    <w:rsid w:val="00BC78DC"/>
    <w:rsid w:val="00BD16A8"/>
    <w:rsid w:val="00BD309C"/>
    <w:rsid w:val="00BD41AE"/>
    <w:rsid w:val="00BD529E"/>
    <w:rsid w:val="00BD6992"/>
    <w:rsid w:val="00BD6E0A"/>
    <w:rsid w:val="00BD7DF1"/>
    <w:rsid w:val="00BE13D3"/>
    <w:rsid w:val="00BE1C0A"/>
    <w:rsid w:val="00BE2CF1"/>
    <w:rsid w:val="00BE43B4"/>
    <w:rsid w:val="00BE5452"/>
    <w:rsid w:val="00BE7974"/>
    <w:rsid w:val="00BF0135"/>
    <w:rsid w:val="00BF4EE8"/>
    <w:rsid w:val="00BF788C"/>
    <w:rsid w:val="00BF79AB"/>
    <w:rsid w:val="00C0027C"/>
    <w:rsid w:val="00C00A91"/>
    <w:rsid w:val="00C0304D"/>
    <w:rsid w:val="00C039AE"/>
    <w:rsid w:val="00C05CF9"/>
    <w:rsid w:val="00C06B72"/>
    <w:rsid w:val="00C06C37"/>
    <w:rsid w:val="00C079C8"/>
    <w:rsid w:val="00C07EC9"/>
    <w:rsid w:val="00C11CA1"/>
    <w:rsid w:val="00C1398D"/>
    <w:rsid w:val="00C13DB4"/>
    <w:rsid w:val="00C15D8E"/>
    <w:rsid w:val="00C17833"/>
    <w:rsid w:val="00C20EA6"/>
    <w:rsid w:val="00C237FA"/>
    <w:rsid w:val="00C27311"/>
    <w:rsid w:val="00C30C2E"/>
    <w:rsid w:val="00C30F0B"/>
    <w:rsid w:val="00C31A46"/>
    <w:rsid w:val="00C32A32"/>
    <w:rsid w:val="00C3486B"/>
    <w:rsid w:val="00C36C37"/>
    <w:rsid w:val="00C37D39"/>
    <w:rsid w:val="00C4152E"/>
    <w:rsid w:val="00C421CF"/>
    <w:rsid w:val="00C42327"/>
    <w:rsid w:val="00C47BD2"/>
    <w:rsid w:val="00C50A91"/>
    <w:rsid w:val="00C516ED"/>
    <w:rsid w:val="00C51A27"/>
    <w:rsid w:val="00C51C94"/>
    <w:rsid w:val="00C525DF"/>
    <w:rsid w:val="00C52B3A"/>
    <w:rsid w:val="00C5462C"/>
    <w:rsid w:val="00C54E76"/>
    <w:rsid w:val="00C55415"/>
    <w:rsid w:val="00C564B6"/>
    <w:rsid w:val="00C56815"/>
    <w:rsid w:val="00C602FF"/>
    <w:rsid w:val="00C61291"/>
    <w:rsid w:val="00C621E4"/>
    <w:rsid w:val="00C62E81"/>
    <w:rsid w:val="00C66331"/>
    <w:rsid w:val="00C66713"/>
    <w:rsid w:val="00C66AD5"/>
    <w:rsid w:val="00C676C9"/>
    <w:rsid w:val="00C67DE4"/>
    <w:rsid w:val="00C70AAC"/>
    <w:rsid w:val="00C71BEF"/>
    <w:rsid w:val="00C720E5"/>
    <w:rsid w:val="00C7568F"/>
    <w:rsid w:val="00C80E63"/>
    <w:rsid w:val="00C815F9"/>
    <w:rsid w:val="00C830E4"/>
    <w:rsid w:val="00C8425C"/>
    <w:rsid w:val="00C8505E"/>
    <w:rsid w:val="00C85F0B"/>
    <w:rsid w:val="00C92745"/>
    <w:rsid w:val="00C9455E"/>
    <w:rsid w:val="00C9480D"/>
    <w:rsid w:val="00C96F50"/>
    <w:rsid w:val="00C97939"/>
    <w:rsid w:val="00CA09BB"/>
    <w:rsid w:val="00CA28E7"/>
    <w:rsid w:val="00CA301B"/>
    <w:rsid w:val="00CA555E"/>
    <w:rsid w:val="00CA5FA8"/>
    <w:rsid w:val="00CB0CD5"/>
    <w:rsid w:val="00CB3122"/>
    <w:rsid w:val="00CB3AFE"/>
    <w:rsid w:val="00CB79DD"/>
    <w:rsid w:val="00CB79FC"/>
    <w:rsid w:val="00CC02D9"/>
    <w:rsid w:val="00CC0C4D"/>
    <w:rsid w:val="00CC15E8"/>
    <w:rsid w:val="00CC2E29"/>
    <w:rsid w:val="00CC4B66"/>
    <w:rsid w:val="00CC6BBC"/>
    <w:rsid w:val="00CC756A"/>
    <w:rsid w:val="00CD15D3"/>
    <w:rsid w:val="00CD29FE"/>
    <w:rsid w:val="00CD2D12"/>
    <w:rsid w:val="00CD3481"/>
    <w:rsid w:val="00CD4D9A"/>
    <w:rsid w:val="00CD7919"/>
    <w:rsid w:val="00CE00EC"/>
    <w:rsid w:val="00CE0119"/>
    <w:rsid w:val="00CE1D92"/>
    <w:rsid w:val="00CE308D"/>
    <w:rsid w:val="00CE4B1F"/>
    <w:rsid w:val="00CE5AAC"/>
    <w:rsid w:val="00CE5AF8"/>
    <w:rsid w:val="00CE642D"/>
    <w:rsid w:val="00CE6AF4"/>
    <w:rsid w:val="00CE7190"/>
    <w:rsid w:val="00CE7EF6"/>
    <w:rsid w:val="00CF4121"/>
    <w:rsid w:val="00CF4911"/>
    <w:rsid w:val="00CF4F1C"/>
    <w:rsid w:val="00CF6E9E"/>
    <w:rsid w:val="00D0039E"/>
    <w:rsid w:val="00D01769"/>
    <w:rsid w:val="00D02BFA"/>
    <w:rsid w:val="00D0330E"/>
    <w:rsid w:val="00D03E57"/>
    <w:rsid w:val="00D10ECD"/>
    <w:rsid w:val="00D110E0"/>
    <w:rsid w:val="00D11C37"/>
    <w:rsid w:val="00D12AEF"/>
    <w:rsid w:val="00D1368A"/>
    <w:rsid w:val="00D13F88"/>
    <w:rsid w:val="00D140F2"/>
    <w:rsid w:val="00D14583"/>
    <w:rsid w:val="00D14B95"/>
    <w:rsid w:val="00D150C4"/>
    <w:rsid w:val="00D17BCF"/>
    <w:rsid w:val="00D2052E"/>
    <w:rsid w:val="00D22528"/>
    <w:rsid w:val="00D22A5C"/>
    <w:rsid w:val="00D24E9A"/>
    <w:rsid w:val="00D25BEB"/>
    <w:rsid w:val="00D270D4"/>
    <w:rsid w:val="00D31509"/>
    <w:rsid w:val="00D3197F"/>
    <w:rsid w:val="00D32934"/>
    <w:rsid w:val="00D32F61"/>
    <w:rsid w:val="00D35E5A"/>
    <w:rsid w:val="00D37648"/>
    <w:rsid w:val="00D37AF3"/>
    <w:rsid w:val="00D400B8"/>
    <w:rsid w:val="00D433D0"/>
    <w:rsid w:val="00D439D3"/>
    <w:rsid w:val="00D456E3"/>
    <w:rsid w:val="00D47911"/>
    <w:rsid w:val="00D52041"/>
    <w:rsid w:val="00D52BBF"/>
    <w:rsid w:val="00D54D51"/>
    <w:rsid w:val="00D5582C"/>
    <w:rsid w:val="00D55EAC"/>
    <w:rsid w:val="00D57CC9"/>
    <w:rsid w:val="00D609A5"/>
    <w:rsid w:val="00D60B61"/>
    <w:rsid w:val="00D61AF2"/>
    <w:rsid w:val="00D638D9"/>
    <w:rsid w:val="00D642A4"/>
    <w:rsid w:val="00D6594A"/>
    <w:rsid w:val="00D670E0"/>
    <w:rsid w:val="00D708FA"/>
    <w:rsid w:val="00D7146A"/>
    <w:rsid w:val="00D71B3D"/>
    <w:rsid w:val="00D71CB5"/>
    <w:rsid w:val="00D72D79"/>
    <w:rsid w:val="00D72E0D"/>
    <w:rsid w:val="00D73552"/>
    <w:rsid w:val="00D7362B"/>
    <w:rsid w:val="00D769DC"/>
    <w:rsid w:val="00D76E83"/>
    <w:rsid w:val="00D80D55"/>
    <w:rsid w:val="00D825B5"/>
    <w:rsid w:val="00D84620"/>
    <w:rsid w:val="00D8505D"/>
    <w:rsid w:val="00D85726"/>
    <w:rsid w:val="00D8658C"/>
    <w:rsid w:val="00D8666B"/>
    <w:rsid w:val="00D925BD"/>
    <w:rsid w:val="00D92912"/>
    <w:rsid w:val="00D93D57"/>
    <w:rsid w:val="00D96CDF"/>
    <w:rsid w:val="00D971F2"/>
    <w:rsid w:val="00DA23C7"/>
    <w:rsid w:val="00DA4E81"/>
    <w:rsid w:val="00DA5681"/>
    <w:rsid w:val="00DB00FE"/>
    <w:rsid w:val="00DB05B6"/>
    <w:rsid w:val="00DB0A0F"/>
    <w:rsid w:val="00DB244F"/>
    <w:rsid w:val="00DB52BB"/>
    <w:rsid w:val="00DB5AC7"/>
    <w:rsid w:val="00DC07FC"/>
    <w:rsid w:val="00DC0BD1"/>
    <w:rsid w:val="00DC1C28"/>
    <w:rsid w:val="00DC1E1D"/>
    <w:rsid w:val="00DC3BC0"/>
    <w:rsid w:val="00DC3C4F"/>
    <w:rsid w:val="00DC5377"/>
    <w:rsid w:val="00DC77A8"/>
    <w:rsid w:val="00DD3842"/>
    <w:rsid w:val="00DD427F"/>
    <w:rsid w:val="00DD6D69"/>
    <w:rsid w:val="00DE1206"/>
    <w:rsid w:val="00DE12DB"/>
    <w:rsid w:val="00DE5090"/>
    <w:rsid w:val="00DE5860"/>
    <w:rsid w:val="00DE7743"/>
    <w:rsid w:val="00DF0AC7"/>
    <w:rsid w:val="00DF1715"/>
    <w:rsid w:val="00DF291E"/>
    <w:rsid w:val="00DF33C1"/>
    <w:rsid w:val="00DF4425"/>
    <w:rsid w:val="00DF6AC8"/>
    <w:rsid w:val="00DF7438"/>
    <w:rsid w:val="00DF7479"/>
    <w:rsid w:val="00E000ED"/>
    <w:rsid w:val="00E00E79"/>
    <w:rsid w:val="00E0176D"/>
    <w:rsid w:val="00E02138"/>
    <w:rsid w:val="00E04FC8"/>
    <w:rsid w:val="00E10289"/>
    <w:rsid w:val="00E10B77"/>
    <w:rsid w:val="00E146AA"/>
    <w:rsid w:val="00E1483E"/>
    <w:rsid w:val="00E151AF"/>
    <w:rsid w:val="00E15BB2"/>
    <w:rsid w:val="00E179A6"/>
    <w:rsid w:val="00E2069E"/>
    <w:rsid w:val="00E20F6E"/>
    <w:rsid w:val="00E23DEF"/>
    <w:rsid w:val="00E23E8B"/>
    <w:rsid w:val="00E25357"/>
    <w:rsid w:val="00E26325"/>
    <w:rsid w:val="00E26F62"/>
    <w:rsid w:val="00E27861"/>
    <w:rsid w:val="00E27865"/>
    <w:rsid w:val="00E315A1"/>
    <w:rsid w:val="00E319BD"/>
    <w:rsid w:val="00E3311B"/>
    <w:rsid w:val="00E34D3B"/>
    <w:rsid w:val="00E36812"/>
    <w:rsid w:val="00E36E7A"/>
    <w:rsid w:val="00E37507"/>
    <w:rsid w:val="00E37850"/>
    <w:rsid w:val="00E404BC"/>
    <w:rsid w:val="00E418DB"/>
    <w:rsid w:val="00E41BD2"/>
    <w:rsid w:val="00E41FED"/>
    <w:rsid w:val="00E435FD"/>
    <w:rsid w:val="00E44C25"/>
    <w:rsid w:val="00E44D9B"/>
    <w:rsid w:val="00E46315"/>
    <w:rsid w:val="00E47E7C"/>
    <w:rsid w:val="00E50487"/>
    <w:rsid w:val="00E50CAC"/>
    <w:rsid w:val="00E510C0"/>
    <w:rsid w:val="00E5181C"/>
    <w:rsid w:val="00E51A6F"/>
    <w:rsid w:val="00E51AA1"/>
    <w:rsid w:val="00E51ED2"/>
    <w:rsid w:val="00E52AC5"/>
    <w:rsid w:val="00E54374"/>
    <w:rsid w:val="00E54BC3"/>
    <w:rsid w:val="00E55323"/>
    <w:rsid w:val="00E567C9"/>
    <w:rsid w:val="00E57396"/>
    <w:rsid w:val="00E574C8"/>
    <w:rsid w:val="00E604A2"/>
    <w:rsid w:val="00E60869"/>
    <w:rsid w:val="00E6417C"/>
    <w:rsid w:val="00E64B04"/>
    <w:rsid w:val="00E65F6B"/>
    <w:rsid w:val="00E66F3C"/>
    <w:rsid w:val="00E70AB3"/>
    <w:rsid w:val="00E7217C"/>
    <w:rsid w:val="00E72E89"/>
    <w:rsid w:val="00E73F08"/>
    <w:rsid w:val="00E74FC8"/>
    <w:rsid w:val="00E76299"/>
    <w:rsid w:val="00E77CDC"/>
    <w:rsid w:val="00E80CED"/>
    <w:rsid w:val="00E81207"/>
    <w:rsid w:val="00E81B39"/>
    <w:rsid w:val="00E81D7A"/>
    <w:rsid w:val="00E8201F"/>
    <w:rsid w:val="00E829D2"/>
    <w:rsid w:val="00E82D29"/>
    <w:rsid w:val="00E82DA5"/>
    <w:rsid w:val="00E847F8"/>
    <w:rsid w:val="00E86ED3"/>
    <w:rsid w:val="00E87D65"/>
    <w:rsid w:val="00E90971"/>
    <w:rsid w:val="00E909F8"/>
    <w:rsid w:val="00E92557"/>
    <w:rsid w:val="00E92F8D"/>
    <w:rsid w:val="00E943A1"/>
    <w:rsid w:val="00E96120"/>
    <w:rsid w:val="00E967B5"/>
    <w:rsid w:val="00EA0D34"/>
    <w:rsid w:val="00EA42C5"/>
    <w:rsid w:val="00EA7639"/>
    <w:rsid w:val="00EB287C"/>
    <w:rsid w:val="00EB57DD"/>
    <w:rsid w:val="00EB6BA6"/>
    <w:rsid w:val="00EB7B10"/>
    <w:rsid w:val="00EC1BC9"/>
    <w:rsid w:val="00EC24B9"/>
    <w:rsid w:val="00EC34B0"/>
    <w:rsid w:val="00EC3C67"/>
    <w:rsid w:val="00EC443C"/>
    <w:rsid w:val="00EC4D70"/>
    <w:rsid w:val="00EC55F2"/>
    <w:rsid w:val="00EC6B38"/>
    <w:rsid w:val="00EC7604"/>
    <w:rsid w:val="00ED012E"/>
    <w:rsid w:val="00ED0573"/>
    <w:rsid w:val="00ED2296"/>
    <w:rsid w:val="00ED34B6"/>
    <w:rsid w:val="00ED4FA6"/>
    <w:rsid w:val="00ED519E"/>
    <w:rsid w:val="00ED5DF2"/>
    <w:rsid w:val="00ED770B"/>
    <w:rsid w:val="00EE1E49"/>
    <w:rsid w:val="00EE2601"/>
    <w:rsid w:val="00EE3E6F"/>
    <w:rsid w:val="00EE3F58"/>
    <w:rsid w:val="00EE69BA"/>
    <w:rsid w:val="00EF06D8"/>
    <w:rsid w:val="00EF1371"/>
    <w:rsid w:val="00EF1507"/>
    <w:rsid w:val="00EF2B5B"/>
    <w:rsid w:val="00EF395D"/>
    <w:rsid w:val="00EF3D13"/>
    <w:rsid w:val="00EF6DDD"/>
    <w:rsid w:val="00F00F54"/>
    <w:rsid w:val="00F02E12"/>
    <w:rsid w:val="00F032D6"/>
    <w:rsid w:val="00F03A44"/>
    <w:rsid w:val="00F061A7"/>
    <w:rsid w:val="00F063C0"/>
    <w:rsid w:val="00F065D1"/>
    <w:rsid w:val="00F07389"/>
    <w:rsid w:val="00F07BF4"/>
    <w:rsid w:val="00F127AB"/>
    <w:rsid w:val="00F147AD"/>
    <w:rsid w:val="00F1625C"/>
    <w:rsid w:val="00F16FBD"/>
    <w:rsid w:val="00F205AA"/>
    <w:rsid w:val="00F26116"/>
    <w:rsid w:val="00F27306"/>
    <w:rsid w:val="00F301F3"/>
    <w:rsid w:val="00F30A74"/>
    <w:rsid w:val="00F30D0E"/>
    <w:rsid w:val="00F32A67"/>
    <w:rsid w:val="00F336A3"/>
    <w:rsid w:val="00F34D41"/>
    <w:rsid w:val="00F3538B"/>
    <w:rsid w:val="00F35553"/>
    <w:rsid w:val="00F3572B"/>
    <w:rsid w:val="00F35DD2"/>
    <w:rsid w:val="00F363D1"/>
    <w:rsid w:val="00F37A79"/>
    <w:rsid w:val="00F420C0"/>
    <w:rsid w:val="00F422EB"/>
    <w:rsid w:val="00F4309E"/>
    <w:rsid w:val="00F43865"/>
    <w:rsid w:val="00F515FC"/>
    <w:rsid w:val="00F51B39"/>
    <w:rsid w:val="00F52C9A"/>
    <w:rsid w:val="00F535C3"/>
    <w:rsid w:val="00F53AD4"/>
    <w:rsid w:val="00F548A5"/>
    <w:rsid w:val="00F54B54"/>
    <w:rsid w:val="00F55338"/>
    <w:rsid w:val="00F55B91"/>
    <w:rsid w:val="00F5658A"/>
    <w:rsid w:val="00F57245"/>
    <w:rsid w:val="00F57A7E"/>
    <w:rsid w:val="00F60C29"/>
    <w:rsid w:val="00F62F58"/>
    <w:rsid w:val="00F633E3"/>
    <w:rsid w:val="00F635F4"/>
    <w:rsid w:val="00F63B50"/>
    <w:rsid w:val="00F63B74"/>
    <w:rsid w:val="00F63D4E"/>
    <w:rsid w:val="00F65B8F"/>
    <w:rsid w:val="00F665E9"/>
    <w:rsid w:val="00F70EB1"/>
    <w:rsid w:val="00F72016"/>
    <w:rsid w:val="00F7433E"/>
    <w:rsid w:val="00F74C11"/>
    <w:rsid w:val="00F75B44"/>
    <w:rsid w:val="00F76361"/>
    <w:rsid w:val="00F80CB8"/>
    <w:rsid w:val="00F831C5"/>
    <w:rsid w:val="00F839F6"/>
    <w:rsid w:val="00F849B2"/>
    <w:rsid w:val="00F85278"/>
    <w:rsid w:val="00F85560"/>
    <w:rsid w:val="00F8572E"/>
    <w:rsid w:val="00F863A0"/>
    <w:rsid w:val="00F87E1E"/>
    <w:rsid w:val="00F90FD5"/>
    <w:rsid w:val="00F93C32"/>
    <w:rsid w:val="00F9441B"/>
    <w:rsid w:val="00F94E41"/>
    <w:rsid w:val="00F955DC"/>
    <w:rsid w:val="00F9588A"/>
    <w:rsid w:val="00F96A84"/>
    <w:rsid w:val="00FA0035"/>
    <w:rsid w:val="00FA0231"/>
    <w:rsid w:val="00FA6175"/>
    <w:rsid w:val="00FA7FB1"/>
    <w:rsid w:val="00FB0F02"/>
    <w:rsid w:val="00FB22C6"/>
    <w:rsid w:val="00FB261B"/>
    <w:rsid w:val="00FB4E73"/>
    <w:rsid w:val="00FB5B4A"/>
    <w:rsid w:val="00FB623D"/>
    <w:rsid w:val="00FB66C1"/>
    <w:rsid w:val="00FB70A6"/>
    <w:rsid w:val="00FB7E1C"/>
    <w:rsid w:val="00FC0243"/>
    <w:rsid w:val="00FC1A4B"/>
    <w:rsid w:val="00FC238C"/>
    <w:rsid w:val="00FC5FFB"/>
    <w:rsid w:val="00FC670C"/>
    <w:rsid w:val="00FC67F3"/>
    <w:rsid w:val="00FC6D48"/>
    <w:rsid w:val="00FD035C"/>
    <w:rsid w:val="00FD0AA2"/>
    <w:rsid w:val="00FD2E02"/>
    <w:rsid w:val="00FD30E3"/>
    <w:rsid w:val="00FD35CE"/>
    <w:rsid w:val="00FD4A74"/>
    <w:rsid w:val="00FD5E00"/>
    <w:rsid w:val="00FD674D"/>
    <w:rsid w:val="00FE0053"/>
    <w:rsid w:val="00FE03D1"/>
    <w:rsid w:val="00FE1EA3"/>
    <w:rsid w:val="00FE22EA"/>
    <w:rsid w:val="00FE2C9F"/>
    <w:rsid w:val="00FE6754"/>
    <w:rsid w:val="00FE6A69"/>
    <w:rsid w:val="00FE6CD4"/>
    <w:rsid w:val="00FE7FDD"/>
    <w:rsid w:val="00FF0FF2"/>
    <w:rsid w:val="00FF1446"/>
    <w:rsid w:val="00FF3434"/>
    <w:rsid w:val="00FF3E3B"/>
    <w:rsid w:val="00FF6D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stockticker"/>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semiHidden="0" w:uiPriority="0" w:unhideWhenUsed="0" w:qFormat="1"/>
    <w:lsdException w:name="annotation reference" w:uiPriority="0"/>
    <w:lsdException w:name="page number" w:uiPriority="0"/>
    <w:lsdException w:name="List" w:uiPriority="0"/>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14D"/>
    <w:pPr>
      <w:widowControl w:val="0"/>
      <w:adjustRightInd w:val="0"/>
      <w:spacing w:line="360" w:lineRule="atLeast"/>
      <w:jc w:val="both"/>
      <w:textAlignment w:val="baseline"/>
    </w:pPr>
    <w:rPr>
      <w:rFonts w:ascii="Calibri" w:hAnsi="Calibri"/>
      <w:sz w:val="22"/>
      <w:szCs w:val="24"/>
    </w:rPr>
  </w:style>
  <w:style w:type="paragraph" w:styleId="Heading1">
    <w:name w:val="heading 1"/>
    <w:basedOn w:val="Normal"/>
    <w:next w:val="Normal"/>
    <w:autoRedefine/>
    <w:qFormat/>
    <w:rsid w:val="001E15CC"/>
    <w:pPr>
      <w:keepNext/>
      <w:keepLines/>
      <w:numPr>
        <w:ilvl w:val="1"/>
        <w:numId w:val="2"/>
      </w:numPr>
      <w:shd w:val="pct10" w:color="auto" w:fill="auto"/>
      <w:spacing w:before="220" w:after="220" w:line="280" w:lineRule="atLeast"/>
      <w:outlineLvl w:val="0"/>
    </w:pPr>
    <w:rPr>
      <w:rFonts w:ascii="Arial" w:hAnsi="Arial"/>
      <w:b/>
      <w:spacing w:val="-10"/>
      <w:kern w:val="28"/>
      <w:position w:val="6"/>
      <w:szCs w:val="22"/>
    </w:rPr>
  </w:style>
  <w:style w:type="paragraph" w:styleId="Heading2">
    <w:name w:val="heading 2"/>
    <w:basedOn w:val="Normal"/>
    <w:next w:val="Normal"/>
    <w:link w:val="Heading2Char"/>
    <w:qFormat/>
    <w:rsid w:val="001E15CC"/>
    <w:pPr>
      <w:keepNext/>
      <w:numPr>
        <w:ilvl w:val="1"/>
        <w:numId w:val="3"/>
      </w:numPr>
      <w:tabs>
        <w:tab w:val="num" w:pos="1890"/>
      </w:tabs>
      <w:spacing w:before="240" w:after="240"/>
      <w:ind w:left="1386"/>
      <w:outlineLvl w:val="1"/>
    </w:pPr>
    <w:rPr>
      <w:rFonts w:ascii="Arial" w:hAnsi="Arial"/>
      <w:b/>
      <w:spacing w:val="-4"/>
      <w:kern w:val="28"/>
    </w:rPr>
  </w:style>
  <w:style w:type="paragraph" w:styleId="Heading3">
    <w:name w:val="heading 3"/>
    <w:basedOn w:val="Normal"/>
    <w:next w:val="Normal"/>
    <w:qFormat/>
    <w:rsid w:val="001E15CC"/>
    <w:pPr>
      <w:keepNext/>
      <w:keepLines/>
      <w:spacing w:before="220" w:after="220" w:line="220" w:lineRule="atLeast"/>
      <w:outlineLvl w:val="2"/>
    </w:pPr>
    <w:rPr>
      <w:rFonts w:ascii="Arial" w:hAnsi="Arial"/>
      <w:b/>
      <w:spacing w:val="-4"/>
      <w:kern w:val="28"/>
      <w:szCs w:val="22"/>
    </w:rPr>
  </w:style>
  <w:style w:type="paragraph" w:styleId="Heading4">
    <w:name w:val="heading 4"/>
    <w:basedOn w:val="Normal"/>
    <w:next w:val="Normal"/>
    <w:qFormat/>
    <w:rsid w:val="001E15CC"/>
    <w:pPr>
      <w:keepNext/>
      <w:spacing w:before="240" w:after="60"/>
      <w:outlineLvl w:val="3"/>
    </w:pPr>
    <w:rPr>
      <w:b/>
      <w:bCs/>
      <w:sz w:val="28"/>
      <w:szCs w:val="28"/>
    </w:rPr>
  </w:style>
  <w:style w:type="paragraph" w:styleId="Heading5">
    <w:name w:val="heading 5"/>
    <w:basedOn w:val="Normal"/>
    <w:next w:val="Normal"/>
    <w:qFormat/>
    <w:rsid w:val="001E15CC"/>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Keep">
    <w:name w:val="Body Text Keep"/>
    <w:basedOn w:val="Normal"/>
    <w:autoRedefine/>
    <w:rsid w:val="004C17B4"/>
    <w:pPr>
      <w:jc w:val="center"/>
    </w:pPr>
    <w:rPr>
      <w:rFonts w:ascii="Arial" w:hAnsi="Arial" w:cs="Arial"/>
      <w:bCs/>
      <w:i/>
      <w:iCs/>
      <w:noProof/>
      <w:sz w:val="20"/>
      <w:szCs w:val="20"/>
      <w:shd w:val="clear" w:color="auto" w:fill="FFFFFF"/>
    </w:rPr>
  </w:style>
  <w:style w:type="paragraph" w:customStyle="1" w:styleId="TitleCover">
    <w:name w:val="Title Cover"/>
    <w:basedOn w:val="Normal"/>
    <w:next w:val="SubtitleCover"/>
    <w:rsid w:val="001E15CC"/>
    <w:pPr>
      <w:keepNext/>
      <w:keepLines/>
      <w:spacing w:before="1800" w:line="240" w:lineRule="atLeast"/>
      <w:ind w:left="1080"/>
    </w:pPr>
    <w:rPr>
      <w:rFonts w:ascii="Arial" w:hAnsi="Arial"/>
      <w:b/>
      <w:spacing w:val="-48"/>
      <w:kern w:val="28"/>
      <w:sz w:val="72"/>
      <w:szCs w:val="20"/>
    </w:rPr>
  </w:style>
  <w:style w:type="paragraph" w:customStyle="1" w:styleId="SubtitleCover">
    <w:name w:val="Subtitle Cover"/>
    <w:basedOn w:val="TitleCover"/>
    <w:next w:val="Normal"/>
    <w:rsid w:val="001E15CC"/>
    <w:pPr>
      <w:spacing w:before="1520"/>
      <w:ind w:right="1680"/>
    </w:pPr>
    <w:rPr>
      <w:rFonts w:ascii="Times New Roman" w:hAnsi="Times New Roman"/>
      <w:b w:val="0"/>
      <w:i/>
      <w:spacing w:val="-20"/>
      <w:sz w:val="40"/>
    </w:rPr>
  </w:style>
  <w:style w:type="paragraph" w:customStyle="1" w:styleId="TitlePageAuthor">
    <w:name w:val="Title Page Author"/>
    <w:basedOn w:val="Normal"/>
    <w:next w:val="Normal"/>
    <w:rsid w:val="001E15CC"/>
    <w:pPr>
      <w:keepNext/>
      <w:keepLines/>
      <w:tabs>
        <w:tab w:val="left" w:leader="dot" w:pos="3600"/>
        <w:tab w:val="left" w:pos="5040"/>
        <w:tab w:val="left" w:pos="5760"/>
      </w:tabs>
      <w:spacing w:before="480"/>
      <w:jc w:val="center"/>
    </w:pPr>
    <w:rPr>
      <w:rFonts w:ascii="Univers (WN)" w:hAnsi="Univers (WN)"/>
      <w:b/>
      <w:snapToGrid w:val="0"/>
      <w:spacing w:val="2"/>
      <w:szCs w:val="20"/>
    </w:rPr>
  </w:style>
  <w:style w:type="character" w:styleId="Hyperlink">
    <w:name w:val="Hyperlink"/>
    <w:basedOn w:val="DefaultParagraphFont"/>
    <w:uiPriority w:val="99"/>
    <w:rsid w:val="001E15CC"/>
    <w:rPr>
      <w:color w:val="0000FF"/>
      <w:u w:val="single"/>
    </w:rPr>
  </w:style>
  <w:style w:type="paragraph" w:styleId="BodyTextIndent2">
    <w:name w:val="Body Text Indent 2"/>
    <w:basedOn w:val="Normal"/>
    <w:rsid w:val="001E15CC"/>
    <w:pPr>
      <w:ind w:left="720"/>
      <w:jc w:val="center"/>
    </w:pPr>
    <w:rPr>
      <w:rFonts w:ascii="Arial" w:hAnsi="Arial" w:cs="Arial"/>
      <w:b/>
      <w:bCs/>
      <w:sz w:val="48"/>
    </w:rPr>
  </w:style>
  <w:style w:type="paragraph" w:customStyle="1" w:styleId="TitlePageDate">
    <w:name w:val="Title Page Date"/>
    <w:basedOn w:val="Normal"/>
    <w:rsid w:val="001E15CC"/>
    <w:pPr>
      <w:keepNext/>
      <w:keepLines/>
      <w:spacing w:before="120"/>
      <w:jc w:val="center"/>
    </w:pPr>
    <w:rPr>
      <w:rFonts w:ascii="Univers (WN)" w:hAnsi="Univers (WN)"/>
      <w:b/>
      <w:snapToGrid w:val="0"/>
      <w:spacing w:val="2"/>
      <w:szCs w:val="20"/>
    </w:rPr>
  </w:style>
  <w:style w:type="paragraph" w:customStyle="1" w:styleId="Blocktext">
    <w:name w:val="Block text"/>
    <w:basedOn w:val="Normal"/>
    <w:rsid w:val="001E15CC"/>
    <w:pPr>
      <w:spacing w:before="24" w:after="24"/>
    </w:pPr>
    <w:rPr>
      <w:snapToGrid w:val="0"/>
      <w:spacing w:val="2"/>
      <w:szCs w:val="20"/>
    </w:rPr>
  </w:style>
  <w:style w:type="paragraph" w:customStyle="1" w:styleId="TableText">
    <w:name w:val="Table Text"/>
    <w:basedOn w:val="Normal"/>
    <w:autoRedefine/>
    <w:rsid w:val="001E15CC"/>
    <w:rPr>
      <w:rFonts w:ascii="Arial" w:hAnsi="Arial" w:cs="Arial"/>
      <w:i/>
      <w:iCs/>
      <w:sz w:val="20"/>
    </w:rPr>
  </w:style>
  <w:style w:type="paragraph" w:customStyle="1" w:styleId="TOCTitle">
    <w:name w:val="TOCTitle"/>
    <w:basedOn w:val="Normal"/>
    <w:rsid w:val="001E15CC"/>
    <w:pPr>
      <w:pBdr>
        <w:top w:val="single" w:sz="30" w:space="4" w:color="auto"/>
      </w:pBdr>
      <w:spacing w:before="120" w:after="480"/>
    </w:pPr>
    <w:rPr>
      <w:rFonts w:ascii="Arial" w:hAnsi="Arial"/>
      <w:b/>
      <w:snapToGrid w:val="0"/>
      <w:spacing w:val="2"/>
      <w:sz w:val="60"/>
      <w:szCs w:val="20"/>
    </w:rPr>
  </w:style>
  <w:style w:type="paragraph" w:styleId="CommentSubject">
    <w:name w:val="annotation subject"/>
    <w:basedOn w:val="CommentText"/>
    <w:next w:val="CommentText"/>
    <w:semiHidden/>
    <w:rsid w:val="001E15CC"/>
    <w:rPr>
      <w:b/>
      <w:bCs/>
    </w:rPr>
  </w:style>
  <w:style w:type="paragraph" w:styleId="CommentText">
    <w:name w:val="annotation text"/>
    <w:basedOn w:val="Normal"/>
    <w:link w:val="CommentTextChar"/>
    <w:semiHidden/>
    <w:rsid w:val="001E15CC"/>
    <w:rPr>
      <w:sz w:val="20"/>
      <w:szCs w:val="20"/>
    </w:rPr>
  </w:style>
  <w:style w:type="paragraph" w:styleId="BalloonText">
    <w:name w:val="Balloon Text"/>
    <w:basedOn w:val="Normal"/>
    <w:semiHidden/>
    <w:rsid w:val="001E15CC"/>
    <w:rPr>
      <w:rFonts w:ascii="Tahoma" w:hAnsi="Tahoma" w:cs="Tahoma"/>
      <w:sz w:val="16"/>
      <w:szCs w:val="16"/>
    </w:rPr>
  </w:style>
  <w:style w:type="paragraph" w:customStyle="1" w:styleId="TipBoxHeading">
    <w:name w:val="Tip Box Heading"/>
    <w:basedOn w:val="Normal"/>
    <w:autoRedefine/>
    <w:rsid w:val="001E15CC"/>
    <w:pPr>
      <w:spacing w:before="120" w:after="120"/>
      <w:ind w:left="720"/>
    </w:pPr>
    <w:rPr>
      <w:rFonts w:ascii="Arial" w:hAnsi="Arial" w:cs="Arial"/>
      <w:i/>
      <w:sz w:val="20"/>
      <w:szCs w:val="20"/>
    </w:rPr>
  </w:style>
  <w:style w:type="paragraph" w:customStyle="1" w:styleId="TableHeading">
    <w:name w:val="Table Heading"/>
    <w:basedOn w:val="Normal"/>
    <w:autoRedefine/>
    <w:rsid w:val="00CA301B"/>
    <w:pPr>
      <w:spacing w:before="120" w:after="120" w:line="240" w:lineRule="auto"/>
    </w:pPr>
    <w:rPr>
      <w:rFonts w:ascii="Arial" w:hAnsi="Arial"/>
      <w:b/>
      <w:sz w:val="20"/>
      <w:szCs w:val="20"/>
    </w:rPr>
  </w:style>
  <w:style w:type="character" w:customStyle="1" w:styleId="Heading3Char">
    <w:name w:val="Heading 3 Char"/>
    <w:basedOn w:val="DefaultParagraphFont"/>
    <w:rsid w:val="001E15CC"/>
    <w:rPr>
      <w:rFonts w:ascii="Arial" w:hAnsi="Arial"/>
      <w:b/>
      <w:noProof w:val="0"/>
      <w:spacing w:val="-4"/>
      <w:kern w:val="28"/>
      <w:sz w:val="22"/>
      <w:szCs w:val="22"/>
      <w:lang w:val="en-US" w:eastAsia="en-US" w:bidi="ar-SA"/>
    </w:rPr>
  </w:style>
  <w:style w:type="paragraph" w:styleId="List">
    <w:name w:val="List"/>
    <w:basedOn w:val="Normal"/>
    <w:rsid w:val="001E15CC"/>
    <w:pPr>
      <w:keepNext/>
      <w:spacing w:after="220" w:line="220" w:lineRule="atLeast"/>
      <w:ind w:left="1440" w:hanging="360"/>
    </w:pPr>
    <w:rPr>
      <w:sz w:val="20"/>
      <w:szCs w:val="20"/>
    </w:rPr>
  </w:style>
  <w:style w:type="paragraph" w:styleId="BodyTextIndent">
    <w:name w:val="Body Text Indent"/>
    <w:basedOn w:val="Normal"/>
    <w:rsid w:val="001E15CC"/>
    <w:pPr>
      <w:ind w:left="360"/>
    </w:pPr>
    <w:rPr>
      <w:rFonts w:ascii="Arial" w:hAnsi="Arial" w:cs="Arial"/>
    </w:rPr>
  </w:style>
  <w:style w:type="paragraph" w:styleId="BodyTextIndent3">
    <w:name w:val="Body Text Indent 3"/>
    <w:basedOn w:val="Normal"/>
    <w:rsid w:val="001E15CC"/>
    <w:pPr>
      <w:ind w:left="1440"/>
    </w:pPr>
    <w:rPr>
      <w:rFonts w:ascii="Arial" w:hAnsi="Arial" w:cs="Arial"/>
    </w:rPr>
  </w:style>
  <w:style w:type="paragraph" w:styleId="TOC1">
    <w:name w:val="toc 1"/>
    <w:basedOn w:val="Normal"/>
    <w:uiPriority w:val="39"/>
    <w:rsid w:val="001E15CC"/>
    <w:pPr>
      <w:spacing w:before="120" w:after="120"/>
    </w:pPr>
    <w:rPr>
      <w:b/>
      <w:bCs/>
      <w:caps/>
      <w:sz w:val="20"/>
      <w:szCs w:val="20"/>
    </w:rPr>
  </w:style>
  <w:style w:type="paragraph" w:styleId="TOC2">
    <w:name w:val="toc 2"/>
    <w:basedOn w:val="Normal"/>
    <w:uiPriority w:val="39"/>
    <w:rsid w:val="001E15CC"/>
    <w:pPr>
      <w:ind w:left="240"/>
    </w:pPr>
    <w:rPr>
      <w:smallCaps/>
      <w:sz w:val="20"/>
      <w:szCs w:val="20"/>
    </w:rPr>
  </w:style>
  <w:style w:type="paragraph" w:styleId="ListBullet2">
    <w:name w:val="List Bullet 2"/>
    <w:basedOn w:val="Normal"/>
    <w:rsid w:val="001E15CC"/>
    <w:pPr>
      <w:tabs>
        <w:tab w:val="num" w:pos="720"/>
      </w:tabs>
      <w:spacing w:after="220" w:line="220" w:lineRule="atLeast"/>
      <w:ind w:left="2160" w:right="720" w:hanging="360"/>
    </w:pPr>
    <w:rPr>
      <w:sz w:val="20"/>
      <w:szCs w:val="20"/>
    </w:rPr>
  </w:style>
  <w:style w:type="paragraph" w:styleId="Header">
    <w:name w:val="header"/>
    <w:basedOn w:val="Normal"/>
    <w:rsid w:val="001E15CC"/>
    <w:pPr>
      <w:tabs>
        <w:tab w:val="center" w:pos="4320"/>
        <w:tab w:val="right" w:pos="8640"/>
      </w:tabs>
    </w:pPr>
  </w:style>
  <w:style w:type="paragraph" w:styleId="BodyText2">
    <w:name w:val="Body Text 2"/>
    <w:basedOn w:val="Normal"/>
    <w:rsid w:val="001E15CC"/>
    <w:rPr>
      <w:rFonts w:ascii="Arial" w:hAnsi="Arial" w:cs="Arial"/>
      <w:i/>
      <w:iCs/>
      <w:color w:val="000000"/>
      <w:sz w:val="20"/>
      <w:szCs w:val="14"/>
    </w:rPr>
  </w:style>
  <w:style w:type="character" w:styleId="FollowedHyperlink">
    <w:name w:val="FollowedHyperlink"/>
    <w:basedOn w:val="DefaultParagraphFont"/>
    <w:rsid w:val="001E15CC"/>
    <w:rPr>
      <w:color w:val="800080"/>
      <w:u w:val="single"/>
    </w:rPr>
  </w:style>
  <w:style w:type="paragraph" w:styleId="ListBullet">
    <w:name w:val="List Bullet"/>
    <w:basedOn w:val="Normal"/>
    <w:autoRedefine/>
    <w:rsid w:val="001E15CC"/>
    <w:pPr>
      <w:numPr>
        <w:numId w:val="1"/>
      </w:numPr>
    </w:pPr>
  </w:style>
  <w:style w:type="paragraph" w:customStyle="1" w:styleId="Bodytextwithbullet">
    <w:name w:val="Body text with bullet"/>
    <w:basedOn w:val="Normal"/>
    <w:rsid w:val="00A40E0D"/>
    <w:pPr>
      <w:widowControl/>
      <w:tabs>
        <w:tab w:val="num" w:pos="360"/>
        <w:tab w:val="num" w:pos="900"/>
      </w:tabs>
      <w:adjustRightInd/>
      <w:spacing w:line="240" w:lineRule="auto"/>
      <w:ind w:left="900" w:hanging="360"/>
      <w:jc w:val="left"/>
      <w:textAlignment w:val="auto"/>
    </w:pPr>
    <w:rPr>
      <w:rFonts w:ascii="Arial" w:hAnsi="Arial" w:cs="Arial"/>
      <w:sz w:val="20"/>
      <w:szCs w:val="20"/>
    </w:rPr>
  </w:style>
  <w:style w:type="character" w:customStyle="1" w:styleId="TipBoxHeadingChar">
    <w:name w:val="Tip Box Heading Char"/>
    <w:basedOn w:val="DefaultParagraphFont"/>
    <w:rsid w:val="001E15CC"/>
    <w:rPr>
      <w:rFonts w:ascii="Times" w:hAnsi="Times"/>
      <w:b/>
      <w:caps/>
      <w:noProof w:val="0"/>
      <w:lang w:val="en-US" w:eastAsia="en-US" w:bidi="ar-SA"/>
    </w:rPr>
  </w:style>
  <w:style w:type="paragraph" w:styleId="BodyText">
    <w:name w:val="Body Text"/>
    <w:basedOn w:val="Normal"/>
    <w:rsid w:val="001E15CC"/>
    <w:pPr>
      <w:spacing w:after="120"/>
    </w:pPr>
  </w:style>
  <w:style w:type="paragraph" w:styleId="Footer">
    <w:name w:val="footer"/>
    <w:basedOn w:val="Normal"/>
    <w:rsid w:val="001E15CC"/>
    <w:pPr>
      <w:tabs>
        <w:tab w:val="center" w:pos="4320"/>
        <w:tab w:val="right" w:pos="8640"/>
      </w:tabs>
    </w:pPr>
  </w:style>
  <w:style w:type="character" w:styleId="PageNumber">
    <w:name w:val="page number"/>
    <w:basedOn w:val="DefaultParagraphFont"/>
    <w:rsid w:val="001E15CC"/>
  </w:style>
  <w:style w:type="paragraph" w:customStyle="1" w:styleId="HeaderOdd">
    <w:name w:val="Header Odd"/>
    <w:basedOn w:val="Header"/>
    <w:rsid w:val="001E15CC"/>
    <w:pPr>
      <w:keepLines/>
    </w:pPr>
    <w:rPr>
      <w:rFonts w:ascii="Arial" w:eastAsia="SimSun" w:hAnsi="Arial"/>
      <w:spacing w:val="-4"/>
      <w:sz w:val="20"/>
      <w:szCs w:val="20"/>
    </w:rPr>
  </w:style>
  <w:style w:type="paragraph" w:styleId="TOC3">
    <w:name w:val="toc 3"/>
    <w:basedOn w:val="Normal"/>
    <w:next w:val="Normal"/>
    <w:autoRedefine/>
    <w:uiPriority w:val="39"/>
    <w:rsid w:val="001E15CC"/>
    <w:pPr>
      <w:ind w:left="480"/>
    </w:pPr>
    <w:rPr>
      <w:i/>
      <w:iCs/>
      <w:sz w:val="20"/>
      <w:szCs w:val="20"/>
    </w:rPr>
  </w:style>
  <w:style w:type="paragraph" w:styleId="TOC4">
    <w:name w:val="toc 4"/>
    <w:basedOn w:val="Normal"/>
    <w:next w:val="Normal"/>
    <w:autoRedefine/>
    <w:uiPriority w:val="39"/>
    <w:rsid w:val="001E15CC"/>
    <w:pPr>
      <w:ind w:left="720"/>
    </w:pPr>
    <w:rPr>
      <w:sz w:val="18"/>
      <w:szCs w:val="18"/>
    </w:rPr>
  </w:style>
  <w:style w:type="paragraph" w:styleId="TOC5">
    <w:name w:val="toc 5"/>
    <w:basedOn w:val="Normal"/>
    <w:next w:val="Normal"/>
    <w:autoRedefine/>
    <w:uiPriority w:val="39"/>
    <w:rsid w:val="001E15CC"/>
    <w:pPr>
      <w:ind w:left="960"/>
    </w:pPr>
    <w:rPr>
      <w:sz w:val="18"/>
      <w:szCs w:val="18"/>
    </w:rPr>
  </w:style>
  <w:style w:type="paragraph" w:styleId="TOC6">
    <w:name w:val="toc 6"/>
    <w:basedOn w:val="Normal"/>
    <w:next w:val="Normal"/>
    <w:autoRedefine/>
    <w:uiPriority w:val="39"/>
    <w:rsid w:val="001E15CC"/>
    <w:pPr>
      <w:ind w:left="1200"/>
    </w:pPr>
    <w:rPr>
      <w:sz w:val="18"/>
      <w:szCs w:val="18"/>
    </w:rPr>
  </w:style>
  <w:style w:type="paragraph" w:styleId="TOC7">
    <w:name w:val="toc 7"/>
    <w:basedOn w:val="Normal"/>
    <w:next w:val="Normal"/>
    <w:autoRedefine/>
    <w:uiPriority w:val="39"/>
    <w:rsid w:val="001E15CC"/>
    <w:pPr>
      <w:ind w:left="1440"/>
    </w:pPr>
    <w:rPr>
      <w:sz w:val="18"/>
      <w:szCs w:val="18"/>
    </w:rPr>
  </w:style>
  <w:style w:type="paragraph" w:styleId="TOC8">
    <w:name w:val="toc 8"/>
    <w:basedOn w:val="Normal"/>
    <w:next w:val="Normal"/>
    <w:autoRedefine/>
    <w:uiPriority w:val="39"/>
    <w:rsid w:val="001E15CC"/>
    <w:pPr>
      <w:ind w:left="1680"/>
    </w:pPr>
    <w:rPr>
      <w:sz w:val="18"/>
      <w:szCs w:val="18"/>
    </w:rPr>
  </w:style>
  <w:style w:type="paragraph" w:styleId="TOC9">
    <w:name w:val="toc 9"/>
    <w:basedOn w:val="Normal"/>
    <w:next w:val="Normal"/>
    <w:autoRedefine/>
    <w:uiPriority w:val="39"/>
    <w:rsid w:val="001E15CC"/>
    <w:pPr>
      <w:ind w:left="1920"/>
    </w:pPr>
    <w:rPr>
      <w:sz w:val="18"/>
      <w:szCs w:val="18"/>
    </w:rPr>
  </w:style>
  <w:style w:type="character" w:styleId="CommentReference">
    <w:name w:val="annotation reference"/>
    <w:basedOn w:val="DefaultParagraphFont"/>
    <w:semiHidden/>
    <w:rsid w:val="001E15CC"/>
    <w:rPr>
      <w:sz w:val="16"/>
      <w:szCs w:val="16"/>
    </w:rPr>
  </w:style>
  <w:style w:type="paragraph" w:customStyle="1" w:styleId="TableContent">
    <w:name w:val="Table Content"/>
    <w:basedOn w:val="BodyText"/>
    <w:rsid w:val="001E15CC"/>
    <w:pPr>
      <w:spacing w:before="60" w:after="60"/>
    </w:pPr>
    <w:rPr>
      <w:color w:val="000000"/>
      <w:sz w:val="18"/>
      <w:szCs w:val="20"/>
      <w:lang w:val="en-GB"/>
    </w:rPr>
  </w:style>
  <w:style w:type="paragraph" w:customStyle="1" w:styleId="TableHeader">
    <w:name w:val="Table Header"/>
    <w:basedOn w:val="TableContent"/>
    <w:rsid w:val="001E15CC"/>
    <w:rPr>
      <w:b/>
      <w:color w:val="auto"/>
    </w:rPr>
  </w:style>
  <w:style w:type="paragraph" w:styleId="Caption">
    <w:name w:val="caption"/>
    <w:basedOn w:val="Normal"/>
    <w:next w:val="BodyText"/>
    <w:qFormat/>
    <w:rsid w:val="001E15CC"/>
    <w:pPr>
      <w:tabs>
        <w:tab w:val="left" w:pos="1134"/>
      </w:tabs>
      <w:spacing w:before="120"/>
      <w:ind w:left="1134" w:hanging="1134"/>
    </w:pPr>
    <w:rPr>
      <w:b/>
      <w:bCs/>
      <w:sz w:val="20"/>
      <w:szCs w:val="20"/>
      <w:lang w:val="en-GB"/>
    </w:rPr>
  </w:style>
  <w:style w:type="paragraph" w:customStyle="1" w:styleId="UseCaseFlowStep">
    <w:name w:val="Use Case Flow Step"/>
    <w:basedOn w:val="TableContent"/>
    <w:rsid w:val="001E15CC"/>
  </w:style>
  <w:style w:type="paragraph" w:customStyle="1" w:styleId="Requirement">
    <w:name w:val="Requirement"/>
    <w:basedOn w:val="TableContent"/>
    <w:rsid w:val="001E15CC"/>
  </w:style>
  <w:style w:type="paragraph" w:customStyle="1" w:styleId="UseCaseFlowStepInserted">
    <w:name w:val="Use Case Flow Step (Inserted)"/>
    <w:basedOn w:val="TableContent"/>
    <w:rsid w:val="001E15CC"/>
  </w:style>
  <w:style w:type="paragraph" w:customStyle="1" w:styleId="RequirementInserted">
    <w:name w:val="Requirement (Inserted)"/>
    <w:basedOn w:val="TableContent"/>
    <w:rsid w:val="001E15CC"/>
    <w:pPr>
      <w:outlineLvl w:val="7"/>
    </w:pPr>
  </w:style>
  <w:style w:type="character" w:styleId="Strong">
    <w:name w:val="Strong"/>
    <w:basedOn w:val="DefaultParagraphFont"/>
    <w:qFormat/>
    <w:rsid w:val="001E15CC"/>
    <w:rPr>
      <w:b/>
      <w:bCs/>
    </w:rPr>
  </w:style>
  <w:style w:type="table" w:styleId="TableGrid">
    <w:name w:val="Table Grid"/>
    <w:basedOn w:val="TableNormal"/>
    <w:uiPriority w:val="59"/>
    <w:rsid w:val="007C392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1B3376"/>
    <w:pPr>
      <w:widowControl/>
      <w:adjustRightInd/>
      <w:spacing w:before="100" w:beforeAutospacing="1" w:after="100" w:afterAutospacing="1" w:line="240" w:lineRule="auto"/>
      <w:jc w:val="left"/>
      <w:textAlignment w:val="auto"/>
    </w:pPr>
  </w:style>
  <w:style w:type="paragraph" w:customStyle="1" w:styleId="narratstyle">
    <w:name w:val="narrat style"/>
    <w:basedOn w:val="Normal"/>
    <w:rsid w:val="00AB306F"/>
    <w:pPr>
      <w:widowControl/>
      <w:adjustRightInd/>
      <w:spacing w:before="120" w:line="240" w:lineRule="auto"/>
      <w:ind w:left="720" w:right="86"/>
      <w:jc w:val="left"/>
      <w:textAlignment w:val="auto"/>
    </w:pPr>
    <w:rPr>
      <w:sz w:val="20"/>
      <w:szCs w:val="20"/>
    </w:rPr>
  </w:style>
  <w:style w:type="character" w:customStyle="1" w:styleId="titlemaroon1">
    <w:name w:val="title_maroon1"/>
    <w:basedOn w:val="DefaultParagraphFont"/>
    <w:rsid w:val="00351E58"/>
    <w:rPr>
      <w:rFonts w:ascii="Verdana" w:hAnsi="Verdana" w:hint="default"/>
      <w:b/>
      <w:bCs/>
      <w:color w:val="800000"/>
      <w:sz w:val="20"/>
      <w:szCs w:val="20"/>
    </w:rPr>
  </w:style>
  <w:style w:type="paragraph" w:customStyle="1" w:styleId="InfoBlue">
    <w:name w:val="InfoBlue"/>
    <w:basedOn w:val="Normal"/>
    <w:next w:val="BodyText"/>
    <w:autoRedefine/>
    <w:rsid w:val="0087174E"/>
    <w:pPr>
      <w:adjustRightInd/>
      <w:spacing w:line="240" w:lineRule="atLeast"/>
      <w:ind w:left="720"/>
      <w:jc w:val="left"/>
      <w:textAlignment w:val="auto"/>
    </w:pPr>
    <w:rPr>
      <w:rFonts w:ascii="Arial" w:hAnsi="Arial" w:cs="Arial"/>
      <w:color w:val="000000"/>
      <w:sz w:val="20"/>
      <w:szCs w:val="22"/>
    </w:rPr>
  </w:style>
  <w:style w:type="paragraph" w:styleId="Title">
    <w:name w:val="Title"/>
    <w:basedOn w:val="Normal"/>
    <w:next w:val="Normal"/>
    <w:link w:val="TitleChar"/>
    <w:uiPriority w:val="10"/>
    <w:qFormat/>
    <w:rsid w:val="0087174E"/>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87174E"/>
    <w:rPr>
      <w:rFonts w:ascii="Cambria" w:eastAsia="Times New Roman" w:hAnsi="Cambria" w:cs="Times New Roman"/>
      <w:b/>
      <w:bCs/>
      <w:kern w:val="28"/>
      <w:sz w:val="32"/>
      <w:szCs w:val="32"/>
    </w:rPr>
  </w:style>
  <w:style w:type="paragraph" w:styleId="NoSpacing">
    <w:name w:val="No Spacing"/>
    <w:uiPriority w:val="1"/>
    <w:qFormat/>
    <w:rsid w:val="0087174E"/>
    <w:pPr>
      <w:widowControl w:val="0"/>
      <w:adjustRightInd w:val="0"/>
      <w:jc w:val="both"/>
      <w:textAlignment w:val="baseline"/>
    </w:pPr>
    <w:rPr>
      <w:sz w:val="24"/>
      <w:szCs w:val="24"/>
    </w:rPr>
  </w:style>
  <w:style w:type="character" w:styleId="SubtleEmphasis">
    <w:name w:val="Subtle Emphasis"/>
    <w:basedOn w:val="DefaultParagraphFont"/>
    <w:uiPriority w:val="19"/>
    <w:qFormat/>
    <w:rsid w:val="0087174E"/>
    <w:rPr>
      <w:i/>
      <w:iCs/>
      <w:color w:val="808080"/>
    </w:rPr>
  </w:style>
  <w:style w:type="paragraph" w:styleId="Subtitle">
    <w:name w:val="Subtitle"/>
    <w:basedOn w:val="Normal"/>
    <w:next w:val="Normal"/>
    <w:link w:val="SubtitleChar"/>
    <w:uiPriority w:val="11"/>
    <w:qFormat/>
    <w:rsid w:val="0087174E"/>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87174E"/>
    <w:rPr>
      <w:rFonts w:ascii="Cambria" w:eastAsia="Times New Roman" w:hAnsi="Cambria" w:cs="Times New Roman"/>
      <w:sz w:val="24"/>
      <w:szCs w:val="24"/>
    </w:rPr>
  </w:style>
  <w:style w:type="paragraph" w:customStyle="1" w:styleId="CharCharChar">
    <w:name w:val="Char Char Char"/>
    <w:aliases w:val=" Char Char Char Char"/>
    <w:basedOn w:val="Normal"/>
    <w:rsid w:val="00BA713F"/>
    <w:pPr>
      <w:widowControl/>
      <w:adjustRightInd/>
      <w:spacing w:line="240" w:lineRule="exact"/>
      <w:jc w:val="left"/>
      <w:textAlignment w:val="auto"/>
    </w:pPr>
    <w:rPr>
      <w:rFonts w:ascii="Verdana" w:hAnsi="Verdana"/>
      <w:sz w:val="20"/>
      <w:szCs w:val="20"/>
    </w:rPr>
  </w:style>
  <w:style w:type="character" w:customStyle="1" w:styleId="Heading2Char">
    <w:name w:val="Heading 2 Char"/>
    <w:basedOn w:val="DefaultParagraphFont"/>
    <w:link w:val="Heading2"/>
    <w:rsid w:val="001C17F7"/>
    <w:rPr>
      <w:rFonts w:ascii="Arial" w:hAnsi="Arial"/>
      <w:b/>
      <w:spacing w:val="-4"/>
      <w:kern w:val="28"/>
      <w:sz w:val="22"/>
      <w:szCs w:val="24"/>
    </w:rPr>
  </w:style>
  <w:style w:type="paragraph" w:styleId="ListParagraph">
    <w:name w:val="List Paragraph"/>
    <w:basedOn w:val="Normal"/>
    <w:uiPriority w:val="34"/>
    <w:qFormat/>
    <w:rsid w:val="00191DC0"/>
    <w:pPr>
      <w:ind w:left="720"/>
      <w:contextualSpacing/>
    </w:pPr>
  </w:style>
  <w:style w:type="paragraph" w:customStyle="1" w:styleId="BusinessRequirement">
    <w:name w:val="Business Requirement"/>
    <w:basedOn w:val="Normal"/>
    <w:rsid w:val="00736197"/>
    <w:pPr>
      <w:widowControl/>
      <w:numPr>
        <w:numId w:val="7"/>
      </w:numPr>
      <w:adjustRightInd/>
      <w:spacing w:before="60" w:after="60" w:line="240" w:lineRule="auto"/>
      <w:contextualSpacing/>
      <w:jc w:val="left"/>
      <w:textAlignment w:val="auto"/>
    </w:pPr>
    <w:rPr>
      <w:rFonts w:ascii="Arial" w:hAnsi="Arial" w:cs="Arial"/>
      <w:sz w:val="18"/>
      <w:szCs w:val="18"/>
    </w:rPr>
  </w:style>
  <w:style w:type="paragraph" w:styleId="Revision">
    <w:name w:val="Revision"/>
    <w:hidden/>
    <w:uiPriority w:val="99"/>
    <w:semiHidden/>
    <w:rsid w:val="001D6670"/>
    <w:rPr>
      <w:rFonts w:ascii="Calibri" w:hAnsi="Calibri"/>
      <w:sz w:val="22"/>
      <w:szCs w:val="24"/>
    </w:rPr>
  </w:style>
  <w:style w:type="character" w:customStyle="1" w:styleId="CommentTextChar">
    <w:name w:val="Comment Text Char"/>
    <w:basedOn w:val="DefaultParagraphFont"/>
    <w:link w:val="CommentText"/>
    <w:semiHidden/>
    <w:rsid w:val="00AD4393"/>
    <w:rPr>
      <w:rFonts w:ascii="Calibri" w:hAnsi="Calibri"/>
    </w:rPr>
  </w:style>
  <w:style w:type="character" w:styleId="PlaceholderText">
    <w:name w:val="Placeholder Text"/>
    <w:basedOn w:val="DefaultParagraphFont"/>
    <w:uiPriority w:val="99"/>
    <w:semiHidden/>
    <w:rsid w:val="00911681"/>
    <w:rPr>
      <w:color w:val="808080"/>
    </w:rPr>
  </w:style>
  <w:style w:type="table" w:customStyle="1" w:styleId="LightGrid-Accent11">
    <w:name w:val="Light Grid - Accent 11"/>
    <w:basedOn w:val="TableNormal"/>
    <w:uiPriority w:val="62"/>
    <w:rsid w:val="0004448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52119358">
      <w:bodyDiv w:val="1"/>
      <w:marLeft w:val="0"/>
      <w:marRight w:val="0"/>
      <w:marTop w:val="0"/>
      <w:marBottom w:val="0"/>
      <w:divBdr>
        <w:top w:val="none" w:sz="0" w:space="0" w:color="auto"/>
        <w:left w:val="none" w:sz="0" w:space="0" w:color="auto"/>
        <w:bottom w:val="none" w:sz="0" w:space="0" w:color="auto"/>
        <w:right w:val="none" w:sz="0" w:space="0" w:color="auto"/>
      </w:divBdr>
    </w:div>
    <w:div w:id="81297215">
      <w:bodyDiv w:val="1"/>
      <w:marLeft w:val="0"/>
      <w:marRight w:val="0"/>
      <w:marTop w:val="0"/>
      <w:marBottom w:val="0"/>
      <w:divBdr>
        <w:top w:val="none" w:sz="0" w:space="0" w:color="auto"/>
        <w:left w:val="none" w:sz="0" w:space="0" w:color="auto"/>
        <w:bottom w:val="none" w:sz="0" w:space="0" w:color="auto"/>
        <w:right w:val="none" w:sz="0" w:space="0" w:color="auto"/>
      </w:divBdr>
    </w:div>
    <w:div w:id="351807431">
      <w:bodyDiv w:val="1"/>
      <w:marLeft w:val="0"/>
      <w:marRight w:val="0"/>
      <w:marTop w:val="0"/>
      <w:marBottom w:val="0"/>
      <w:divBdr>
        <w:top w:val="none" w:sz="0" w:space="0" w:color="auto"/>
        <w:left w:val="none" w:sz="0" w:space="0" w:color="auto"/>
        <w:bottom w:val="none" w:sz="0" w:space="0" w:color="auto"/>
        <w:right w:val="none" w:sz="0" w:space="0" w:color="auto"/>
      </w:divBdr>
    </w:div>
    <w:div w:id="448551686">
      <w:bodyDiv w:val="1"/>
      <w:marLeft w:val="0"/>
      <w:marRight w:val="0"/>
      <w:marTop w:val="0"/>
      <w:marBottom w:val="0"/>
      <w:divBdr>
        <w:top w:val="none" w:sz="0" w:space="0" w:color="auto"/>
        <w:left w:val="none" w:sz="0" w:space="0" w:color="auto"/>
        <w:bottom w:val="none" w:sz="0" w:space="0" w:color="auto"/>
        <w:right w:val="none" w:sz="0" w:space="0" w:color="auto"/>
      </w:divBdr>
    </w:div>
    <w:div w:id="492573676">
      <w:bodyDiv w:val="1"/>
      <w:marLeft w:val="0"/>
      <w:marRight w:val="0"/>
      <w:marTop w:val="0"/>
      <w:marBottom w:val="0"/>
      <w:divBdr>
        <w:top w:val="none" w:sz="0" w:space="0" w:color="auto"/>
        <w:left w:val="none" w:sz="0" w:space="0" w:color="auto"/>
        <w:bottom w:val="none" w:sz="0" w:space="0" w:color="auto"/>
        <w:right w:val="none" w:sz="0" w:space="0" w:color="auto"/>
      </w:divBdr>
    </w:div>
    <w:div w:id="529344337">
      <w:bodyDiv w:val="1"/>
      <w:marLeft w:val="0"/>
      <w:marRight w:val="0"/>
      <w:marTop w:val="0"/>
      <w:marBottom w:val="0"/>
      <w:divBdr>
        <w:top w:val="none" w:sz="0" w:space="0" w:color="auto"/>
        <w:left w:val="none" w:sz="0" w:space="0" w:color="auto"/>
        <w:bottom w:val="none" w:sz="0" w:space="0" w:color="auto"/>
        <w:right w:val="none" w:sz="0" w:space="0" w:color="auto"/>
      </w:divBdr>
    </w:div>
    <w:div w:id="534275154">
      <w:bodyDiv w:val="1"/>
      <w:marLeft w:val="0"/>
      <w:marRight w:val="0"/>
      <w:marTop w:val="0"/>
      <w:marBottom w:val="0"/>
      <w:divBdr>
        <w:top w:val="none" w:sz="0" w:space="0" w:color="auto"/>
        <w:left w:val="none" w:sz="0" w:space="0" w:color="auto"/>
        <w:bottom w:val="none" w:sz="0" w:space="0" w:color="auto"/>
        <w:right w:val="none" w:sz="0" w:space="0" w:color="auto"/>
      </w:divBdr>
    </w:div>
    <w:div w:id="583220752">
      <w:bodyDiv w:val="1"/>
      <w:marLeft w:val="0"/>
      <w:marRight w:val="0"/>
      <w:marTop w:val="0"/>
      <w:marBottom w:val="0"/>
      <w:divBdr>
        <w:top w:val="none" w:sz="0" w:space="0" w:color="auto"/>
        <w:left w:val="none" w:sz="0" w:space="0" w:color="auto"/>
        <w:bottom w:val="none" w:sz="0" w:space="0" w:color="auto"/>
        <w:right w:val="none" w:sz="0" w:space="0" w:color="auto"/>
      </w:divBdr>
    </w:div>
    <w:div w:id="807285948">
      <w:bodyDiv w:val="1"/>
      <w:marLeft w:val="0"/>
      <w:marRight w:val="0"/>
      <w:marTop w:val="0"/>
      <w:marBottom w:val="0"/>
      <w:divBdr>
        <w:top w:val="none" w:sz="0" w:space="0" w:color="auto"/>
        <w:left w:val="none" w:sz="0" w:space="0" w:color="auto"/>
        <w:bottom w:val="none" w:sz="0" w:space="0" w:color="auto"/>
        <w:right w:val="none" w:sz="0" w:space="0" w:color="auto"/>
      </w:divBdr>
    </w:div>
    <w:div w:id="832110672">
      <w:bodyDiv w:val="1"/>
      <w:marLeft w:val="0"/>
      <w:marRight w:val="0"/>
      <w:marTop w:val="0"/>
      <w:marBottom w:val="0"/>
      <w:divBdr>
        <w:top w:val="none" w:sz="0" w:space="0" w:color="auto"/>
        <w:left w:val="none" w:sz="0" w:space="0" w:color="auto"/>
        <w:bottom w:val="none" w:sz="0" w:space="0" w:color="auto"/>
        <w:right w:val="none" w:sz="0" w:space="0" w:color="auto"/>
      </w:divBdr>
    </w:div>
    <w:div w:id="914128585">
      <w:bodyDiv w:val="1"/>
      <w:marLeft w:val="0"/>
      <w:marRight w:val="0"/>
      <w:marTop w:val="0"/>
      <w:marBottom w:val="0"/>
      <w:divBdr>
        <w:top w:val="none" w:sz="0" w:space="0" w:color="auto"/>
        <w:left w:val="none" w:sz="0" w:space="0" w:color="auto"/>
        <w:bottom w:val="none" w:sz="0" w:space="0" w:color="auto"/>
        <w:right w:val="none" w:sz="0" w:space="0" w:color="auto"/>
      </w:divBdr>
    </w:div>
    <w:div w:id="938371885">
      <w:bodyDiv w:val="1"/>
      <w:marLeft w:val="0"/>
      <w:marRight w:val="0"/>
      <w:marTop w:val="0"/>
      <w:marBottom w:val="0"/>
      <w:divBdr>
        <w:top w:val="none" w:sz="0" w:space="0" w:color="auto"/>
        <w:left w:val="none" w:sz="0" w:space="0" w:color="auto"/>
        <w:bottom w:val="none" w:sz="0" w:space="0" w:color="auto"/>
        <w:right w:val="none" w:sz="0" w:space="0" w:color="auto"/>
      </w:divBdr>
    </w:div>
    <w:div w:id="1059085728">
      <w:bodyDiv w:val="1"/>
      <w:marLeft w:val="0"/>
      <w:marRight w:val="0"/>
      <w:marTop w:val="0"/>
      <w:marBottom w:val="0"/>
      <w:divBdr>
        <w:top w:val="none" w:sz="0" w:space="0" w:color="auto"/>
        <w:left w:val="none" w:sz="0" w:space="0" w:color="auto"/>
        <w:bottom w:val="none" w:sz="0" w:space="0" w:color="auto"/>
        <w:right w:val="none" w:sz="0" w:space="0" w:color="auto"/>
      </w:divBdr>
    </w:div>
    <w:div w:id="1255746654">
      <w:bodyDiv w:val="1"/>
      <w:marLeft w:val="0"/>
      <w:marRight w:val="0"/>
      <w:marTop w:val="0"/>
      <w:marBottom w:val="0"/>
      <w:divBdr>
        <w:top w:val="none" w:sz="0" w:space="0" w:color="auto"/>
        <w:left w:val="none" w:sz="0" w:space="0" w:color="auto"/>
        <w:bottom w:val="none" w:sz="0" w:space="0" w:color="auto"/>
        <w:right w:val="none" w:sz="0" w:space="0" w:color="auto"/>
      </w:divBdr>
    </w:div>
    <w:div w:id="1326207059">
      <w:bodyDiv w:val="1"/>
      <w:marLeft w:val="0"/>
      <w:marRight w:val="0"/>
      <w:marTop w:val="0"/>
      <w:marBottom w:val="0"/>
      <w:divBdr>
        <w:top w:val="none" w:sz="0" w:space="0" w:color="auto"/>
        <w:left w:val="none" w:sz="0" w:space="0" w:color="auto"/>
        <w:bottom w:val="none" w:sz="0" w:space="0" w:color="auto"/>
        <w:right w:val="none" w:sz="0" w:space="0" w:color="auto"/>
      </w:divBdr>
    </w:div>
    <w:div w:id="1366827528">
      <w:bodyDiv w:val="1"/>
      <w:marLeft w:val="0"/>
      <w:marRight w:val="0"/>
      <w:marTop w:val="0"/>
      <w:marBottom w:val="0"/>
      <w:divBdr>
        <w:top w:val="none" w:sz="0" w:space="0" w:color="auto"/>
        <w:left w:val="none" w:sz="0" w:space="0" w:color="auto"/>
        <w:bottom w:val="none" w:sz="0" w:space="0" w:color="auto"/>
        <w:right w:val="none" w:sz="0" w:space="0" w:color="auto"/>
      </w:divBdr>
    </w:div>
    <w:div w:id="1438677532">
      <w:bodyDiv w:val="1"/>
      <w:marLeft w:val="0"/>
      <w:marRight w:val="0"/>
      <w:marTop w:val="0"/>
      <w:marBottom w:val="0"/>
      <w:divBdr>
        <w:top w:val="none" w:sz="0" w:space="0" w:color="auto"/>
        <w:left w:val="none" w:sz="0" w:space="0" w:color="auto"/>
        <w:bottom w:val="none" w:sz="0" w:space="0" w:color="auto"/>
        <w:right w:val="none" w:sz="0" w:space="0" w:color="auto"/>
      </w:divBdr>
    </w:div>
    <w:div w:id="1474592115">
      <w:bodyDiv w:val="1"/>
      <w:marLeft w:val="0"/>
      <w:marRight w:val="0"/>
      <w:marTop w:val="0"/>
      <w:marBottom w:val="0"/>
      <w:divBdr>
        <w:top w:val="none" w:sz="0" w:space="0" w:color="auto"/>
        <w:left w:val="none" w:sz="0" w:space="0" w:color="auto"/>
        <w:bottom w:val="none" w:sz="0" w:space="0" w:color="auto"/>
        <w:right w:val="none" w:sz="0" w:space="0" w:color="auto"/>
      </w:divBdr>
    </w:div>
    <w:div w:id="1638223589">
      <w:bodyDiv w:val="1"/>
      <w:marLeft w:val="0"/>
      <w:marRight w:val="0"/>
      <w:marTop w:val="0"/>
      <w:marBottom w:val="0"/>
      <w:divBdr>
        <w:top w:val="none" w:sz="0" w:space="0" w:color="auto"/>
        <w:left w:val="none" w:sz="0" w:space="0" w:color="auto"/>
        <w:bottom w:val="none" w:sz="0" w:space="0" w:color="auto"/>
        <w:right w:val="none" w:sz="0" w:space="0" w:color="auto"/>
      </w:divBdr>
    </w:div>
    <w:div w:id="1784500771">
      <w:bodyDiv w:val="1"/>
      <w:marLeft w:val="0"/>
      <w:marRight w:val="0"/>
      <w:marTop w:val="0"/>
      <w:marBottom w:val="0"/>
      <w:divBdr>
        <w:top w:val="none" w:sz="0" w:space="0" w:color="auto"/>
        <w:left w:val="none" w:sz="0" w:space="0" w:color="auto"/>
        <w:bottom w:val="none" w:sz="0" w:space="0" w:color="auto"/>
        <w:right w:val="none" w:sz="0" w:space="0" w:color="auto"/>
      </w:divBdr>
    </w:div>
    <w:div w:id="1871869543">
      <w:bodyDiv w:val="1"/>
      <w:marLeft w:val="0"/>
      <w:marRight w:val="0"/>
      <w:marTop w:val="0"/>
      <w:marBottom w:val="0"/>
      <w:divBdr>
        <w:top w:val="none" w:sz="0" w:space="0" w:color="auto"/>
        <w:left w:val="none" w:sz="0" w:space="0" w:color="auto"/>
        <w:bottom w:val="none" w:sz="0" w:space="0" w:color="auto"/>
        <w:right w:val="none" w:sz="0" w:space="0" w:color="auto"/>
      </w:divBdr>
    </w:div>
    <w:div w:id="1918437864">
      <w:bodyDiv w:val="1"/>
      <w:marLeft w:val="0"/>
      <w:marRight w:val="0"/>
      <w:marTop w:val="0"/>
      <w:marBottom w:val="0"/>
      <w:divBdr>
        <w:top w:val="none" w:sz="0" w:space="0" w:color="auto"/>
        <w:left w:val="none" w:sz="0" w:space="0" w:color="auto"/>
        <w:bottom w:val="none" w:sz="0" w:space="0" w:color="auto"/>
        <w:right w:val="none" w:sz="0" w:space="0" w:color="auto"/>
      </w:divBdr>
    </w:div>
    <w:div w:id="1980836406">
      <w:bodyDiv w:val="1"/>
      <w:marLeft w:val="0"/>
      <w:marRight w:val="0"/>
      <w:marTop w:val="0"/>
      <w:marBottom w:val="0"/>
      <w:divBdr>
        <w:top w:val="none" w:sz="0" w:space="0" w:color="auto"/>
        <w:left w:val="none" w:sz="0" w:space="0" w:color="auto"/>
        <w:bottom w:val="none" w:sz="0" w:space="0" w:color="auto"/>
        <w:right w:val="none" w:sz="0" w:space="0" w:color="auto"/>
      </w:divBdr>
    </w:div>
    <w:div w:id="2023362504">
      <w:bodyDiv w:val="1"/>
      <w:marLeft w:val="0"/>
      <w:marRight w:val="0"/>
      <w:marTop w:val="0"/>
      <w:marBottom w:val="0"/>
      <w:divBdr>
        <w:top w:val="none" w:sz="0" w:space="0" w:color="auto"/>
        <w:left w:val="none" w:sz="0" w:space="0" w:color="auto"/>
        <w:bottom w:val="none" w:sz="0" w:space="0" w:color="auto"/>
        <w:right w:val="none" w:sz="0" w:space="0" w:color="auto"/>
      </w:divBdr>
    </w:div>
    <w:div w:id="2038306797">
      <w:bodyDiv w:val="1"/>
      <w:marLeft w:val="0"/>
      <w:marRight w:val="0"/>
      <w:marTop w:val="0"/>
      <w:marBottom w:val="0"/>
      <w:divBdr>
        <w:top w:val="none" w:sz="0" w:space="0" w:color="auto"/>
        <w:left w:val="none" w:sz="0" w:space="0" w:color="auto"/>
        <w:bottom w:val="none" w:sz="0" w:space="0" w:color="auto"/>
        <w:right w:val="none" w:sz="0" w:space="0" w:color="auto"/>
      </w:divBdr>
    </w:div>
    <w:div w:id="208267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yvonne.french@searshc.com" TargetMode="External"/><Relationship Id="rId18" Type="http://schemas.openxmlformats.org/officeDocument/2006/relationships/hyperlink" Target="mailto:Kelly.Gruver@searshc.com" TargetMode="External"/><Relationship Id="rId26" Type="http://schemas.openxmlformats.org/officeDocument/2006/relationships/hyperlink" Target="http://www.kenmore.com/" TargetMode="External"/><Relationship Id="rId39" Type="http://schemas.openxmlformats.org/officeDocument/2006/relationships/hyperlink" Target="http://www.searsclean.com/" TargetMode="External"/><Relationship Id="rId21" Type="http://schemas.openxmlformats.org/officeDocument/2006/relationships/comments" Target="comments.xml"/><Relationship Id="rId34" Type="http://schemas.openxmlformats.org/officeDocument/2006/relationships/hyperlink" Target="http://www.sears.com/" TargetMode="External"/><Relationship Id="rId42" Type="http://schemas.openxmlformats.org/officeDocument/2006/relationships/hyperlink" Target="http://www.searspartsdirect.com/?sid=PSHx20080114x00001s" TargetMode="External"/><Relationship Id="rId47" Type="http://schemas.openxmlformats.org/officeDocument/2006/relationships/hyperlink" Target="http://www.searsportrait.com/" TargetMode="External"/><Relationship Id="rId50" Type="http://schemas.openxmlformats.org/officeDocument/2006/relationships/hyperlink" Target="http://www.Responsys.com/" TargetMode="External"/><Relationship Id="rId55" Type="http://schemas.openxmlformats.org/officeDocument/2006/relationships/hyperlink" Target="http://www.omniture.com/en/"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mailto:Patrick.Szczypinski@searshc.com" TargetMode="External"/><Relationship Id="rId20" Type="http://schemas.openxmlformats.org/officeDocument/2006/relationships/hyperlink" Target="mailto:Don.fotsch@searshc.com" TargetMode="External"/><Relationship Id="rId29" Type="http://schemas.openxmlformats.org/officeDocument/2006/relationships/hyperlink" Target="http://www.ManageMyLife.com/" TargetMode="External"/><Relationship Id="rId41" Type="http://schemas.openxmlformats.org/officeDocument/2006/relationships/hyperlink" Target="http://www.searsoptical.com/" TargetMode="External"/><Relationship Id="rId54" Type="http://schemas.openxmlformats.org/officeDocument/2006/relationships/hyperlink" Target="http://www.akamai.com/html/custom/index.html?source=google&amp;i=3&amp;r=4&amp;p=10"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Delver.com/" TargetMode="External"/><Relationship Id="rId32" Type="http://schemas.openxmlformats.org/officeDocument/2006/relationships/hyperlink" Target="http://www.MySears.com/" TargetMode="External"/><Relationship Id="rId37" Type="http://schemas.openxmlformats.org/officeDocument/2006/relationships/hyperlink" Target="http://www.searsflowers.com/" TargetMode="External"/><Relationship Id="rId40" Type="http://schemas.openxmlformats.org/officeDocument/2006/relationships/hyperlink" Target="http://www.searshometownstores.com/" TargetMode="External"/><Relationship Id="rId45" Type="http://schemas.openxmlformats.org/officeDocument/2006/relationships/hyperlink" Target="http://www.searsportrait.com/" TargetMode="External"/><Relationship Id="rId53" Type="http://schemas.openxmlformats.org/officeDocument/2006/relationships/hyperlink" Target="http://www.5min.com/" TargetMode="External"/><Relationship Id="rId58" Type="http://schemas.openxmlformats.org/officeDocument/2006/relationships/hyperlink" Target="http://www.omniture.com/en/" TargetMode="External"/><Relationship Id="rId5" Type="http://schemas.openxmlformats.org/officeDocument/2006/relationships/settings" Target="settings.xml"/><Relationship Id="rId15" Type="http://schemas.openxmlformats.org/officeDocument/2006/relationships/hyperlink" Target="mailto:" TargetMode="External"/><Relationship Id="rId23" Type="http://schemas.openxmlformats.org/officeDocument/2006/relationships/hyperlink" Target="http://www.craftsman.com" TargetMode="External"/><Relationship Id="rId28" Type="http://schemas.openxmlformats.org/officeDocument/2006/relationships/hyperlink" Target="http://www.landsend.com/" TargetMode="External"/><Relationship Id="rId36" Type="http://schemas.openxmlformats.org/officeDocument/2006/relationships/hyperlink" Target="http://www.searsdrivingschools.com/" TargetMode="External"/><Relationship Id="rId49" Type="http://schemas.openxmlformats.org/officeDocument/2006/relationships/hyperlink" Target="http://www.sears.com/" TargetMode="External"/><Relationship Id="rId57" Type="http://schemas.openxmlformats.org/officeDocument/2006/relationships/hyperlink" Target="http://www.omniture.com/en/" TargetMode="External"/><Relationship Id="rId61" Type="http://schemas.openxmlformats.org/officeDocument/2006/relationships/fontTable" Target="fontTable.xml"/><Relationship Id="rId10" Type="http://schemas.openxmlformats.org/officeDocument/2006/relationships/hyperlink" Target="mailto:jmassud@searshc.com" TargetMode="External"/><Relationship Id="rId19" Type="http://schemas.openxmlformats.org/officeDocument/2006/relationships/hyperlink" Target="mailto:cgodda3@searshc.com" TargetMode="External"/><Relationship Id="rId31" Type="http://schemas.openxmlformats.org/officeDocument/2006/relationships/hyperlink" Target="http://www.Mykmart.com/" TargetMode="External"/><Relationship Id="rId44" Type="http://schemas.openxmlformats.org/officeDocument/2006/relationships/hyperlink" Target="http://www.searsphotos.com/" TargetMode="External"/><Relationship Id="rId52" Type="http://schemas.openxmlformats.org/officeDocument/2006/relationships/hyperlink" Target="http://www.expotv.com/" TargetMode="External"/><Relationship Id="rId60"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sgouris@searshc.com" TargetMode="External"/><Relationship Id="rId22" Type="http://schemas.openxmlformats.org/officeDocument/2006/relationships/image" Target="media/image2.png"/><Relationship Id="rId27" Type="http://schemas.openxmlformats.org/officeDocument/2006/relationships/hyperlink" Target="http://www.kmart.com" TargetMode="External"/><Relationship Id="rId30" Type="http://schemas.openxmlformats.org/officeDocument/2006/relationships/hyperlink" Target="http://www.MyGofer.com/" TargetMode="External"/><Relationship Id="rId35" Type="http://schemas.openxmlformats.org/officeDocument/2006/relationships/hyperlink" Target="http://www.commercial.sears.com/" TargetMode="External"/><Relationship Id="rId43" Type="http://schemas.openxmlformats.org/officeDocument/2006/relationships/hyperlink" Target="http://www.searsoutlet.com/" TargetMode="External"/><Relationship Id="rId48" Type="http://schemas.openxmlformats.org/officeDocument/2006/relationships/hyperlink" Target="http://www.thegreatindoors.com/" TargetMode="External"/><Relationship Id="rId56" Type="http://schemas.openxmlformats.org/officeDocument/2006/relationships/hyperlink" Target="http://www.omniture.com/en/" TargetMode="External"/><Relationship Id="rId8" Type="http://schemas.openxmlformats.org/officeDocument/2006/relationships/endnotes" Target="endnotes.xml"/><Relationship Id="rId51" Type="http://schemas.openxmlformats.org/officeDocument/2006/relationships/hyperlink" Target="http://www.scene7.com/" TargetMode="External"/><Relationship Id="rId3" Type="http://schemas.openxmlformats.org/officeDocument/2006/relationships/numbering" Target="numbering.xml"/><Relationship Id="rId12" Type="http://schemas.openxmlformats.org/officeDocument/2006/relationships/hyperlink" Target="mailto:jmassud@searshc.com" TargetMode="External"/><Relationship Id="rId17" Type="http://schemas.openxmlformats.org/officeDocument/2006/relationships/hyperlink" Target="mailto:Iga.Zyzanska@searshc.com" TargetMode="External"/><Relationship Id="rId25" Type="http://schemas.openxmlformats.org/officeDocument/2006/relationships/hyperlink" Target="http://www.diehard.com" TargetMode="External"/><Relationship Id="rId33" Type="http://schemas.openxmlformats.org/officeDocument/2006/relationships/hyperlink" Target="http://www.sears.com/" TargetMode="External"/><Relationship Id="rId38" Type="http://schemas.openxmlformats.org/officeDocument/2006/relationships/hyperlink" Target="http://www.searsgaragedoors.com/" TargetMode="External"/><Relationship Id="rId46" Type="http://schemas.openxmlformats.org/officeDocument/2006/relationships/hyperlink" Target="http://www.searsportrait.com/" TargetMode="External"/><Relationship Id="rId59" Type="http://schemas.openxmlformats.org/officeDocument/2006/relationships/hyperlink" Target="http://www.Responsy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EA2F23-B233-4C88-918F-D404E76C9750}">
  <ds:schemaRefs>
    <ds:schemaRef ds:uri="http://schemas.openxmlformats.org/officeDocument/2006/bibliography"/>
  </ds:schemaRefs>
</ds:datastoreItem>
</file>

<file path=customXml/itemProps2.xml><?xml version="1.0" encoding="utf-8"?>
<ds:datastoreItem xmlns:ds="http://schemas.openxmlformats.org/officeDocument/2006/customXml" ds:itemID="{C1F80DA8-9D02-4E41-9AC8-8A56DE457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31</Pages>
  <Words>7114</Words>
  <Characters>40550</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SDLC PRD Template</vt:lpstr>
    </vt:vector>
  </TitlesOfParts>
  <Company>AOL LLC</Company>
  <LinksUpToDate>false</LinksUpToDate>
  <CharactersWithSpaces>47569</CharactersWithSpaces>
  <SharedDoc>false</SharedDoc>
  <HLinks>
    <vt:vector size="882" baseType="variant">
      <vt:variant>
        <vt:i4>4915219</vt:i4>
      </vt:variant>
      <vt:variant>
        <vt:i4>925</vt:i4>
      </vt:variant>
      <vt:variant>
        <vt:i4>0</vt:i4>
      </vt:variant>
      <vt:variant>
        <vt:i4>5</vt:i4>
      </vt:variant>
      <vt:variant>
        <vt:lpwstr>http://www.responsys.com/</vt:lpwstr>
      </vt:variant>
      <vt:variant>
        <vt:lpwstr/>
      </vt:variant>
      <vt:variant>
        <vt:i4>2883631</vt:i4>
      </vt:variant>
      <vt:variant>
        <vt:i4>894</vt:i4>
      </vt:variant>
      <vt:variant>
        <vt:i4>0</vt:i4>
      </vt:variant>
      <vt:variant>
        <vt:i4>5</vt:i4>
      </vt:variant>
      <vt:variant>
        <vt:lpwstr>http://www.omniture.com/en/</vt:lpwstr>
      </vt:variant>
      <vt:variant>
        <vt:lpwstr/>
      </vt:variant>
      <vt:variant>
        <vt:i4>2883631</vt:i4>
      </vt:variant>
      <vt:variant>
        <vt:i4>889</vt:i4>
      </vt:variant>
      <vt:variant>
        <vt:i4>0</vt:i4>
      </vt:variant>
      <vt:variant>
        <vt:i4>5</vt:i4>
      </vt:variant>
      <vt:variant>
        <vt:lpwstr>http://www.omniture.com/en/</vt:lpwstr>
      </vt:variant>
      <vt:variant>
        <vt:lpwstr/>
      </vt:variant>
      <vt:variant>
        <vt:i4>2883631</vt:i4>
      </vt:variant>
      <vt:variant>
        <vt:i4>884</vt:i4>
      </vt:variant>
      <vt:variant>
        <vt:i4>0</vt:i4>
      </vt:variant>
      <vt:variant>
        <vt:i4>5</vt:i4>
      </vt:variant>
      <vt:variant>
        <vt:lpwstr>http://www.omniture.com/en/</vt:lpwstr>
      </vt:variant>
      <vt:variant>
        <vt:lpwstr/>
      </vt:variant>
      <vt:variant>
        <vt:i4>2883631</vt:i4>
      </vt:variant>
      <vt:variant>
        <vt:i4>879</vt:i4>
      </vt:variant>
      <vt:variant>
        <vt:i4>0</vt:i4>
      </vt:variant>
      <vt:variant>
        <vt:i4>5</vt:i4>
      </vt:variant>
      <vt:variant>
        <vt:lpwstr>http://www.omniture.com/en/</vt:lpwstr>
      </vt:variant>
      <vt:variant>
        <vt:lpwstr/>
      </vt:variant>
      <vt:variant>
        <vt:i4>3735615</vt:i4>
      </vt:variant>
      <vt:variant>
        <vt:i4>874</vt:i4>
      </vt:variant>
      <vt:variant>
        <vt:i4>0</vt:i4>
      </vt:variant>
      <vt:variant>
        <vt:i4>5</vt:i4>
      </vt:variant>
      <vt:variant>
        <vt:lpwstr>http://www.akamai.com/html/custom/index.html?source=google&amp;i=3&amp;r=4&amp;p=10</vt:lpwstr>
      </vt:variant>
      <vt:variant>
        <vt:lpwstr/>
      </vt:variant>
      <vt:variant>
        <vt:i4>1638493</vt:i4>
      </vt:variant>
      <vt:variant>
        <vt:i4>865</vt:i4>
      </vt:variant>
      <vt:variant>
        <vt:i4>0</vt:i4>
      </vt:variant>
      <vt:variant>
        <vt:i4>5</vt:i4>
      </vt:variant>
      <vt:variant>
        <vt:lpwstr>http://www.5min.com/</vt:lpwstr>
      </vt:variant>
      <vt:variant>
        <vt:lpwstr/>
      </vt:variant>
      <vt:variant>
        <vt:i4>2359359</vt:i4>
      </vt:variant>
      <vt:variant>
        <vt:i4>860</vt:i4>
      </vt:variant>
      <vt:variant>
        <vt:i4>0</vt:i4>
      </vt:variant>
      <vt:variant>
        <vt:i4>5</vt:i4>
      </vt:variant>
      <vt:variant>
        <vt:lpwstr>http://www.expotv.com/</vt:lpwstr>
      </vt:variant>
      <vt:variant>
        <vt:lpwstr/>
      </vt:variant>
      <vt:variant>
        <vt:i4>3539044</vt:i4>
      </vt:variant>
      <vt:variant>
        <vt:i4>855</vt:i4>
      </vt:variant>
      <vt:variant>
        <vt:i4>0</vt:i4>
      </vt:variant>
      <vt:variant>
        <vt:i4>5</vt:i4>
      </vt:variant>
      <vt:variant>
        <vt:lpwstr>http://www.scene7.com/</vt:lpwstr>
      </vt:variant>
      <vt:variant>
        <vt:lpwstr/>
      </vt:variant>
      <vt:variant>
        <vt:i4>4915219</vt:i4>
      </vt:variant>
      <vt:variant>
        <vt:i4>850</vt:i4>
      </vt:variant>
      <vt:variant>
        <vt:i4>0</vt:i4>
      </vt:variant>
      <vt:variant>
        <vt:i4>5</vt:i4>
      </vt:variant>
      <vt:variant>
        <vt:lpwstr>http://www.responsys.com/</vt:lpwstr>
      </vt:variant>
      <vt:variant>
        <vt:lpwstr/>
      </vt:variant>
      <vt:variant>
        <vt:i4>4456454</vt:i4>
      </vt:variant>
      <vt:variant>
        <vt:i4>841</vt:i4>
      </vt:variant>
      <vt:variant>
        <vt:i4>0</vt:i4>
      </vt:variant>
      <vt:variant>
        <vt:i4>5</vt:i4>
      </vt:variant>
      <vt:variant>
        <vt:lpwstr>http://www.sears.com/</vt:lpwstr>
      </vt:variant>
      <vt:variant>
        <vt:lpwstr/>
      </vt:variant>
      <vt:variant>
        <vt:i4>3539068</vt:i4>
      </vt:variant>
      <vt:variant>
        <vt:i4>830</vt:i4>
      </vt:variant>
      <vt:variant>
        <vt:i4>0</vt:i4>
      </vt:variant>
      <vt:variant>
        <vt:i4>5</vt:i4>
      </vt:variant>
      <vt:variant>
        <vt:lpwstr>http://www.thegreatindoors.com/</vt:lpwstr>
      </vt:variant>
      <vt:variant>
        <vt:lpwstr/>
      </vt:variant>
      <vt:variant>
        <vt:i4>4849695</vt:i4>
      </vt:variant>
      <vt:variant>
        <vt:i4>825</vt:i4>
      </vt:variant>
      <vt:variant>
        <vt:i4>0</vt:i4>
      </vt:variant>
      <vt:variant>
        <vt:i4>5</vt:i4>
      </vt:variant>
      <vt:variant>
        <vt:lpwstr>http://www.searsportrait.com/</vt:lpwstr>
      </vt:variant>
      <vt:variant>
        <vt:lpwstr/>
      </vt:variant>
      <vt:variant>
        <vt:i4>4849695</vt:i4>
      </vt:variant>
      <vt:variant>
        <vt:i4>820</vt:i4>
      </vt:variant>
      <vt:variant>
        <vt:i4>0</vt:i4>
      </vt:variant>
      <vt:variant>
        <vt:i4>5</vt:i4>
      </vt:variant>
      <vt:variant>
        <vt:lpwstr>http://www.searsportrait.com/</vt:lpwstr>
      </vt:variant>
      <vt:variant>
        <vt:lpwstr/>
      </vt:variant>
      <vt:variant>
        <vt:i4>4849695</vt:i4>
      </vt:variant>
      <vt:variant>
        <vt:i4>815</vt:i4>
      </vt:variant>
      <vt:variant>
        <vt:i4>0</vt:i4>
      </vt:variant>
      <vt:variant>
        <vt:i4>5</vt:i4>
      </vt:variant>
      <vt:variant>
        <vt:lpwstr>http://www.searsportrait.com/</vt:lpwstr>
      </vt:variant>
      <vt:variant>
        <vt:lpwstr/>
      </vt:variant>
      <vt:variant>
        <vt:i4>2818166</vt:i4>
      </vt:variant>
      <vt:variant>
        <vt:i4>810</vt:i4>
      </vt:variant>
      <vt:variant>
        <vt:i4>0</vt:i4>
      </vt:variant>
      <vt:variant>
        <vt:i4>5</vt:i4>
      </vt:variant>
      <vt:variant>
        <vt:lpwstr>http://www.searsphotos.com/</vt:lpwstr>
      </vt:variant>
      <vt:variant>
        <vt:lpwstr/>
      </vt:variant>
      <vt:variant>
        <vt:i4>2687096</vt:i4>
      </vt:variant>
      <vt:variant>
        <vt:i4>805</vt:i4>
      </vt:variant>
      <vt:variant>
        <vt:i4>0</vt:i4>
      </vt:variant>
      <vt:variant>
        <vt:i4>5</vt:i4>
      </vt:variant>
      <vt:variant>
        <vt:lpwstr>http://www.searsoutlet.com/</vt:lpwstr>
      </vt:variant>
      <vt:variant>
        <vt:lpwstr/>
      </vt:variant>
      <vt:variant>
        <vt:i4>4390940</vt:i4>
      </vt:variant>
      <vt:variant>
        <vt:i4>798</vt:i4>
      </vt:variant>
      <vt:variant>
        <vt:i4>0</vt:i4>
      </vt:variant>
      <vt:variant>
        <vt:i4>5</vt:i4>
      </vt:variant>
      <vt:variant>
        <vt:lpwstr>http://www.searspartsdirect.com/?sid=PSHx20080114x00001s</vt:lpwstr>
      </vt:variant>
      <vt:variant>
        <vt:lpwstr/>
      </vt:variant>
      <vt:variant>
        <vt:i4>6029405</vt:i4>
      </vt:variant>
      <vt:variant>
        <vt:i4>793</vt:i4>
      </vt:variant>
      <vt:variant>
        <vt:i4>0</vt:i4>
      </vt:variant>
      <vt:variant>
        <vt:i4>5</vt:i4>
      </vt:variant>
      <vt:variant>
        <vt:lpwstr>http://www.searsoptical.com/</vt:lpwstr>
      </vt:variant>
      <vt:variant>
        <vt:lpwstr/>
      </vt:variant>
      <vt:variant>
        <vt:i4>3801209</vt:i4>
      </vt:variant>
      <vt:variant>
        <vt:i4>788</vt:i4>
      </vt:variant>
      <vt:variant>
        <vt:i4>0</vt:i4>
      </vt:variant>
      <vt:variant>
        <vt:i4>5</vt:i4>
      </vt:variant>
      <vt:variant>
        <vt:lpwstr>http://www.searshometownstores.com/</vt:lpwstr>
      </vt:variant>
      <vt:variant>
        <vt:lpwstr/>
      </vt:variant>
      <vt:variant>
        <vt:i4>2687009</vt:i4>
      </vt:variant>
      <vt:variant>
        <vt:i4>783</vt:i4>
      </vt:variant>
      <vt:variant>
        <vt:i4>0</vt:i4>
      </vt:variant>
      <vt:variant>
        <vt:i4>5</vt:i4>
      </vt:variant>
      <vt:variant>
        <vt:lpwstr>http://www.searsclean.com/</vt:lpwstr>
      </vt:variant>
      <vt:variant>
        <vt:lpwstr/>
      </vt:variant>
      <vt:variant>
        <vt:i4>6029379</vt:i4>
      </vt:variant>
      <vt:variant>
        <vt:i4>778</vt:i4>
      </vt:variant>
      <vt:variant>
        <vt:i4>0</vt:i4>
      </vt:variant>
      <vt:variant>
        <vt:i4>5</vt:i4>
      </vt:variant>
      <vt:variant>
        <vt:lpwstr>http://www.searsgaragedoors.com/</vt:lpwstr>
      </vt:variant>
      <vt:variant>
        <vt:lpwstr/>
      </vt:variant>
      <vt:variant>
        <vt:i4>5046358</vt:i4>
      </vt:variant>
      <vt:variant>
        <vt:i4>773</vt:i4>
      </vt:variant>
      <vt:variant>
        <vt:i4>0</vt:i4>
      </vt:variant>
      <vt:variant>
        <vt:i4>5</vt:i4>
      </vt:variant>
      <vt:variant>
        <vt:lpwstr>http://www.searsflowers.com/</vt:lpwstr>
      </vt:variant>
      <vt:variant>
        <vt:lpwstr/>
      </vt:variant>
      <vt:variant>
        <vt:i4>2687077</vt:i4>
      </vt:variant>
      <vt:variant>
        <vt:i4>768</vt:i4>
      </vt:variant>
      <vt:variant>
        <vt:i4>0</vt:i4>
      </vt:variant>
      <vt:variant>
        <vt:i4>5</vt:i4>
      </vt:variant>
      <vt:variant>
        <vt:lpwstr>http://www.searsdrivingschools.com/</vt:lpwstr>
      </vt:variant>
      <vt:variant>
        <vt:lpwstr/>
      </vt:variant>
      <vt:variant>
        <vt:i4>1376330</vt:i4>
      </vt:variant>
      <vt:variant>
        <vt:i4>763</vt:i4>
      </vt:variant>
      <vt:variant>
        <vt:i4>0</vt:i4>
      </vt:variant>
      <vt:variant>
        <vt:i4>5</vt:i4>
      </vt:variant>
      <vt:variant>
        <vt:lpwstr>http://www.commercial.sears.com/</vt:lpwstr>
      </vt:variant>
      <vt:variant>
        <vt:lpwstr/>
      </vt:variant>
      <vt:variant>
        <vt:i4>4456454</vt:i4>
      </vt:variant>
      <vt:variant>
        <vt:i4>758</vt:i4>
      </vt:variant>
      <vt:variant>
        <vt:i4>0</vt:i4>
      </vt:variant>
      <vt:variant>
        <vt:i4>5</vt:i4>
      </vt:variant>
      <vt:variant>
        <vt:lpwstr>http://www.sears.com/</vt:lpwstr>
      </vt:variant>
      <vt:variant>
        <vt:lpwstr/>
      </vt:variant>
      <vt:variant>
        <vt:i4>4456454</vt:i4>
      </vt:variant>
      <vt:variant>
        <vt:i4>753</vt:i4>
      </vt:variant>
      <vt:variant>
        <vt:i4>0</vt:i4>
      </vt:variant>
      <vt:variant>
        <vt:i4>5</vt:i4>
      </vt:variant>
      <vt:variant>
        <vt:lpwstr>http://www.sears.com/</vt:lpwstr>
      </vt:variant>
      <vt:variant>
        <vt:lpwstr/>
      </vt:variant>
      <vt:variant>
        <vt:i4>2687103</vt:i4>
      </vt:variant>
      <vt:variant>
        <vt:i4>748</vt:i4>
      </vt:variant>
      <vt:variant>
        <vt:i4>0</vt:i4>
      </vt:variant>
      <vt:variant>
        <vt:i4>5</vt:i4>
      </vt:variant>
      <vt:variant>
        <vt:lpwstr>http://www.mysears.com/</vt:lpwstr>
      </vt:variant>
      <vt:variant>
        <vt:lpwstr/>
      </vt:variant>
      <vt:variant>
        <vt:i4>3539063</vt:i4>
      </vt:variant>
      <vt:variant>
        <vt:i4>743</vt:i4>
      </vt:variant>
      <vt:variant>
        <vt:i4>0</vt:i4>
      </vt:variant>
      <vt:variant>
        <vt:i4>5</vt:i4>
      </vt:variant>
      <vt:variant>
        <vt:lpwstr>http://www.mykmart.com/</vt:lpwstr>
      </vt:variant>
      <vt:variant>
        <vt:lpwstr/>
      </vt:variant>
      <vt:variant>
        <vt:i4>3866722</vt:i4>
      </vt:variant>
      <vt:variant>
        <vt:i4>736</vt:i4>
      </vt:variant>
      <vt:variant>
        <vt:i4>0</vt:i4>
      </vt:variant>
      <vt:variant>
        <vt:i4>5</vt:i4>
      </vt:variant>
      <vt:variant>
        <vt:lpwstr>http://www.mygofer.com/</vt:lpwstr>
      </vt:variant>
      <vt:variant>
        <vt:lpwstr/>
      </vt:variant>
      <vt:variant>
        <vt:i4>4587598</vt:i4>
      </vt:variant>
      <vt:variant>
        <vt:i4>731</vt:i4>
      </vt:variant>
      <vt:variant>
        <vt:i4>0</vt:i4>
      </vt:variant>
      <vt:variant>
        <vt:i4>5</vt:i4>
      </vt:variant>
      <vt:variant>
        <vt:lpwstr>http://www.managemylife.com/</vt:lpwstr>
      </vt:variant>
      <vt:variant>
        <vt:lpwstr/>
      </vt:variant>
      <vt:variant>
        <vt:i4>5898330</vt:i4>
      </vt:variant>
      <vt:variant>
        <vt:i4>726</vt:i4>
      </vt:variant>
      <vt:variant>
        <vt:i4>0</vt:i4>
      </vt:variant>
      <vt:variant>
        <vt:i4>5</vt:i4>
      </vt:variant>
      <vt:variant>
        <vt:lpwstr>http://www.landsend.com/</vt:lpwstr>
      </vt:variant>
      <vt:variant>
        <vt:lpwstr/>
      </vt:variant>
      <vt:variant>
        <vt:i4>5963790</vt:i4>
      </vt:variant>
      <vt:variant>
        <vt:i4>721</vt:i4>
      </vt:variant>
      <vt:variant>
        <vt:i4>0</vt:i4>
      </vt:variant>
      <vt:variant>
        <vt:i4>5</vt:i4>
      </vt:variant>
      <vt:variant>
        <vt:lpwstr>http://www.kmart.com/</vt:lpwstr>
      </vt:variant>
      <vt:variant>
        <vt:lpwstr/>
      </vt:variant>
      <vt:variant>
        <vt:i4>2752619</vt:i4>
      </vt:variant>
      <vt:variant>
        <vt:i4>716</vt:i4>
      </vt:variant>
      <vt:variant>
        <vt:i4>0</vt:i4>
      </vt:variant>
      <vt:variant>
        <vt:i4>5</vt:i4>
      </vt:variant>
      <vt:variant>
        <vt:lpwstr>http://www.kenmore.com/</vt:lpwstr>
      </vt:variant>
      <vt:variant>
        <vt:lpwstr/>
      </vt:variant>
      <vt:variant>
        <vt:i4>2162786</vt:i4>
      </vt:variant>
      <vt:variant>
        <vt:i4>711</vt:i4>
      </vt:variant>
      <vt:variant>
        <vt:i4>0</vt:i4>
      </vt:variant>
      <vt:variant>
        <vt:i4>5</vt:i4>
      </vt:variant>
      <vt:variant>
        <vt:lpwstr>http://www.diehard.com/</vt:lpwstr>
      </vt:variant>
      <vt:variant>
        <vt:lpwstr/>
      </vt:variant>
      <vt:variant>
        <vt:i4>2621503</vt:i4>
      </vt:variant>
      <vt:variant>
        <vt:i4>706</vt:i4>
      </vt:variant>
      <vt:variant>
        <vt:i4>0</vt:i4>
      </vt:variant>
      <vt:variant>
        <vt:i4>5</vt:i4>
      </vt:variant>
      <vt:variant>
        <vt:lpwstr>http://www.delver.com/</vt:lpwstr>
      </vt:variant>
      <vt:variant>
        <vt:lpwstr/>
      </vt:variant>
      <vt:variant>
        <vt:i4>5242903</vt:i4>
      </vt:variant>
      <vt:variant>
        <vt:i4>701</vt:i4>
      </vt:variant>
      <vt:variant>
        <vt:i4>0</vt:i4>
      </vt:variant>
      <vt:variant>
        <vt:i4>5</vt:i4>
      </vt:variant>
      <vt:variant>
        <vt:lpwstr>http://www.craftsman.com/</vt:lpwstr>
      </vt:variant>
      <vt:variant>
        <vt:lpwstr/>
      </vt:variant>
      <vt:variant>
        <vt:i4>2031635</vt:i4>
      </vt:variant>
      <vt:variant>
        <vt:i4>631</vt:i4>
      </vt:variant>
      <vt:variant>
        <vt:i4>0</vt:i4>
      </vt:variant>
      <vt:variant>
        <vt:i4>5</vt:i4>
      </vt:variant>
      <vt:variant>
        <vt:lpwstr>http://movies.yahoo.com/movie/1810158040/user</vt:lpwstr>
      </vt:variant>
      <vt:variant>
        <vt:lpwstr/>
      </vt:variant>
      <vt:variant>
        <vt:i4>6488160</vt:i4>
      </vt:variant>
      <vt:variant>
        <vt:i4>628</vt:i4>
      </vt:variant>
      <vt:variant>
        <vt:i4>0</vt:i4>
      </vt:variant>
      <vt:variant>
        <vt:i4>5</vt:i4>
      </vt:variant>
      <vt:variant>
        <vt:lpwstr>http://tinyurl.com/3h95v89</vt:lpwstr>
      </vt:variant>
      <vt:variant>
        <vt:lpwstr/>
      </vt:variant>
      <vt:variant>
        <vt:i4>6357023</vt:i4>
      </vt:variant>
      <vt:variant>
        <vt:i4>625</vt:i4>
      </vt:variant>
      <vt:variant>
        <vt:i4>0</vt:i4>
      </vt:variant>
      <vt:variant>
        <vt:i4>5</vt:i4>
      </vt:variant>
      <vt:variant>
        <vt:lpwstr>mailto:Michael.Murray@searshc.com</vt:lpwstr>
      </vt:variant>
      <vt:variant>
        <vt:lpwstr/>
      </vt:variant>
      <vt:variant>
        <vt:i4>6881352</vt:i4>
      </vt:variant>
      <vt:variant>
        <vt:i4>622</vt:i4>
      </vt:variant>
      <vt:variant>
        <vt:i4>0</vt:i4>
      </vt:variant>
      <vt:variant>
        <vt:i4>5</vt:i4>
      </vt:variant>
      <vt:variant>
        <vt:lpwstr>mailto:vdelobelle@searshc.com</vt:lpwstr>
      </vt:variant>
      <vt:variant>
        <vt:lpwstr/>
      </vt:variant>
      <vt:variant>
        <vt:i4>3473494</vt:i4>
      </vt:variant>
      <vt:variant>
        <vt:i4>619</vt:i4>
      </vt:variant>
      <vt:variant>
        <vt:i4>0</vt:i4>
      </vt:variant>
      <vt:variant>
        <vt:i4>5</vt:i4>
      </vt:variant>
      <vt:variant>
        <vt:lpwstr>mailto:cgodda3@searshc.com</vt:lpwstr>
      </vt:variant>
      <vt:variant>
        <vt:lpwstr/>
      </vt:variant>
      <vt:variant>
        <vt:i4>4718637</vt:i4>
      </vt:variant>
      <vt:variant>
        <vt:i4>616</vt:i4>
      </vt:variant>
      <vt:variant>
        <vt:i4>0</vt:i4>
      </vt:variant>
      <vt:variant>
        <vt:i4>5</vt:i4>
      </vt:variant>
      <vt:variant>
        <vt:lpwstr>mailto:Martin.mchugh@searshc.com</vt:lpwstr>
      </vt:variant>
      <vt:variant>
        <vt:lpwstr/>
      </vt:variant>
      <vt:variant>
        <vt:i4>6422640</vt:i4>
      </vt:variant>
      <vt:variant>
        <vt:i4>613</vt:i4>
      </vt:variant>
      <vt:variant>
        <vt:i4>0</vt:i4>
      </vt:variant>
      <vt:variant>
        <vt:i4>5</vt:i4>
      </vt:variant>
      <vt:variant>
        <vt:lpwstr>mailto:</vt:lpwstr>
      </vt:variant>
      <vt:variant>
        <vt:lpwstr/>
      </vt:variant>
      <vt:variant>
        <vt:i4>5177404</vt:i4>
      </vt:variant>
      <vt:variant>
        <vt:i4>610</vt:i4>
      </vt:variant>
      <vt:variant>
        <vt:i4>0</vt:i4>
      </vt:variant>
      <vt:variant>
        <vt:i4>5</vt:i4>
      </vt:variant>
      <vt:variant>
        <vt:lpwstr>mailto:Greg.Franczyk@searshc.com</vt:lpwstr>
      </vt:variant>
      <vt:variant>
        <vt:lpwstr/>
      </vt:variant>
      <vt:variant>
        <vt:i4>4980777</vt:i4>
      </vt:variant>
      <vt:variant>
        <vt:i4>607</vt:i4>
      </vt:variant>
      <vt:variant>
        <vt:i4>0</vt:i4>
      </vt:variant>
      <vt:variant>
        <vt:i4>5</vt:i4>
      </vt:variant>
      <vt:variant>
        <vt:lpwstr>mailto:yvonne.french@searshc.com</vt:lpwstr>
      </vt:variant>
      <vt:variant>
        <vt:lpwstr/>
      </vt:variant>
      <vt:variant>
        <vt:i4>7471199</vt:i4>
      </vt:variant>
      <vt:variant>
        <vt:i4>604</vt:i4>
      </vt:variant>
      <vt:variant>
        <vt:i4>0</vt:i4>
      </vt:variant>
      <vt:variant>
        <vt:i4>5</vt:i4>
      </vt:variant>
      <vt:variant>
        <vt:lpwstr>mailto:jmassud@searshc.com</vt:lpwstr>
      </vt:variant>
      <vt:variant>
        <vt:lpwstr/>
      </vt:variant>
      <vt:variant>
        <vt:i4>1769520</vt:i4>
      </vt:variant>
      <vt:variant>
        <vt:i4>597</vt:i4>
      </vt:variant>
      <vt:variant>
        <vt:i4>0</vt:i4>
      </vt:variant>
      <vt:variant>
        <vt:i4>5</vt:i4>
      </vt:variant>
      <vt:variant>
        <vt:lpwstr/>
      </vt:variant>
      <vt:variant>
        <vt:lpwstr>_Toc291634071</vt:lpwstr>
      </vt:variant>
      <vt:variant>
        <vt:i4>1769520</vt:i4>
      </vt:variant>
      <vt:variant>
        <vt:i4>591</vt:i4>
      </vt:variant>
      <vt:variant>
        <vt:i4>0</vt:i4>
      </vt:variant>
      <vt:variant>
        <vt:i4>5</vt:i4>
      </vt:variant>
      <vt:variant>
        <vt:lpwstr/>
      </vt:variant>
      <vt:variant>
        <vt:lpwstr>_Toc291634070</vt:lpwstr>
      </vt:variant>
      <vt:variant>
        <vt:i4>1703984</vt:i4>
      </vt:variant>
      <vt:variant>
        <vt:i4>585</vt:i4>
      </vt:variant>
      <vt:variant>
        <vt:i4>0</vt:i4>
      </vt:variant>
      <vt:variant>
        <vt:i4>5</vt:i4>
      </vt:variant>
      <vt:variant>
        <vt:lpwstr/>
      </vt:variant>
      <vt:variant>
        <vt:lpwstr>_Toc291634069</vt:lpwstr>
      </vt:variant>
      <vt:variant>
        <vt:i4>1703984</vt:i4>
      </vt:variant>
      <vt:variant>
        <vt:i4>579</vt:i4>
      </vt:variant>
      <vt:variant>
        <vt:i4>0</vt:i4>
      </vt:variant>
      <vt:variant>
        <vt:i4>5</vt:i4>
      </vt:variant>
      <vt:variant>
        <vt:lpwstr/>
      </vt:variant>
      <vt:variant>
        <vt:lpwstr>_Toc291634068</vt:lpwstr>
      </vt:variant>
      <vt:variant>
        <vt:i4>1703984</vt:i4>
      </vt:variant>
      <vt:variant>
        <vt:i4>573</vt:i4>
      </vt:variant>
      <vt:variant>
        <vt:i4>0</vt:i4>
      </vt:variant>
      <vt:variant>
        <vt:i4>5</vt:i4>
      </vt:variant>
      <vt:variant>
        <vt:lpwstr/>
      </vt:variant>
      <vt:variant>
        <vt:lpwstr>_Toc291634067</vt:lpwstr>
      </vt:variant>
      <vt:variant>
        <vt:i4>1703984</vt:i4>
      </vt:variant>
      <vt:variant>
        <vt:i4>567</vt:i4>
      </vt:variant>
      <vt:variant>
        <vt:i4>0</vt:i4>
      </vt:variant>
      <vt:variant>
        <vt:i4>5</vt:i4>
      </vt:variant>
      <vt:variant>
        <vt:lpwstr/>
      </vt:variant>
      <vt:variant>
        <vt:lpwstr>_Toc291634066</vt:lpwstr>
      </vt:variant>
      <vt:variant>
        <vt:i4>1703984</vt:i4>
      </vt:variant>
      <vt:variant>
        <vt:i4>561</vt:i4>
      </vt:variant>
      <vt:variant>
        <vt:i4>0</vt:i4>
      </vt:variant>
      <vt:variant>
        <vt:i4>5</vt:i4>
      </vt:variant>
      <vt:variant>
        <vt:lpwstr/>
      </vt:variant>
      <vt:variant>
        <vt:lpwstr>_Toc291634065</vt:lpwstr>
      </vt:variant>
      <vt:variant>
        <vt:i4>1703984</vt:i4>
      </vt:variant>
      <vt:variant>
        <vt:i4>555</vt:i4>
      </vt:variant>
      <vt:variant>
        <vt:i4>0</vt:i4>
      </vt:variant>
      <vt:variant>
        <vt:i4>5</vt:i4>
      </vt:variant>
      <vt:variant>
        <vt:lpwstr/>
      </vt:variant>
      <vt:variant>
        <vt:lpwstr>_Toc291634064</vt:lpwstr>
      </vt:variant>
      <vt:variant>
        <vt:i4>1703984</vt:i4>
      </vt:variant>
      <vt:variant>
        <vt:i4>549</vt:i4>
      </vt:variant>
      <vt:variant>
        <vt:i4>0</vt:i4>
      </vt:variant>
      <vt:variant>
        <vt:i4>5</vt:i4>
      </vt:variant>
      <vt:variant>
        <vt:lpwstr/>
      </vt:variant>
      <vt:variant>
        <vt:lpwstr>_Toc291634063</vt:lpwstr>
      </vt:variant>
      <vt:variant>
        <vt:i4>1703984</vt:i4>
      </vt:variant>
      <vt:variant>
        <vt:i4>543</vt:i4>
      </vt:variant>
      <vt:variant>
        <vt:i4>0</vt:i4>
      </vt:variant>
      <vt:variant>
        <vt:i4>5</vt:i4>
      </vt:variant>
      <vt:variant>
        <vt:lpwstr/>
      </vt:variant>
      <vt:variant>
        <vt:lpwstr>_Toc291634062</vt:lpwstr>
      </vt:variant>
      <vt:variant>
        <vt:i4>1703984</vt:i4>
      </vt:variant>
      <vt:variant>
        <vt:i4>537</vt:i4>
      </vt:variant>
      <vt:variant>
        <vt:i4>0</vt:i4>
      </vt:variant>
      <vt:variant>
        <vt:i4>5</vt:i4>
      </vt:variant>
      <vt:variant>
        <vt:lpwstr/>
      </vt:variant>
      <vt:variant>
        <vt:lpwstr>_Toc291634061</vt:lpwstr>
      </vt:variant>
      <vt:variant>
        <vt:i4>1703984</vt:i4>
      </vt:variant>
      <vt:variant>
        <vt:i4>531</vt:i4>
      </vt:variant>
      <vt:variant>
        <vt:i4>0</vt:i4>
      </vt:variant>
      <vt:variant>
        <vt:i4>5</vt:i4>
      </vt:variant>
      <vt:variant>
        <vt:lpwstr/>
      </vt:variant>
      <vt:variant>
        <vt:lpwstr>_Toc291634060</vt:lpwstr>
      </vt:variant>
      <vt:variant>
        <vt:i4>1638448</vt:i4>
      </vt:variant>
      <vt:variant>
        <vt:i4>525</vt:i4>
      </vt:variant>
      <vt:variant>
        <vt:i4>0</vt:i4>
      </vt:variant>
      <vt:variant>
        <vt:i4>5</vt:i4>
      </vt:variant>
      <vt:variant>
        <vt:lpwstr/>
      </vt:variant>
      <vt:variant>
        <vt:lpwstr>_Toc291634059</vt:lpwstr>
      </vt:variant>
      <vt:variant>
        <vt:i4>1638448</vt:i4>
      </vt:variant>
      <vt:variant>
        <vt:i4>519</vt:i4>
      </vt:variant>
      <vt:variant>
        <vt:i4>0</vt:i4>
      </vt:variant>
      <vt:variant>
        <vt:i4>5</vt:i4>
      </vt:variant>
      <vt:variant>
        <vt:lpwstr/>
      </vt:variant>
      <vt:variant>
        <vt:lpwstr>_Toc291634058</vt:lpwstr>
      </vt:variant>
      <vt:variant>
        <vt:i4>1638448</vt:i4>
      </vt:variant>
      <vt:variant>
        <vt:i4>513</vt:i4>
      </vt:variant>
      <vt:variant>
        <vt:i4>0</vt:i4>
      </vt:variant>
      <vt:variant>
        <vt:i4>5</vt:i4>
      </vt:variant>
      <vt:variant>
        <vt:lpwstr/>
      </vt:variant>
      <vt:variant>
        <vt:lpwstr>_Toc291634057</vt:lpwstr>
      </vt:variant>
      <vt:variant>
        <vt:i4>1638448</vt:i4>
      </vt:variant>
      <vt:variant>
        <vt:i4>507</vt:i4>
      </vt:variant>
      <vt:variant>
        <vt:i4>0</vt:i4>
      </vt:variant>
      <vt:variant>
        <vt:i4>5</vt:i4>
      </vt:variant>
      <vt:variant>
        <vt:lpwstr/>
      </vt:variant>
      <vt:variant>
        <vt:lpwstr>_Toc291634056</vt:lpwstr>
      </vt:variant>
      <vt:variant>
        <vt:i4>1638448</vt:i4>
      </vt:variant>
      <vt:variant>
        <vt:i4>501</vt:i4>
      </vt:variant>
      <vt:variant>
        <vt:i4>0</vt:i4>
      </vt:variant>
      <vt:variant>
        <vt:i4>5</vt:i4>
      </vt:variant>
      <vt:variant>
        <vt:lpwstr/>
      </vt:variant>
      <vt:variant>
        <vt:lpwstr>_Toc291634055</vt:lpwstr>
      </vt:variant>
      <vt:variant>
        <vt:i4>1638448</vt:i4>
      </vt:variant>
      <vt:variant>
        <vt:i4>495</vt:i4>
      </vt:variant>
      <vt:variant>
        <vt:i4>0</vt:i4>
      </vt:variant>
      <vt:variant>
        <vt:i4>5</vt:i4>
      </vt:variant>
      <vt:variant>
        <vt:lpwstr/>
      </vt:variant>
      <vt:variant>
        <vt:lpwstr>_Toc291634054</vt:lpwstr>
      </vt:variant>
      <vt:variant>
        <vt:i4>1638448</vt:i4>
      </vt:variant>
      <vt:variant>
        <vt:i4>489</vt:i4>
      </vt:variant>
      <vt:variant>
        <vt:i4>0</vt:i4>
      </vt:variant>
      <vt:variant>
        <vt:i4>5</vt:i4>
      </vt:variant>
      <vt:variant>
        <vt:lpwstr/>
      </vt:variant>
      <vt:variant>
        <vt:lpwstr>_Toc291634053</vt:lpwstr>
      </vt:variant>
      <vt:variant>
        <vt:i4>1638448</vt:i4>
      </vt:variant>
      <vt:variant>
        <vt:i4>483</vt:i4>
      </vt:variant>
      <vt:variant>
        <vt:i4>0</vt:i4>
      </vt:variant>
      <vt:variant>
        <vt:i4>5</vt:i4>
      </vt:variant>
      <vt:variant>
        <vt:lpwstr/>
      </vt:variant>
      <vt:variant>
        <vt:lpwstr>_Toc291634052</vt:lpwstr>
      </vt:variant>
      <vt:variant>
        <vt:i4>1638448</vt:i4>
      </vt:variant>
      <vt:variant>
        <vt:i4>477</vt:i4>
      </vt:variant>
      <vt:variant>
        <vt:i4>0</vt:i4>
      </vt:variant>
      <vt:variant>
        <vt:i4>5</vt:i4>
      </vt:variant>
      <vt:variant>
        <vt:lpwstr/>
      </vt:variant>
      <vt:variant>
        <vt:lpwstr>_Toc291634051</vt:lpwstr>
      </vt:variant>
      <vt:variant>
        <vt:i4>1638448</vt:i4>
      </vt:variant>
      <vt:variant>
        <vt:i4>471</vt:i4>
      </vt:variant>
      <vt:variant>
        <vt:i4>0</vt:i4>
      </vt:variant>
      <vt:variant>
        <vt:i4>5</vt:i4>
      </vt:variant>
      <vt:variant>
        <vt:lpwstr/>
      </vt:variant>
      <vt:variant>
        <vt:lpwstr>_Toc291634050</vt:lpwstr>
      </vt:variant>
      <vt:variant>
        <vt:i4>1572912</vt:i4>
      </vt:variant>
      <vt:variant>
        <vt:i4>465</vt:i4>
      </vt:variant>
      <vt:variant>
        <vt:i4>0</vt:i4>
      </vt:variant>
      <vt:variant>
        <vt:i4>5</vt:i4>
      </vt:variant>
      <vt:variant>
        <vt:lpwstr/>
      </vt:variant>
      <vt:variant>
        <vt:lpwstr>_Toc291634049</vt:lpwstr>
      </vt:variant>
      <vt:variant>
        <vt:i4>1572912</vt:i4>
      </vt:variant>
      <vt:variant>
        <vt:i4>459</vt:i4>
      </vt:variant>
      <vt:variant>
        <vt:i4>0</vt:i4>
      </vt:variant>
      <vt:variant>
        <vt:i4>5</vt:i4>
      </vt:variant>
      <vt:variant>
        <vt:lpwstr/>
      </vt:variant>
      <vt:variant>
        <vt:lpwstr>_Toc291634048</vt:lpwstr>
      </vt:variant>
      <vt:variant>
        <vt:i4>1572912</vt:i4>
      </vt:variant>
      <vt:variant>
        <vt:i4>453</vt:i4>
      </vt:variant>
      <vt:variant>
        <vt:i4>0</vt:i4>
      </vt:variant>
      <vt:variant>
        <vt:i4>5</vt:i4>
      </vt:variant>
      <vt:variant>
        <vt:lpwstr/>
      </vt:variant>
      <vt:variant>
        <vt:lpwstr>_Toc291634047</vt:lpwstr>
      </vt:variant>
      <vt:variant>
        <vt:i4>1572912</vt:i4>
      </vt:variant>
      <vt:variant>
        <vt:i4>447</vt:i4>
      </vt:variant>
      <vt:variant>
        <vt:i4>0</vt:i4>
      </vt:variant>
      <vt:variant>
        <vt:i4>5</vt:i4>
      </vt:variant>
      <vt:variant>
        <vt:lpwstr/>
      </vt:variant>
      <vt:variant>
        <vt:lpwstr>_Toc291634046</vt:lpwstr>
      </vt:variant>
      <vt:variant>
        <vt:i4>1572912</vt:i4>
      </vt:variant>
      <vt:variant>
        <vt:i4>441</vt:i4>
      </vt:variant>
      <vt:variant>
        <vt:i4>0</vt:i4>
      </vt:variant>
      <vt:variant>
        <vt:i4>5</vt:i4>
      </vt:variant>
      <vt:variant>
        <vt:lpwstr/>
      </vt:variant>
      <vt:variant>
        <vt:lpwstr>_Toc291634045</vt:lpwstr>
      </vt:variant>
      <vt:variant>
        <vt:i4>1572912</vt:i4>
      </vt:variant>
      <vt:variant>
        <vt:i4>435</vt:i4>
      </vt:variant>
      <vt:variant>
        <vt:i4>0</vt:i4>
      </vt:variant>
      <vt:variant>
        <vt:i4>5</vt:i4>
      </vt:variant>
      <vt:variant>
        <vt:lpwstr/>
      </vt:variant>
      <vt:variant>
        <vt:lpwstr>_Toc291634044</vt:lpwstr>
      </vt:variant>
      <vt:variant>
        <vt:i4>1572912</vt:i4>
      </vt:variant>
      <vt:variant>
        <vt:i4>429</vt:i4>
      </vt:variant>
      <vt:variant>
        <vt:i4>0</vt:i4>
      </vt:variant>
      <vt:variant>
        <vt:i4>5</vt:i4>
      </vt:variant>
      <vt:variant>
        <vt:lpwstr/>
      </vt:variant>
      <vt:variant>
        <vt:lpwstr>_Toc291634043</vt:lpwstr>
      </vt:variant>
      <vt:variant>
        <vt:i4>1572912</vt:i4>
      </vt:variant>
      <vt:variant>
        <vt:i4>423</vt:i4>
      </vt:variant>
      <vt:variant>
        <vt:i4>0</vt:i4>
      </vt:variant>
      <vt:variant>
        <vt:i4>5</vt:i4>
      </vt:variant>
      <vt:variant>
        <vt:lpwstr/>
      </vt:variant>
      <vt:variant>
        <vt:lpwstr>_Toc291634042</vt:lpwstr>
      </vt:variant>
      <vt:variant>
        <vt:i4>1572912</vt:i4>
      </vt:variant>
      <vt:variant>
        <vt:i4>417</vt:i4>
      </vt:variant>
      <vt:variant>
        <vt:i4>0</vt:i4>
      </vt:variant>
      <vt:variant>
        <vt:i4>5</vt:i4>
      </vt:variant>
      <vt:variant>
        <vt:lpwstr/>
      </vt:variant>
      <vt:variant>
        <vt:lpwstr>_Toc291634041</vt:lpwstr>
      </vt:variant>
      <vt:variant>
        <vt:i4>1572912</vt:i4>
      </vt:variant>
      <vt:variant>
        <vt:i4>411</vt:i4>
      </vt:variant>
      <vt:variant>
        <vt:i4>0</vt:i4>
      </vt:variant>
      <vt:variant>
        <vt:i4>5</vt:i4>
      </vt:variant>
      <vt:variant>
        <vt:lpwstr/>
      </vt:variant>
      <vt:variant>
        <vt:lpwstr>_Toc291634040</vt:lpwstr>
      </vt:variant>
      <vt:variant>
        <vt:i4>2031664</vt:i4>
      </vt:variant>
      <vt:variant>
        <vt:i4>405</vt:i4>
      </vt:variant>
      <vt:variant>
        <vt:i4>0</vt:i4>
      </vt:variant>
      <vt:variant>
        <vt:i4>5</vt:i4>
      </vt:variant>
      <vt:variant>
        <vt:lpwstr/>
      </vt:variant>
      <vt:variant>
        <vt:lpwstr>_Toc291634039</vt:lpwstr>
      </vt:variant>
      <vt:variant>
        <vt:i4>2031664</vt:i4>
      </vt:variant>
      <vt:variant>
        <vt:i4>399</vt:i4>
      </vt:variant>
      <vt:variant>
        <vt:i4>0</vt:i4>
      </vt:variant>
      <vt:variant>
        <vt:i4>5</vt:i4>
      </vt:variant>
      <vt:variant>
        <vt:lpwstr/>
      </vt:variant>
      <vt:variant>
        <vt:lpwstr>_Toc291634038</vt:lpwstr>
      </vt:variant>
      <vt:variant>
        <vt:i4>2031664</vt:i4>
      </vt:variant>
      <vt:variant>
        <vt:i4>393</vt:i4>
      </vt:variant>
      <vt:variant>
        <vt:i4>0</vt:i4>
      </vt:variant>
      <vt:variant>
        <vt:i4>5</vt:i4>
      </vt:variant>
      <vt:variant>
        <vt:lpwstr/>
      </vt:variant>
      <vt:variant>
        <vt:lpwstr>_Toc291634037</vt:lpwstr>
      </vt:variant>
      <vt:variant>
        <vt:i4>2031664</vt:i4>
      </vt:variant>
      <vt:variant>
        <vt:i4>387</vt:i4>
      </vt:variant>
      <vt:variant>
        <vt:i4>0</vt:i4>
      </vt:variant>
      <vt:variant>
        <vt:i4>5</vt:i4>
      </vt:variant>
      <vt:variant>
        <vt:lpwstr/>
      </vt:variant>
      <vt:variant>
        <vt:lpwstr>_Toc291634036</vt:lpwstr>
      </vt:variant>
      <vt:variant>
        <vt:i4>2031664</vt:i4>
      </vt:variant>
      <vt:variant>
        <vt:i4>381</vt:i4>
      </vt:variant>
      <vt:variant>
        <vt:i4>0</vt:i4>
      </vt:variant>
      <vt:variant>
        <vt:i4>5</vt:i4>
      </vt:variant>
      <vt:variant>
        <vt:lpwstr/>
      </vt:variant>
      <vt:variant>
        <vt:lpwstr>_Toc291634035</vt:lpwstr>
      </vt:variant>
      <vt:variant>
        <vt:i4>2031664</vt:i4>
      </vt:variant>
      <vt:variant>
        <vt:i4>375</vt:i4>
      </vt:variant>
      <vt:variant>
        <vt:i4>0</vt:i4>
      </vt:variant>
      <vt:variant>
        <vt:i4>5</vt:i4>
      </vt:variant>
      <vt:variant>
        <vt:lpwstr/>
      </vt:variant>
      <vt:variant>
        <vt:lpwstr>_Toc291634034</vt:lpwstr>
      </vt:variant>
      <vt:variant>
        <vt:i4>2031664</vt:i4>
      </vt:variant>
      <vt:variant>
        <vt:i4>369</vt:i4>
      </vt:variant>
      <vt:variant>
        <vt:i4>0</vt:i4>
      </vt:variant>
      <vt:variant>
        <vt:i4>5</vt:i4>
      </vt:variant>
      <vt:variant>
        <vt:lpwstr/>
      </vt:variant>
      <vt:variant>
        <vt:lpwstr>_Toc291634033</vt:lpwstr>
      </vt:variant>
      <vt:variant>
        <vt:i4>2031664</vt:i4>
      </vt:variant>
      <vt:variant>
        <vt:i4>363</vt:i4>
      </vt:variant>
      <vt:variant>
        <vt:i4>0</vt:i4>
      </vt:variant>
      <vt:variant>
        <vt:i4>5</vt:i4>
      </vt:variant>
      <vt:variant>
        <vt:lpwstr/>
      </vt:variant>
      <vt:variant>
        <vt:lpwstr>_Toc291634032</vt:lpwstr>
      </vt:variant>
      <vt:variant>
        <vt:i4>2031664</vt:i4>
      </vt:variant>
      <vt:variant>
        <vt:i4>357</vt:i4>
      </vt:variant>
      <vt:variant>
        <vt:i4>0</vt:i4>
      </vt:variant>
      <vt:variant>
        <vt:i4>5</vt:i4>
      </vt:variant>
      <vt:variant>
        <vt:lpwstr/>
      </vt:variant>
      <vt:variant>
        <vt:lpwstr>_Toc291634031</vt:lpwstr>
      </vt:variant>
      <vt:variant>
        <vt:i4>2031664</vt:i4>
      </vt:variant>
      <vt:variant>
        <vt:i4>351</vt:i4>
      </vt:variant>
      <vt:variant>
        <vt:i4>0</vt:i4>
      </vt:variant>
      <vt:variant>
        <vt:i4>5</vt:i4>
      </vt:variant>
      <vt:variant>
        <vt:lpwstr/>
      </vt:variant>
      <vt:variant>
        <vt:lpwstr>_Toc291634030</vt:lpwstr>
      </vt:variant>
      <vt:variant>
        <vt:i4>1966128</vt:i4>
      </vt:variant>
      <vt:variant>
        <vt:i4>345</vt:i4>
      </vt:variant>
      <vt:variant>
        <vt:i4>0</vt:i4>
      </vt:variant>
      <vt:variant>
        <vt:i4>5</vt:i4>
      </vt:variant>
      <vt:variant>
        <vt:lpwstr/>
      </vt:variant>
      <vt:variant>
        <vt:lpwstr>_Toc291634029</vt:lpwstr>
      </vt:variant>
      <vt:variant>
        <vt:i4>1966128</vt:i4>
      </vt:variant>
      <vt:variant>
        <vt:i4>339</vt:i4>
      </vt:variant>
      <vt:variant>
        <vt:i4>0</vt:i4>
      </vt:variant>
      <vt:variant>
        <vt:i4>5</vt:i4>
      </vt:variant>
      <vt:variant>
        <vt:lpwstr/>
      </vt:variant>
      <vt:variant>
        <vt:lpwstr>_Toc291634028</vt:lpwstr>
      </vt:variant>
      <vt:variant>
        <vt:i4>1966128</vt:i4>
      </vt:variant>
      <vt:variant>
        <vt:i4>333</vt:i4>
      </vt:variant>
      <vt:variant>
        <vt:i4>0</vt:i4>
      </vt:variant>
      <vt:variant>
        <vt:i4>5</vt:i4>
      </vt:variant>
      <vt:variant>
        <vt:lpwstr/>
      </vt:variant>
      <vt:variant>
        <vt:lpwstr>_Toc291634027</vt:lpwstr>
      </vt:variant>
      <vt:variant>
        <vt:i4>1966128</vt:i4>
      </vt:variant>
      <vt:variant>
        <vt:i4>327</vt:i4>
      </vt:variant>
      <vt:variant>
        <vt:i4>0</vt:i4>
      </vt:variant>
      <vt:variant>
        <vt:i4>5</vt:i4>
      </vt:variant>
      <vt:variant>
        <vt:lpwstr/>
      </vt:variant>
      <vt:variant>
        <vt:lpwstr>_Toc291634026</vt:lpwstr>
      </vt:variant>
      <vt:variant>
        <vt:i4>1966128</vt:i4>
      </vt:variant>
      <vt:variant>
        <vt:i4>321</vt:i4>
      </vt:variant>
      <vt:variant>
        <vt:i4>0</vt:i4>
      </vt:variant>
      <vt:variant>
        <vt:i4>5</vt:i4>
      </vt:variant>
      <vt:variant>
        <vt:lpwstr/>
      </vt:variant>
      <vt:variant>
        <vt:lpwstr>_Toc291634025</vt:lpwstr>
      </vt:variant>
      <vt:variant>
        <vt:i4>1966128</vt:i4>
      </vt:variant>
      <vt:variant>
        <vt:i4>315</vt:i4>
      </vt:variant>
      <vt:variant>
        <vt:i4>0</vt:i4>
      </vt:variant>
      <vt:variant>
        <vt:i4>5</vt:i4>
      </vt:variant>
      <vt:variant>
        <vt:lpwstr/>
      </vt:variant>
      <vt:variant>
        <vt:lpwstr>_Toc291634024</vt:lpwstr>
      </vt:variant>
      <vt:variant>
        <vt:i4>1966128</vt:i4>
      </vt:variant>
      <vt:variant>
        <vt:i4>309</vt:i4>
      </vt:variant>
      <vt:variant>
        <vt:i4>0</vt:i4>
      </vt:variant>
      <vt:variant>
        <vt:i4>5</vt:i4>
      </vt:variant>
      <vt:variant>
        <vt:lpwstr/>
      </vt:variant>
      <vt:variant>
        <vt:lpwstr>_Toc291634023</vt:lpwstr>
      </vt:variant>
      <vt:variant>
        <vt:i4>1966128</vt:i4>
      </vt:variant>
      <vt:variant>
        <vt:i4>303</vt:i4>
      </vt:variant>
      <vt:variant>
        <vt:i4>0</vt:i4>
      </vt:variant>
      <vt:variant>
        <vt:i4>5</vt:i4>
      </vt:variant>
      <vt:variant>
        <vt:lpwstr/>
      </vt:variant>
      <vt:variant>
        <vt:lpwstr>_Toc291634022</vt:lpwstr>
      </vt:variant>
      <vt:variant>
        <vt:i4>1966128</vt:i4>
      </vt:variant>
      <vt:variant>
        <vt:i4>297</vt:i4>
      </vt:variant>
      <vt:variant>
        <vt:i4>0</vt:i4>
      </vt:variant>
      <vt:variant>
        <vt:i4>5</vt:i4>
      </vt:variant>
      <vt:variant>
        <vt:lpwstr/>
      </vt:variant>
      <vt:variant>
        <vt:lpwstr>_Toc291634021</vt:lpwstr>
      </vt:variant>
      <vt:variant>
        <vt:i4>1966128</vt:i4>
      </vt:variant>
      <vt:variant>
        <vt:i4>291</vt:i4>
      </vt:variant>
      <vt:variant>
        <vt:i4>0</vt:i4>
      </vt:variant>
      <vt:variant>
        <vt:i4>5</vt:i4>
      </vt:variant>
      <vt:variant>
        <vt:lpwstr/>
      </vt:variant>
      <vt:variant>
        <vt:lpwstr>_Toc291634020</vt:lpwstr>
      </vt:variant>
      <vt:variant>
        <vt:i4>1900592</vt:i4>
      </vt:variant>
      <vt:variant>
        <vt:i4>285</vt:i4>
      </vt:variant>
      <vt:variant>
        <vt:i4>0</vt:i4>
      </vt:variant>
      <vt:variant>
        <vt:i4>5</vt:i4>
      </vt:variant>
      <vt:variant>
        <vt:lpwstr/>
      </vt:variant>
      <vt:variant>
        <vt:lpwstr>_Toc291634019</vt:lpwstr>
      </vt:variant>
      <vt:variant>
        <vt:i4>1900592</vt:i4>
      </vt:variant>
      <vt:variant>
        <vt:i4>279</vt:i4>
      </vt:variant>
      <vt:variant>
        <vt:i4>0</vt:i4>
      </vt:variant>
      <vt:variant>
        <vt:i4>5</vt:i4>
      </vt:variant>
      <vt:variant>
        <vt:lpwstr/>
      </vt:variant>
      <vt:variant>
        <vt:lpwstr>_Toc291634018</vt:lpwstr>
      </vt:variant>
      <vt:variant>
        <vt:i4>1900592</vt:i4>
      </vt:variant>
      <vt:variant>
        <vt:i4>273</vt:i4>
      </vt:variant>
      <vt:variant>
        <vt:i4>0</vt:i4>
      </vt:variant>
      <vt:variant>
        <vt:i4>5</vt:i4>
      </vt:variant>
      <vt:variant>
        <vt:lpwstr/>
      </vt:variant>
      <vt:variant>
        <vt:lpwstr>_Toc291634017</vt:lpwstr>
      </vt:variant>
      <vt:variant>
        <vt:i4>1900592</vt:i4>
      </vt:variant>
      <vt:variant>
        <vt:i4>267</vt:i4>
      </vt:variant>
      <vt:variant>
        <vt:i4>0</vt:i4>
      </vt:variant>
      <vt:variant>
        <vt:i4>5</vt:i4>
      </vt:variant>
      <vt:variant>
        <vt:lpwstr/>
      </vt:variant>
      <vt:variant>
        <vt:lpwstr>_Toc291634016</vt:lpwstr>
      </vt:variant>
      <vt:variant>
        <vt:i4>1900592</vt:i4>
      </vt:variant>
      <vt:variant>
        <vt:i4>261</vt:i4>
      </vt:variant>
      <vt:variant>
        <vt:i4>0</vt:i4>
      </vt:variant>
      <vt:variant>
        <vt:i4>5</vt:i4>
      </vt:variant>
      <vt:variant>
        <vt:lpwstr/>
      </vt:variant>
      <vt:variant>
        <vt:lpwstr>_Toc291634015</vt:lpwstr>
      </vt:variant>
      <vt:variant>
        <vt:i4>1900592</vt:i4>
      </vt:variant>
      <vt:variant>
        <vt:i4>255</vt:i4>
      </vt:variant>
      <vt:variant>
        <vt:i4>0</vt:i4>
      </vt:variant>
      <vt:variant>
        <vt:i4>5</vt:i4>
      </vt:variant>
      <vt:variant>
        <vt:lpwstr/>
      </vt:variant>
      <vt:variant>
        <vt:lpwstr>_Toc291634014</vt:lpwstr>
      </vt:variant>
      <vt:variant>
        <vt:i4>1900592</vt:i4>
      </vt:variant>
      <vt:variant>
        <vt:i4>249</vt:i4>
      </vt:variant>
      <vt:variant>
        <vt:i4>0</vt:i4>
      </vt:variant>
      <vt:variant>
        <vt:i4>5</vt:i4>
      </vt:variant>
      <vt:variant>
        <vt:lpwstr/>
      </vt:variant>
      <vt:variant>
        <vt:lpwstr>_Toc291634013</vt:lpwstr>
      </vt:variant>
      <vt:variant>
        <vt:i4>1900592</vt:i4>
      </vt:variant>
      <vt:variant>
        <vt:i4>243</vt:i4>
      </vt:variant>
      <vt:variant>
        <vt:i4>0</vt:i4>
      </vt:variant>
      <vt:variant>
        <vt:i4>5</vt:i4>
      </vt:variant>
      <vt:variant>
        <vt:lpwstr/>
      </vt:variant>
      <vt:variant>
        <vt:lpwstr>_Toc291634012</vt:lpwstr>
      </vt:variant>
      <vt:variant>
        <vt:i4>1900592</vt:i4>
      </vt:variant>
      <vt:variant>
        <vt:i4>237</vt:i4>
      </vt:variant>
      <vt:variant>
        <vt:i4>0</vt:i4>
      </vt:variant>
      <vt:variant>
        <vt:i4>5</vt:i4>
      </vt:variant>
      <vt:variant>
        <vt:lpwstr/>
      </vt:variant>
      <vt:variant>
        <vt:lpwstr>_Toc291634011</vt:lpwstr>
      </vt:variant>
      <vt:variant>
        <vt:i4>1900592</vt:i4>
      </vt:variant>
      <vt:variant>
        <vt:i4>231</vt:i4>
      </vt:variant>
      <vt:variant>
        <vt:i4>0</vt:i4>
      </vt:variant>
      <vt:variant>
        <vt:i4>5</vt:i4>
      </vt:variant>
      <vt:variant>
        <vt:lpwstr/>
      </vt:variant>
      <vt:variant>
        <vt:lpwstr>_Toc291634010</vt:lpwstr>
      </vt:variant>
      <vt:variant>
        <vt:i4>1835056</vt:i4>
      </vt:variant>
      <vt:variant>
        <vt:i4>225</vt:i4>
      </vt:variant>
      <vt:variant>
        <vt:i4>0</vt:i4>
      </vt:variant>
      <vt:variant>
        <vt:i4>5</vt:i4>
      </vt:variant>
      <vt:variant>
        <vt:lpwstr/>
      </vt:variant>
      <vt:variant>
        <vt:lpwstr>_Toc291634009</vt:lpwstr>
      </vt:variant>
      <vt:variant>
        <vt:i4>1835056</vt:i4>
      </vt:variant>
      <vt:variant>
        <vt:i4>219</vt:i4>
      </vt:variant>
      <vt:variant>
        <vt:i4>0</vt:i4>
      </vt:variant>
      <vt:variant>
        <vt:i4>5</vt:i4>
      </vt:variant>
      <vt:variant>
        <vt:lpwstr/>
      </vt:variant>
      <vt:variant>
        <vt:lpwstr>_Toc291634008</vt:lpwstr>
      </vt:variant>
      <vt:variant>
        <vt:i4>1835056</vt:i4>
      </vt:variant>
      <vt:variant>
        <vt:i4>213</vt:i4>
      </vt:variant>
      <vt:variant>
        <vt:i4>0</vt:i4>
      </vt:variant>
      <vt:variant>
        <vt:i4>5</vt:i4>
      </vt:variant>
      <vt:variant>
        <vt:lpwstr/>
      </vt:variant>
      <vt:variant>
        <vt:lpwstr>_Toc291634007</vt:lpwstr>
      </vt:variant>
      <vt:variant>
        <vt:i4>1835056</vt:i4>
      </vt:variant>
      <vt:variant>
        <vt:i4>207</vt:i4>
      </vt:variant>
      <vt:variant>
        <vt:i4>0</vt:i4>
      </vt:variant>
      <vt:variant>
        <vt:i4>5</vt:i4>
      </vt:variant>
      <vt:variant>
        <vt:lpwstr/>
      </vt:variant>
      <vt:variant>
        <vt:lpwstr>_Toc291634006</vt:lpwstr>
      </vt:variant>
      <vt:variant>
        <vt:i4>1835056</vt:i4>
      </vt:variant>
      <vt:variant>
        <vt:i4>201</vt:i4>
      </vt:variant>
      <vt:variant>
        <vt:i4>0</vt:i4>
      </vt:variant>
      <vt:variant>
        <vt:i4>5</vt:i4>
      </vt:variant>
      <vt:variant>
        <vt:lpwstr/>
      </vt:variant>
      <vt:variant>
        <vt:lpwstr>_Toc291634005</vt:lpwstr>
      </vt:variant>
      <vt:variant>
        <vt:i4>1835056</vt:i4>
      </vt:variant>
      <vt:variant>
        <vt:i4>195</vt:i4>
      </vt:variant>
      <vt:variant>
        <vt:i4>0</vt:i4>
      </vt:variant>
      <vt:variant>
        <vt:i4>5</vt:i4>
      </vt:variant>
      <vt:variant>
        <vt:lpwstr/>
      </vt:variant>
      <vt:variant>
        <vt:lpwstr>_Toc291634004</vt:lpwstr>
      </vt:variant>
      <vt:variant>
        <vt:i4>1835056</vt:i4>
      </vt:variant>
      <vt:variant>
        <vt:i4>189</vt:i4>
      </vt:variant>
      <vt:variant>
        <vt:i4>0</vt:i4>
      </vt:variant>
      <vt:variant>
        <vt:i4>5</vt:i4>
      </vt:variant>
      <vt:variant>
        <vt:lpwstr/>
      </vt:variant>
      <vt:variant>
        <vt:lpwstr>_Toc291634003</vt:lpwstr>
      </vt:variant>
      <vt:variant>
        <vt:i4>1835056</vt:i4>
      </vt:variant>
      <vt:variant>
        <vt:i4>183</vt:i4>
      </vt:variant>
      <vt:variant>
        <vt:i4>0</vt:i4>
      </vt:variant>
      <vt:variant>
        <vt:i4>5</vt:i4>
      </vt:variant>
      <vt:variant>
        <vt:lpwstr/>
      </vt:variant>
      <vt:variant>
        <vt:lpwstr>_Toc291634002</vt:lpwstr>
      </vt:variant>
      <vt:variant>
        <vt:i4>1835056</vt:i4>
      </vt:variant>
      <vt:variant>
        <vt:i4>177</vt:i4>
      </vt:variant>
      <vt:variant>
        <vt:i4>0</vt:i4>
      </vt:variant>
      <vt:variant>
        <vt:i4>5</vt:i4>
      </vt:variant>
      <vt:variant>
        <vt:lpwstr/>
      </vt:variant>
      <vt:variant>
        <vt:lpwstr>_Toc291634001</vt:lpwstr>
      </vt:variant>
      <vt:variant>
        <vt:i4>1835056</vt:i4>
      </vt:variant>
      <vt:variant>
        <vt:i4>171</vt:i4>
      </vt:variant>
      <vt:variant>
        <vt:i4>0</vt:i4>
      </vt:variant>
      <vt:variant>
        <vt:i4>5</vt:i4>
      </vt:variant>
      <vt:variant>
        <vt:lpwstr/>
      </vt:variant>
      <vt:variant>
        <vt:lpwstr>_Toc291634000</vt:lpwstr>
      </vt:variant>
      <vt:variant>
        <vt:i4>1179705</vt:i4>
      </vt:variant>
      <vt:variant>
        <vt:i4>165</vt:i4>
      </vt:variant>
      <vt:variant>
        <vt:i4>0</vt:i4>
      </vt:variant>
      <vt:variant>
        <vt:i4>5</vt:i4>
      </vt:variant>
      <vt:variant>
        <vt:lpwstr/>
      </vt:variant>
      <vt:variant>
        <vt:lpwstr>_Toc291633999</vt:lpwstr>
      </vt:variant>
      <vt:variant>
        <vt:i4>1179705</vt:i4>
      </vt:variant>
      <vt:variant>
        <vt:i4>159</vt:i4>
      </vt:variant>
      <vt:variant>
        <vt:i4>0</vt:i4>
      </vt:variant>
      <vt:variant>
        <vt:i4>5</vt:i4>
      </vt:variant>
      <vt:variant>
        <vt:lpwstr/>
      </vt:variant>
      <vt:variant>
        <vt:lpwstr>_Toc291633998</vt:lpwstr>
      </vt:variant>
      <vt:variant>
        <vt:i4>1179705</vt:i4>
      </vt:variant>
      <vt:variant>
        <vt:i4>153</vt:i4>
      </vt:variant>
      <vt:variant>
        <vt:i4>0</vt:i4>
      </vt:variant>
      <vt:variant>
        <vt:i4>5</vt:i4>
      </vt:variant>
      <vt:variant>
        <vt:lpwstr/>
      </vt:variant>
      <vt:variant>
        <vt:lpwstr>_Toc291633997</vt:lpwstr>
      </vt:variant>
      <vt:variant>
        <vt:i4>1179705</vt:i4>
      </vt:variant>
      <vt:variant>
        <vt:i4>147</vt:i4>
      </vt:variant>
      <vt:variant>
        <vt:i4>0</vt:i4>
      </vt:variant>
      <vt:variant>
        <vt:i4>5</vt:i4>
      </vt:variant>
      <vt:variant>
        <vt:lpwstr/>
      </vt:variant>
      <vt:variant>
        <vt:lpwstr>_Toc291633996</vt:lpwstr>
      </vt:variant>
      <vt:variant>
        <vt:i4>1179705</vt:i4>
      </vt:variant>
      <vt:variant>
        <vt:i4>141</vt:i4>
      </vt:variant>
      <vt:variant>
        <vt:i4>0</vt:i4>
      </vt:variant>
      <vt:variant>
        <vt:i4>5</vt:i4>
      </vt:variant>
      <vt:variant>
        <vt:lpwstr/>
      </vt:variant>
      <vt:variant>
        <vt:lpwstr>_Toc291633995</vt:lpwstr>
      </vt:variant>
      <vt:variant>
        <vt:i4>1179705</vt:i4>
      </vt:variant>
      <vt:variant>
        <vt:i4>135</vt:i4>
      </vt:variant>
      <vt:variant>
        <vt:i4>0</vt:i4>
      </vt:variant>
      <vt:variant>
        <vt:i4>5</vt:i4>
      </vt:variant>
      <vt:variant>
        <vt:lpwstr/>
      </vt:variant>
      <vt:variant>
        <vt:lpwstr>_Toc291633994</vt:lpwstr>
      </vt:variant>
      <vt:variant>
        <vt:i4>1179705</vt:i4>
      </vt:variant>
      <vt:variant>
        <vt:i4>129</vt:i4>
      </vt:variant>
      <vt:variant>
        <vt:i4>0</vt:i4>
      </vt:variant>
      <vt:variant>
        <vt:i4>5</vt:i4>
      </vt:variant>
      <vt:variant>
        <vt:lpwstr/>
      </vt:variant>
      <vt:variant>
        <vt:lpwstr>_Toc291633993</vt:lpwstr>
      </vt:variant>
      <vt:variant>
        <vt:i4>1179705</vt:i4>
      </vt:variant>
      <vt:variant>
        <vt:i4>123</vt:i4>
      </vt:variant>
      <vt:variant>
        <vt:i4>0</vt:i4>
      </vt:variant>
      <vt:variant>
        <vt:i4>5</vt:i4>
      </vt:variant>
      <vt:variant>
        <vt:lpwstr/>
      </vt:variant>
      <vt:variant>
        <vt:lpwstr>_Toc291633992</vt:lpwstr>
      </vt:variant>
      <vt:variant>
        <vt:i4>1179705</vt:i4>
      </vt:variant>
      <vt:variant>
        <vt:i4>117</vt:i4>
      </vt:variant>
      <vt:variant>
        <vt:i4>0</vt:i4>
      </vt:variant>
      <vt:variant>
        <vt:i4>5</vt:i4>
      </vt:variant>
      <vt:variant>
        <vt:lpwstr/>
      </vt:variant>
      <vt:variant>
        <vt:lpwstr>_Toc291633991</vt:lpwstr>
      </vt:variant>
      <vt:variant>
        <vt:i4>1835065</vt:i4>
      </vt:variant>
      <vt:variant>
        <vt:i4>111</vt:i4>
      </vt:variant>
      <vt:variant>
        <vt:i4>0</vt:i4>
      </vt:variant>
      <vt:variant>
        <vt:i4>5</vt:i4>
      </vt:variant>
      <vt:variant>
        <vt:lpwstr/>
      </vt:variant>
      <vt:variant>
        <vt:lpwstr>_Toc291633974</vt:lpwstr>
      </vt:variant>
      <vt:variant>
        <vt:i4>1835065</vt:i4>
      </vt:variant>
      <vt:variant>
        <vt:i4>105</vt:i4>
      </vt:variant>
      <vt:variant>
        <vt:i4>0</vt:i4>
      </vt:variant>
      <vt:variant>
        <vt:i4>5</vt:i4>
      </vt:variant>
      <vt:variant>
        <vt:lpwstr/>
      </vt:variant>
      <vt:variant>
        <vt:lpwstr>_Toc291633973</vt:lpwstr>
      </vt:variant>
      <vt:variant>
        <vt:i4>1835065</vt:i4>
      </vt:variant>
      <vt:variant>
        <vt:i4>99</vt:i4>
      </vt:variant>
      <vt:variant>
        <vt:i4>0</vt:i4>
      </vt:variant>
      <vt:variant>
        <vt:i4>5</vt:i4>
      </vt:variant>
      <vt:variant>
        <vt:lpwstr/>
      </vt:variant>
      <vt:variant>
        <vt:lpwstr>_Toc291633972</vt:lpwstr>
      </vt:variant>
      <vt:variant>
        <vt:i4>1835065</vt:i4>
      </vt:variant>
      <vt:variant>
        <vt:i4>93</vt:i4>
      </vt:variant>
      <vt:variant>
        <vt:i4>0</vt:i4>
      </vt:variant>
      <vt:variant>
        <vt:i4>5</vt:i4>
      </vt:variant>
      <vt:variant>
        <vt:lpwstr/>
      </vt:variant>
      <vt:variant>
        <vt:lpwstr>_Toc291633971</vt:lpwstr>
      </vt:variant>
      <vt:variant>
        <vt:i4>1835065</vt:i4>
      </vt:variant>
      <vt:variant>
        <vt:i4>87</vt:i4>
      </vt:variant>
      <vt:variant>
        <vt:i4>0</vt:i4>
      </vt:variant>
      <vt:variant>
        <vt:i4>5</vt:i4>
      </vt:variant>
      <vt:variant>
        <vt:lpwstr/>
      </vt:variant>
      <vt:variant>
        <vt:lpwstr>_Toc291633970</vt:lpwstr>
      </vt:variant>
      <vt:variant>
        <vt:i4>1900601</vt:i4>
      </vt:variant>
      <vt:variant>
        <vt:i4>81</vt:i4>
      </vt:variant>
      <vt:variant>
        <vt:i4>0</vt:i4>
      </vt:variant>
      <vt:variant>
        <vt:i4>5</vt:i4>
      </vt:variant>
      <vt:variant>
        <vt:lpwstr/>
      </vt:variant>
      <vt:variant>
        <vt:lpwstr>_Toc291633969</vt:lpwstr>
      </vt:variant>
      <vt:variant>
        <vt:i4>1900601</vt:i4>
      </vt:variant>
      <vt:variant>
        <vt:i4>75</vt:i4>
      </vt:variant>
      <vt:variant>
        <vt:i4>0</vt:i4>
      </vt:variant>
      <vt:variant>
        <vt:i4>5</vt:i4>
      </vt:variant>
      <vt:variant>
        <vt:lpwstr/>
      </vt:variant>
      <vt:variant>
        <vt:lpwstr>_Toc291633968</vt:lpwstr>
      </vt:variant>
      <vt:variant>
        <vt:i4>1900601</vt:i4>
      </vt:variant>
      <vt:variant>
        <vt:i4>69</vt:i4>
      </vt:variant>
      <vt:variant>
        <vt:i4>0</vt:i4>
      </vt:variant>
      <vt:variant>
        <vt:i4>5</vt:i4>
      </vt:variant>
      <vt:variant>
        <vt:lpwstr/>
      </vt:variant>
      <vt:variant>
        <vt:lpwstr>_Toc291633967</vt:lpwstr>
      </vt:variant>
      <vt:variant>
        <vt:i4>1900601</vt:i4>
      </vt:variant>
      <vt:variant>
        <vt:i4>63</vt:i4>
      </vt:variant>
      <vt:variant>
        <vt:i4>0</vt:i4>
      </vt:variant>
      <vt:variant>
        <vt:i4>5</vt:i4>
      </vt:variant>
      <vt:variant>
        <vt:lpwstr/>
      </vt:variant>
      <vt:variant>
        <vt:lpwstr>_Toc291633966</vt:lpwstr>
      </vt:variant>
      <vt:variant>
        <vt:i4>1900601</vt:i4>
      </vt:variant>
      <vt:variant>
        <vt:i4>57</vt:i4>
      </vt:variant>
      <vt:variant>
        <vt:i4>0</vt:i4>
      </vt:variant>
      <vt:variant>
        <vt:i4>5</vt:i4>
      </vt:variant>
      <vt:variant>
        <vt:lpwstr/>
      </vt:variant>
      <vt:variant>
        <vt:lpwstr>_Toc291633965</vt:lpwstr>
      </vt:variant>
      <vt:variant>
        <vt:i4>1900601</vt:i4>
      </vt:variant>
      <vt:variant>
        <vt:i4>51</vt:i4>
      </vt:variant>
      <vt:variant>
        <vt:i4>0</vt:i4>
      </vt:variant>
      <vt:variant>
        <vt:i4>5</vt:i4>
      </vt:variant>
      <vt:variant>
        <vt:lpwstr/>
      </vt:variant>
      <vt:variant>
        <vt:lpwstr>_Toc291633964</vt:lpwstr>
      </vt:variant>
      <vt:variant>
        <vt:i4>1900601</vt:i4>
      </vt:variant>
      <vt:variant>
        <vt:i4>45</vt:i4>
      </vt:variant>
      <vt:variant>
        <vt:i4>0</vt:i4>
      </vt:variant>
      <vt:variant>
        <vt:i4>5</vt:i4>
      </vt:variant>
      <vt:variant>
        <vt:lpwstr/>
      </vt:variant>
      <vt:variant>
        <vt:lpwstr>_Toc291633963</vt:lpwstr>
      </vt:variant>
      <vt:variant>
        <vt:i4>1900601</vt:i4>
      </vt:variant>
      <vt:variant>
        <vt:i4>39</vt:i4>
      </vt:variant>
      <vt:variant>
        <vt:i4>0</vt:i4>
      </vt:variant>
      <vt:variant>
        <vt:i4>5</vt:i4>
      </vt:variant>
      <vt:variant>
        <vt:lpwstr/>
      </vt:variant>
      <vt:variant>
        <vt:lpwstr>_Toc291633962</vt:lpwstr>
      </vt:variant>
      <vt:variant>
        <vt:i4>1900601</vt:i4>
      </vt:variant>
      <vt:variant>
        <vt:i4>33</vt:i4>
      </vt:variant>
      <vt:variant>
        <vt:i4>0</vt:i4>
      </vt:variant>
      <vt:variant>
        <vt:i4>5</vt:i4>
      </vt:variant>
      <vt:variant>
        <vt:lpwstr/>
      </vt:variant>
      <vt:variant>
        <vt:lpwstr>_Toc291633961</vt:lpwstr>
      </vt:variant>
      <vt:variant>
        <vt:i4>1900601</vt:i4>
      </vt:variant>
      <vt:variant>
        <vt:i4>27</vt:i4>
      </vt:variant>
      <vt:variant>
        <vt:i4>0</vt:i4>
      </vt:variant>
      <vt:variant>
        <vt:i4>5</vt:i4>
      </vt:variant>
      <vt:variant>
        <vt:lpwstr/>
      </vt:variant>
      <vt:variant>
        <vt:lpwstr>_Toc291633960</vt:lpwstr>
      </vt:variant>
      <vt:variant>
        <vt:i4>1966137</vt:i4>
      </vt:variant>
      <vt:variant>
        <vt:i4>21</vt:i4>
      </vt:variant>
      <vt:variant>
        <vt:i4>0</vt:i4>
      </vt:variant>
      <vt:variant>
        <vt:i4>5</vt:i4>
      </vt:variant>
      <vt:variant>
        <vt:lpwstr/>
      </vt:variant>
      <vt:variant>
        <vt:lpwstr>_Toc291633959</vt:lpwstr>
      </vt:variant>
      <vt:variant>
        <vt:i4>1966137</vt:i4>
      </vt:variant>
      <vt:variant>
        <vt:i4>15</vt:i4>
      </vt:variant>
      <vt:variant>
        <vt:i4>0</vt:i4>
      </vt:variant>
      <vt:variant>
        <vt:i4>5</vt:i4>
      </vt:variant>
      <vt:variant>
        <vt:lpwstr/>
      </vt:variant>
      <vt:variant>
        <vt:lpwstr>_Toc291633958</vt:lpwstr>
      </vt:variant>
      <vt:variant>
        <vt:i4>1966137</vt:i4>
      </vt:variant>
      <vt:variant>
        <vt:i4>9</vt:i4>
      </vt:variant>
      <vt:variant>
        <vt:i4>0</vt:i4>
      </vt:variant>
      <vt:variant>
        <vt:i4>5</vt:i4>
      </vt:variant>
      <vt:variant>
        <vt:lpwstr/>
      </vt:variant>
      <vt:variant>
        <vt:lpwstr>_Toc291633957</vt:lpwstr>
      </vt:variant>
      <vt:variant>
        <vt:i4>7471199</vt:i4>
      </vt:variant>
      <vt:variant>
        <vt:i4>4</vt:i4>
      </vt:variant>
      <vt:variant>
        <vt:i4>0</vt:i4>
      </vt:variant>
      <vt:variant>
        <vt:i4>5</vt:i4>
      </vt:variant>
      <vt:variant>
        <vt:lpwstr>mailto:jmassud@searshc.com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SDLC PRD Template</dc:title>
  <dc:subject/>
  <dc:creator>AOL EPO</dc:creator>
  <cp:keywords/>
  <dc:description/>
  <cp:lastModifiedBy>Kathryn Ferrell</cp:lastModifiedBy>
  <cp:revision>3</cp:revision>
  <cp:lastPrinted>2012-05-25T16:52:00Z</cp:lastPrinted>
  <dcterms:created xsi:type="dcterms:W3CDTF">2012-05-24T16:32:00Z</dcterms:created>
  <dcterms:modified xsi:type="dcterms:W3CDTF">2012-05-25T16:52:00Z</dcterms:modified>
  <cp:category>SDLC 2.0</cp:category>
</cp:coreProperties>
</file>